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2765B" w14:textId="089C5A6A" w:rsidR="00E847A5" w:rsidRPr="00C51668" w:rsidRDefault="00E847A5" w:rsidP="00394E16">
      <w:pPr>
        <w:spacing w:line="360" w:lineRule="auto"/>
        <w:jc w:val="center"/>
        <w:outlineLvl w:val="0"/>
        <w:rPr>
          <w:rFonts w:ascii="Sabon LT Std" w:hAnsi="Sabon LT Std"/>
          <w:b/>
          <w:bCs/>
          <w:color w:val="000000" w:themeColor="text1"/>
        </w:rPr>
      </w:pPr>
      <w:r w:rsidRPr="00C51668">
        <w:rPr>
          <w:rFonts w:ascii="Sabon LT Std" w:hAnsi="Sabon LT Std"/>
          <w:b/>
          <w:bCs/>
          <w:color w:val="000000" w:themeColor="text1"/>
        </w:rPr>
        <w:t>Title:</w:t>
      </w:r>
    </w:p>
    <w:p w14:paraId="0558B61A" w14:textId="09A7332D" w:rsidR="00E847A5" w:rsidRPr="00C51668" w:rsidRDefault="005E67CD" w:rsidP="00394E16">
      <w:pPr>
        <w:spacing w:line="360" w:lineRule="auto"/>
        <w:jc w:val="center"/>
        <w:outlineLvl w:val="0"/>
        <w:rPr>
          <w:rFonts w:ascii="Sabon LT Std" w:hAnsi="Sabon LT Std"/>
          <w:color w:val="000000" w:themeColor="text1"/>
        </w:rPr>
      </w:pPr>
      <w:r w:rsidRPr="00C51668">
        <w:rPr>
          <w:rFonts w:ascii="Sabon LT Std" w:hAnsi="Sabon LT Std"/>
          <w:color w:val="000000" w:themeColor="text1"/>
        </w:rPr>
        <w:t>Coordinat</w:t>
      </w:r>
      <w:r w:rsidR="003E4D4D" w:rsidRPr="00C51668">
        <w:rPr>
          <w:rFonts w:ascii="Sabon LT Std" w:hAnsi="Sabon LT Std"/>
          <w:color w:val="000000" w:themeColor="text1"/>
        </w:rPr>
        <w:t>ed</w:t>
      </w:r>
      <w:r w:rsidRPr="00C51668">
        <w:rPr>
          <w:rFonts w:ascii="Sabon LT Std" w:hAnsi="Sabon LT Std"/>
          <w:color w:val="000000" w:themeColor="text1"/>
        </w:rPr>
        <w:t xml:space="preserve"> Decision-Making </w:t>
      </w:r>
      <w:r w:rsidR="00D17032" w:rsidRPr="00C51668">
        <w:rPr>
          <w:rFonts w:ascii="Sabon LT Std" w:hAnsi="Sabon LT Std"/>
          <w:color w:val="000000" w:themeColor="text1"/>
        </w:rPr>
        <w:t xml:space="preserve">Boosts </w:t>
      </w:r>
      <w:r w:rsidR="00D934CA" w:rsidRPr="00C51668">
        <w:rPr>
          <w:rFonts w:ascii="Sabon LT Std" w:hAnsi="Sabon LT Std"/>
          <w:color w:val="000000" w:themeColor="text1"/>
        </w:rPr>
        <w:t>Altruism</w:t>
      </w:r>
      <w:r w:rsidR="00D17032" w:rsidRPr="00C51668">
        <w:rPr>
          <w:rFonts w:ascii="Sabon LT Std" w:hAnsi="Sabon LT Std"/>
          <w:color w:val="000000" w:themeColor="text1"/>
        </w:rPr>
        <w:t xml:space="preserve"> </w:t>
      </w:r>
      <w:r w:rsidR="00770966" w:rsidRPr="00C51668">
        <w:rPr>
          <w:rFonts w:ascii="Sabon LT Std" w:hAnsi="Sabon LT Std"/>
          <w:color w:val="000000" w:themeColor="text1"/>
        </w:rPr>
        <w:t>– But Not Trust</w:t>
      </w:r>
    </w:p>
    <w:p w14:paraId="74707560" w14:textId="77777777" w:rsidR="00A36A8F" w:rsidRPr="00C51668" w:rsidRDefault="00A36A8F" w:rsidP="00402243">
      <w:pPr>
        <w:spacing w:line="360" w:lineRule="auto"/>
        <w:jc w:val="both"/>
        <w:rPr>
          <w:rFonts w:ascii="Sabon LT Std" w:hAnsi="Sabon LT Std"/>
          <w:color w:val="000000" w:themeColor="text1"/>
        </w:rPr>
      </w:pPr>
    </w:p>
    <w:p w14:paraId="6FA4C083" w14:textId="77777777" w:rsidR="00F7721E" w:rsidRPr="00C51668" w:rsidRDefault="00F7721E" w:rsidP="00402243">
      <w:pPr>
        <w:spacing w:line="360" w:lineRule="auto"/>
        <w:jc w:val="both"/>
        <w:rPr>
          <w:rFonts w:ascii="Sabon LT Std" w:hAnsi="Sabon LT Std"/>
          <w:color w:val="000000" w:themeColor="text1"/>
        </w:rPr>
      </w:pPr>
    </w:p>
    <w:p w14:paraId="1E7A6757" w14:textId="77777777" w:rsidR="00F7721E" w:rsidRPr="00C51668" w:rsidRDefault="00F7721E" w:rsidP="00402243">
      <w:pPr>
        <w:spacing w:line="360" w:lineRule="auto"/>
        <w:jc w:val="both"/>
        <w:rPr>
          <w:rFonts w:ascii="Sabon LT Std" w:hAnsi="Sabon LT Std"/>
          <w:color w:val="000000" w:themeColor="text1"/>
        </w:rPr>
      </w:pPr>
    </w:p>
    <w:p w14:paraId="58DB30EC" w14:textId="0B9E5577" w:rsidR="00F7721E" w:rsidRPr="00C51668" w:rsidRDefault="00F7721E" w:rsidP="00402243">
      <w:pPr>
        <w:spacing w:line="360" w:lineRule="auto"/>
        <w:jc w:val="both"/>
        <w:rPr>
          <w:rFonts w:ascii="Sabon LT Std" w:hAnsi="Sabon LT Std"/>
          <w:color w:val="000000" w:themeColor="text1"/>
        </w:rPr>
      </w:pPr>
      <w:r w:rsidRPr="00C51668">
        <w:rPr>
          <w:rFonts w:ascii="Sabon LT Std" w:hAnsi="Sabon LT Std"/>
          <w:color w:val="000000" w:themeColor="text1"/>
        </w:rPr>
        <w:t>Classification: Social Sciences</w:t>
      </w:r>
    </w:p>
    <w:p w14:paraId="6BF0B00A" w14:textId="77777777" w:rsidR="00F7721E" w:rsidRPr="00C51668" w:rsidRDefault="00F7721E" w:rsidP="00402243">
      <w:pPr>
        <w:spacing w:line="360" w:lineRule="auto"/>
        <w:jc w:val="both"/>
        <w:rPr>
          <w:rFonts w:ascii="Sabon LT Std" w:hAnsi="Sabon LT Std"/>
          <w:color w:val="000000" w:themeColor="text1"/>
        </w:rPr>
      </w:pPr>
    </w:p>
    <w:p w14:paraId="1E84D403" w14:textId="14AD2D73" w:rsidR="0072754C" w:rsidRPr="00C51668" w:rsidRDefault="0072754C" w:rsidP="00402243">
      <w:pPr>
        <w:spacing w:line="360" w:lineRule="auto"/>
        <w:jc w:val="both"/>
        <w:outlineLvl w:val="0"/>
        <w:rPr>
          <w:rFonts w:ascii="Sabon LT Std" w:hAnsi="Sabon LT Std"/>
          <w:b/>
          <w:bCs/>
          <w:color w:val="000000" w:themeColor="text1"/>
        </w:rPr>
      </w:pPr>
      <w:r w:rsidRPr="00C51668">
        <w:rPr>
          <w:rFonts w:ascii="Sabon LT Std" w:hAnsi="Sabon LT Std"/>
          <w:b/>
          <w:bCs/>
          <w:color w:val="000000" w:themeColor="text1"/>
        </w:rPr>
        <w:t xml:space="preserve">Authors: </w:t>
      </w:r>
    </w:p>
    <w:p w14:paraId="333AA838" w14:textId="77777777" w:rsidR="00F920D1" w:rsidRPr="00C51668" w:rsidRDefault="0072754C" w:rsidP="00402243">
      <w:pPr>
        <w:pStyle w:val="ListParagraph"/>
        <w:numPr>
          <w:ilvl w:val="0"/>
          <w:numId w:val="5"/>
        </w:numPr>
        <w:spacing w:line="360" w:lineRule="auto"/>
        <w:jc w:val="both"/>
        <w:rPr>
          <w:rFonts w:ascii="Sabon LT Std" w:hAnsi="Sabon LT Std" w:cs="Times New Roman"/>
          <w:color w:val="000000" w:themeColor="text1"/>
        </w:rPr>
      </w:pPr>
      <w:r w:rsidRPr="00C51668">
        <w:rPr>
          <w:rFonts w:ascii="Sabon LT Std" w:hAnsi="Sabon LT Std" w:cs="Times New Roman"/>
          <w:color w:val="000000" w:themeColor="text1"/>
        </w:rPr>
        <w:t xml:space="preserve">Matthew </w:t>
      </w:r>
      <w:proofErr w:type="spellStart"/>
      <w:r w:rsidRPr="00C51668">
        <w:rPr>
          <w:rFonts w:ascii="Sabon LT Std" w:hAnsi="Sabon LT Std" w:cs="Times New Roman"/>
          <w:color w:val="000000" w:themeColor="text1"/>
        </w:rPr>
        <w:t>Chennells</w:t>
      </w:r>
      <w:proofErr w:type="spellEnd"/>
      <w:r w:rsidRPr="00C51668">
        <w:rPr>
          <w:rFonts w:ascii="Sabon LT Std" w:hAnsi="Sabon LT Std" w:cs="Times New Roman"/>
          <w:color w:val="000000" w:themeColor="text1"/>
        </w:rPr>
        <w:t xml:space="preserve"> </w:t>
      </w:r>
    </w:p>
    <w:p w14:paraId="09340917" w14:textId="51D7EB65" w:rsidR="006F0590" w:rsidRPr="00C51668" w:rsidRDefault="00F920D1" w:rsidP="00F920D1">
      <w:pPr>
        <w:pStyle w:val="ListParagraph"/>
        <w:spacing w:line="360" w:lineRule="auto"/>
        <w:jc w:val="both"/>
        <w:rPr>
          <w:rFonts w:ascii="Sabon LT Std" w:hAnsi="Sabon LT Std" w:cs="Times New Roman"/>
          <w:color w:val="000000" w:themeColor="text1"/>
        </w:rPr>
      </w:pPr>
      <w:r w:rsidRPr="00C51668">
        <w:rPr>
          <w:rFonts w:ascii="Sabon LT Std" w:hAnsi="Sabon LT Std" w:cs="Times New Roman"/>
          <w:color w:val="000000" w:themeColor="text1"/>
        </w:rPr>
        <w:t>Department of Philosophy, University of Warwick</w:t>
      </w:r>
    </w:p>
    <w:p w14:paraId="636E5695" w14:textId="25F29F63" w:rsidR="00F920D1" w:rsidRPr="00C51668" w:rsidRDefault="00F920D1" w:rsidP="00F920D1">
      <w:pPr>
        <w:pStyle w:val="ListParagraph"/>
        <w:spacing w:line="360" w:lineRule="auto"/>
        <w:jc w:val="both"/>
        <w:rPr>
          <w:rFonts w:ascii="Sabon LT Std" w:hAnsi="Sabon LT Std" w:cs="Times New Roman"/>
          <w:color w:val="000000" w:themeColor="text1"/>
        </w:rPr>
      </w:pPr>
      <w:r w:rsidRPr="00C51668">
        <w:rPr>
          <w:rFonts w:ascii="Sabon LT Std" w:hAnsi="Sabon LT Std" w:cs="Times New Roman"/>
          <w:color w:val="000000" w:themeColor="text1"/>
        </w:rPr>
        <w:t xml:space="preserve">Email: </w:t>
      </w:r>
      <w:hyperlink r:id="rId8" w:history="1">
        <w:r w:rsidRPr="00C51668">
          <w:rPr>
            <w:rStyle w:val="Hyperlink"/>
            <w:rFonts w:ascii="Sabon LT Std" w:hAnsi="Sabon LT Std" w:cs="Times New Roman"/>
          </w:rPr>
          <w:t>m.chennnells@warwick.ac.uk</w:t>
        </w:r>
      </w:hyperlink>
    </w:p>
    <w:p w14:paraId="7A471C2D" w14:textId="02C58CC2" w:rsidR="004212A4" w:rsidRPr="00C51668" w:rsidRDefault="00F920D1" w:rsidP="00402243">
      <w:pPr>
        <w:pStyle w:val="ListParagraph"/>
        <w:numPr>
          <w:ilvl w:val="0"/>
          <w:numId w:val="5"/>
        </w:numPr>
        <w:spacing w:line="360" w:lineRule="auto"/>
        <w:jc w:val="both"/>
        <w:rPr>
          <w:rFonts w:ascii="Sabon LT Std" w:hAnsi="Sabon LT Std" w:cs="Times New Roman"/>
          <w:color w:val="000000" w:themeColor="text1"/>
        </w:rPr>
      </w:pPr>
      <w:r w:rsidRPr="00C51668">
        <w:rPr>
          <w:rFonts w:ascii="Sabon LT Std" w:hAnsi="Sabon LT Std" w:cs="Times New Roman"/>
          <w:color w:val="000000" w:themeColor="text1"/>
        </w:rPr>
        <w:t>…</w:t>
      </w:r>
    </w:p>
    <w:p w14:paraId="23D10C78" w14:textId="77777777" w:rsidR="004212A4" w:rsidRPr="00C51668" w:rsidRDefault="00897040" w:rsidP="00402243">
      <w:pPr>
        <w:pStyle w:val="ListParagraph"/>
        <w:numPr>
          <w:ilvl w:val="0"/>
          <w:numId w:val="5"/>
        </w:numPr>
        <w:spacing w:line="360" w:lineRule="auto"/>
        <w:jc w:val="both"/>
        <w:rPr>
          <w:rFonts w:ascii="Sabon LT Std" w:hAnsi="Sabon LT Std" w:cs="Times New Roman"/>
          <w:color w:val="000000" w:themeColor="text1"/>
        </w:rPr>
      </w:pPr>
      <w:r w:rsidRPr="00C51668">
        <w:rPr>
          <w:rFonts w:ascii="Sabon LT Std" w:hAnsi="Sabon LT Std" w:cs="Times New Roman"/>
          <w:color w:val="000000" w:themeColor="text1"/>
        </w:rPr>
        <w:t>Stephen Butterfill</w:t>
      </w:r>
    </w:p>
    <w:p w14:paraId="617AC2D1" w14:textId="777A96B6" w:rsidR="004212A4" w:rsidRPr="00C51668" w:rsidRDefault="004212A4" w:rsidP="004212A4">
      <w:pPr>
        <w:pStyle w:val="ListParagraph"/>
        <w:spacing w:line="360" w:lineRule="auto"/>
        <w:jc w:val="both"/>
        <w:rPr>
          <w:rFonts w:ascii="Sabon LT Std" w:hAnsi="Sabon LT Std" w:cs="Times New Roman"/>
          <w:color w:val="000000" w:themeColor="text1"/>
        </w:rPr>
      </w:pPr>
      <w:r w:rsidRPr="00C51668">
        <w:rPr>
          <w:rFonts w:ascii="Sabon LT Std" w:hAnsi="Sabon LT Std" w:cs="Times New Roman"/>
          <w:color w:val="000000" w:themeColor="text1"/>
        </w:rPr>
        <w:t xml:space="preserve">Department of Philosophy, </w:t>
      </w:r>
      <w:r w:rsidR="00897040" w:rsidRPr="00C51668">
        <w:rPr>
          <w:rFonts w:ascii="Sabon LT Std" w:hAnsi="Sabon LT Std" w:cs="Times New Roman"/>
          <w:color w:val="000000" w:themeColor="text1"/>
        </w:rPr>
        <w:t>University of Warwick</w:t>
      </w:r>
    </w:p>
    <w:p w14:paraId="082959F3" w14:textId="0E1617D6" w:rsidR="004212A4" w:rsidRPr="00C51668" w:rsidRDefault="004212A4" w:rsidP="00F920D1">
      <w:pPr>
        <w:pStyle w:val="ListParagraph"/>
        <w:spacing w:line="360" w:lineRule="auto"/>
        <w:jc w:val="both"/>
        <w:rPr>
          <w:rFonts w:ascii="Sabon LT Std" w:hAnsi="Sabon LT Std" w:cs="Times New Roman"/>
          <w:color w:val="000000" w:themeColor="text1"/>
        </w:rPr>
      </w:pPr>
      <w:r w:rsidRPr="00C51668">
        <w:rPr>
          <w:rFonts w:ascii="Sabon LT Std" w:hAnsi="Sabon LT Std" w:cs="Times New Roman"/>
          <w:color w:val="000000" w:themeColor="text1"/>
        </w:rPr>
        <w:t xml:space="preserve">Email: </w:t>
      </w:r>
      <w:hyperlink r:id="rId9" w:history="1">
        <w:r w:rsidRPr="00C51668">
          <w:rPr>
            <w:rStyle w:val="Hyperlink"/>
            <w:rFonts w:ascii="Sabon LT Std" w:hAnsi="Sabon LT Std" w:cs="Times New Roman"/>
          </w:rPr>
          <w:t>s.butterfill@warwick.ac.uk</w:t>
        </w:r>
      </w:hyperlink>
    </w:p>
    <w:p w14:paraId="5A2A7643" w14:textId="63E4F43D" w:rsidR="00494134" w:rsidRPr="00C51668" w:rsidRDefault="0072754C" w:rsidP="00402243">
      <w:pPr>
        <w:pStyle w:val="ListParagraph"/>
        <w:numPr>
          <w:ilvl w:val="0"/>
          <w:numId w:val="5"/>
        </w:numPr>
        <w:spacing w:line="360" w:lineRule="auto"/>
        <w:jc w:val="both"/>
        <w:rPr>
          <w:rFonts w:ascii="Sabon LT Std" w:hAnsi="Sabon LT Std" w:cs="Times New Roman"/>
          <w:color w:val="000000" w:themeColor="text1"/>
        </w:rPr>
      </w:pPr>
      <w:r w:rsidRPr="00C51668">
        <w:rPr>
          <w:rFonts w:ascii="Sabon LT Std" w:hAnsi="Sabon LT Std" w:cs="Times New Roman"/>
          <w:color w:val="000000" w:themeColor="text1"/>
        </w:rPr>
        <w:t>John Michael</w:t>
      </w:r>
    </w:p>
    <w:p w14:paraId="4FF7101C" w14:textId="0C345031" w:rsidR="0072754C" w:rsidRPr="00C51668" w:rsidRDefault="00494134" w:rsidP="004212A4">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Affiliation: </w:t>
      </w:r>
      <w:r w:rsidR="00BC4BA6" w:rsidRPr="00C51668">
        <w:rPr>
          <w:rFonts w:ascii="Sabon LT Std" w:hAnsi="Sabon LT Std"/>
          <w:color w:val="000000" w:themeColor="text1"/>
        </w:rPr>
        <w:t xml:space="preserve">Department of Cognitive Science, </w:t>
      </w:r>
      <w:r w:rsidR="0072754C" w:rsidRPr="00C51668">
        <w:rPr>
          <w:rFonts w:ascii="Sabon LT Std" w:hAnsi="Sabon LT Std"/>
          <w:color w:val="000000" w:themeColor="text1"/>
        </w:rPr>
        <w:t>Central European University</w:t>
      </w:r>
    </w:p>
    <w:p w14:paraId="50EB9B2C" w14:textId="13073578" w:rsidR="00494134" w:rsidRPr="00C51668" w:rsidRDefault="00494134" w:rsidP="004212A4">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Email: </w:t>
      </w:r>
      <w:hyperlink r:id="rId10" w:history="1">
        <w:r w:rsidR="004212A4" w:rsidRPr="00C51668">
          <w:rPr>
            <w:rStyle w:val="Hyperlink"/>
            <w:rFonts w:ascii="Sabon LT Std" w:hAnsi="Sabon LT Std"/>
          </w:rPr>
          <w:t>Johnmichael.cogsci@gmail.com</w:t>
        </w:r>
      </w:hyperlink>
    </w:p>
    <w:p w14:paraId="40A13DB5" w14:textId="77777777" w:rsidR="004212A4" w:rsidRPr="00C51668" w:rsidRDefault="004212A4" w:rsidP="004212A4">
      <w:pPr>
        <w:spacing w:line="360" w:lineRule="auto"/>
        <w:ind w:firstLine="720"/>
        <w:jc w:val="both"/>
        <w:rPr>
          <w:rFonts w:ascii="Sabon LT Std" w:hAnsi="Sabon LT Std"/>
          <w:color w:val="000000" w:themeColor="text1"/>
        </w:rPr>
      </w:pPr>
    </w:p>
    <w:p w14:paraId="4059B4A0" w14:textId="006D827C" w:rsidR="00794223" w:rsidRPr="00C51668" w:rsidRDefault="00794223" w:rsidP="00402243">
      <w:pPr>
        <w:spacing w:line="360" w:lineRule="auto"/>
        <w:jc w:val="both"/>
        <w:rPr>
          <w:rFonts w:ascii="Sabon LT Std" w:hAnsi="Sabon LT Std"/>
          <w:color w:val="000000" w:themeColor="text1"/>
        </w:rPr>
      </w:pPr>
    </w:p>
    <w:p w14:paraId="04337125" w14:textId="44883E5B" w:rsidR="00827613" w:rsidRPr="00C51668" w:rsidRDefault="00827613" w:rsidP="00402243">
      <w:pPr>
        <w:spacing w:line="360" w:lineRule="auto"/>
        <w:jc w:val="both"/>
        <w:rPr>
          <w:rFonts w:ascii="Sabon LT Std" w:hAnsi="Sabon LT Std"/>
          <w:color w:val="000000" w:themeColor="text1"/>
        </w:rPr>
      </w:pPr>
    </w:p>
    <w:p w14:paraId="39CD0AF3" w14:textId="77777777" w:rsidR="00827613" w:rsidRPr="00C51668" w:rsidRDefault="00827613" w:rsidP="00402243">
      <w:pPr>
        <w:spacing w:line="360" w:lineRule="auto"/>
        <w:jc w:val="both"/>
        <w:rPr>
          <w:rFonts w:ascii="Sabon LT Std" w:hAnsi="Sabon LT Std"/>
          <w:color w:val="000000" w:themeColor="text1"/>
        </w:rPr>
      </w:pPr>
    </w:p>
    <w:p w14:paraId="43029DC5" w14:textId="77777777" w:rsidR="00A36A8F" w:rsidRPr="00C51668" w:rsidRDefault="00A36A8F" w:rsidP="00402243">
      <w:pPr>
        <w:spacing w:line="360" w:lineRule="auto"/>
        <w:jc w:val="both"/>
        <w:rPr>
          <w:rFonts w:ascii="Sabon LT Std" w:hAnsi="Sabon LT Std"/>
          <w:color w:val="000000" w:themeColor="text1"/>
        </w:rPr>
      </w:pPr>
    </w:p>
    <w:p w14:paraId="7AF81751" w14:textId="77777777" w:rsidR="00F91550" w:rsidRPr="00C51668" w:rsidRDefault="00F91550" w:rsidP="00402243">
      <w:pPr>
        <w:spacing w:line="360" w:lineRule="auto"/>
        <w:jc w:val="both"/>
        <w:rPr>
          <w:rFonts w:ascii="Sabon LT Std" w:hAnsi="Sabon LT Std"/>
          <w:b/>
          <w:bCs/>
          <w:color w:val="000000" w:themeColor="text1"/>
        </w:rPr>
      </w:pPr>
      <w:r w:rsidRPr="00C51668">
        <w:rPr>
          <w:rFonts w:ascii="Sabon LT Std" w:hAnsi="Sabon LT Std"/>
          <w:b/>
          <w:bCs/>
          <w:color w:val="000000" w:themeColor="text1"/>
        </w:rPr>
        <w:br w:type="page"/>
      </w:r>
    </w:p>
    <w:p w14:paraId="1ED3DF6D" w14:textId="77777777" w:rsidR="003E4D4D" w:rsidRPr="00C51668" w:rsidRDefault="003E4D4D" w:rsidP="00402243">
      <w:pPr>
        <w:spacing w:line="360" w:lineRule="auto"/>
        <w:jc w:val="both"/>
        <w:outlineLvl w:val="0"/>
        <w:rPr>
          <w:rFonts w:ascii="Sabon LT Std" w:hAnsi="Sabon LT Std"/>
          <w:b/>
          <w:bCs/>
          <w:color w:val="000000" w:themeColor="text1"/>
        </w:rPr>
      </w:pPr>
    </w:p>
    <w:p w14:paraId="412F1F55" w14:textId="40F1050B" w:rsidR="003E4D4D" w:rsidRPr="00C51668" w:rsidRDefault="003E4D4D" w:rsidP="00402243">
      <w:pPr>
        <w:spacing w:line="360" w:lineRule="auto"/>
        <w:jc w:val="both"/>
        <w:outlineLvl w:val="0"/>
        <w:rPr>
          <w:rFonts w:ascii="Sabon LT Std" w:hAnsi="Sabon LT Std"/>
          <w:b/>
          <w:bCs/>
          <w:color w:val="000000" w:themeColor="text1"/>
        </w:rPr>
      </w:pPr>
      <w:r w:rsidRPr="00C51668">
        <w:rPr>
          <w:rFonts w:ascii="Sabon LT Std" w:hAnsi="Sabon LT Std"/>
          <w:b/>
          <w:bCs/>
          <w:color w:val="000000" w:themeColor="text1"/>
        </w:rPr>
        <w:t>Abstract</w:t>
      </w:r>
    </w:p>
    <w:p w14:paraId="6A5E461A" w14:textId="483F68FE" w:rsidR="003E4D4D" w:rsidRPr="00C51668" w:rsidRDefault="003E4D4D" w:rsidP="000F5087">
      <w:pPr>
        <w:spacing w:line="360" w:lineRule="auto"/>
        <w:jc w:val="both"/>
        <w:rPr>
          <w:rFonts w:ascii="Sabon LT Std" w:hAnsi="Sabon LT Std"/>
          <w:color w:val="000000" w:themeColor="text1"/>
        </w:rPr>
      </w:pPr>
      <w:r w:rsidRPr="00C51668">
        <w:rPr>
          <w:rFonts w:ascii="Sabon LT Std" w:hAnsi="Sabon LT Std"/>
          <w:color w:val="000000" w:themeColor="text1"/>
        </w:rPr>
        <w:t xml:space="preserve">Previous research has shown that </w:t>
      </w:r>
      <w:r w:rsidR="00C25029" w:rsidRPr="00C51668">
        <w:rPr>
          <w:rFonts w:ascii="Sabon LT Std" w:hAnsi="Sabon LT Std"/>
          <w:color w:val="000000" w:themeColor="text1"/>
        </w:rPr>
        <w:t>coordinated</w:t>
      </w:r>
      <w:r w:rsidRPr="00C51668">
        <w:rPr>
          <w:rFonts w:ascii="Sabon LT Std" w:hAnsi="Sabon LT Std"/>
          <w:color w:val="000000" w:themeColor="text1"/>
        </w:rPr>
        <w:t xml:space="preserve"> decision-making </w:t>
      </w:r>
      <w:r w:rsidR="00C25029" w:rsidRPr="00C51668">
        <w:rPr>
          <w:rFonts w:ascii="Sabon LT Std" w:hAnsi="Sabon LT Std"/>
          <w:color w:val="000000" w:themeColor="text1"/>
        </w:rPr>
        <w:t>increases people’s willingness to coop</w:t>
      </w:r>
      <w:r w:rsidR="00625B30" w:rsidRPr="00C51668">
        <w:rPr>
          <w:rFonts w:ascii="Sabon LT Std" w:hAnsi="Sabon LT Std"/>
          <w:color w:val="000000" w:themeColor="text1"/>
        </w:rPr>
        <w:t>erate</w:t>
      </w:r>
      <w:r w:rsidR="00CE09E2" w:rsidRPr="00C51668">
        <w:rPr>
          <w:rFonts w:ascii="Sabon LT Std" w:hAnsi="Sabon LT Std"/>
          <w:color w:val="000000" w:themeColor="text1"/>
        </w:rPr>
        <w:t xml:space="preserve"> </w:t>
      </w:r>
      <w:r w:rsidR="00C25029" w:rsidRPr="00C51668">
        <w:rPr>
          <w:rFonts w:ascii="Sabon LT Std" w:hAnsi="Sabon LT Std"/>
          <w:color w:val="000000" w:themeColor="text1"/>
        </w:rPr>
        <w:t xml:space="preserve">in </w:t>
      </w:r>
      <w:r w:rsidR="00CE09E2" w:rsidRPr="00C51668">
        <w:rPr>
          <w:rFonts w:ascii="Sabon LT Std" w:hAnsi="Sabon LT Std"/>
          <w:color w:val="000000" w:themeColor="text1"/>
        </w:rPr>
        <w:t xml:space="preserve">subsequent social </w:t>
      </w:r>
      <w:r w:rsidR="00625B30" w:rsidRPr="00C51668">
        <w:rPr>
          <w:rFonts w:ascii="Sabon LT Std" w:hAnsi="Sabon LT Std"/>
          <w:color w:val="000000" w:themeColor="text1"/>
        </w:rPr>
        <w:t>dilemmas</w:t>
      </w:r>
      <w:r w:rsidR="00C25029" w:rsidRPr="00C51668">
        <w:rPr>
          <w:rFonts w:ascii="Sabon LT Std" w:hAnsi="Sabon LT Std"/>
          <w:color w:val="000000" w:themeColor="text1"/>
        </w:rPr>
        <w:t xml:space="preserve">. </w:t>
      </w:r>
      <w:r w:rsidR="00625B30" w:rsidRPr="00C51668">
        <w:rPr>
          <w:rFonts w:ascii="Sabon LT Std" w:hAnsi="Sabon LT Std"/>
          <w:color w:val="000000" w:themeColor="text1"/>
        </w:rPr>
        <w:t>In the current study, w</w:t>
      </w:r>
      <w:r w:rsidRPr="00C51668">
        <w:rPr>
          <w:rFonts w:ascii="Sabon LT Std" w:hAnsi="Sabon LT Std"/>
          <w:color w:val="000000" w:themeColor="text1"/>
        </w:rPr>
        <w:t xml:space="preserve">e conducted two pre-registered experiments to investigate the cognitive and motivational mechanisms </w:t>
      </w:r>
      <w:r w:rsidR="00625B30" w:rsidRPr="00C51668">
        <w:rPr>
          <w:rFonts w:ascii="Sabon LT Std" w:hAnsi="Sabon LT Std"/>
          <w:color w:val="000000" w:themeColor="text1"/>
        </w:rPr>
        <w:t>underpinning these effects. Specifically, we separately tested whether coordinated decision-making</w:t>
      </w:r>
      <w:r w:rsidRPr="00C51668">
        <w:rPr>
          <w:rFonts w:ascii="Sabon LT Std" w:hAnsi="Sabon LT Std"/>
          <w:color w:val="000000" w:themeColor="text1"/>
        </w:rPr>
        <w:t xml:space="preserve"> </w:t>
      </w:r>
      <w:r w:rsidR="00625B30" w:rsidRPr="00C51668">
        <w:rPr>
          <w:rFonts w:ascii="Sabon LT Std" w:hAnsi="Sabon LT Std"/>
          <w:color w:val="000000" w:themeColor="text1"/>
        </w:rPr>
        <w:t>increases</w:t>
      </w:r>
      <w:r w:rsidRPr="00C51668">
        <w:rPr>
          <w:rFonts w:ascii="Sabon LT Std" w:hAnsi="Sabon LT Std"/>
          <w:color w:val="000000" w:themeColor="text1"/>
        </w:rPr>
        <w:t xml:space="preserve"> </w:t>
      </w:r>
      <w:r w:rsidR="00D934CA" w:rsidRPr="00C51668">
        <w:rPr>
          <w:rFonts w:ascii="Sabon LT Std" w:hAnsi="Sabon LT Std"/>
          <w:color w:val="000000" w:themeColor="text1"/>
        </w:rPr>
        <w:t>altruism</w:t>
      </w:r>
      <w:r w:rsidR="00625B30" w:rsidRPr="00C51668">
        <w:rPr>
          <w:rFonts w:ascii="Sabon LT Std" w:hAnsi="Sabon LT Std"/>
          <w:color w:val="000000" w:themeColor="text1"/>
        </w:rPr>
        <w:t xml:space="preserve"> and whether it </w:t>
      </w:r>
      <w:r w:rsidR="005A635D" w:rsidRPr="00C51668">
        <w:rPr>
          <w:rFonts w:ascii="Sabon LT Std" w:hAnsi="Sabon LT Std"/>
          <w:color w:val="000000" w:themeColor="text1"/>
        </w:rPr>
        <w:t>increases</w:t>
      </w:r>
      <w:r w:rsidRPr="00C51668">
        <w:rPr>
          <w:rFonts w:ascii="Sabon LT Std" w:hAnsi="Sabon LT Std"/>
          <w:color w:val="000000" w:themeColor="text1"/>
        </w:rPr>
        <w:t xml:space="preserve"> trust</w:t>
      </w:r>
      <w:r w:rsidR="005A635D" w:rsidRPr="00C51668">
        <w:rPr>
          <w:rFonts w:ascii="Sabon LT Std" w:hAnsi="Sabon LT Std"/>
          <w:color w:val="000000" w:themeColor="text1"/>
        </w:rPr>
        <w:t>.</w:t>
      </w:r>
      <w:r w:rsidRPr="00C51668">
        <w:rPr>
          <w:rFonts w:ascii="Sabon LT Std" w:hAnsi="Sabon LT Std"/>
          <w:color w:val="000000" w:themeColor="text1"/>
        </w:rPr>
        <w:t xml:space="preserve"> </w:t>
      </w:r>
      <w:r w:rsidR="003E3ABD" w:rsidRPr="00C51668">
        <w:rPr>
          <w:rFonts w:ascii="Sabon LT Std" w:hAnsi="Sabon LT Std"/>
          <w:color w:val="000000" w:themeColor="text1"/>
        </w:rPr>
        <w:t>To this end, we designed and implemented a paradigm in which participants repeatedly perform a coordinated decision-making task either with the same partner on every trial (</w:t>
      </w:r>
      <w:r w:rsidR="007F6158" w:rsidRPr="00C51668">
        <w:rPr>
          <w:rFonts w:ascii="Sabon LT Std" w:hAnsi="Sabon LT Std"/>
          <w:color w:val="000000" w:themeColor="text1"/>
        </w:rPr>
        <w:t xml:space="preserve">Fixed </w:t>
      </w:r>
      <w:r w:rsidR="003E3ABD" w:rsidRPr="00C51668">
        <w:rPr>
          <w:rFonts w:ascii="Sabon LT Std" w:hAnsi="Sabon LT Std"/>
          <w:color w:val="000000" w:themeColor="text1"/>
        </w:rPr>
        <w:t>Partner Condition), or with a different partner on each trial (</w:t>
      </w:r>
      <w:r w:rsidR="007F6158" w:rsidRPr="00C51668">
        <w:rPr>
          <w:rFonts w:ascii="Sabon LT Std" w:hAnsi="Sabon LT Std"/>
          <w:color w:val="000000" w:themeColor="text1"/>
        </w:rPr>
        <w:t xml:space="preserve">Variable Partners </w:t>
      </w:r>
      <w:r w:rsidR="003E3ABD" w:rsidRPr="00C51668">
        <w:rPr>
          <w:rFonts w:ascii="Sabon LT Std" w:hAnsi="Sabon LT Std"/>
          <w:color w:val="000000" w:themeColor="text1"/>
        </w:rPr>
        <w:t xml:space="preserve">Condition). When both players coordinate on the same option, both are rewarded. In Experiment 1, participants were sometimes </w:t>
      </w:r>
      <w:r w:rsidR="00587497" w:rsidRPr="00C51668">
        <w:rPr>
          <w:rFonts w:ascii="Sabon LT Std" w:hAnsi="Sabon LT Std"/>
          <w:color w:val="000000" w:themeColor="text1"/>
        </w:rPr>
        <w:t xml:space="preserve">presented with </w:t>
      </w:r>
      <w:r w:rsidR="005A2850" w:rsidRPr="00C51668">
        <w:rPr>
          <w:rFonts w:ascii="Sabon LT Std" w:hAnsi="Sabon LT Std"/>
          <w:color w:val="000000" w:themeColor="text1"/>
        </w:rPr>
        <w:t>tempting o</w:t>
      </w:r>
      <w:r w:rsidR="0091007F" w:rsidRPr="00C51668">
        <w:rPr>
          <w:rFonts w:ascii="Sabon LT Std" w:hAnsi="Sabon LT Std"/>
          <w:color w:val="000000" w:themeColor="text1"/>
        </w:rPr>
        <w:t>pportunities to defect from the coordination</w:t>
      </w:r>
      <w:r w:rsidR="00587497" w:rsidRPr="00C51668">
        <w:rPr>
          <w:rFonts w:ascii="Sabon LT Std" w:hAnsi="Sabon LT Std"/>
          <w:color w:val="000000" w:themeColor="text1"/>
        </w:rPr>
        <w:t>.</w:t>
      </w:r>
      <w:r w:rsidR="005A2850" w:rsidRPr="00C51668">
        <w:rPr>
          <w:rFonts w:ascii="Sabon LT Std" w:hAnsi="Sabon LT Std"/>
          <w:color w:val="000000" w:themeColor="text1"/>
        </w:rPr>
        <w:t xml:space="preserve"> </w:t>
      </w:r>
      <w:r w:rsidR="003E3ABD" w:rsidRPr="00C51668">
        <w:rPr>
          <w:rFonts w:ascii="Sabon LT Std" w:hAnsi="Sabon LT Std"/>
          <w:color w:val="000000" w:themeColor="text1"/>
        </w:rPr>
        <w:t xml:space="preserve">In Experiment 2, </w:t>
      </w:r>
      <w:r w:rsidR="005A2850" w:rsidRPr="00C51668">
        <w:rPr>
          <w:rFonts w:ascii="Sabon LT Std" w:hAnsi="Sabon LT Std"/>
          <w:color w:val="000000" w:themeColor="text1"/>
        </w:rPr>
        <w:t xml:space="preserve">participants sometimes had to decide whether or not to trust that their partners had </w:t>
      </w:r>
      <w:r w:rsidR="00587497" w:rsidRPr="00C51668">
        <w:rPr>
          <w:rFonts w:ascii="Sabon LT Std" w:hAnsi="Sabon LT Std"/>
          <w:color w:val="000000" w:themeColor="text1"/>
        </w:rPr>
        <w:t>resisted</w:t>
      </w:r>
      <w:r w:rsidR="005A2850" w:rsidRPr="00C51668">
        <w:rPr>
          <w:rFonts w:ascii="Sabon LT Std" w:hAnsi="Sabon LT Std"/>
          <w:color w:val="000000" w:themeColor="text1"/>
        </w:rPr>
        <w:t xml:space="preserve"> </w:t>
      </w:r>
      <w:r w:rsidR="0091007F" w:rsidRPr="00C51668">
        <w:rPr>
          <w:rFonts w:ascii="Sabon LT Std" w:hAnsi="Sabon LT Std"/>
          <w:color w:val="000000" w:themeColor="text1"/>
        </w:rPr>
        <w:t xml:space="preserve">such </w:t>
      </w:r>
      <w:r w:rsidR="005A2850" w:rsidRPr="00C51668">
        <w:rPr>
          <w:rFonts w:ascii="Sabon LT Std" w:hAnsi="Sabon LT Std"/>
          <w:color w:val="000000" w:themeColor="text1"/>
        </w:rPr>
        <w:t xml:space="preserve">tempting </w:t>
      </w:r>
      <w:r w:rsidR="0091007F" w:rsidRPr="00C51668">
        <w:rPr>
          <w:rFonts w:ascii="Sabon LT Std" w:hAnsi="Sabon LT Std"/>
          <w:color w:val="000000" w:themeColor="text1"/>
        </w:rPr>
        <w:t>opportunities.</w:t>
      </w:r>
      <w:r w:rsidR="005A2850" w:rsidRPr="00C51668">
        <w:rPr>
          <w:rFonts w:ascii="Sabon LT Std" w:hAnsi="Sabon LT Std"/>
          <w:color w:val="000000" w:themeColor="text1"/>
        </w:rPr>
        <w:t xml:space="preserve"> </w:t>
      </w:r>
      <w:r w:rsidR="00625B30" w:rsidRPr="00C51668">
        <w:rPr>
          <w:rFonts w:ascii="Sabon LT Std" w:hAnsi="Sabon LT Std"/>
          <w:color w:val="000000" w:themeColor="text1"/>
        </w:rPr>
        <w:t xml:space="preserve">The results show that repeatedly coordinating with the same partner </w:t>
      </w:r>
      <w:r w:rsidR="00785BCA" w:rsidRPr="00C51668">
        <w:rPr>
          <w:rFonts w:ascii="Sabon LT Std" w:hAnsi="Sabon LT Std"/>
          <w:color w:val="000000" w:themeColor="text1"/>
        </w:rPr>
        <w:t xml:space="preserve">increased </w:t>
      </w:r>
      <w:r w:rsidR="000A5F7F" w:rsidRPr="00C51668">
        <w:rPr>
          <w:rFonts w:ascii="Sabon LT Std" w:hAnsi="Sabon LT Std"/>
          <w:color w:val="000000" w:themeColor="text1"/>
        </w:rPr>
        <w:t>participants</w:t>
      </w:r>
      <w:r w:rsidR="00785BCA" w:rsidRPr="00C51668">
        <w:rPr>
          <w:rFonts w:ascii="Sabon LT Std" w:hAnsi="Sabon LT Std"/>
          <w:color w:val="000000" w:themeColor="text1"/>
        </w:rPr>
        <w:t xml:space="preserve">’ </w:t>
      </w:r>
      <w:r w:rsidR="005A2850" w:rsidRPr="00C51668">
        <w:rPr>
          <w:rFonts w:ascii="Sabon LT Std" w:hAnsi="Sabon LT Std"/>
          <w:color w:val="000000" w:themeColor="text1"/>
        </w:rPr>
        <w:t>resistance to tempt</w:t>
      </w:r>
      <w:r w:rsidR="0091007F" w:rsidRPr="00C51668">
        <w:rPr>
          <w:rFonts w:ascii="Sabon LT Std" w:hAnsi="Sabon LT Std"/>
          <w:color w:val="000000" w:themeColor="text1"/>
        </w:rPr>
        <w:t xml:space="preserve">ation </w:t>
      </w:r>
      <w:r w:rsidR="005A635D" w:rsidRPr="00C51668">
        <w:rPr>
          <w:rFonts w:ascii="Sabon LT Std" w:hAnsi="Sabon LT Std"/>
          <w:color w:val="000000" w:themeColor="text1"/>
        </w:rPr>
        <w:t xml:space="preserve">(Experiment 1) but did not increase trust (Experiment 2). </w:t>
      </w:r>
      <w:r w:rsidRPr="00C51668">
        <w:rPr>
          <w:rFonts w:ascii="Sabon LT Std" w:hAnsi="Sabon LT Std"/>
          <w:color w:val="000000" w:themeColor="text1"/>
        </w:rPr>
        <w:t>T</w:t>
      </w:r>
      <w:r w:rsidR="005A2850" w:rsidRPr="00C51668">
        <w:rPr>
          <w:rFonts w:ascii="Sabon LT Std" w:hAnsi="Sabon LT Std"/>
          <w:color w:val="000000" w:themeColor="text1"/>
        </w:rPr>
        <w:t>hese findings</w:t>
      </w:r>
      <w:r w:rsidRPr="00C51668">
        <w:rPr>
          <w:rFonts w:ascii="Sabon LT Std" w:hAnsi="Sabon LT Std"/>
          <w:color w:val="000000" w:themeColor="text1"/>
        </w:rPr>
        <w:t xml:space="preserve"> support the hypothesis that </w:t>
      </w:r>
      <w:r w:rsidR="005A2850" w:rsidRPr="00C51668">
        <w:rPr>
          <w:rFonts w:ascii="Sabon LT Std" w:hAnsi="Sabon LT Std"/>
          <w:color w:val="000000" w:themeColor="text1"/>
        </w:rPr>
        <w:t>repeatedly coordinating with a partner</w:t>
      </w:r>
      <w:r w:rsidR="005A635D" w:rsidRPr="00C51668">
        <w:rPr>
          <w:rFonts w:ascii="Sabon LT Std" w:hAnsi="Sabon LT Std"/>
          <w:color w:val="000000" w:themeColor="text1"/>
        </w:rPr>
        <w:t xml:space="preserve"> stabilizes</w:t>
      </w:r>
      <w:r w:rsidRPr="00C51668">
        <w:rPr>
          <w:rFonts w:ascii="Sabon LT Std" w:hAnsi="Sabon LT Std"/>
          <w:color w:val="000000" w:themeColor="text1"/>
        </w:rPr>
        <w:t xml:space="preserve"> cooperation by </w:t>
      </w:r>
      <w:r w:rsidR="005A2850" w:rsidRPr="00C51668">
        <w:rPr>
          <w:rFonts w:ascii="Sabon LT Std" w:hAnsi="Sabon LT Std"/>
          <w:color w:val="000000" w:themeColor="text1"/>
        </w:rPr>
        <w:t>increases</w:t>
      </w:r>
      <w:r w:rsidRPr="00C51668">
        <w:rPr>
          <w:rFonts w:ascii="Sabon LT Std" w:hAnsi="Sabon LT Std"/>
          <w:color w:val="000000" w:themeColor="text1"/>
        </w:rPr>
        <w:t xml:space="preserve"> </w:t>
      </w:r>
      <w:r w:rsidR="00D934CA" w:rsidRPr="00C51668">
        <w:rPr>
          <w:rFonts w:ascii="Sabon LT Std" w:hAnsi="Sabon LT Std"/>
          <w:color w:val="000000" w:themeColor="text1"/>
        </w:rPr>
        <w:t xml:space="preserve">altruistic </w:t>
      </w:r>
      <w:r w:rsidR="005A2850" w:rsidRPr="00C51668">
        <w:rPr>
          <w:rFonts w:ascii="Sabon LT Std" w:hAnsi="Sabon LT Std"/>
          <w:color w:val="000000" w:themeColor="text1"/>
        </w:rPr>
        <w:t>motivation</w:t>
      </w:r>
      <w:r w:rsidRPr="00C51668">
        <w:rPr>
          <w:rFonts w:ascii="Sabon LT Std" w:hAnsi="Sabon LT Std"/>
          <w:color w:val="000000" w:themeColor="text1"/>
        </w:rPr>
        <w:t xml:space="preserve"> to</w:t>
      </w:r>
      <w:r w:rsidR="005A635D" w:rsidRPr="00C51668">
        <w:rPr>
          <w:rFonts w:ascii="Sabon LT Std" w:hAnsi="Sabon LT Std"/>
          <w:color w:val="000000" w:themeColor="text1"/>
        </w:rPr>
        <w:t>wards</w:t>
      </w:r>
      <w:r w:rsidRPr="00C51668">
        <w:rPr>
          <w:rFonts w:ascii="Sabon LT Std" w:hAnsi="Sabon LT Std"/>
          <w:color w:val="000000" w:themeColor="text1"/>
        </w:rPr>
        <w:t xml:space="preserve"> one's partner</w:t>
      </w:r>
      <w:r w:rsidR="005A2850" w:rsidRPr="00C51668">
        <w:rPr>
          <w:rFonts w:ascii="Sabon LT Std" w:hAnsi="Sabon LT Std"/>
          <w:color w:val="000000" w:themeColor="text1"/>
        </w:rPr>
        <w:t>, not by increasing trust</w:t>
      </w:r>
      <w:r w:rsidRPr="00C51668">
        <w:rPr>
          <w:rFonts w:ascii="Sabon LT Std" w:hAnsi="Sabon LT Std"/>
          <w:color w:val="000000" w:themeColor="text1"/>
        </w:rPr>
        <w:t>.</w:t>
      </w:r>
    </w:p>
    <w:p w14:paraId="47D1C556" w14:textId="77777777" w:rsidR="003E4D4D" w:rsidRPr="00C51668" w:rsidRDefault="003E4D4D" w:rsidP="00402243">
      <w:pPr>
        <w:spacing w:line="360" w:lineRule="auto"/>
        <w:jc w:val="both"/>
        <w:outlineLvl w:val="0"/>
        <w:rPr>
          <w:rFonts w:ascii="Sabon LT Std" w:hAnsi="Sabon LT Std"/>
          <w:b/>
          <w:bCs/>
          <w:color w:val="000000" w:themeColor="text1"/>
        </w:rPr>
      </w:pPr>
    </w:p>
    <w:p w14:paraId="5D358C90" w14:textId="43ABC3B9" w:rsidR="003E4D4D" w:rsidRPr="00C51668" w:rsidRDefault="003E4D4D" w:rsidP="00402243">
      <w:pPr>
        <w:spacing w:line="360" w:lineRule="auto"/>
        <w:jc w:val="both"/>
        <w:outlineLvl w:val="0"/>
        <w:rPr>
          <w:rFonts w:ascii="Sabon LT Std" w:hAnsi="Sabon LT Std"/>
          <w:color w:val="000000" w:themeColor="text1"/>
        </w:rPr>
      </w:pPr>
      <w:r w:rsidRPr="00C51668">
        <w:rPr>
          <w:rFonts w:ascii="Sabon LT Std" w:hAnsi="Sabon LT Std"/>
          <w:i/>
          <w:color w:val="000000" w:themeColor="text1"/>
        </w:rPr>
        <w:t>Keywords</w:t>
      </w:r>
      <w:r w:rsidRPr="00C51668">
        <w:rPr>
          <w:rFonts w:ascii="Sabon LT Std" w:hAnsi="Sabon LT Std"/>
          <w:color w:val="000000" w:themeColor="text1"/>
        </w:rPr>
        <w:t xml:space="preserve">: coordination, decision-making, </w:t>
      </w:r>
      <w:r w:rsidR="00D934CA" w:rsidRPr="00C51668">
        <w:rPr>
          <w:rFonts w:ascii="Sabon LT Std" w:hAnsi="Sabon LT Std"/>
          <w:color w:val="000000" w:themeColor="text1"/>
        </w:rPr>
        <w:t>altruism</w:t>
      </w:r>
      <w:r w:rsidRPr="00C51668">
        <w:rPr>
          <w:rFonts w:ascii="Sabon LT Std" w:hAnsi="Sabon LT Std"/>
          <w:color w:val="000000" w:themeColor="text1"/>
        </w:rPr>
        <w:t>, trust, cooperation</w:t>
      </w:r>
    </w:p>
    <w:p w14:paraId="6DAE9275" w14:textId="77777777" w:rsidR="003E4D4D" w:rsidRPr="00C51668" w:rsidRDefault="003E4D4D" w:rsidP="00402243">
      <w:pPr>
        <w:spacing w:line="360" w:lineRule="auto"/>
        <w:jc w:val="both"/>
        <w:outlineLvl w:val="0"/>
        <w:rPr>
          <w:rFonts w:ascii="Sabon LT Std" w:hAnsi="Sabon LT Std"/>
          <w:b/>
          <w:bCs/>
          <w:color w:val="000000" w:themeColor="text1"/>
        </w:rPr>
      </w:pPr>
    </w:p>
    <w:p w14:paraId="1A9A8DF0" w14:textId="77777777" w:rsidR="004D04A7" w:rsidRPr="00C51668" w:rsidRDefault="004D04A7" w:rsidP="00402243">
      <w:pPr>
        <w:spacing w:line="360" w:lineRule="auto"/>
        <w:jc w:val="both"/>
        <w:outlineLvl w:val="0"/>
        <w:rPr>
          <w:rFonts w:ascii="Sabon LT Std" w:hAnsi="Sabon LT Std"/>
          <w:b/>
          <w:bCs/>
          <w:color w:val="000000" w:themeColor="text1"/>
        </w:rPr>
      </w:pPr>
    </w:p>
    <w:p w14:paraId="6896D8CB" w14:textId="7E07D40F" w:rsidR="001B06D9" w:rsidRPr="00C51668" w:rsidRDefault="001B06D9" w:rsidP="00B10E7A">
      <w:pPr>
        <w:spacing w:line="360" w:lineRule="auto"/>
        <w:jc w:val="both"/>
        <w:outlineLvl w:val="0"/>
        <w:rPr>
          <w:rFonts w:ascii="Sabon LT Std" w:hAnsi="Sabon LT Std"/>
          <w:b/>
          <w:bCs/>
          <w:color w:val="000000" w:themeColor="text1"/>
        </w:rPr>
      </w:pPr>
    </w:p>
    <w:p w14:paraId="0D5F4E5F" w14:textId="77777777" w:rsidR="001B06D9" w:rsidRPr="00C51668" w:rsidRDefault="001B06D9" w:rsidP="00402243">
      <w:pPr>
        <w:spacing w:line="360" w:lineRule="auto"/>
        <w:jc w:val="both"/>
        <w:outlineLvl w:val="0"/>
        <w:rPr>
          <w:rFonts w:ascii="Sabon LT Std" w:hAnsi="Sabon LT Std"/>
          <w:b/>
          <w:bCs/>
          <w:color w:val="000000" w:themeColor="text1"/>
        </w:rPr>
      </w:pPr>
    </w:p>
    <w:p w14:paraId="637D334D" w14:textId="77777777" w:rsidR="004D04A7" w:rsidRPr="00C51668" w:rsidRDefault="004D04A7" w:rsidP="00402243">
      <w:pPr>
        <w:spacing w:line="360" w:lineRule="auto"/>
        <w:jc w:val="both"/>
        <w:outlineLvl w:val="0"/>
        <w:rPr>
          <w:rFonts w:ascii="Sabon LT Std" w:hAnsi="Sabon LT Std"/>
          <w:b/>
          <w:bCs/>
          <w:color w:val="000000" w:themeColor="text1"/>
        </w:rPr>
      </w:pPr>
    </w:p>
    <w:p w14:paraId="6BA6A041" w14:textId="775E66AF" w:rsidR="00F7721E" w:rsidRPr="00C51668" w:rsidRDefault="00F7721E" w:rsidP="00402243">
      <w:pPr>
        <w:spacing w:line="360" w:lineRule="auto"/>
        <w:jc w:val="both"/>
        <w:outlineLvl w:val="0"/>
        <w:rPr>
          <w:rFonts w:ascii="Sabon LT Std" w:hAnsi="Sabon LT Std"/>
          <w:b/>
          <w:bCs/>
          <w:color w:val="000000" w:themeColor="text1"/>
        </w:rPr>
      </w:pPr>
      <w:r w:rsidRPr="00C51668">
        <w:rPr>
          <w:rFonts w:ascii="Sabon LT Std" w:hAnsi="Sabon LT Std"/>
          <w:b/>
          <w:bCs/>
          <w:color w:val="000000" w:themeColor="text1"/>
        </w:rPr>
        <w:t xml:space="preserve">Significance </w:t>
      </w:r>
    </w:p>
    <w:p w14:paraId="34A96EB6" w14:textId="5A6D4DA5" w:rsidR="00190162" w:rsidRPr="00C51668" w:rsidRDefault="00216BC7" w:rsidP="00402243">
      <w:pPr>
        <w:spacing w:line="360" w:lineRule="auto"/>
        <w:jc w:val="both"/>
        <w:outlineLvl w:val="0"/>
        <w:rPr>
          <w:rFonts w:ascii="Sabon LT Std" w:hAnsi="Sabon LT Std"/>
          <w:b/>
          <w:bCs/>
          <w:color w:val="000000" w:themeColor="text1"/>
        </w:rPr>
      </w:pPr>
      <w:r w:rsidRPr="00C51668">
        <w:rPr>
          <w:rFonts w:ascii="Sabon LT Std" w:hAnsi="Sabon LT Std"/>
          <w:bCs/>
          <w:color w:val="000000" w:themeColor="text1"/>
        </w:rPr>
        <w:t>We humans</w:t>
      </w:r>
      <w:r w:rsidR="00C86E57" w:rsidRPr="00C51668">
        <w:rPr>
          <w:rFonts w:ascii="Sabon LT Std" w:hAnsi="Sabon LT Std"/>
          <w:bCs/>
          <w:color w:val="000000" w:themeColor="text1"/>
        </w:rPr>
        <w:t xml:space="preserve"> are highly adept at</w:t>
      </w:r>
      <w:r w:rsidR="002B639F" w:rsidRPr="00C51668">
        <w:rPr>
          <w:rFonts w:ascii="Sabon LT Std" w:hAnsi="Sabon LT Std"/>
          <w:bCs/>
          <w:color w:val="000000" w:themeColor="text1"/>
        </w:rPr>
        <w:t xml:space="preserve"> </w:t>
      </w:r>
      <w:r w:rsidR="00C86E57" w:rsidRPr="00C51668">
        <w:rPr>
          <w:rFonts w:ascii="Sabon LT Std" w:hAnsi="Sabon LT Std"/>
          <w:bCs/>
          <w:color w:val="000000" w:themeColor="text1"/>
        </w:rPr>
        <w:t>coordinating</w:t>
      </w:r>
      <w:r w:rsidRPr="00C51668">
        <w:rPr>
          <w:rFonts w:ascii="Sabon LT Std" w:hAnsi="Sabon LT Std"/>
          <w:bCs/>
          <w:color w:val="000000" w:themeColor="text1"/>
        </w:rPr>
        <w:t xml:space="preserve"> our decisions and actions with others</w:t>
      </w:r>
      <w:r w:rsidR="00C86E57" w:rsidRPr="00C51668">
        <w:rPr>
          <w:rFonts w:ascii="Sabon LT Std" w:hAnsi="Sabon LT Std"/>
          <w:bCs/>
          <w:color w:val="000000" w:themeColor="text1"/>
        </w:rPr>
        <w:t>. This enables us</w:t>
      </w:r>
      <w:r w:rsidRPr="00C51668">
        <w:rPr>
          <w:rFonts w:ascii="Sabon LT Std" w:hAnsi="Sabon LT Std"/>
          <w:bCs/>
          <w:color w:val="000000" w:themeColor="text1"/>
        </w:rPr>
        <w:t xml:space="preserve"> </w:t>
      </w:r>
      <w:r w:rsidR="002B639F" w:rsidRPr="00C51668">
        <w:rPr>
          <w:rFonts w:ascii="Sabon LT Std" w:hAnsi="Sabon LT Std"/>
          <w:bCs/>
          <w:color w:val="000000" w:themeColor="text1"/>
        </w:rPr>
        <w:t xml:space="preserve">to achieve </w:t>
      </w:r>
      <w:r w:rsidR="00AA6E43" w:rsidRPr="00C51668">
        <w:rPr>
          <w:rFonts w:ascii="Sabon LT Std" w:hAnsi="Sabon LT Std"/>
          <w:bCs/>
          <w:color w:val="000000" w:themeColor="text1"/>
        </w:rPr>
        <w:t>our goals more efficiently than we could do alone, and also to attain outcomes</w:t>
      </w:r>
      <w:r w:rsidR="002B639F" w:rsidRPr="00C51668">
        <w:rPr>
          <w:rFonts w:ascii="Sabon LT Std" w:hAnsi="Sabon LT Std"/>
          <w:bCs/>
          <w:color w:val="000000" w:themeColor="text1"/>
        </w:rPr>
        <w:t xml:space="preserve"> that we could not </w:t>
      </w:r>
      <w:r w:rsidR="00C86E57" w:rsidRPr="00C51668">
        <w:rPr>
          <w:rFonts w:ascii="Sabon LT Std" w:hAnsi="Sabon LT Std"/>
          <w:bCs/>
          <w:color w:val="000000" w:themeColor="text1"/>
        </w:rPr>
        <w:t xml:space="preserve">otherwise </w:t>
      </w:r>
      <w:r w:rsidR="00AA6E43" w:rsidRPr="00C51668">
        <w:rPr>
          <w:rFonts w:ascii="Sabon LT Std" w:hAnsi="Sabon LT Std"/>
          <w:bCs/>
          <w:color w:val="000000" w:themeColor="text1"/>
        </w:rPr>
        <w:t xml:space="preserve">attain. </w:t>
      </w:r>
      <w:r w:rsidR="00AA6E43" w:rsidRPr="00C51668">
        <w:rPr>
          <w:rFonts w:ascii="Sabon LT Std" w:hAnsi="Sabon LT Std"/>
          <w:color w:val="000000" w:themeColor="text1"/>
        </w:rPr>
        <w:t>In addition to these direct</w:t>
      </w:r>
      <w:r w:rsidR="00AA6E43" w:rsidRPr="00C51668">
        <w:rPr>
          <w:rFonts w:ascii="Sabon LT Std" w:hAnsi="Sabon LT Std"/>
          <w:i/>
          <w:color w:val="000000" w:themeColor="text1"/>
        </w:rPr>
        <w:t xml:space="preserve"> </w:t>
      </w:r>
      <w:r w:rsidR="00AA6E43" w:rsidRPr="00C51668">
        <w:rPr>
          <w:rFonts w:ascii="Sabon LT Std" w:hAnsi="Sabon LT Std"/>
          <w:color w:val="000000" w:themeColor="text1"/>
        </w:rPr>
        <w:t xml:space="preserve">benefits of coordination, the current study </w:t>
      </w:r>
      <w:r w:rsidR="00427F98" w:rsidRPr="00C51668">
        <w:rPr>
          <w:rFonts w:ascii="Sabon LT Std" w:hAnsi="Sabon LT Std"/>
          <w:color w:val="000000" w:themeColor="text1"/>
        </w:rPr>
        <w:t>shows</w:t>
      </w:r>
      <w:r w:rsidR="00AA6E43" w:rsidRPr="00C51668">
        <w:rPr>
          <w:rFonts w:ascii="Sabon LT Std" w:hAnsi="Sabon LT Std"/>
          <w:color w:val="000000" w:themeColor="text1"/>
        </w:rPr>
        <w:t xml:space="preserve"> that </w:t>
      </w:r>
      <w:r w:rsidR="000C5417" w:rsidRPr="00C51668">
        <w:rPr>
          <w:rFonts w:ascii="Sabon LT Std" w:hAnsi="Sabon LT Std"/>
          <w:color w:val="000000" w:themeColor="text1"/>
        </w:rPr>
        <w:t>coordination may have important indirect benefits as well. Specifically, our results show that repeatedly coordinating</w:t>
      </w:r>
      <w:r w:rsidR="00AA6E43" w:rsidRPr="00C51668">
        <w:rPr>
          <w:rFonts w:ascii="Sabon LT Std" w:hAnsi="Sabon LT Std"/>
          <w:color w:val="000000" w:themeColor="text1"/>
        </w:rPr>
        <w:t xml:space="preserve"> with a</w:t>
      </w:r>
      <w:r w:rsidR="00CC7CAA" w:rsidRPr="00C51668">
        <w:rPr>
          <w:rFonts w:ascii="Sabon LT Std" w:hAnsi="Sabon LT Std"/>
          <w:color w:val="000000" w:themeColor="text1"/>
        </w:rPr>
        <w:t xml:space="preserve"> stable</w:t>
      </w:r>
      <w:r w:rsidR="00AA6E43" w:rsidRPr="00C51668">
        <w:rPr>
          <w:rFonts w:ascii="Sabon LT Std" w:hAnsi="Sabon LT Std"/>
          <w:color w:val="000000" w:themeColor="text1"/>
        </w:rPr>
        <w:t xml:space="preserve"> </w:t>
      </w:r>
      <w:r w:rsidR="00AA6E43" w:rsidRPr="00C51668">
        <w:rPr>
          <w:rFonts w:ascii="Sabon LT Std" w:hAnsi="Sabon LT Std"/>
          <w:color w:val="000000" w:themeColor="text1"/>
        </w:rPr>
        <w:lastRenderedPageBreak/>
        <w:t xml:space="preserve">partner </w:t>
      </w:r>
      <w:r w:rsidR="00CC7CAA" w:rsidRPr="00C51668">
        <w:rPr>
          <w:rFonts w:ascii="Sabon LT Std" w:hAnsi="Sabon LT Std"/>
          <w:color w:val="000000" w:themeColor="text1"/>
        </w:rPr>
        <w:t xml:space="preserve">can </w:t>
      </w:r>
      <w:r w:rsidR="000C5417" w:rsidRPr="00C51668">
        <w:rPr>
          <w:rFonts w:ascii="Sabon LT Std" w:hAnsi="Sabon LT Std"/>
          <w:color w:val="000000" w:themeColor="text1"/>
        </w:rPr>
        <w:t xml:space="preserve">foster a willingness to </w:t>
      </w:r>
      <w:r w:rsidR="00CC7CAA" w:rsidRPr="00C51668">
        <w:rPr>
          <w:rFonts w:ascii="Sabon LT Std" w:hAnsi="Sabon LT Std"/>
          <w:color w:val="000000" w:themeColor="text1"/>
        </w:rPr>
        <w:t xml:space="preserve">make sacrifices </w:t>
      </w:r>
      <w:r w:rsidR="00D934CA" w:rsidRPr="00C51668">
        <w:rPr>
          <w:rFonts w:ascii="Sabon LT Std" w:hAnsi="Sabon LT Std"/>
          <w:color w:val="000000" w:themeColor="text1"/>
        </w:rPr>
        <w:t xml:space="preserve">to benefit </w:t>
      </w:r>
      <w:r w:rsidR="00CC7CAA" w:rsidRPr="00C51668">
        <w:rPr>
          <w:rFonts w:ascii="Sabon LT Std" w:hAnsi="Sabon LT Std"/>
          <w:color w:val="000000" w:themeColor="text1"/>
        </w:rPr>
        <w:t>that partner – although, surprisingly, it does not foster a willingness to trust one’s partner to make such sacrifices.</w:t>
      </w:r>
      <w:r w:rsidR="000C5417" w:rsidRPr="00C51668">
        <w:rPr>
          <w:rFonts w:ascii="Sabon LT Std" w:hAnsi="Sabon LT Std"/>
          <w:color w:val="000000" w:themeColor="text1"/>
        </w:rPr>
        <w:t xml:space="preserve"> </w:t>
      </w:r>
    </w:p>
    <w:p w14:paraId="117848B9" w14:textId="77777777" w:rsidR="003A08F4" w:rsidRPr="00C51668" w:rsidRDefault="003A08F4">
      <w:pPr>
        <w:rPr>
          <w:rFonts w:ascii="Sabon LT Std" w:hAnsi="Sabon LT Std"/>
          <w:b/>
          <w:bCs/>
          <w:color w:val="000000" w:themeColor="text1"/>
        </w:rPr>
      </w:pPr>
      <w:r w:rsidRPr="00C51668">
        <w:rPr>
          <w:rFonts w:ascii="Sabon LT Std" w:hAnsi="Sabon LT Std"/>
          <w:b/>
          <w:bCs/>
          <w:color w:val="000000" w:themeColor="text1"/>
        </w:rPr>
        <w:br w:type="page"/>
      </w:r>
    </w:p>
    <w:p w14:paraId="1BA840B4" w14:textId="714541D6" w:rsidR="00153EC0" w:rsidRPr="00C51668" w:rsidRDefault="004D04A7" w:rsidP="004212A4">
      <w:pPr>
        <w:widowControl w:val="0"/>
        <w:spacing w:line="360" w:lineRule="auto"/>
        <w:jc w:val="center"/>
        <w:rPr>
          <w:rFonts w:ascii="Sabon LT Std" w:hAnsi="Sabon LT Std"/>
          <w:b/>
          <w:bCs/>
          <w:color w:val="000000" w:themeColor="text1"/>
        </w:rPr>
      </w:pPr>
      <w:r w:rsidRPr="00C51668">
        <w:rPr>
          <w:rFonts w:ascii="Sabon LT Std" w:hAnsi="Sabon LT Std"/>
          <w:b/>
          <w:bCs/>
          <w:color w:val="000000" w:themeColor="text1"/>
        </w:rPr>
        <w:lastRenderedPageBreak/>
        <w:t>Introduction</w:t>
      </w:r>
    </w:p>
    <w:p w14:paraId="08FBAAD4" w14:textId="77777777" w:rsidR="00394E16" w:rsidRPr="00C51668" w:rsidRDefault="00394E16" w:rsidP="004212A4">
      <w:pPr>
        <w:widowControl w:val="0"/>
        <w:spacing w:line="360" w:lineRule="auto"/>
        <w:jc w:val="center"/>
        <w:rPr>
          <w:rFonts w:ascii="Sabon LT Std" w:hAnsi="Sabon LT Std"/>
          <w:b/>
          <w:bCs/>
          <w:color w:val="000000" w:themeColor="text1"/>
        </w:rPr>
      </w:pPr>
    </w:p>
    <w:p w14:paraId="1A85A6CF" w14:textId="57E115C6" w:rsidR="00AF22E1" w:rsidRPr="00C51668" w:rsidRDefault="0099360F">
      <w:pPr>
        <w:widowControl w:val="0"/>
        <w:spacing w:line="360" w:lineRule="auto"/>
        <w:jc w:val="both"/>
        <w:rPr>
          <w:rFonts w:ascii="Sabon LT Std" w:hAnsi="Sabon LT Std"/>
          <w:color w:val="000000" w:themeColor="text1"/>
        </w:rPr>
      </w:pPr>
      <w:r w:rsidRPr="00C51668">
        <w:rPr>
          <w:rFonts w:ascii="Sabon LT Std" w:hAnsi="Sabon LT Std"/>
          <w:color w:val="000000" w:themeColor="text1"/>
        </w:rPr>
        <w:t xml:space="preserve">The prevalence and flexibility of human cooperation is unparalleled by any other species. We routinely work together to achieve ends that we could not achieve alone, even setting aside short-term interests to maximize the benefits to our interaction partners and larger social groups. In recent decades, a </w:t>
      </w:r>
      <w:r w:rsidR="00E76C3D" w:rsidRPr="00C51668">
        <w:rPr>
          <w:rFonts w:ascii="Sabon LT Std" w:hAnsi="Sabon LT Std"/>
          <w:color w:val="000000" w:themeColor="text1"/>
        </w:rPr>
        <w:t>substantial body</w:t>
      </w:r>
      <w:r w:rsidRPr="00C51668">
        <w:rPr>
          <w:rFonts w:ascii="Sabon LT Std" w:hAnsi="Sabon LT Std"/>
          <w:color w:val="000000" w:themeColor="text1"/>
        </w:rPr>
        <w:t xml:space="preserve"> of research in evolutionary theory, experimental economics and psychology has been devoted to investigating the evolutionary origins of human cooperation (Henrich &amp; Henrich, 2007; Nowak, 2012; </w:t>
      </w:r>
      <w:proofErr w:type="spellStart"/>
      <w:r w:rsidRPr="00C51668">
        <w:rPr>
          <w:rFonts w:ascii="Sabon LT Std" w:hAnsi="Sabon LT Std"/>
          <w:color w:val="000000" w:themeColor="text1"/>
        </w:rPr>
        <w:t>Tomasello</w:t>
      </w:r>
      <w:proofErr w:type="spellEnd"/>
      <w:r w:rsidRPr="00C51668">
        <w:rPr>
          <w:rFonts w:ascii="Sabon LT Std" w:hAnsi="Sabon LT Std"/>
          <w:color w:val="000000" w:themeColor="text1"/>
        </w:rPr>
        <w:t xml:space="preserve">, 2009; </w:t>
      </w:r>
      <w:proofErr w:type="spellStart"/>
      <w:r w:rsidR="004212A4" w:rsidRPr="00C51668">
        <w:rPr>
          <w:rFonts w:ascii="Sabon LT Std" w:hAnsi="Sabon LT Std"/>
          <w:color w:val="000000" w:themeColor="text1"/>
        </w:rPr>
        <w:t>Skyrms</w:t>
      </w:r>
      <w:proofErr w:type="spellEnd"/>
      <w:r w:rsidR="004212A4" w:rsidRPr="00C51668">
        <w:rPr>
          <w:rFonts w:ascii="Sabon LT Std" w:hAnsi="Sabon LT Std"/>
          <w:color w:val="000000" w:themeColor="text1"/>
        </w:rPr>
        <w:t xml:space="preserve">, 2004; </w:t>
      </w:r>
      <w:r w:rsidRPr="00C51668">
        <w:rPr>
          <w:rFonts w:ascii="Sabon LT Std" w:hAnsi="Sabon LT Std"/>
          <w:color w:val="000000" w:themeColor="text1"/>
        </w:rPr>
        <w:t xml:space="preserve">West, Griffin, &amp; Gardner, 2007). </w:t>
      </w:r>
    </w:p>
    <w:p w14:paraId="6CBAFD87" w14:textId="5AE03A1E" w:rsidR="00EA1AC0" w:rsidRPr="00C51668" w:rsidRDefault="0099360F">
      <w:pPr>
        <w:widowControl w:val="0"/>
        <w:spacing w:line="360" w:lineRule="auto"/>
        <w:ind w:firstLine="720"/>
        <w:jc w:val="both"/>
        <w:rPr>
          <w:rFonts w:ascii="Sabon LT Std" w:hAnsi="Sabon LT Std"/>
          <w:color w:val="000000" w:themeColor="text1"/>
        </w:rPr>
      </w:pPr>
      <w:r w:rsidRPr="00C51668">
        <w:rPr>
          <w:rFonts w:ascii="Sabon LT Std" w:hAnsi="Sabon LT Std"/>
          <w:color w:val="000000" w:themeColor="text1"/>
        </w:rPr>
        <w:t>This has led to significant progress in specifying evolutionary mechanisms that are likely to have supported the evolution of cooperation in humans</w:t>
      </w:r>
      <w:r w:rsidR="00C53033" w:rsidRPr="00C51668">
        <w:rPr>
          <w:rFonts w:ascii="Sabon LT Std" w:hAnsi="Sabon LT Std"/>
          <w:color w:val="000000" w:themeColor="text1"/>
        </w:rPr>
        <w:t xml:space="preserve">. Some of the key ideas that have been explored in this context are </w:t>
      </w:r>
      <w:r w:rsidRPr="00C51668">
        <w:rPr>
          <w:rFonts w:ascii="Sabon LT Std" w:hAnsi="Sabon LT Std"/>
          <w:color w:val="000000" w:themeColor="text1"/>
        </w:rPr>
        <w:t>kin selection (Hamilton, 1963; Smith, 1964), direct (</w:t>
      </w:r>
      <w:proofErr w:type="spellStart"/>
      <w:r w:rsidRPr="00C51668">
        <w:rPr>
          <w:rFonts w:ascii="Sabon LT Std" w:hAnsi="Sabon LT Std"/>
          <w:color w:val="000000" w:themeColor="text1"/>
        </w:rPr>
        <w:t>Trivers</w:t>
      </w:r>
      <w:proofErr w:type="spellEnd"/>
      <w:r w:rsidRPr="00C51668">
        <w:rPr>
          <w:rFonts w:ascii="Sabon LT Std" w:hAnsi="Sabon LT Std"/>
          <w:color w:val="000000" w:themeColor="text1"/>
        </w:rPr>
        <w:t xml:space="preserve">, 1971) and indirect (Nowak &amp; Sigmund, </w:t>
      </w:r>
      <w:r w:rsidR="004E4E8A" w:rsidRPr="00C51668">
        <w:rPr>
          <w:rFonts w:ascii="Sabon LT Std" w:hAnsi="Sabon LT Std"/>
          <w:color w:val="000000" w:themeColor="text1"/>
        </w:rPr>
        <w:t>2005</w:t>
      </w:r>
      <w:r w:rsidRPr="00C51668">
        <w:rPr>
          <w:rFonts w:ascii="Sabon LT Std" w:hAnsi="Sabon LT Std"/>
          <w:color w:val="000000" w:themeColor="text1"/>
        </w:rPr>
        <w:t>) reciprocity,</w:t>
      </w:r>
      <w:r w:rsidR="003317D4" w:rsidRPr="00C51668">
        <w:rPr>
          <w:rFonts w:ascii="Sabon LT Std" w:hAnsi="Sabon LT Std"/>
          <w:color w:val="000000" w:themeColor="text1"/>
        </w:rPr>
        <w:t xml:space="preserve"> </w:t>
      </w:r>
      <w:r w:rsidR="00400F2D" w:rsidRPr="00C51668">
        <w:rPr>
          <w:rFonts w:ascii="Sabon LT Std" w:hAnsi="Sabon LT Std"/>
          <w:color w:val="000000" w:themeColor="text1"/>
        </w:rPr>
        <w:t>competitive altruism (Roberts, 1998)</w:t>
      </w:r>
      <w:r w:rsidR="008349DF" w:rsidRPr="00C51668">
        <w:rPr>
          <w:rFonts w:ascii="Sabon LT Std" w:hAnsi="Sabon LT Std"/>
          <w:color w:val="000000" w:themeColor="text1"/>
        </w:rPr>
        <w:t xml:space="preserve">, cultural group selection (Boyd &amp; </w:t>
      </w:r>
      <w:proofErr w:type="spellStart"/>
      <w:r w:rsidR="008349DF" w:rsidRPr="00C51668">
        <w:rPr>
          <w:rFonts w:ascii="Sabon LT Std" w:hAnsi="Sabon LT Std"/>
          <w:color w:val="000000" w:themeColor="text1"/>
        </w:rPr>
        <w:t>Richerson</w:t>
      </w:r>
      <w:proofErr w:type="spellEnd"/>
      <w:r w:rsidR="008349DF" w:rsidRPr="00C51668">
        <w:rPr>
          <w:rFonts w:ascii="Sabon LT Std" w:hAnsi="Sabon LT Std"/>
          <w:color w:val="000000" w:themeColor="text1"/>
        </w:rPr>
        <w:t>, 2008),</w:t>
      </w:r>
      <w:r w:rsidR="0059141F" w:rsidRPr="00C51668">
        <w:rPr>
          <w:rFonts w:ascii="Sabon LT Std" w:hAnsi="Sabon LT Std"/>
          <w:color w:val="000000" w:themeColor="text1"/>
        </w:rPr>
        <w:t xml:space="preserve"> and the interdependence hypothesis</w:t>
      </w:r>
      <w:r w:rsidR="004E3FE8" w:rsidRPr="00C51668">
        <w:rPr>
          <w:rFonts w:ascii="Sabon LT Std" w:hAnsi="Sabon LT Std"/>
          <w:color w:val="000000" w:themeColor="text1"/>
        </w:rPr>
        <w:t xml:space="preserve"> </w:t>
      </w:r>
      <w:r w:rsidR="0059141F" w:rsidRPr="00C51668">
        <w:rPr>
          <w:rFonts w:ascii="Sabon LT Std" w:hAnsi="Sabon LT Std"/>
          <w:color w:val="000000" w:themeColor="text1"/>
        </w:rPr>
        <w:t>(R</w:t>
      </w:r>
      <w:r w:rsidR="006646D4" w:rsidRPr="00C51668">
        <w:rPr>
          <w:rFonts w:ascii="Sabon LT Std" w:hAnsi="Sabon LT Std"/>
          <w:color w:val="000000" w:themeColor="text1"/>
        </w:rPr>
        <w:t xml:space="preserve">oberts, </w:t>
      </w:r>
      <w:r w:rsidR="0059141F" w:rsidRPr="00C51668">
        <w:rPr>
          <w:rFonts w:ascii="Sabon LT Std" w:hAnsi="Sabon LT Std"/>
          <w:color w:val="000000" w:themeColor="text1"/>
        </w:rPr>
        <w:t>2005)</w:t>
      </w:r>
      <w:r w:rsidR="00873476" w:rsidRPr="00C51668">
        <w:rPr>
          <w:rFonts w:ascii="Sabon LT Std" w:hAnsi="Sabon LT Std"/>
          <w:color w:val="000000" w:themeColor="text1"/>
        </w:rPr>
        <w:t>.</w:t>
      </w:r>
    </w:p>
    <w:p w14:paraId="011572D9" w14:textId="19BD78BD" w:rsidR="001029BE" w:rsidRPr="00C51668" w:rsidRDefault="00C53033">
      <w:pPr>
        <w:widowControl w:val="0"/>
        <w:spacing w:line="360" w:lineRule="auto"/>
        <w:ind w:firstLine="720"/>
        <w:jc w:val="both"/>
        <w:rPr>
          <w:rFonts w:ascii="Sabon LT Std" w:hAnsi="Sabon LT Std"/>
          <w:bCs/>
          <w:color w:val="000000" w:themeColor="text1"/>
        </w:rPr>
      </w:pPr>
      <w:r w:rsidRPr="00C51668">
        <w:rPr>
          <w:rFonts w:ascii="Sabon LT Std" w:hAnsi="Sabon LT Std"/>
          <w:bCs/>
          <w:color w:val="000000" w:themeColor="text1"/>
        </w:rPr>
        <w:t>This</w:t>
      </w:r>
      <w:r w:rsidR="00C4713D" w:rsidRPr="00C51668">
        <w:rPr>
          <w:rFonts w:ascii="Sabon LT Std" w:hAnsi="Sabon LT Std"/>
          <w:bCs/>
          <w:color w:val="000000" w:themeColor="text1"/>
        </w:rPr>
        <w:t xml:space="preserve"> </w:t>
      </w:r>
      <w:r w:rsidR="00EF0560" w:rsidRPr="00C51668">
        <w:rPr>
          <w:rFonts w:ascii="Sabon LT Std" w:hAnsi="Sabon LT Std"/>
          <w:bCs/>
          <w:color w:val="000000" w:themeColor="text1"/>
        </w:rPr>
        <w:t xml:space="preserve">research on the </w:t>
      </w:r>
      <w:r w:rsidRPr="00C51668">
        <w:rPr>
          <w:rFonts w:ascii="Sabon LT Std" w:hAnsi="Sabon LT Std"/>
          <w:bCs/>
          <w:color w:val="000000" w:themeColor="text1"/>
        </w:rPr>
        <w:t>evolution</w:t>
      </w:r>
      <w:r w:rsidR="00EF0560" w:rsidRPr="00C51668">
        <w:rPr>
          <w:rFonts w:ascii="Sabon LT Std" w:hAnsi="Sabon LT Std"/>
          <w:bCs/>
          <w:color w:val="000000" w:themeColor="text1"/>
        </w:rPr>
        <w:t xml:space="preserve"> of cooperation </w:t>
      </w:r>
      <w:r w:rsidR="00C4713D" w:rsidRPr="00C51668">
        <w:rPr>
          <w:rFonts w:ascii="Sabon LT Std" w:hAnsi="Sabon LT Std"/>
          <w:bCs/>
          <w:color w:val="000000" w:themeColor="text1"/>
        </w:rPr>
        <w:t xml:space="preserve">has also informed and constrained research into the cognitive and motivational mechanisms that </w:t>
      </w:r>
      <w:r w:rsidR="00C4713D" w:rsidRPr="00C51668">
        <w:rPr>
          <w:rFonts w:ascii="Sabon LT Std" w:hAnsi="Sabon LT Std"/>
          <w:bCs/>
          <w:i/>
          <w:color w:val="000000" w:themeColor="text1"/>
        </w:rPr>
        <w:t>proximally</w:t>
      </w:r>
      <w:r w:rsidR="00C4713D" w:rsidRPr="00C51668">
        <w:rPr>
          <w:rFonts w:ascii="Sabon LT Std" w:hAnsi="Sabon LT Std"/>
          <w:bCs/>
          <w:color w:val="000000" w:themeColor="text1"/>
        </w:rPr>
        <w:t xml:space="preserve"> support cooperation. </w:t>
      </w:r>
      <w:r w:rsidR="00C4713D" w:rsidRPr="00C51668">
        <w:rPr>
          <w:rFonts w:ascii="Sabon LT Std" w:hAnsi="Sabon LT Std"/>
          <w:color w:val="000000" w:themeColor="text1"/>
        </w:rPr>
        <w:t>For example, theor</w:t>
      </w:r>
      <w:r w:rsidR="008520C0" w:rsidRPr="00C51668">
        <w:rPr>
          <w:rFonts w:ascii="Sabon LT Std" w:hAnsi="Sabon LT Std"/>
          <w:color w:val="000000" w:themeColor="text1"/>
        </w:rPr>
        <w:t xml:space="preserve">etical work on indirect reciprocity </w:t>
      </w:r>
      <w:r w:rsidR="00400F2D" w:rsidRPr="00C51668">
        <w:rPr>
          <w:rFonts w:ascii="Sabon LT Std" w:hAnsi="Sabon LT Std"/>
          <w:color w:val="000000" w:themeColor="text1"/>
        </w:rPr>
        <w:t xml:space="preserve">and on competitive altruism </w:t>
      </w:r>
      <w:r w:rsidR="00C4713D" w:rsidRPr="00C51668">
        <w:rPr>
          <w:rFonts w:ascii="Sabon LT Std" w:hAnsi="Sabon LT Std"/>
          <w:color w:val="000000" w:themeColor="text1"/>
        </w:rPr>
        <w:t xml:space="preserve">has inspired research devoted to illuminating the mechanisms by which people manage their reputations (Nowak &amp; Sigmund, </w:t>
      </w:r>
      <w:r w:rsidR="004E4E8A" w:rsidRPr="00C51668">
        <w:rPr>
          <w:rFonts w:ascii="Sabon LT Std" w:hAnsi="Sabon LT Std"/>
          <w:color w:val="000000" w:themeColor="text1"/>
        </w:rPr>
        <w:t>2005</w:t>
      </w:r>
      <w:r w:rsidR="00C4713D" w:rsidRPr="00C51668">
        <w:rPr>
          <w:rFonts w:ascii="Sabon LT Std" w:hAnsi="Sabon LT Std"/>
          <w:color w:val="000000" w:themeColor="text1"/>
        </w:rPr>
        <w:t xml:space="preserve">; Fehr </w:t>
      </w:r>
      <w:r w:rsidR="00BB4B5C" w:rsidRPr="00C51668">
        <w:rPr>
          <w:rFonts w:ascii="Sabon LT Std" w:hAnsi="Sabon LT Std"/>
          <w:color w:val="000000" w:themeColor="text1"/>
        </w:rPr>
        <w:t xml:space="preserve">&amp; </w:t>
      </w:r>
      <w:proofErr w:type="spellStart"/>
      <w:r w:rsidR="00BB4B5C" w:rsidRPr="00C51668">
        <w:rPr>
          <w:rFonts w:ascii="Sabon LT Std" w:hAnsi="Sabon LT Std"/>
          <w:color w:val="000000" w:themeColor="text1"/>
        </w:rPr>
        <w:t>Gächter</w:t>
      </w:r>
      <w:proofErr w:type="spellEnd"/>
      <w:r w:rsidR="00C4713D" w:rsidRPr="00C51668">
        <w:rPr>
          <w:rFonts w:ascii="Sabon LT Std" w:hAnsi="Sabon LT Std"/>
          <w:color w:val="000000" w:themeColor="text1"/>
        </w:rPr>
        <w:t>, 2002</w:t>
      </w:r>
      <w:r w:rsidR="00F711EC" w:rsidRPr="00C51668">
        <w:rPr>
          <w:rFonts w:ascii="Sabon LT Std" w:hAnsi="Sabon LT Std"/>
          <w:color w:val="000000" w:themeColor="text1"/>
        </w:rPr>
        <w:t xml:space="preserve">; </w:t>
      </w:r>
      <w:proofErr w:type="spellStart"/>
      <w:r w:rsidR="00F711EC" w:rsidRPr="00C51668">
        <w:rPr>
          <w:rFonts w:ascii="Sabon LT Std" w:hAnsi="Sabon LT Std"/>
          <w:color w:val="000000" w:themeColor="text1"/>
        </w:rPr>
        <w:t>Andreoni</w:t>
      </w:r>
      <w:proofErr w:type="spellEnd"/>
      <w:r w:rsidR="00F711EC" w:rsidRPr="00C51668">
        <w:rPr>
          <w:rFonts w:ascii="Sabon LT Std" w:hAnsi="Sabon LT Std"/>
          <w:color w:val="000000" w:themeColor="text1"/>
        </w:rPr>
        <w:t xml:space="preserve"> &amp; </w:t>
      </w:r>
      <w:proofErr w:type="spellStart"/>
      <w:r w:rsidR="00F711EC" w:rsidRPr="00C51668">
        <w:rPr>
          <w:rFonts w:ascii="Sabon LT Std" w:hAnsi="Sabon LT Std"/>
          <w:color w:val="000000" w:themeColor="text1"/>
        </w:rPr>
        <w:t>Bernheim</w:t>
      </w:r>
      <w:proofErr w:type="spellEnd"/>
      <w:r w:rsidR="00F711EC" w:rsidRPr="00C51668">
        <w:rPr>
          <w:rFonts w:ascii="Sabon LT Std" w:hAnsi="Sabon LT Std"/>
          <w:color w:val="000000" w:themeColor="text1"/>
        </w:rPr>
        <w:t xml:space="preserve">, 2009; </w:t>
      </w:r>
      <w:proofErr w:type="spellStart"/>
      <w:r w:rsidR="00F711EC" w:rsidRPr="00C51668">
        <w:rPr>
          <w:rFonts w:ascii="Sabon LT Std" w:hAnsi="Sabon LT Std"/>
          <w:color w:val="000000" w:themeColor="text1"/>
        </w:rPr>
        <w:t>Rege</w:t>
      </w:r>
      <w:proofErr w:type="spellEnd"/>
      <w:r w:rsidR="00F711EC" w:rsidRPr="00C51668">
        <w:rPr>
          <w:rFonts w:ascii="Sabon LT Std" w:hAnsi="Sabon LT Std"/>
          <w:color w:val="000000" w:themeColor="text1"/>
        </w:rPr>
        <w:t xml:space="preserve"> &amp; Telle, 2004</w:t>
      </w:r>
      <w:r w:rsidR="00C4713D" w:rsidRPr="00C51668">
        <w:rPr>
          <w:rFonts w:ascii="Sabon LT Std" w:hAnsi="Sabon LT Std"/>
          <w:color w:val="000000" w:themeColor="text1"/>
        </w:rPr>
        <w:t>). Th</w:t>
      </w:r>
      <w:r w:rsidR="00FD2FFE" w:rsidRPr="00C51668">
        <w:rPr>
          <w:rFonts w:ascii="Sabon LT Std" w:hAnsi="Sabon LT Std"/>
          <w:color w:val="000000" w:themeColor="text1"/>
        </w:rPr>
        <w:t xml:space="preserve">is research has </w:t>
      </w:r>
      <w:r w:rsidR="00104230" w:rsidRPr="00C51668">
        <w:rPr>
          <w:rFonts w:ascii="Sabon LT Std" w:hAnsi="Sabon LT Std"/>
          <w:color w:val="000000" w:themeColor="text1"/>
        </w:rPr>
        <w:t xml:space="preserve">provided </w:t>
      </w:r>
      <w:r w:rsidR="00FD2FFE" w:rsidRPr="00C51668">
        <w:rPr>
          <w:rFonts w:ascii="Sabon LT Std" w:hAnsi="Sabon LT Std"/>
          <w:color w:val="000000" w:themeColor="text1"/>
        </w:rPr>
        <w:t xml:space="preserve">evidence </w:t>
      </w:r>
      <w:r w:rsidR="00C4713D" w:rsidRPr="00C51668">
        <w:rPr>
          <w:rFonts w:ascii="Sabon LT Std" w:hAnsi="Sabon LT Std"/>
          <w:color w:val="000000" w:themeColor="text1"/>
        </w:rPr>
        <w:t xml:space="preserve">that reputation management </w:t>
      </w:r>
      <w:r w:rsidR="004E163B" w:rsidRPr="00C51668">
        <w:rPr>
          <w:rFonts w:ascii="Sabon LT Std" w:hAnsi="Sabon LT Std"/>
          <w:color w:val="000000" w:themeColor="text1"/>
        </w:rPr>
        <w:t>may be</w:t>
      </w:r>
      <w:r w:rsidR="00C4713D" w:rsidRPr="00C51668">
        <w:rPr>
          <w:rFonts w:ascii="Sabon LT Std" w:hAnsi="Sabon LT Std"/>
          <w:color w:val="000000" w:themeColor="text1"/>
        </w:rPr>
        <w:t xml:space="preserve"> </w:t>
      </w:r>
      <w:proofErr w:type="spellStart"/>
      <w:r w:rsidR="00C4713D" w:rsidRPr="00C51668">
        <w:rPr>
          <w:rFonts w:ascii="Sabon LT Std" w:hAnsi="Sabon LT Std"/>
          <w:color w:val="000000" w:themeColor="text1"/>
        </w:rPr>
        <w:t>subserved</w:t>
      </w:r>
      <w:proofErr w:type="spellEnd"/>
      <w:r w:rsidR="00C4713D" w:rsidRPr="00C51668">
        <w:rPr>
          <w:rFonts w:ascii="Sabon LT Std" w:hAnsi="Sabon LT Std"/>
          <w:color w:val="000000" w:themeColor="text1"/>
        </w:rPr>
        <w:t xml:space="preserve"> by prosocial preferences, such as a preference for fai</w:t>
      </w:r>
      <w:r w:rsidR="004E163B" w:rsidRPr="00C51668">
        <w:rPr>
          <w:rFonts w:ascii="Sabon LT Std" w:hAnsi="Sabon LT Std"/>
          <w:color w:val="000000" w:themeColor="text1"/>
        </w:rPr>
        <w:t>rness (</w:t>
      </w:r>
      <w:proofErr w:type="spellStart"/>
      <w:r w:rsidR="004E163B" w:rsidRPr="00C51668">
        <w:rPr>
          <w:rFonts w:ascii="Sabon LT Std" w:hAnsi="Sabon LT Std"/>
          <w:color w:val="000000" w:themeColor="text1"/>
        </w:rPr>
        <w:t>Andreoni</w:t>
      </w:r>
      <w:proofErr w:type="spellEnd"/>
      <w:r w:rsidR="004E163B" w:rsidRPr="00C51668">
        <w:rPr>
          <w:rFonts w:ascii="Sabon LT Std" w:hAnsi="Sabon LT Std"/>
          <w:color w:val="000000" w:themeColor="text1"/>
        </w:rPr>
        <w:t>, 1990)</w:t>
      </w:r>
      <w:r w:rsidR="00B4637C" w:rsidRPr="00C51668">
        <w:rPr>
          <w:rFonts w:ascii="Sabon LT Std" w:hAnsi="Sabon LT Std"/>
          <w:color w:val="000000" w:themeColor="text1"/>
        </w:rPr>
        <w:t>,</w:t>
      </w:r>
      <w:r w:rsidR="004E163B" w:rsidRPr="00C51668">
        <w:rPr>
          <w:rFonts w:ascii="Sabon LT Std" w:hAnsi="Sabon LT Std"/>
          <w:bCs/>
          <w:color w:val="000000" w:themeColor="text1"/>
        </w:rPr>
        <w:t xml:space="preserve"> </w:t>
      </w:r>
      <w:r w:rsidR="00C4713D" w:rsidRPr="00C51668">
        <w:rPr>
          <w:rFonts w:ascii="Sabon LT Std" w:hAnsi="Sabon LT Std"/>
          <w:bCs/>
          <w:color w:val="000000" w:themeColor="text1"/>
        </w:rPr>
        <w:t>an aversion to i</w:t>
      </w:r>
      <w:r w:rsidR="00746C26" w:rsidRPr="00C51668">
        <w:rPr>
          <w:rFonts w:ascii="Sabon LT Std" w:hAnsi="Sabon LT Std"/>
          <w:bCs/>
          <w:color w:val="000000" w:themeColor="text1"/>
        </w:rPr>
        <w:t xml:space="preserve">nequity (Fehr &amp; Schmidt, 1999) and </w:t>
      </w:r>
      <w:r w:rsidR="00C4713D" w:rsidRPr="00C51668">
        <w:rPr>
          <w:rFonts w:ascii="Sabon LT Std" w:hAnsi="Sabon LT Std"/>
          <w:bCs/>
          <w:color w:val="000000" w:themeColor="text1"/>
        </w:rPr>
        <w:t xml:space="preserve">an aversion to disappointing others’ expectations </w:t>
      </w:r>
      <w:r w:rsidR="00746C26" w:rsidRPr="00C51668">
        <w:rPr>
          <w:rFonts w:ascii="Sabon LT Std" w:hAnsi="Sabon LT Std"/>
          <w:bCs/>
          <w:color w:val="000000" w:themeColor="text1"/>
        </w:rPr>
        <w:t>(Dana et al.</w:t>
      </w:r>
      <w:r w:rsidR="00FE7261" w:rsidRPr="00C51668">
        <w:rPr>
          <w:rFonts w:ascii="Sabon LT Std" w:hAnsi="Sabon LT Std"/>
          <w:bCs/>
          <w:color w:val="000000" w:themeColor="text1"/>
        </w:rPr>
        <w:t>,</w:t>
      </w:r>
      <w:r w:rsidR="00746C26" w:rsidRPr="00C51668">
        <w:rPr>
          <w:rFonts w:ascii="Sabon LT Std" w:hAnsi="Sabon LT Std"/>
          <w:bCs/>
          <w:color w:val="000000" w:themeColor="text1"/>
        </w:rPr>
        <w:t xml:space="preserve"> 2007; </w:t>
      </w:r>
      <w:proofErr w:type="spellStart"/>
      <w:r w:rsidR="00746C26" w:rsidRPr="00C51668">
        <w:rPr>
          <w:rFonts w:ascii="Sabon LT Std" w:hAnsi="Sabon LT Std"/>
          <w:bCs/>
          <w:color w:val="000000" w:themeColor="text1"/>
        </w:rPr>
        <w:t>Heintz</w:t>
      </w:r>
      <w:proofErr w:type="spellEnd"/>
      <w:r w:rsidR="00746C26" w:rsidRPr="00C51668">
        <w:rPr>
          <w:rFonts w:ascii="Sabon LT Std" w:hAnsi="Sabon LT Std"/>
          <w:bCs/>
          <w:color w:val="000000" w:themeColor="text1"/>
        </w:rPr>
        <w:t xml:space="preserve"> et al.</w:t>
      </w:r>
      <w:r w:rsidR="00F27B32" w:rsidRPr="00C51668">
        <w:rPr>
          <w:rFonts w:ascii="Sabon LT Std" w:hAnsi="Sabon LT Std"/>
          <w:bCs/>
          <w:color w:val="000000" w:themeColor="text1"/>
        </w:rPr>
        <w:t>,</w:t>
      </w:r>
      <w:r w:rsidR="00746C26" w:rsidRPr="00C51668">
        <w:rPr>
          <w:rFonts w:ascii="Sabon LT Std" w:hAnsi="Sabon LT Std"/>
          <w:bCs/>
          <w:color w:val="000000" w:themeColor="text1"/>
        </w:rPr>
        <w:t xml:space="preserve"> 2015).</w:t>
      </w:r>
    </w:p>
    <w:p w14:paraId="7060C7E4" w14:textId="60553404" w:rsidR="00D5655E" w:rsidRPr="00C51668" w:rsidRDefault="00A449AE">
      <w:pPr>
        <w:widowControl w:val="0"/>
        <w:spacing w:line="360" w:lineRule="auto"/>
        <w:ind w:firstLine="720"/>
        <w:jc w:val="both"/>
        <w:rPr>
          <w:rFonts w:ascii="Sabon LT Std" w:hAnsi="Sabon LT Std"/>
          <w:bCs/>
          <w:color w:val="000000" w:themeColor="text1"/>
        </w:rPr>
      </w:pPr>
      <w:r w:rsidRPr="00C51668">
        <w:rPr>
          <w:rFonts w:ascii="Sabon LT Std" w:hAnsi="Sabon LT Std"/>
          <w:bCs/>
          <w:color w:val="000000" w:themeColor="text1"/>
        </w:rPr>
        <w:t xml:space="preserve">Moreover, research on the evolution of cooperation </w:t>
      </w:r>
      <w:r w:rsidR="0063071F" w:rsidRPr="00C51668">
        <w:rPr>
          <w:rFonts w:ascii="Sabon LT Std" w:hAnsi="Sabon LT Std"/>
          <w:color w:val="000000" w:themeColor="text1"/>
        </w:rPr>
        <w:t>also provides us with reason to expect</w:t>
      </w:r>
      <w:r w:rsidRPr="00C51668">
        <w:rPr>
          <w:rFonts w:ascii="Sabon LT Std" w:hAnsi="Sabon LT Std"/>
          <w:color w:val="000000" w:themeColor="text1"/>
        </w:rPr>
        <w:t xml:space="preserve"> that </w:t>
      </w:r>
      <w:r w:rsidR="00DD5514" w:rsidRPr="00C51668">
        <w:rPr>
          <w:rFonts w:ascii="Sabon LT Std" w:hAnsi="Sabon LT Std"/>
          <w:color w:val="000000" w:themeColor="text1"/>
        </w:rPr>
        <w:t xml:space="preserve">people’s willingness to cooperate with another </w:t>
      </w:r>
      <w:r w:rsidR="00351F85" w:rsidRPr="00C51668">
        <w:rPr>
          <w:rFonts w:ascii="Sabon LT Std" w:hAnsi="Sabon LT Std"/>
          <w:color w:val="000000" w:themeColor="text1"/>
        </w:rPr>
        <w:t>agent</w:t>
      </w:r>
      <w:r w:rsidR="00DD5514" w:rsidRPr="00C51668">
        <w:rPr>
          <w:rFonts w:ascii="Sabon LT Std" w:hAnsi="Sabon LT Std"/>
          <w:color w:val="000000" w:themeColor="text1"/>
        </w:rPr>
        <w:t xml:space="preserve"> should be strengthened by any cue that one is likely to interact </w:t>
      </w:r>
      <w:r w:rsidR="00727403" w:rsidRPr="00C51668">
        <w:rPr>
          <w:rFonts w:ascii="Sabon LT Std" w:hAnsi="Sabon LT Std"/>
          <w:color w:val="000000" w:themeColor="text1"/>
        </w:rPr>
        <w:t>with that agent</w:t>
      </w:r>
      <w:r w:rsidR="00DD5514" w:rsidRPr="00C51668">
        <w:rPr>
          <w:rFonts w:ascii="Sabon LT Std" w:hAnsi="Sabon LT Std"/>
          <w:color w:val="000000" w:themeColor="text1"/>
        </w:rPr>
        <w:t xml:space="preserve"> in the future (direct reciprocity), that the interaction is relevant for one’s reputation (indirect reciprocity</w:t>
      </w:r>
      <w:r w:rsidR="00AB6FB0" w:rsidRPr="00C51668">
        <w:rPr>
          <w:rFonts w:ascii="Sabon LT Std" w:hAnsi="Sabon LT Std"/>
          <w:color w:val="000000" w:themeColor="text1"/>
        </w:rPr>
        <w:t>; competitive altruism</w:t>
      </w:r>
      <w:r w:rsidR="00DD5514" w:rsidRPr="00C51668">
        <w:rPr>
          <w:rFonts w:ascii="Sabon LT Std" w:hAnsi="Sabon LT Std"/>
          <w:color w:val="000000" w:themeColor="text1"/>
        </w:rPr>
        <w:t xml:space="preserve">) </w:t>
      </w:r>
      <w:r w:rsidR="00727403" w:rsidRPr="00C51668">
        <w:rPr>
          <w:rFonts w:ascii="Sabon LT Std" w:hAnsi="Sabon LT Std"/>
          <w:color w:val="000000" w:themeColor="text1"/>
        </w:rPr>
        <w:t>or that one has a stake in that agent’s</w:t>
      </w:r>
      <w:r w:rsidR="00DD5514" w:rsidRPr="00C51668">
        <w:rPr>
          <w:rFonts w:ascii="Sabon LT Std" w:hAnsi="Sabon LT Std"/>
          <w:color w:val="000000" w:themeColor="text1"/>
        </w:rPr>
        <w:t xml:space="preserve"> well-being (interdependence hypothesis). </w:t>
      </w:r>
      <w:r w:rsidR="0063071F" w:rsidRPr="00C51668">
        <w:rPr>
          <w:rFonts w:ascii="Sabon LT Std" w:hAnsi="Sabon LT Std"/>
          <w:color w:val="000000" w:themeColor="text1"/>
        </w:rPr>
        <w:t xml:space="preserve">For example, </w:t>
      </w:r>
      <w:r w:rsidR="00727403" w:rsidRPr="00C51668">
        <w:rPr>
          <w:rFonts w:ascii="Sabon LT Std" w:eastAsiaTheme="minorHAnsi" w:hAnsi="Sabon LT Std"/>
          <w:color w:val="000000" w:themeColor="text1"/>
        </w:rPr>
        <w:t>w</w:t>
      </w:r>
      <w:r w:rsidR="00351F85" w:rsidRPr="00C51668">
        <w:rPr>
          <w:rFonts w:ascii="Sabon LT Std" w:eastAsiaTheme="minorHAnsi" w:hAnsi="Sabon LT Std"/>
          <w:color w:val="000000" w:themeColor="text1"/>
        </w:rPr>
        <w:t>hen</w:t>
      </w:r>
      <w:r w:rsidR="00001338" w:rsidRPr="00C51668">
        <w:rPr>
          <w:rFonts w:ascii="Sabon LT Std" w:eastAsiaTheme="minorHAnsi" w:hAnsi="Sabon LT Std"/>
          <w:color w:val="000000" w:themeColor="text1"/>
        </w:rPr>
        <w:t xml:space="preserve"> two agents </w:t>
      </w:r>
      <w:r w:rsidR="00351F85" w:rsidRPr="00C51668">
        <w:rPr>
          <w:rFonts w:ascii="Sabon LT Std" w:eastAsiaTheme="minorHAnsi" w:hAnsi="Sabon LT Std"/>
          <w:color w:val="000000" w:themeColor="text1"/>
        </w:rPr>
        <w:t xml:space="preserve">coordinate with each </w:t>
      </w:r>
      <w:r w:rsidR="00727403" w:rsidRPr="00C51668">
        <w:rPr>
          <w:rFonts w:ascii="Sabon LT Std" w:eastAsiaTheme="minorHAnsi" w:hAnsi="Sabon LT Std"/>
          <w:color w:val="000000" w:themeColor="text1"/>
        </w:rPr>
        <w:t>other – i.e. when</w:t>
      </w:r>
      <w:r w:rsidR="00351F85" w:rsidRPr="00C51668">
        <w:rPr>
          <w:rFonts w:ascii="Sabon LT Std" w:eastAsiaTheme="minorHAnsi" w:hAnsi="Sabon LT Std"/>
          <w:color w:val="000000" w:themeColor="text1"/>
        </w:rPr>
        <w:t xml:space="preserve"> they </w:t>
      </w:r>
      <w:r w:rsidR="00001338" w:rsidRPr="00C51668">
        <w:rPr>
          <w:rFonts w:ascii="Sabon LT Std" w:eastAsiaTheme="minorHAnsi" w:hAnsi="Sabon LT Std"/>
          <w:color w:val="000000" w:themeColor="text1"/>
        </w:rPr>
        <w:t>mutually adapt their decisions or actions to bring about a shared goal or compatible but distinct individual goals</w:t>
      </w:r>
      <w:r w:rsidR="00727403" w:rsidRPr="00C51668">
        <w:rPr>
          <w:rFonts w:ascii="Sabon LT Std" w:eastAsiaTheme="minorHAnsi" w:hAnsi="Sabon LT Std"/>
          <w:color w:val="000000" w:themeColor="text1"/>
        </w:rPr>
        <w:t xml:space="preserve"> (Michael &amp; </w:t>
      </w:r>
      <w:proofErr w:type="spellStart"/>
      <w:r w:rsidR="00727403" w:rsidRPr="00C51668">
        <w:rPr>
          <w:rFonts w:ascii="Sabon LT Std" w:eastAsiaTheme="minorHAnsi" w:hAnsi="Sabon LT Std"/>
          <w:color w:val="000000" w:themeColor="text1"/>
        </w:rPr>
        <w:t>Pacherie</w:t>
      </w:r>
      <w:proofErr w:type="spellEnd"/>
      <w:r w:rsidR="00727403" w:rsidRPr="00C51668">
        <w:rPr>
          <w:rFonts w:ascii="Sabon LT Std" w:eastAsiaTheme="minorHAnsi" w:hAnsi="Sabon LT Std"/>
          <w:color w:val="000000" w:themeColor="text1"/>
        </w:rPr>
        <w:t>, 2015</w:t>
      </w:r>
      <w:r w:rsidR="00394E16" w:rsidRPr="00C51668">
        <w:rPr>
          <w:rFonts w:ascii="Sabon LT Std" w:eastAsiaTheme="minorHAnsi" w:hAnsi="Sabon LT Std"/>
          <w:color w:val="000000" w:themeColor="text1"/>
        </w:rPr>
        <w:t xml:space="preserve">; </w:t>
      </w:r>
      <w:proofErr w:type="spellStart"/>
      <w:r w:rsidR="00394E16" w:rsidRPr="00C51668">
        <w:rPr>
          <w:rFonts w:ascii="Sabon LT Std" w:eastAsiaTheme="minorHAnsi" w:hAnsi="Sabon LT Std"/>
          <w:color w:val="000000" w:themeColor="text1"/>
        </w:rPr>
        <w:t>Skyrms</w:t>
      </w:r>
      <w:proofErr w:type="spellEnd"/>
      <w:r w:rsidR="00394E16" w:rsidRPr="00C51668">
        <w:rPr>
          <w:rFonts w:ascii="Sabon LT Std" w:eastAsiaTheme="minorHAnsi" w:hAnsi="Sabon LT Std"/>
          <w:color w:val="000000" w:themeColor="text1"/>
        </w:rPr>
        <w:t>, 2004</w:t>
      </w:r>
      <w:r w:rsidR="00727403" w:rsidRPr="00C51668">
        <w:rPr>
          <w:rFonts w:ascii="Sabon LT Std" w:eastAsiaTheme="minorHAnsi" w:hAnsi="Sabon LT Std"/>
          <w:color w:val="000000" w:themeColor="text1"/>
        </w:rPr>
        <w:t xml:space="preserve">) – each may come to </w:t>
      </w:r>
      <w:r w:rsidR="00727403" w:rsidRPr="00C51668">
        <w:rPr>
          <w:rFonts w:ascii="Sabon LT Std" w:eastAsiaTheme="minorHAnsi" w:hAnsi="Sabon LT Std"/>
          <w:color w:val="000000" w:themeColor="text1"/>
        </w:rPr>
        <w:lastRenderedPageBreak/>
        <w:t>perceive the other as an</w:t>
      </w:r>
      <w:r w:rsidR="00727403" w:rsidRPr="00C51668">
        <w:rPr>
          <w:rFonts w:ascii="Sabon LT Std" w:hAnsi="Sabon LT Std"/>
          <w:color w:val="000000" w:themeColor="text1"/>
        </w:rPr>
        <w:t xml:space="preserve"> </w:t>
      </w:r>
      <w:r w:rsidR="0093574E" w:rsidRPr="00C51668">
        <w:rPr>
          <w:rFonts w:ascii="Sabon LT Std" w:hAnsi="Sabon LT Std"/>
          <w:color w:val="000000" w:themeColor="text1"/>
        </w:rPr>
        <w:t>in-</w:t>
      </w:r>
      <w:r w:rsidR="001B4C7B" w:rsidRPr="00C51668">
        <w:rPr>
          <w:rFonts w:ascii="Sabon LT Std" w:hAnsi="Sabon LT Std"/>
          <w:color w:val="000000" w:themeColor="text1"/>
        </w:rPr>
        <w:t>group</w:t>
      </w:r>
      <w:r w:rsidR="00727403" w:rsidRPr="00C51668">
        <w:rPr>
          <w:rFonts w:ascii="Sabon LT Std" w:hAnsi="Sabon LT Std"/>
          <w:color w:val="000000" w:themeColor="text1"/>
        </w:rPr>
        <w:t xml:space="preserve"> member and/or a valuable partner</w:t>
      </w:r>
      <w:r w:rsidR="00252A74" w:rsidRPr="00C51668">
        <w:rPr>
          <w:rFonts w:ascii="Sabon LT Std" w:eastAsiaTheme="minorHAnsi" w:hAnsi="Sabon LT Std"/>
          <w:color w:val="000000" w:themeColor="text1"/>
        </w:rPr>
        <w:t>. If so, then</w:t>
      </w:r>
      <w:r w:rsidR="00EC2F50" w:rsidRPr="00C51668">
        <w:rPr>
          <w:rFonts w:ascii="Sabon LT Std" w:hAnsi="Sabon LT Std"/>
          <w:color w:val="000000" w:themeColor="text1"/>
        </w:rPr>
        <w:t xml:space="preserve"> </w:t>
      </w:r>
      <w:r w:rsidR="00351F85" w:rsidRPr="00C51668">
        <w:rPr>
          <w:rFonts w:ascii="Sabon LT Std" w:eastAsiaTheme="minorHAnsi" w:hAnsi="Sabon LT Std"/>
          <w:color w:val="000000" w:themeColor="text1"/>
        </w:rPr>
        <w:t xml:space="preserve">coordination </w:t>
      </w:r>
      <w:r w:rsidR="00252A74" w:rsidRPr="00C51668">
        <w:rPr>
          <w:rFonts w:ascii="Sabon LT Std" w:eastAsiaTheme="minorHAnsi" w:hAnsi="Sabon LT Std"/>
          <w:color w:val="000000" w:themeColor="text1"/>
        </w:rPr>
        <w:t>with a partner may boost people’s</w:t>
      </w:r>
      <w:r w:rsidR="00001338" w:rsidRPr="00C51668">
        <w:rPr>
          <w:rFonts w:ascii="Sabon LT Std" w:eastAsiaTheme="minorHAnsi" w:hAnsi="Sabon LT Std"/>
          <w:color w:val="000000" w:themeColor="text1"/>
        </w:rPr>
        <w:t xml:space="preserve"> willingness to </w:t>
      </w:r>
      <w:r w:rsidR="00252A74" w:rsidRPr="00C51668">
        <w:rPr>
          <w:rFonts w:ascii="Sabon LT Std" w:eastAsiaTheme="minorHAnsi" w:hAnsi="Sabon LT Std"/>
          <w:color w:val="000000" w:themeColor="text1"/>
        </w:rPr>
        <w:t xml:space="preserve">cooperate with that partner – i.e., to </w:t>
      </w:r>
      <w:r w:rsidR="00001338" w:rsidRPr="00C51668">
        <w:rPr>
          <w:rFonts w:ascii="Sabon LT Std" w:eastAsiaTheme="minorHAnsi" w:hAnsi="Sabon LT Std"/>
          <w:color w:val="000000" w:themeColor="text1"/>
        </w:rPr>
        <w:t>coordinate</w:t>
      </w:r>
      <w:r w:rsidR="00252A74" w:rsidRPr="00C51668">
        <w:rPr>
          <w:rFonts w:ascii="Sabon LT Std" w:eastAsiaTheme="minorHAnsi" w:hAnsi="Sabon LT Std"/>
          <w:color w:val="000000" w:themeColor="text1"/>
        </w:rPr>
        <w:t xml:space="preserve"> with them</w:t>
      </w:r>
      <w:r w:rsidR="00001338" w:rsidRPr="00C51668">
        <w:rPr>
          <w:rFonts w:ascii="Sabon LT Std" w:eastAsiaTheme="minorHAnsi" w:hAnsi="Sabon LT Std"/>
          <w:color w:val="000000" w:themeColor="text1"/>
        </w:rPr>
        <w:t xml:space="preserve"> despite the availability of alternative options which may be individually preferable (Michael &amp; </w:t>
      </w:r>
      <w:proofErr w:type="spellStart"/>
      <w:r w:rsidR="00001338" w:rsidRPr="00C51668">
        <w:rPr>
          <w:rFonts w:ascii="Sabon LT Std" w:eastAsiaTheme="minorHAnsi" w:hAnsi="Sabon LT Std"/>
          <w:color w:val="000000" w:themeColor="text1"/>
        </w:rPr>
        <w:t>Pacherie</w:t>
      </w:r>
      <w:proofErr w:type="spellEnd"/>
      <w:r w:rsidR="00001338" w:rsidRPr="00C51668">
        <w:rPr>
          <w:rFonts w:ascii="Sabon LT Std" w:eastAsiaTheme="minorHAnsi" w:hAnsi="Sabon LT Std"/>
          <w:color w:val="000000" w:themeColor="text1"/>
        </w:rPr>
        <w:t xml:space="preserve">, 2015). </w:t>
      </w:r>
      <w:r w:rsidR="00252A74" w:rsidRPr="00C51668">
        <w:rPr>
          <w:rFonts w:ascii="Sabon LT Std" w:hAnsi="Sabon LT Std"/>
          <w:bCs/>
          <w:color w:val="000000" w:themeColor="text1"/>
        </w:rPr>
        <w:t xml:space="preserve">And indeed, </w:t>
      </w:r>
      <w:r w:rsidR="00686263" w:rsidRPr="00C51668">
        <w:rPr>
          <w:rFonts w:ascii="Sabon LT Std" w:hAnsi="Sabon LT Std"/>
          <w:bCs/>
          <w:color w:val="000000" w:themeColor="text1"/>
        </w:rPr>
        <w:t>previous research has shown</w:t>
      </w:r>
      <w:r w:rsidR="00C4713D" w:rsidRPr="00C51668">
        <w:rPr>
          <w:rFonts w:ascii="Sabon LT Std" w:hAnsi="Sabon LT Std"/>
          <w:color w:val="000000" w:themeColor="text1"/>
        </w:rPr>
        <w:t xml:space="preserve"> that </w:t>
      </w:r>
      <w:r w:rsidR="00686263" w:rsidRPr="00C51668">
        <w:rPr>
          <w:rFonts w:ascii="Sabon LT Std" w:hAnsi="Sabon LT Std"/>
          <w:color w:val="000000" w:themeColor="text1"/>
        </w:rPr>
        <w:t>people’s</w:t>
      </w:r>
      <w:r w:rsidR="00565F76" w:rsidRPr="00C51668">
        <w:rPr>
          <w:rFonts w:ascii="Sabon LT Std" w:hAnsi="Sabon LT Std"/>
          <w:color w:val="000000" w:themeColor="text1"/>
        </w:rPr>
        <w:t xml:space="preserve"> willingness to </w:t>
      </w:r>
      <w:r w:rsidR="003A31C2" w:rsidRPr="00C51668">
        <w:rPr>
          <w:rFonts w:ascii="Sabon LT Std" w:hAnsi="Sabon LT Std"/>
          <w:color w:val="000000" w:themeColor="text1"/>
        </w:rPr>
        <w:t>cooperat</w:t>
      </w:r>
      <w:r w:rsidR="00565F76" w:rsidRPr="00C51668">
        <w:rPr>
          <w:rFonts w:ascii="Sabon LT Std" w:hAnsi="Sabon LT Std"/>
          <w:color w:val="000000" w:themeColor="text1"/>
        </w:rPr>
        <w:t>e</w:t>
      </w:r>
      <w:r w:rsidR="003A31C2" w:rsidRPr="00C51668">
        <w:rPr>
          <w:rFonts w:ascii="Sabon LT Std" w:hAnsi="Sabon LT Std"/>
          <w:color w:val="000000" w:themeColor="text1"/>
        </w:rPr>
        <w:t xml:space="preserve"> </w:t>
      </w:r>
      <w:r w:rsidR="00686263" w:rsidRPr="00C51668">
        <w:rPr>
          <w:rFonts w:ascii="Sabon LT Std" w:hAnsi="Sabon LT Std"/>
          <w:color w:val="000000" w:themeColor="text1"/>
        </w:rPr>
        <w:t xml:space="preserve">in social dilemmas </w:t>
      </w:r>
      <w:r w:rsidR="004E163B" w:rsidRPr="00C51668">
        <w:rPr>
          <w:rFonts w:ascii="Sabon LT Std" w:hAnsi="Sabon LT Std"/>
          <w:color w:val="000000" w:themeColor="text1"/>
        </w:rPr>
        <w:t xml:space="preserve">may be fostered by </w:t>
      </w:r>
      <w:r w:rsidR="00461AE5" w:rsidRPr="00C51668">
        <w:rPr>
          <w:rFonts w:ascii="Sabon LT Std" w:hAnsi="Sabon LT Std"/>
          <w:color w:val="000000" w:themeColor="text1"/>
        </w:rPr>
        <w:t xml:space="preserve">repeated </w:t>
      </w:r>
      <w:r w:rsidR="004E163B" w:rsidRPr="00C51668">
        <w:rPr>
          <w:rFonts w:ascii="Sabon LT Std" w:hAnsi="Sabon LT Std"/>
          <w:color w:val="000000" w:themeColor="text1"/>
        </w:rPr>
        <w:t>coordination</w:t>
      </w:r>
      <w:r w:rsidR="000D2D01" w:rsidRPr="00C51668">
        <w:rPr>
          <w:rFonts w:ascii="Sabon LT Std" w:hAnsi="Sabon LT Std"/>
          <w:color w:val="000000" w:themeColor="text1"/>
        </w:rPr>
        <w:t xml:space="preserve"> in decision-making (</w:t>
      </w:r>
      <w:proofErr w:type="spellStart"/>
      <w:r w:rsidR="000D2D01" w:rsidRPr="00C51668">
        <w:rPr>
          <w:rFonts w:ascii="Sabon LT Std" w:hAnsi="Sabon LT Std"/>
          <w:color w:val="000000" w:themeColor="text1"/>
        </w:rPr>
        <w:t>Guala</w:t>
      </w:r>
      <w:proofErr w:type="spellEnd"/>
      <w:r w:rsidR="000D2D01" w:rsidRPr="00C51668">
        <w:rPr>
          <w:rFonts w:ascii="Sabon LT Std" w:hAnsi="Sabon LT Std"/>
          <w:color w:val="000000" w:themeColor="text1"/>
        </w:rPr>
        <w:t xml:space="preserve"> &amp; </w:t>
      </w:r>
      <w:proofErr w:type="spellStart"/>
      <w:r w:rsidR="000D2D01" w:rsidRPr="00C51668">
        <w:rPr>
          <w:rFonts w:ascii="Sabon LT Std" w:hAnsi="Sabon LT Std"/>
          <w:color w:val="000000" w:themeColor="text1"/>
        </w:rPr>
        <w:t>Mittone</w:t>
      </w:r>
      <w:proofErr w:type="spellEnd"/>
      <w:r w:rsidR="000D2D01" w:rsidRPr="00C51668">
        <w:rPr>
          <w:rFonts w:ascii="Sabon LT Std" w:hAnsi="Sabon LT Std"/>
          <w:color w:val="000000" w:themeColor="text1"/>
        </w:rPr>
        <w:t xml:space="preserve">, 2010; </w:t>
      </w:r>
      <w:proofErr w:type="spellStart"/>
      <w:r w:rsidR="000D2D01" w:rsidRPr="00C51668">
        <w:rPr>
          <w:rFonts w:ascii="Sabon LT Std" w:hAnsi="Sabon LT Std"/>
          <w:color w:val="000000" w:themeColor="text1"/>
        </w:rPr>
        <w:t>Rusch</w:t>
      </w:r>
      <w:proofErr w:type="spellEnd"/>
      <w:r w:rsidR="000D2D01" w:rsidRPr="00C51668">
        <w:rPr>
          <w:rFonts w:ascii="Sabon LT Std" w:hAnsi="Sabon LT Std"/>
          <w:color w:val="000000" w:themeColor="text1"/>
        </w:rPr>
        <w:t xml:space="preserve"> &amp; </w:t>
      </w:r>
      <w:proofErr w:type="spellStart"/>
      <w:r w:rsidR="000D2D01" w:rsidRPr="00C51668">
        <w:rPr>
          <w:rFonts w:ascii="Sabon LT Std" w:hAnsi="Sabon LT Std"/>
          <w:color w:val="000000" w:themeColor="text1"/>
        </w:rPr>
        <w:t>Luetge</w:t>
      </w:r>
      <w:proofErr w:type="spellEnd"/>
      <w:r w:rsidR="000D2D01" w:rsidRPr="00C51668">
        <w:rPr>
          <w:rFonts w:ascii="Sabon LT Std" w:hAnsi="Sabon LT Std"/>
          <w:color w:val="000000" w:themeColor="text1"/>
        </w:rPr>
        <w:t>, 2016) or in action (</w:t>
      </w:r>
      <w:proofErr w:type="spellStart"/>
      <w:r w:rsidR="000D2D01" w:rsidRPr="00C51668">
        <w:rPr>
          <w:rFonts w:ascii="Sabon LT Std" w:hAnsi="Sabon LT Std"/>
          <w:color w:val="000000" w:themeColor="text1"/>
        </w:rPr>
        <w:t>Wiltermuth</w:t>
      </w:r>
      <w:proofErr w:type="spellEnd"/>
      <w:r w:rsidR="000D2D01" w:rsidRPr="00C51668">
        <w:rPr>
          <w:rFonts w:ascii="Sabon LT Std" w:hAnsi="Sabon LT Std"/>
          <w:color w:val="000000" w:themeColor="text1"/>
        </w:rPr>
        <w:t xml:space="preserve"> &amp; Heath, 2009; Van </w:t>
      </w:r>
      <w:proofErr w:type="spellStart"/>
      <w:r w:rsidR="000D2D01" w:rsidRPr="00C51668">
        <w:rPr>
          <w:rFonts w:ascii="Sabon LT Std" w:hAnsi="Sabon LT Std"/>
          <w:color w:val="000000" w:themeColor="text1"/>
        </w:rPr>
        <w:t>Baaren</w:t>
      </w:r>
      <w:proofErr w:type="spellEnd"/>
      <w:r w:rsidR="000D2D01" w:rsidRPr="00C51668">
        <w:rPr>
          <w:rFonts w:ascii="Sabon LT Std" w:hAnsi="Sabon LT Std"/>
          <w:color w:val="000000" w:themeColor="text1"/>
        </w:rPr>
        <w:t xml:space="preserve"> et al., 2004)</w:t>
      </w:r>
      <w:r w:rsidR="00360DB8" w:rsidRPr="00C51668">
        <w:rPr>
          <w:rFonts w:ascii="Sabon LT Std" w:hAnsi="Sabon LT Std"/>
          <w:color w:val="000000" w:themeColor="text1"/>
        </w:rPr>
        <w:t>.</w:t>
      </w:r>
    </w:p>
    <w:p w14:paraId="176189AA" w14:textId="48127EEE" w:rsidR="00F05CB9" w:rsidRPr="00C51668" w:rsidRDefault="00565F76">
      <w:pPr>
        <w:widowControl w:val="0"/>
        <w:spacing w:line="360" w:lineRule="auto"/>
        <w:ind w:firstLine="720"/>
        <w:jc w:val="both"/>
        <w:rPr>
          <w:rFonts w:ascii="Sabon LT Std" w:hAnsi="Sabon LT Std"/>
          <w:color w:val="000000" w:themeColor="text1"/>
        </w:rPr>
      </w:pPr>
      <w:r w:rsidRPr="00C51668">
        <w:rPr>
          <w:rFonts w:ascii="Sabon LT Std" w:hAnsi="Sabon LT Std"/>
          <w:color w:val="000000" w:themeColor="text1"/>
        </w:rPr>
        <w:t>This raises the further question as to what the</w:t>
      </w:r>
      <w:r w:rsidR="008B7AF2" w:rsidRPr="00C51668">
        <w:rPr>
          <w:rFonts w:ascii="Sabon LT Std" w:hAnsi="Sabon LT Std"/>
          <w:color w:val="000000" w:themeColor="text1"/>
        </w:rPr>
        <w:t xml:space="preserve"> </w:t>
      </w:r>
      <w:r w:rsidR="00686263" w:rsidRPr="00C51668">
        <w:rPr>
          <w:rFonts w:ascii="Sabon LT Std" w:hAnsi="Sabon LT Std"/>
          <w:color w:val="000000" w:themeColor="text1"/>
        </w:rPr>
        <w:t xml:space="preserve">specific </w:t>
      </w:r>
      <w:r w:rsidRPr="00C51668">
        <w:rPr>
          <w:rFonts w:ascii="Sabon LT Std" w:hAnsi="Sabon LT Std"/>
          <w:color w:val="000000" w:themeColor="text1"/>
        </w:rPr>
        <w:t xml:space="preserve">cognitive and motivational </w:t>
      </w:r>
      <w:r w:rsidR="00033BB3" w:rsidRPr="00C51668">
        <w:rPr>
          <w:rFonts w:ascii="Sabon LT Std" w:hAnsi="Sabon LT Std"/>
          <w:color w:val="000000" w:themeColor="text1"/>
        </w:rPr>
        <w:t>mechanisms</w:t>
      </w:r>
      <w:r w:rsidRPr="00C51668">
        <w:rPr>
          <w:rFonts w:ascii="Sabon LT Std" w:hAnsi="Sabon LT Std"/>
          <w:color w:val="000000" w:themeColor="text1"/>
        </w:rPr>
        <w:t xml:space="preserve"> are</w:t>
      </w:r>
      <w:r w:rsidR="00033BB3" w:rsidRPr="00C51668">
        <w:rPr>
          <w:rFonts w:ascii="Sabon LT Std" w:hAnsi="Sabon LT Std"/>
          <w:color w:val="000000" w:themeColor="text1"/>
        </w:rPr>
        <w:t xml:space="preserve"> by which coordination </w:t>
      </w:r>
      <w:r w:rsidR="00400F2D" w:rsidRPr="00C51668">
        <w:rPr>
          <w:rFonts w:ascii="Sabon LT Std" w:hAnsi="Sabon LT Std"/>
          <w:color w:val="000000" w:themeColor="text1"/>
        </w:rPr>
        <w:t>increase</w:t>
      </w:r>
      <w:r w:rsidRPr="00C51668">
        <w:rPr>
          <w:rFonts w:ascii="Sabon LT Std" w:hAnsi="Sabon LT Std"/>
          <w:color w:val="000000" w:themeColor="text1"/>
        </w:rPr>
        <w:t>s</w:t>
      </w:r>
      <w:r w:rsidR="00033BB3" w:rsidRPr="00C51668">
        <w:rPr>
          <w:rFonts w:ascii="Sabon LT Std" w:hAnsi="Sabon LT Std"/>
          <w:color w:val="000000" w:themeColor="text1"/>
        </w:rPr>
        <w:t xml:space="preserve"> cooperat</w:t>
      </w:r>
      <w:r w:rsidR="001F2550" w:rsidRPr="00C51668">
        <w:rPr>
          <w:rFonts w:ascii="Sabon LT Std" w:hAnsi="Sabon LT Std"/>
          <w:color w:val="000000" w:themeColor="text1"/>
        </w:rPr>
        <w:t>ion</w:t>
      </w:r>
      <w:r w:rsidRPr="00C51668">
        <w:rPr>
          <w:rFonts w:ascii="Sabon LT Std" w:hAnsi="Sabon LT Std"/>
          <w:color w:val="000000" w:themeColor="text1"/>
        </w:rPr>
        <w:t>.</w:t>
      </w:r>
      <w:r w:rsidR="00F05CB9" w:rsidRPr="00C51668">
        <w:rPr>
          <w:rFonts w:ascii="Sabon LT Std" w:hAnsi="Sabon LT Std"/>
          <w:color w:val="000000" w:themeColor="text1"/>
        </w:rPr>
        <w:t xml:space="preserve"> One possibility is that coordination </w:t>
      </w:r>
      <w:r w:rsidR="00D21EFA" w:rsidRPr="00C51668">
        <w:rPr>
          <w:rFonts w:ascii="Sabon LT Std" w:hAnsi="Sabon LT Std"/>
          <w:color w:val="000000" w:themeColor="text1"/>
        </w:rPr>
        <w:t xml:space="preserve">may </w:t>
      </w:r>
      <w:r w:rsidR="00400F2D" w:rsidRPr="00C51668">
        <w:rPr>
          <w:rFonts w:ascii="Sabon LT Std" w:hAnsi="Sabon LT Std"/>
          <w:color w:val="000000" w:themeColor="text1"/>
        </w:rPr>
        <w:t>enhance</w:t>
      </w:r>
      <w:r w:rsidR="00F05CB9" w:rsidRPr="00C51668">
        <w:rPr>
          <w:rFonts w:ascii="Sabon LT Std" w:hAnsi="Sabon LT Std"/>
          <w:color w:val="000000" w:themeColor="text1"/>
        </w:rPr>
        <w:t xml:space="preserve"> trust in one’s partner. This is the hypothesis </w:t>
      </w:r>
      <w:r w:rsidR="00686263" w:rsidRPr="00C51668">
        <w:rPr>
          <w:rFonts w:ascii="Sabon LT Std" w:hAnsi="Sabon LT Std"/>
          <w:color w:val="000000" w:themeColor="text1"/>
        </w:rPr>
        <w:t xml:space="preserve">put </w:t>
      </w:r>
      <w:r w:rsidR="00A85B99" w:rsidRPr="00C51668">
        <w:rPr>
          <w:rFonts w:ascii="Sabon LT Std" w:hAnsi="Sabon LT Std"/>
          <w:color w:val="000000" w:themeColor="text1"/>
        </w:rPr>
        <w:t xml:space="preserve">forward </w:t>
      </w:r>
      <w:r w:rsidR="00F05CB9" w:rsidRPr="00C51668">
        <w:rPr>
          <w:rFonts w:ascii="Sabon LT Std" w:hAnsi="Sabon LT Std"/>
          <w:color w:val="000000" w:themeColor="text1"/>
        </w:rPr>
        <w:t>by</w:t>
      </w:r>
      <w:r w:rsidRPr="00C51668">
        <w:rPr>
          <w:rFonts w:ascii="Sabon LT Std" w:hAnsi="Sabon LT Std"/>
          <w:color w:val="000000" w:themeColor="text1"/>
        </w:rPr>
        <w:t xml:space="preserve"> </w:t>
      </w:r>
      <w:proofErr w:type="spellStart"/>
      <w:r w:rsidR="007F57D2" w:rsidRPr="00C51668">
        <w:rPr>
          <w:rFonts w:ascii="Sabon LT Std" w:hAnsi="Sabon LT Std"/>
          <w:color w:val="000000" w:themeColor="text1"/>
        </w:rPr>
        <w:t>Rusch</w:t>
      </w:r>
      <w:proofErr w:type="spellEnd"/>
      <w:r w:rsidR="007F57D2" w:rsidRPr="00C51668">
        <w:rPr>
          <w:rFonts w:ascii="Sabon LT Std" w:hAnsi="Sabon LT Std"/>
          <w:color w:val="000000" w:themeColor="text1"/>
        </w:rPr>
        <w:t xml:space="preserve"> &amp; </w:t>
      </w:r>
      <w:proofErr w:type="spellStart"/>
      <w:r w:rsidR="007F57D2" w:rsidRPr="00C51668">
        <w:rPr>
          <w:rFonts w:ascii="Sabon LT Std" w:hAnsi="Sabon LT Std"/>
          <w:color w:val="000000" w:themeColor="text1"/>
        </w:rPr>
        <w:t>Luetge</w:t>
      </w:r>
      <w:proofErr w:type="spellEnd"/>
      <w:r w:rsidR="007F57D2" w:rsidRPr="00C51668">
        <w:rPr>
          <w:rFonts w:ascii="Sabon LT Std" w:hAnsi="Sabon LT Std"/>
          <w:color w:val="000000" w:themeColor="text1"/>
        </w:rPr>
        <w:t xml:space="preserve"> (2016)</w:t>
      </w:r>
      <w:r w:rsidR="00F05CB9" w:rsidRPr="00C51668">
        <w:rPr>
          <w:rFonts w:ascii="Sabon LT Std" w:hAnsi="Sabon LT Std"/>
          <w:color w:val="000000" w:themeColor="text1"/>
        </w:rPr>
        <w:t xml:space="preserve">. </w:t>
      </w:r>
      <w:r w:rsidR="009755E3" w:rsidRPr="00C51668">
        <w:rPr>
          <w:rFonts w:ascii="Sabon LT Std" w:hAnsi="Sabon LT Std"/>
          <w:color w:val="000000" w:themeColor="text1"/>
        </w:rPr>
        <w:t>T</w:t>
      </w:r>
      <w:r w:rsidR="00F05CB9" w:rsidRPr="00C51668">
        <w:rPr>
          <w:rFonts w:ascii="Sabon LT Std" w:hAnsi="Sabon LT Std"/>
          <w:color w:val="000000" w:themeColor="text1"/>
        </w:rPr>
        <w:t>hey reasoned that coordination with a partner may lea</w:t>
      </w:r>
      <w:r w:rsidR="0053769D" w:rsidRPr="00C51668">
        <w:rPr>
          <w:rFonts w:ascii="Sabon LT Std" w:hAnsi="Sabon LT Std"/>
          <w:color w:val="000000" w:themeColor="text1"/>
        </w:rPr>
        <w:t>d people to perceive</w:t>
      </w:r>
      <w:r w:rsidR="00EA5289" w:rsidRPr="00C51668">
        <w:rPr>
          <w:rFonts w:ascii="Sabon LT Std" w:hAnsi="Sabon LT Std"/>
          <w:color w:val="000000" w:themeColor="text1"/>
        </w:rPr>
        <w:t xml:space="preserve"> their partner as being</w:t>
      </w:r>
      <w:r w:rsidR="00F05CB9" w:rsidRPr="00C51668">
        <w:rPr>
          <w:rFonts w:ascii="Sabon LT Std" w:hAnsi="Sabon LT Std"/>
          <w:color w:val="000000" w:themeColor="text1"/>
        </w:rPr>
        <w:t xml:space="preserve"> reliable in general, and therefore also as someone who is likely to resist </w:t>
      </w:r>
      <w:r w:rsidR="00D21EFA" w:rsidRPr="00C51668">
        <w:rPr>
          <w:rFonts w:ascii="Sabon LT Std" w:hAnsi="Sabon LT Std"/>
          <w:color w:val="000000" w:themeColor="text1"/>
        </w:rPr>
        <w:t>the temptation</w:t>
      </w:r>
      <w:r w:rsidR="00F05CB9" w:rsidRPr="00C51668">
        <w:rPr>
          <w:rFonts w:ascii="Sabon LT Std" w:hAnsi="Sabon LT Std"/>
          <w:color w:val="000000" w:themeColor="text1"/>
        </w:rPr>
        <w:t xml:space="preserve"> to behave selfishly</w:t>
      </w:r>
      <w:r w:rsidR="0044340E" w:rsidRPr="00C51668">
        <w:rPr>
          <w:rFonts w:ascii="Sabon LT Std" w:hAnsi="Sabon LT Std"/>
          <w:color w:val="000000" w:themeColor="text1"/>
        </w:rPr>
        <w:t>.</w:t>
      </w:r>
      <w:r w:rsidR="00F05CB9" w:rsidRPr="00C51668">
        <w:rPr>
          <w:rFonts w:ascii="Sabon LT Std" w:hAnsi="Sabon LT Std"/>
          <w:color w:val="000000" w:themeColor="text1"/>
        </w:rPr>
        <w:t xml:space="preserve"> As a result, </w:t>
      </w:r>
      <w:r w:rsidR="00686263" w:rsidRPr="00C51668">
        <w:rPr>
          <w:rFonts w:ascii="Sabon LT Std" w:hAnsi="Sabon LT Std"/>
          <w:color w:val="000000" w:themeColor="text1"/>
        </w:rPr>
        <w:t>people</w:t>
      </w:r>
      <w:r w:rsidR="00F05CB9" w:rsidRPr="00C51668">
        <w:rPr>
          <w:rFonts w:ascii="Sabon LT Std" w:hAnsi="Sabon LT Std"/>
          <w:color w:val="000000" w:themeColor="text1"/>
        </w:rPr>
        <w:t xml:space="preserve"> should be more likely to cooperate with a partner with whom they share a history of coordination. </w:t>
      </w:r>
      <w:r w:rsidR="0053769D" w:rsidRPr="00C51668">
        <w:rPr>
          <w:rFonts w:ascii="Sabon LT Std" w:hAnsi="Sabon LT Std"/>
          <w:color w:val="000000" w:themeColor="text1"/>
        </w:rPr>
        <w:t xml:space="preserve">And indeed, this </w:t>
      </w:r>
      <w:r w:rsidR="003E7AB2" w:rsidRPr="00C51668">
        <w:rPr>
          <w:rFonts w:ascii="Sabon LT Std" w:hAnsi="Sabon LT Std"/>
          <w:color w:val="000000" w:themeColor="text1"/>
        </w:rPr>
        <w:t>rationale</w:t>
      </w:r>
      <w:r w:rsidR="0053769D" w:rsidRPr="00C51668">
        <w:rPr>
          <w:rFonts w:ascii="Sabon LT Std" w:hAnsi="Sabon LT Std"/>
          <w:color w:val="000000" w:themeColor="text1"/>
        </w:rPr>
        <w:t xml:space="preserve"> is </w:t>
      </w:r>
      <w:r w:rsidR="003E7AB2" w:rsidRPr="00C51668">
        <w:rPr>
          <w:rFonts w:ascii="Sabon LT Std" w:hAnsi="Sabon LT Std"/>
          <w:color w:val="000000" w:themeColor="text1"/>
        </w:rPr>
        <w:t xml:space="preserve">consistent with the results of </w:t>
      </w:r>
      <w:r w:rsidR="0053769D" w:rsidRPr="00C51668">
        <w:rPr>
          <w:rFonts w:ascii="Sabon LT Std" w:hAnsi="Sabon LT Std"/>
          <w:color w:val="000000" w:themeColor="text1"/>
        </w:rPr>
        <w:t xml:space="preserve">an earlier study in which </w:t>
      </w:r>
      <w:proofErr w:type="spellStart"/>
      <w:r w:rsidR="0053769D" w:rsidRPr="00C51668">
        <w:rPr>
          <w:rFonts w:ascii="Sabon LT Std" w:hAnsi="Sabon LT Std"/>
          <w:color w:val="000000" w:themeColor="text1"/>
        </w:rPr>
        <w:t>Knez</w:t>
      </w:r>
      <w:proofErr w:type="spellEnd"/>
      <w:r w:rsidR="0053769D" w:rsidRPr="00C51668">
        <w:rPr>
          <w:rFonts w:ascii="Sabon LT Std" w:hAnsi="Sabon LT Std"/>
          <w:color w:val="000000" w:themeColor="text1"/>
        </w:rPr>
        <w:t xml:space="preserve"> &amp; Camerer (200</w:t>
      </w:r>
      <w:r w:rsidR="00D74128" w:rsidRPr="00C51668">
        <w:rPr>
          <w:rFonts w:ascii="Sabon LT Std" w:hAnsi="Sabon LT Std"/>
          <w:color w:val="000000" w:themeColor="text1"/>
        </w:rPr>
        <w:t>0</w:t>
      </w:r>
      <w:r w:rsidR="0053769D" w:rsidRPr="00C51668">
        <w:rPr>
          <w:rFonts w:ascii="Sabon LT Std" w:hAnsi="Sabon LT Std"/>
          <w:color w:val="000000" w:themeColor="text1"/>
        </w:rPr>
        <w:t>) showed that cooperation rates in a prisoners’ dilemma were higher if participants had previously performed a coordination game together than if they had not. Building on this</w:t>
      </w:r>
      <w:r w:rsidR="00F05CB9" w:rsidRPr="00C51668">
        <w:rPr>
          <w:rFonts w:ascii="Sabon LT Std" w:hAnsi="Sabon LT Std"/>
          <w:color w:val="000000" w:themeColor="text1"/>
        </w:rPr>
        <w:t xml:space="preserve">, </w:t>
      </w:r>
      <w:proofErr w:type="spellStart"/>
      <w:r w:rsidR="00F05CB9" w:rsidRPr="00C51668">
        <w:rPr>
          <w:rFonts w:ascii="Sabon LT Std" w:hAnsi="Sabon LT Std"/>
          <w:color w:val="000000" w:themeColor="text1"/>
        </w:rPr>
        <w:t>Rusch</w:t>
      </w:r>
      <w:proofErr w:type="spellEnd"/>
      <w:r w:rsidR="00F05CB9" w:rsidRPr="00C51668">
        <w:rPr>
          <w:rFonts w:ascii="Sabon LT Std" w:hAnsi="Sabon LT Std"/>
          <w:color w:val="000000" w:themeColor="text1"/>
        </w:rPr>
        <w:t xml:space="preserve"> &amp; </w:t>
      </w:r>
      <w:proofErr w:type="spellStart"/>
      <w:r w:rsidR="00F05CB9" w:rsidRPr="00C51668">
        <w:rPr>
          <w:rFonts w:ascii="Sabon LT Std" w:hAnsi="Sabon LT Std"/>
          <w:color w:val="000000" w:themeColor="text1"/>
        </w:rPr>
        <w:t>Luetge</w:t>
      </w:r>
      <w:proofErr w:type="spellEnd"/>
      <w:r w:rsidR="00F05CB9" w:rsidRPr="00C51668">
        <w:rPr>
          <w:rFonts w:ascii="Sabon LT Std" w:hAnsi="Sabon LT Std"/>
          <w:color w:val="000000" w:themeColor="text1"/>
        </w:rPr>
        <w:t xml:space="preserve"> (2016) found </w:t>
      </w:r>
      <w:r w:rsidR="00C555AA" w:rsidRPr="00C51668">
        <w:rPr>
          <w:rFonts w:ascii="Sabon LT Std" w:hAnsi="Sabon LT Std"/>
          <w:color w:val="000000" w:themeColor="text1"/>
        </w:rPr>
        <w:t xml:space="preserve">that </w:t>
      </w:r>
      <w:r w:rsidR="00F05CB9" w:rsidRPr="00C51668">
        <w:rPr>
          <w:rFonts w:ascii="Sabon LT Std" w:hAnsi="Sabon LT Std"/>
          <w:color w:val="000000" w:themeColor="text1"/>
        </w:rPr>
        <w:t>cooperation rates in a prisoners’ dilemma were boosted when rounds of the prisoners’ dilemma were interspersed among rounds of a coordination game (i.e. the stag hunt) played together with a fixed partner.</w:t>
      </w:r>
    </w:p>
    <w:p w14:paraId="56799963" w14:textId="241F9584" w:rsidR="007A45C5" w:rsidRPr="00C51668" w:rsidRDefault="00F05CB9">
      <w:pPr>
        <w:widowControl w:val="0"/>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But while </w:t>
      </w:r>
      <w:r w:rsidR="00650C29" w:rsidRPr="00C51668">
        <w:rPr>
          <w:rFonts w:ascii="Sabon LT Std" w:hAnsi="Sabon LT Std"/>
          <w:color w:val="000000" w:themeColor="text1"/>
        </w:rPr>
        <w:t>this</w:t>
      </w:r>
      <w:r w:rsidRPr="00C51668">
        <w:rPr>
          <w:rFonts w:ascii="Sabon LT Std" w:hAnsi="Sabon LT Std"/>
          <w:color w:val="000000" w:themeColor="text1"/>
        </w:rPr>
        <w:t xml:space="preserve"> </w:t>
      </w:r>
      <w:r w:rsidR="00461AE5" w:rsidRPr="00C51668">
        <w:rPr>
          <w:rFonts w:ascii="Sabon LT Std" w:hAnsi="Sabon LT Std"/>
          <w:color w:val="000000" w:themeColor="text1"/>
        </w:rPr>
        <w:t xml:space="preserve">hypothesis </w:t>
      </w:r>
      <w:r w:rsidR="00400F2D" w:rsidRPr="00C51668">
        <w:rPr>
          <w:rFonts w:ascii="Sabon LT Std" w:hAnsi="Sabon LT Std"/>
          <w:color w:val="000000" w:themeColor="text1"/>
        </w:rPr>
        <w:t xml:space="preserve">may </w:t>
      </w:r>
      <w:r w:rsidR="00461AE5" w:rsidRPr="00C51668">
        <w:rPr>
          <w:rFonts w:ascii="Sabon LT Std" w:hAnsi="Sabon LT Std"/>
          <w:color w:val="000000" w:themeColor="text1"/>
        </w:rPr>
        <w:t>explain why</w:t>
      </w:r>
      <w:r w:rsidR="00AA1710" w:rsidRPr="00C51668">
        <w:rPr>
          <w:rFonts w:ascii="Sabon LT Std" w:hAnsi="Sabon LT Std"/>
          <w:color w:val="000000" w:themeColor="text1"/>
        </w:rPr>
        <w:t xml:space="preserve"> </w:t>
      </w:r>
      <w:r w:rsidRPr="00C51668">
        <w:rPr>
          <w:rFonts w:ascii="Sabon LT Std" w:hAnsi="Sabon LT Std"/>
          <w:color w:val="000000" w:themeColor="text1"/>
        </w:rPr>
        <w:t>p</w:t>
      </w:r>
      <w:r w:rsidR="00844797" w:rsidRPr="00C51668">
        <w:rPr>
          <w:rFonts w:ascii="Sabon LT Std" w:hAnsi="Sabon LT Std"/>
          <w:color w:val="000000" w:themeColor="text1"/>
        </w:rPr>
        <w:t>eople</w:t>
      </w:r>
      <w:r w:rsidRPr="00C51668">
        <w:rPr>
          <w:rFonts w:ascii="Sabon LT Std" w:hAnsi="Sabon LT Std"/>
          <w:color w:val="000000" w:themeColor="text1"/>
        </w:rPr>
        <w:t xml:space="preserve"> </w:t>
      </w:r>
      <w:r w:rsidR="00844797" w:rsidRPr="00C51668">
        <w:rPr>
          <w:rFonts w:ascii="Sabon LT Std" w:hAnsi="Sabon LT Std"/>
          <w:color w:val="000000" w:themeColor="text1"/>
        </w:rPr>
        <w:t>would be</w:t>
      </w:r>
      <w:r w:rsidR="00461AE5" w:rsidRPr="00C51668">
        <w:rPr>
          <w:rFonts w:ascii="Sabon LT Std" w:hAnsi="Sabon LT Std"/>
          <w:color w:val="000000" w:themeColor="text1"/>
        </w:rPr>
        <w:t xml:space="preserve"> more likely to expect </w:t>
      </w:r>
      <w:r w:rsidR="00AA1710" w:rsidRPr="00C51668">
        <w:rPr>
          <w:rFonts w:ascii="Sabon LT Std" w:hAnsi="Sabon LT Std"/>
          <w:color w:val="000000" w:themeColor="text1"/>
        </w:rPr>
        <w:t>their partner</w:t>
      </w:r>
      <w:r w:rsidR="00844797" w:rsidRPr="00C51668">
        <w:rPr>
          <w:rFonts w:ascii="Sabon LT Std" w:hAnsi="Sabon LT Std"/>
          <w:color w:val="000000" w:themeColor="text1"/>
        </w:rPr>
        <w:t>s to cooperate in a</w:t>
      </w:r>
      <w:r w:rsidR="00461AE5" w:rsidRPr="00C51668">
        <w:rPr>
          <w:rFonts w:ascii="Sabon LT Std" w:hAnsi="Sabon LT Std"/>
          <w:color w:val="000000" w:themeColor="text1"/>
        </w:rPr>
        <w:t xml:space="preserve"> prisoners</w:t>
      </w:r>
      <w:r w:rsidR="00B47789" w:rsidRPr="00C51668">
        <w:rPr>
          <w:rFonts w:ascii="Sabon LT Std" w:hAnsi="Sabon LT Std"/>
          <w:color w:val="000000" w:themeColor="text1"/>
        </w:rPr>
        <w:t>’</w:t>
      </w:r>
      <w:r w:rsidR="00461AE5" w:rsidRPr="00C51668">
        <w:rPr>
          <w:rFonts w:ascii="Sabon LT Std" w:hAnsi="Sabon LT Std"/>
          <w:color w:val="000000" w:themeColor="text1"/>
        </w:rPr>
        <w:t xml:space="preserve"> dilemma</w:t>
      </w:r>
      <w:r w:rsidR="00844797" w:rsidRPr="00C51668">
        <w:rPr>
          <w:rFonts w:ascii="Sabon LT Std" w:hAnsi="Sabon LT Std"/>
          <w:color w:val="000000" w:themeColor="text1"/>
        </w:rPr>
        <w:t xml:space="preserve"> when they have</w:t>
      </w:r>
      <w:r w:rsidR="00461AE5" w:rsidRPr="00C51668">
        <w:rPr>
          <w:rFonts w:ascii="Sabon LT Std" w:hAnsi="Sabon LT Std"/>
          <w:color w:val="000000" w:themeColor="text1"/>
        </w:rPr>
        <w:t xml:space="preserve"> repeatedly been coordinating with the same </w:t>
      </w:r>
      <w:r w:rsidR="00B47789" w:rsidRPr="00C51668">
        <w:rPr>
          <w:rFonts w:ascii="Sabon LT Std" w:hAnsi="Sabon LT Std"/>
          <w:color w:val="000000" w:themeColor="text1"/>
        </w:rPr>
        <w:t xml:space="preserve">partner </w:t>
      </w:r>
      <w:r w:rsidR="00844797" w:rsidRPr="00C51668">
        <w:rPr>
          <w:rFonts w:ascii="Sabon LT Std" w:hAnsi="Sabon LT Std"/>
          <w:color w:val="000000" w:themeColor="text1"/>
        </w:rPr>
        <w:t>than when they have</w:t>
      </w:r>
      <w:r w:rsidR="00461AE5" w:rsidRPr="00C51668">
        <w:rPr>
          <w:rFonts w:ascii="Sabon LT Std" w:hAnsi="Sabon LT Std"/>
          <w:color w:val="000000" w:themeColor="text1"/>
        </w:rPr>
        <w:t xml:space="preserve"> been coordinating with different partners</w:t>
      </w:r>
      <w:r w:rsidR="00686263" w:rsidRPr="00C51668">
        <w:rPr>
          <w:rFonts w:ascii="Sabon LT Std" w:hAnsi="Sabon LT Std"/>
          <w:color w:val="000000" w:themeColor="text1"/>
        </w:rPr>
        <w:t>, it</w:t>
      </w:r>
      <w:r w:rsidRPr="00C51668">
        <w:rPr>
          <w:rFonts w:ascii="Sabon LT Std" w:hAnsi="Sabon LT Std"/>
          <w:color w:val="000000" w:themeColor="text1"/>
        </w:rPr>
        <w:t xml:space="preserve"> does not directly explain why </w:t>
      </w:r>
      <w:r w:rsidR="00844797" w:rsidRPr="00C51668">
        <w:rPr>
          <w:rFonts w:ascii="Sabon LT Std" w:hAnsi="Sabon LT Std"/>
          <w:color w:val="000000" w:themeColor="text1"/>
        </w:rPr>
        <w:t>people</w:t>
      </w:r>
      <w:r w:rsidRPr="00C51668">
        <w:rPr>
          <w:rFonts w:ascii="Sabon LT Std" w:hAnsi="Sabon LT Std"/>
          <w:color w:val="000000" w:themeColor="text1"/>
        </w:rPr>
        <w:t xml:space="preserve"> would then </w:t>
      </w:r>
      <w:r w:rsidR="00461AE5" w:rsidRPr="00C51668">
        <w:rPr>
          <w:rFonts w:ascii="Sabon LT Std" w:hAnsi="Sabon LT Std"/>
          <w:color w:val="000000" w:themeColor="text1"/>
        </w:rPr>
        <w:t xml:space="preserve">themselves </w:t>
      </w:r>
      <w:r w:rsidR="00B47789" w:rsidRPr="00C51668">
        <w:rPr>
          <w:rFonts w:ascii="Sabon LT Std" w:hAnsi="Sabon LT Std"/>
          <w:color w:val="000000" w:themeColor="text1"/>
        </w:rPr>
        <w:t>be motivated</w:t>
      </w:r>
      <w:r w:rsidRPr="00C51668">
        <w:rPr>
          <w:rFonts w:ascii="Sabon LT Std" w:hAnsi="Sabon LT Std"/>
          <w:color w:val="000000" w:themeColor="text1"/>
        </w:rPr>
        <w:t xml:space="preserve"> to cooperate</w:t>
      </w:r>
      <w:r w:rsidR="00686263" w:rsidRPr="00C51668">
        <w:rPr>
          <w:rFonts w:ascii="Sabon LT Std" w:hAnsi="Sabon LT Std"/>
          <w:color w:val="000000" w:themeColor="text1"/>
        </w:rPr>
        <w:t>.</w:t>
      </w:r>
      <w:r w:rsidR="00191FEC" w:rsidRPr="00C51668">
        <w:rPr>
          <w:rFonts w:ascii="Sabon LT Std" w:hAnsi="Sabon LT Std"/>
          <w:color w:val="000000" w:themeColor="text1"/>
        </w:rPr>
        <w:t xml:space="preserve"> Indeed, if one expects the other player in a prisoners’ dilemma to cooperate, then one can expect to attain the highest possible reward by defecting.</w:t>
      </w:r>
      <w:r w:rsidR="00686263" w:rsidRPr="00C51668">
        <w:rPr>
          <w:rFonts w:ascii="Sabon LT Std" w:hAnsi="Sabon LT Std"/>
          <w:color w:val="000000" w:themeColor="text1"/>
        </w:rPr>
        <w:t xml:space="preserve"> </w:t>
      </w:r>
      <w:r w:rsidR="00191FEC" w:rsidRPr="00C51668">
        <w:rPr>
          <w:rFonts w:ascii="Sabon LT Std" w:hAnsi="Sabon LT Std"/>
          <w:color w:val="000000" w:themeColor="text1"/>
        </w:rPr>
        <w:t>This implies that</w:t>
      </w:r>
      <w:r w:rsidR="007A45C5" w:rsidRPr="00C51668">
        <w:rPr>
          <w:rFonts w:ascii="Sabon LT Std" w:hAnsi="Sabon LT Std"/>
          <w:color w:val="000000" w:themeColor="text1"/>
        </w:rPr>
        <w:t xml:space="preserve"> </w:t>
      </w:r>
      <w:r w:rsidR="00400F2D" w:rsidRPr="00C51668">
        <w:rPr>
          <w:rFonts w:ascii="Sabon LT Std" w:hAnsi="Sabon LT Std"/>
          <w:color w:val="000000" w:themeColor="text1"/>
        </w:rPr>
        <w:t xml:space="preserve">an increase in trust could only </w:t>
      </w:r>
      <w:r w:rsidR="007A45C5" w:rsidRPr="00C51668">
        <w:rPr>
          <w:rFonts w:ascii="Sabon LT Std" w:hAnsi="Sabon LT Std"/>
          <w:color w:val="000000" w:themeColor="text1"/>
        </w:rPr>
        <w:t xml:space="preserve">explain why </w:t>
      </w:r>
      <w:r w:rsidR="00F82CF1" w:rsidRPr="00C51668">
        <w:rPr>
          <w:rFonts w:ascii="Sabon LT Std" w:hAnsi="Sabon LT Std"/>
          <w:color w:val="000000" w:themeColor="text1"/>
        </w:rPr>
        <w:t>people who want to cooperate do not defect in</w:t>
      </w:r>
      <w:r w:rsidR="00115BF0" w:rsidRPr="00C51668">
        <w:rPr>
          <w:rFonts w:ascii="Sabon LT Std" w:hAnsi="Sabon LT Std"/>
          <w:color w:val="000000" w:themeColor="text1"/>
        </w:rPr>
        <w:t xml:space="preserve"> order to avoid being exploited, but</w:t>
      </w:r>
      <w:r w:rsidR="00F82CF1" w:rsidRPr="00C51668">
        <w:rPr>
          <w:rFonts w:ascii="Sabon LT Std" w:hAnsi="Sabon LT Std"/>
          <w:color w:val="000000" w:themeColor="text1"/>
        </w:rPr>
        <w:t xml:space="preserve"> it does not explain why they would </w:t>
      </w:r>
      <w:r w:rsidR="00484C7B" w:rsidRPr="00C51668">
        <w:rPr>
          <w:rFonts w:ascii="Sabon LT Std" w:hAnsi="Sabon LT Std"/>
          <w:color w:val="000000" w:themeColor="text1"/>
        </w:rPr>
        <w:t xml:space="preserve">desire </w:t>
      </w:r>
      <w:r w:rsidR="00F82CF1" w:rsidRPr="00C51668">
        <w:rPr>
          <w:rFonts w:ascii="Sabon LT Std" w:hAnsi="Sabon LT Std"/>
          <w:color w:val="000000" w:themeColor="text1"/>
        </w:rPr>
        <w:t xml:space="preserve">to cooperate. </w:t>
      </w:r>
      <w:r w:rsidR="0044340E" w:rsidRPr="00C51668">
        <w:rPr>
          <w:rFonts w:ascii="Sabon LT Std" w:hAnsi="Sabon LT Std"/>
          <w:color w:val="000000" w:themeColor="text1"/>
        </w:rPr>
        <w:t xml:space="preserve">Moreover, it is worth noting that a </w:t>
      </w:r>
      <w:r w:rsidR="0004520E" w:rsidRPr="00C51668">
        <w:rPr>
          <w:rFonts w:ascii="Sabon LT Std" w:hAnsi="Sabon LT Std"/>
          <w:color w:val="000000" w:themeColor="text1"/>
        </w:rPr>
        <w:t>track record</w:t>
      </w:r>
      <w:r w:rsidR="0044340E" w:rsidRPr="00C51668">
        <w:rPr>
          <w:rFonts w:ascii="Sabon LT Std" w:hAnsi="Sabon LT Std"/>
          <w:color w:val="000000" w:themeColor="text1"/>
        </w:rPr>
        <w:t xml:space="preserve"> of coordination with a partner who coordinated </w:t>
      </w:r>
      <w:r w:rsidR="00FE7C36" w:rsidRPr="00C51668">
        <w:rPr>
          <w:rFonts w:ascii="Sabon LT Std" w:hAnsi="Sabon LT Std"/>
          <w:color w:val="000000" w:themeColor="text1"/>
        </w:rPr>
        <w:t>when it wa</w:t>
      </w:r>
      <w:r w:rsidR="0044340E" w:rsidRPr="00C51668">
        <w:rPr>
          <w:rFonts w:ascii="Sabon LT Std" w:hAnsi="Sabon LT Std"/>
          <w:color w:val="000000" w:themeColor="text1"/>
        </w:rPr>
        <w:t xml:space="preserve">s in </w:t>
      </w:r>
      <w:r w:rsidR="00FE7C36" w:rsidRPr="00C51668">
        <w:rPr>
          <w:rFonts w:ascii="Sabon LT Std" w:hAnsi="Sabon LT Std"/>
          <w:color w:val="000000" w:themeColor="text1"/>
        </w:rPr>
        <w:t>her</w:t>
      </w:r>
      <w:r w:rsidR="00400F2D" w:rsidRPr="00C51668">
        <w:rPr>
          <w:rFonts w:ascii="Sabon LT Std" w:hAnsi="Sabon LT Std"/>
          <w:color w:val="000000" w:themeColor="text1"/>
        </w:rPr>
        <w:t xml:space="preserve"> interest</w:t>
      </w:r>
      <w:r w:rsidR="0044340E" w:rsidRPr="00C51668">
        <w:rPr>
          <w:rFonts w:ascii="Sabon LT Std" w:hAnsi="Sabon LT Std"/>
          <w:color w:val="000000" w:themeColor="text1"/>
        </w:rPr>
        <w:t xml:space="preserve"> does not directly provide evidence that that partner would </w:t>
      </w:r>
      <w:r w:rsidR="00FE7C36" w:rsidRPr="00C51668">
        <w:rPr>
          <w:rFonts w:ascii="Sabon LT Std" w:hAnsi="Sabon LT Std"/>
          <w:color w:val="000000" w:themeColor="text1"/>
        </w:rPr>
        <w:t xml:space="preserve">resist tempting alternatives if they were </w:t>
      </w:r>
      <w:r w:rsidR="00FE7C36" w:rsidRPr="00C51668">
        <w:rPr>
          <w:rFonts w:ascii="Sabon LT Std" w:hAnsi="Sabon LT Std"/>
          <w:color w:val="000000" w:themeColor="text1"/>
        </w:rPr>
        <w:lastRenderedPageBreak/>
        <w:t xml:space="preserve">to arise. </w:t>
      </w:r>
      <w:r w:rsidR="00446AF7" w:rsidRPr="00827E48">
        <w:rPr>
          <w:rFonts w:ascii="Sabon LT Std" w:hAnsi="Sabon LT Std"/>
          <w:strike/>
          <w:color w:val="000000" w:themeColor="text1"/>
          <w:rPrChange w:id="0" w:author="Butterfill, Stephen" w:date="2020-04-02T21:59:00Z">
            <w:rPr>
              <w:rFonts w:ascii="Sabon LT Std" w:hAnsi="Sabon LT Std"/>
              <w:color w:val="000000" w:themeColor="text1"/>
            </w:rPr>
          </w:rPrChange>
        </w:rPr>
        <w:t xml:space="preserve">In this case, it </w:t>
      </w:r>
      <w:r w:rsidR="00FE7C36" w:rsidRPr="00827E48">
        <w:rPr>
          <w:rFonts w:ascii="Sabon LT Std" w:hAnsi="Sabon LT Std"/>
          <w:strike/>
          <w:color w:val="000000" w:themeColor="text1"/>
          <w:rPrChange w:id="1" w:author="Butterfill, Stephen" w:date="2020-04-02T21:59:00Z">
            <w:rPr>
              <w:rFonts w:ascii="Sabon LT Std" w:hAnsi="Sabon LT Std"/>
              <w:color w:val="000000" w:themeColor="text1"/>
            </w:rPr>
          </w:rPrChange>
        </w:rPr>
        <w:t xml:space="preserve">means that </w:t>
      </w:r>
      <w:r w:rsidR="00400F2D" w:rsidRPr="00827E48">
        <w:rPr>
          <w:rFonts w:ascii="Sabon LT Std" w:hAnsi="Sabon LT Std"/>
          <w:strike/>
          <w:color w:val="000000" w:themeColor="text1"/>
          <w:rPrChange w:id="2" w:author="Butterfill, Stephen" w:date="2020-04-02T21:59:00Z">
            <w:rPr>
              <w:rFonts w:ascii="Sabon LT Std" w:hAnsi="Sabon LT Std"/>
              <w:color w:val="000000" w:themeColor="text1"/>
            </w:rPr>
          </w:rPrChange>
        </w:rPr>
        <w:t xml:space="preserve">a history of </w:t>
      </w:r>
      <w:r w:rsidR="00FE7C36" w:rsidRPr="00827E48">
        <w:rPr>
          <w:rFonts w:ascii="Sabon LT Std" w:hAnsi="Sabon LT Std"/>
          <w:strike/>
          <w:color w:val="000000" w:themeColor="text1"/>
          <w:rPrChange w:id="3" w:author="Butterfill, Stephen" w:date="2020-04-02T21:59:00Z">
            <w:rPr>
              <w:rFonts w:ascii="Sabon LT Std" w:hAnsi="Sabon LT Std"/>
              <w:color w:val="000000" w:themeColor="text1"/>
            </w:rPr>
          </w:rPrChange>
        </w:rPr>
        <w:t xml:space="preserve">coordination is not </w:t>
      </w:r>
      <w:r w:rsidR="00400F2D" w:rsidRPr="00827E48">
        <w:rPr>
          <w:rFonts w:ascii="Sabon LT Std" w:hAnsi="Sabon LT Std"/>
          <w:strike/>
          <w:color w:val="000000" w:themeColor="text1"/>
          <w:rPrChange w:id="4" w:author="Butterfill, Stephen" w:date="2020-04-02T21:59:00Z">
            <w:rPr>
              <w:rFonts w:ascii="Sabon LT Std" w:hAnsi="Sabon LT Std"/>
              <w:color w:val="000000" w:themeColor="text1"/>
            </w:rPr>
          </w:rPrChange>
        </w:rPr>
        <w:t xml:space="preserve">in fact </w:t>
      </w:r>
      <w:r w:rsidR="00FE7C36" w:rsidRPr="00827E48">
        <w:rPr>
          <w:rFonts w:ascii="Sabon LT Std" w:hAnsi="Sabon LT Std"/>
          <w:strike/>
          <w:color w:val="000000" w:themeColor="text1"/>
          <w:rPrChange w:id="5" w:author="Butterfill, Stephen" w:date="2020-04-02T21:59:00Z">
            <w:rPr>
              <w:rFonts w:ascii="Sabon LT Std" w:hAnsi="Sabon LT Std"/>
              <w:color w:val="000000" w:themeColor="text1"/>
            </w:rPr>
          </w:rPrChange>
        </w:rPr>
        <w:t>a strong indicator of trustworthiness.</w:t>
      </w:r>
    </w:p>
    <w:p w14:paraId="4DFB116B" w14:textId="2F517711" w:rsidR="00494134" w:rsidRPr="00C51668" w:rsidRDefault="00461AE5" w:rsidP="00494134">
      <w:pPr>
        <w:widowControl w:val="0"/>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A </w:t>
      </w:r>
      <w:r w:rsidR="00B47789" w:rsidRPr="00C51668">
        <w:rPr>
          <w:rFonts w:ascii="Sabon LT Std" w:hAnsi="Sabon LT Std"/>
          <w:color w:val="000000" w:themeColor="text1"/>
        </w:rPr>
        <w:t>distinct but compatible</w:t>
      </w:r>
      <w:r w:rsidRPr="00C51668">
        <w:rPr>
          <w:rFonts w:ascii="Sabon LT Std" w:hAnsi="Sabon LT Std"/>
          <w:color w:val="000000" w:themeColor="text1"/>
        </w:rPr>
        <w:t xml:space="preserve"> </w:t>
      </w:r>
      <w:r w:rsidR="00F05CB9" w:rsidRPr="00C51668">
        <w:rPr>
          <w:rFonts w:ascii="Sabon LT Std" w:hAnsi="Sabon LT Std"/>
          <w:color w:val="000000" w:themeColor="text1"/>
        </w:rPr>
        <w:t>hypothesis</w:t>
      </w:r>
      <w:r w:rsidR="000C2EE3" w:rsidRPr="00C51668">
        <w:rPr>
          <w:rFonts w:ascii="Sabon LT Std" w:hAnsi="Sabon LT Std"/>
          <w:color w:val="000000" w:themeColor="text1"/>
        </w:rPr>
        <w:t xml:space="preserve"> </w:t>
      </w:r>
      <w:r w:rsidRPr="00C51668">
        <w:rPr>
          <w:rFonts w:ascii="Sabon LT Std" w:hAnsi="Sabon LT Std"/>
          <w:color w:val="000000" w:themeColor="text1"/>
        </w:rPr>
        <w:t>is that</w:t>
      </w:r>
      <w:r w:rsidR="00F05CB9" w:rsidRPr="00C51668">
        <w:rPr>
          <w:rFonts w:ascii="Sabon LT Std" w:hAnsi="Sabon LT Std"/>
          <w:color w:val="000000" w:themeColor="text1"/>
        </w:rPr>
        <w:t xml:space="preserve"> </w:t>
      </w:r>
      <w:r w:rsidRPr="00C51668">
        <w:rPr>
          <w:rFonts w:ascii="Sabon LT Std" w:hAnsi="Sabon LT Std"/>
          <w:color w:val="000000" w:themeColor="text1"/>
        </w:rPr>
        <w:t xml:space="preserve">coordination </w:t>
      </w:r>
      <w:r w:rsidR="00400F2D" w:rsidRPr="00C51668">
        <w:rPr>
          <w:rFonts w:ascii="Sabon LT Std" w:hAnsi="Sabon LT Std"/>
          <w:color w:val="000000" w:themeColor="text1"/>
        </w:rPr>
        <w:t>increases</w:t>
      </w:r>
      <w:r w:rsidRPr="00C51668">
        <w:rPr>
          <w:rFonts w:ascii="Sabon LT Std" w:hAnsi="Sabon LT Std"/>
          <w:color w:val="000000" w:themeColor="text1"/>
        </w:rPr>
        <w:t xml:space="preserve"> </w:t>
      </w:r>
      <w:r w:rsidR="00F05CB9" w:rsidRPr="00C51668">
        <w:rPr>
          <w:rFonts w:ascii="Sabon LT Std" w:hAnsi="Sabon LT Std"/>
          <w:color w:val="000000" w:themeColor="text1"/>
        </w:rPr>
        <w:t>cooperat</w:t>
      </w:r>
      <w:r w:rsidR="00182B88" w:rsidRPr="00C51668">
        <w:rPr>
          <w:rFonts w:ascii="Sabon LT Std" w:hAnsi="Sabon LT Std"/>
          <w:color w:val="000000" w:themeColor="text1"/>
        </w:rPr>
        <w:t>ion</w:t>
      </w:r>
      <w:r w:rsidR="00F05CB9" w:rsidRPr="00C51668">
        <w:rPr>
          <w:rFonts w:ascii="Sabon LT Std" w:hAnsi="Sabon LT Std"/>
          <w:color w:val="000000" w:themeColor="text1"/>
        </w:rPr>
        <w:t xml:space="preserve"> </w:t>
      </w:r>
      <w:r w:rsidRPr="00C51668">
        <w:rPr>
          <w:rFonts w:ascii="Sabon LT Std" w:hAnsi="Sabon LT Std"/>
          <w:color w:val="000000" w:themeColor="text1"/>
        </w:rPr>
        <w:t xml:space="preserve">by </w:t>
      </w:r>
      <w:r w:rsidR="008A7A51" w:rsidRPr="00C51668">
        <w:rPr>
          <w:rFonts w:ascii="Sabon LT Std" w:hAnsi="Sabon LT Std"/>
          <w:color w:val="000000" w:themeColor="text1"/>
        </w:rPr>
        <w:t>elicit</w:t>
      </w:r>
      <w:r w:rsidRPr="00C51668">
        <w:rPr>
          <w:rFonts w:ascii="Sabon LT Std" w:hAnsi="Sabon LT Std"/>
          <w:color w:val="000000" w:themeColor="text1"/>
        </w:rPr>
        <w:t>ing</w:t>
      </w:r>
      <w:r w:rsidR="008A7A51" w:rsidRPr="00C51668">
        <w:rPr>
          <w:rFonts w:ascii="Sabon LT Std" w:hAnsi="Sabon LT Std"/>
          <w:color w:val="000000" w:themeColor="text1"/>
        </w:rPr>
        <w:t xml:space="preserve"> </w:t>
      </w:r>
      <w:r w:rsidR="00D934CA" w:rsidRPr="00C51668">
        <w:rPr>
          <w:rFonts w:ascii="Sabon LT Std" w:hAnsi="Sabon LT Std"/>
          <w:color w:val="000000" w:themeColor="text1"/>
        </w:rPr>
        <w:t>altruistic</w:t>
      </w:r>
      <w:r w:rsidR="00C6675D" w:rsidRPr="00C51668">
        <w:rPr>
          <w:rFonts w:ascii="Sabon LT Std" w:hAnsi="Sabon LT Std"/>
          <w:color w:val="000000" w:themeColor="text1"/>
        </w:rPr>
        <w:t xml:space="preserve"> motivation </w:t>
      </w:r>
      <w:r w:rsidR="00D934CA" w:rsidRPr="00C51668">
        <w:rPr>
          <w:rFonts w:ascii="Sabon LT Std" w:hAnsi="Sabon LT Std"/>
          <w:color w:val="000000" w:themeColor="text1"/>
        </w:rPr>
        <w:t xml:space="preserve">towards one’s partner </w:t>
      </w:r>
      <w:r w:rsidR="00C6675D" w:rsidRPr="00C51668">
        <w:rPr>
          <w:rFonts w:ascii="Sabon LT Std" w:hAnsi="Sabon LT Std"/>
          <w:color w:val="000000" w:themeColor="text1"/>
        </w:rPr>
        <w:t xml:space="preserve">(i.e. a </w:t>
      </w:r>
      <w:r w:rsidR="002136ED" w:rsidRPr="00C51668">
        <w:rPr>
          <w:rFonts w:ascii="Sabon LT Std" w:hAnsi="Sabon LT Std"/>
          <w:color w:val="000000" w:themeColor="text1"/>
        </w:rPr>
        <w:t>willingness to pay a cost to benefit the partner</w:t>
      </w:r>
      <w:ins w:id="6" w:author="Butterfill, Stephen" w:date="2020-04-02T22:00:00Z">
        <w:r w:rsidR="00DB01CB">
          <w:rPr>
            <w:rFonts w:ascii="Sabon LT Std" w:hAnsi="Sabon LT Std"/>
            <w:color w:val="000000" w:themeColor="text1"/>
          </w:rPr>
          <w:t>;</w:t>
        </w:r>
      </w:ins>
      <w:r w:rsidR="00511A8A" w:rsidRPr="00C51668">
        <w:rPr>
          <w:rFonts w:ascii="Sabon LT Std" w:hAnsi="Sabon LT Std"/>
          <w:color w:val="000000" w:themeColor="text1"/>
        </w:rPr>
        <w:t xml:space="preserve"> </w:t>
      </w:r>
      <w:del w:id="7" w:author="Butterfill, Stephen" w:date="2020-04-02T22:00:00Z">
        <w:r w:rsidR="00511A8A" w:rsidRPr="00C51668" w:rsidDel="00DB01CB">
          <w:rPr>
            <w:rFonts w:ascii="Sabon LT Std" w:hAnsi="Sabon LT Std"/>
            <w:color w:val="000000" w:themeColor="text1"/>
          </w:rPr>
          <w:delText>(</w:delText>
        </w:r>
      </w:del>
      <w:r w:rsidR="00511A8A" w:rsidRPr="00C51668">
        <w:rPr>
          <w:rFonts w:ascii="Sabon LT Std" w:hAnsi="Sabon LT Std"/>
          <w:color w:val="000000" w:themeColor="text1"/>
        </w:rPr>
        <w:t xml:space="preserve">Fehr &amp; </w:t>
      </w:r>
      <w:proofErr w:type="spellStart"/>
      <w:r w:rsidR="00511A8A" w:rsidRPr="00C51668">
        <w:rPr>
          <w:rFonts w:ascii="Sabon LT Std" w:hAnsi="Sabon LT Std"/>
          <w:color w:val="000000" w:themeColor="text1"/>
        </w:rPr>
        <w:t>Fischbacher</w:t>
      </w:r>
      <w:proofErr w:type="spellEnd"/>
      <w:r w:rsidR="00511A8A" w:rsidRPr="00C51668">
        <w:rPr>
          <w:rFonts w:ascii="Sabon LT Std" w:hAnsi="Sabon LT Std"/>
          <w:color w:val="000000" w:themeColor="text1"/>
        </w:rPr>
        <w:t>, 2003</w:t>
      </w:r>
      <w:del w:id="8" w:author="Butterfill, Stephen" w:date="2020-04-02T22:00:00Z">
        <w:r w:rsidR="00511A8A" w:rsidRPr="00C51668" w:rsidDel="00DB01CB">
          <w:rPr>
            <w:rFonts w:ascii="Sabon LT Std" w:hAnsi="Sabon LT Std"/>
            <w:color w:val="000000" w:themeColor="text1"/>
          </w:rPr>
          <w:delText>)</w:delText>
        </w:r>
      </w:del>
      <w:r w:rsidR="00D934CA" w:rsidRPr="00C51668">
        <w:rPr>
          <w:rFonts w:ascii="Sabon LT Std" w:hAnsi="Sabon LT Std"/>
          <w:color w:val="000000" w:themeColor="text1"/>
        </w:rPr>
        <w:t>)</w:t>
      </w:r>
      <w:r w:rsidR="008A7A51" w:rsidRPr="00C51668">
        <w:rPr>
          <w:rFonts w:ascii="Sabon LT Std" w:hAnsi="Sabon LT Std"/>
          <w:color w:val="000000" w:themeColor="text1"/>
        </w:rPr>
        <w:t>.</w:t>
      </w:r>
      <w:r w:rsidR="000C2EE3" w:rsidRPr="00C51668">
        <w:rPr>
          <w:rFonts w:ascii="Sabon LT Std" w:hAnsi="Sabon LT Std"/>
          <w:color w:val="000000" w:themeColor="text1"/>
        </w:rPr>
        <w:t xml:space="preserve"> </w:t>
      </w:r>
      <w:r w:rsidR="008A7A51" w:rsidRPr="00C51668">
        <w:rPr>
          <w:rFonts w:ascii="Sabon LT Std" w:hAnsi="Sabon LT Std"/>
          <w:color w:val="000000" w:themeColor="text1"/>
        </w:rPr>
        <w:t>T</w:t>
      </w:r>
      <w:r w:rsidR="00841F3F" w:rsidRPr="00C51668">
        <w:rPr>
          <w:rFonts w:ascii="Sabon LT Std" w:hAnsi="Sabon LT Std"/>
          <w:color w:val="000000" w:themeColor="text1"/>
        </w:rPr>
        <w:t>heoretically, t</w:t>
      </w:r>
      <w:r w:rsidR="008A7A51" w:rsidRPr="00C51668">
        <w:rPr>
          <w:rFonts w:ascii="Sabon LT Std" w:hAnsi="Sabon LT Std"/>
          <w:color w:val="000000" w:themeColor="text1"/>
        </w:rPr>
        <w:t xml:space="preserve">his </w:t>
      </w:r>
      <w:r w:rsidRPr="00C51668">
        <w:rPr>
          <w:rFonts w:ascii="Sabon LT Std" w:hAnsi="Sabon LT Std"/>
          <w:color w:val="000000" w:themeColor="text1"/>
        </w:rPr>
        <w:t xml:space="preserve">hypothesis </w:t>
      </w:r>
      <w:r w:rsidR="00841F3F" w:rsidRPr="00C51668">
        <w:rPr>
          <w:rFonts w:ascii="Sabon LT Std" w:hAnsi="Sabon LT Std"/>
          <w:color w:val="000000" w:themeColor="text1"/>
        </w:rPr>
        <w:t>is</w:t>
      </w:r>
      <w:r w:rsidR="00FC347F" w:rsidRPr="00C51668">
        <w:rPr>
          <w:rFonts w:ascii="Sabon LT Std" w:hAnsi="Sabon LT Std"/>
          <w:color w:val="000000" w:themeColor="text1"/>
        </w:rPr>
        <w:t xml:space="preserve"> </w:t>
      </w:r>
      <w:r w:rsidR="00841F3F" w:rsidRPr="00C51668">
        <w:rPr>
          <w:rFonts w:ascii="Sabon LT Std" w:hAnsi="Sabon LT Std"/>
          <w:color w:val="000000" w:themeColor="text1"/>
        </w:rPr>
        <w:t>directly motivated by the interdependence hypothesis</w:t>
      </w:r>
      <w:r w:rsidR="00494134" w:rsidRPr="00C51668">
        <w:rPr>
          <w:rFonts w:ascii="Sabon LT Std" w:hAnsi="Sabon LT Std"/>
          <w:color w:val="000000" w:themeColor="text1"/>
        </w:rPr>
        <w:t>,</w:t>
      </w:r>
      <w:r w:rsidR="00841F3F" w:rsidRPr="00C51668">
        <w:rPr>
          <w:rFonts w:ascii="Sabon LT Std" w:hAnsi="Sabon LT Std"/>
          <w:color w:val="000000" w:themeColor="text1"/>
        </w:rPr>
        <w:t xml:space="preserve"> </w:t>
      </w:r>
      <w:r w:rsidR="00492BE7" w:rsidRPr="00C51668">
        <w:rPr>
          <w:rFonts w:ascii="Sabon LT Std" w:hAnsi="Sabon LT Std"/>
          <w:color w:val="000000" w:themeColor="text1"/>
        </w:rPr>
        <w:t>which states that human cooperation arose in a period in which our ancestors lived in small groups of individuals whose interests were largely interdependent, and for whom it was therefore not typically beneficial to act selfishly to the detriment of other group members</w:t>
      </w:r>
      <w:r w:rsidR="00494134" w:rsidRPr="00C51668">
        <w:rPr>
          <w:rFonts w:ascii="Sabon LT Std" w:hAnsi="Sabon LT Std"/>
          <w:color w:val="000000" w:themeColor="text1"/>
        </w:rPr>
        <w:t xml:space="preserve"> (Roberts, 2005)</w:t>
      </w:r>
      <w:r w:rsidR="00492BE7" w:rsidRPr="00C51668">
        <w:rPr>
          <w:rFonts w:ascii="Sabon LT Std" w:hAnsi="Sabon LT Std"/>
          <w:color w:val="000000" w:themeColor="text1"/>
        </w:rPr>
        <w:t xml:space="preserve">. </w:t>
      </w:r>
      <w:r w:rsidR="005E5608" w:rsidRPr="00C51668">
        <w:rPr>
          <w:rFonts w:ascii="Sabon LT Std" w:hAnsi="Sabon LT Std"/>
          <w:color w:val="000000" w:themeColor="text1"/>
        </w:rPr>
        <w:t xml:space="preserve">Insofar as repeated coordination with a partner may provide a cue that one has a stake in their welfare, </w:t>
      </w:r>
      <w:r w:rsidR="00383FF4" w:rsidRPr="00C51668">
        <w:rPr>
          <w:rFonts w:ascii="Sabon LT Std" w:hAnsi="Sabon LT Std"/>
          <w:color w:val="000000" w:themeColor="text1"/>
        </w:rPr>
        <w:t>interdependence supports the hypothesis that coordination boosts cooperation by boosting altruistic motivation towards one’s partner.</w:t>
      </w:r>
      <w:r w:rsidR="00494134" w:rsidRPr="00C51668">
        <w:rPr>
          <w:rFonts w:ascii="Sabon LT Std" w:hAnsi="Sabon LT Std"/>
          <w:color w:val="000000" w:themeColor="text1"/>
        </w:rPr>
        <w:t xml:space="preserve"> </w:t>
      </w:r>
      <w:r w:rsidR="003B73C0" w:rsidRPr="00DB01CB">
        <w:rPr>
          <w:rFonts w:ascii="Sabon LT Std" w:hAnsi="Sabon LT Std"/>
          <w:strike/>
          <w:color w:val="000000" w:themeColor="text1"/>
          <w:rPrChange w:id="9" w:author="Butterfill, Stephen" w:date="2020-04-02T22:01:00Z">
            <w:rPr>
              <w:rFonts w:ascii="Sabon LT Std" w:hAnsi="Sabon LT Std"/>
              <w:color w:val="000000" w:themeColor="text1"/>
            </w:rPr>
          </w:rPrChange>
        </w:rPr>
        <w:t>This hypothesis</w:t>
      </w:r>
      <w:r w:rsidR="0047499E" w:rsidRPr="00DB01CB">
        <w:rPr>
          <w:rFonts w:ascii="Sabon LT Std" w:hAnsi="Sabon LT Std"/>
          <w:strike/>
          <w:color w:val="000000" w:themeColor="text1"/>
          <w:rPrChange w:id="10" w:author="Butterfill, Stephen" w:date="2020-04-02T22:01:00Z">
            <w:rPr>
              <w:rFonts w:ascii="Sabon LT Std" w:hAnsi="Sabon LT Std"/>
              <w:color w:val="000000" w:themeColor="text1"/>
            </w:rPr>
          </w:rPrChange>
        </w:rPr>
        <w:t xml:space="preserve"> </w:t>
      </w:r>
      <w:r w:rsidR="007177AC" w:rsidRPr="00DB01CB">
        <w:rPr>
          <w:rFonts w:ascii="Sabon LT Std" w:hAnsi="Sabon LT Std"/>
          <w:strike/>
          <w:color w:val="000000" w:themeColor="text1"/>
          <w:rPrChange w:id="11" w:author="Butterfill, Stephen" w:date="2020-04-02T22:01:00Z">
            <w:rPr>
              <w:rFonts w:ascii="Sabon LT Std" w:hAnsi="Sabon LT Std"/>
              <w:color w:val="000000" w:themeColor="text1"/>
            </w:rPr>
          </w:rPrChange>
        </w:rPr>
        <w:t>is also consistent with direct and/or indirect reciprocity</w:t>
      </w:r>
      <w:r w:rsidR="00AB6FB0" w:rsidRPr="00DB01CB">
        <w:rPr>
          <w:rFonts w:ascii="Sabon LT Std" w:hAnsi="Sabon LT Std"/>
          <w:strike/>
          <w:color w:val="000000" w:themeColor="text1"/>
          <w:rPrChange w:id="12" w:author="Butterfill, Stephen" w:date="2020-04-02T22:01:00Z">
            <w:rPr>
              <w:rFonts w:ascii="Sabon LT Std" w:hAnsi="Sabon LT Std"/>
              <w:color w:val="000000" w:themeColor="text1"/>
            </w:rPr>
          </w:rPrChange>
        </w:rPr>
        <w:t>, as well as competitive altruism</w:t>
      </w:r>
      <w:r w:rsidR="007177AC" w:rsidRPr="00DB01CB">
        <w:rPr>
          <w:rFonts w:ascii="Sabon LT Std" w:hAnsi="Sabon LT Std"/>
          <w:strike/>
          <w:color w:val="000000" w:themeColor="text1"/>
          <w:rPrChange w:id="13" w:author="Butterfill, Stephen" w:date="2020-04-02T22:01:00Z">
            <w:rPr>
              <w:rFonts w:ascii="Sabon LT Std" w:hAnsi="Sabon LT Std"/>
              <w:color w:val="000000" w:themeColor="text1"/>
            </w:rPr>
          </w:rPrChange>
        </w:rPr>
        <w:t xml:space="preserve"> i</w:t>
      </w:r>
      <w:r w:rsidR="00261AA2" w:rsidRPr="00DB01CB">
        <w:rPr>
          <w:rFonts w:ascii="Sabon LT Std" w:hAnsi="Sabon LT Std"/>
          <w:strike/>
          <w:color w:val="000000" w:themeColor="text1"/>
          <w:rPrChange w:id="14" w:author="Butterfill, Stephen" w:date="2020-04-02T22:01:00Z">
            <w:rPr>
              <w:rFonts w:ascii="Sabon LT Std" w:hAnsi="Sabon LT Std"/>
              <w:color w:val="000000" w:themeColor="text1"/>
            </w:rPr>
          </w:rPrChange>
        </w:rPr>
        <w:t>nsofar as</w:t>
      </w:r>
      <w:r w:rsidR="007177AC" w:rsidRPr="00DB01CB">
        <w:rPr>
          <w:rFonts w:ascii="Sabon LT Std" w:hAnsi="Sabon LT Std"/>
          <w:strike/>
          <w:color w:val="000000" w:themeColor="text1"/>
          <w:rPrChange w:id="15" w:author="Butterfill, Stephen" w:date="2020-04-02T22:01:00Z">
            <w:rPr>
              <w:rFonts w:ascii="Sabon LT Std" w:hAnsi="Sabon LT Std"/>
              <w:color w:val="000000" w:themeColor="text1"/>
            </w:rPr>
          </w:rPrChange>
        </w:rPr>
        <w:t xml:space="preserve"> repeated coordination </w:t>
      </w:r>
      <w:r w:rsidR="00261AA2" w:rsidRPr="00DB01CB">
        <w:rPr>
          <w:rFonts w:ascii="Sabon LT Std" w:hAnsi="Sabon LT Std"/>
          <w:strike/>
          <w:color w:val="000000" w:themeColor="text1"/>
          <w:rPrChange w:id="16" w:author="Butterfill, Stephen" w:date="2020-04-02T22:01:00Z">
            <w:rPr>
              <w:rFonts w:ascii="Sabon LT Std" w:hAnsi="Sabon LT Std"/>
              <w:color w:val="000000" w:themeColor="text1"/>
            </w:rPr>
          </w:rPrChange>
        </w:rPr>
        <w:t xml:space="preserve">may </w:t>
      </w:r>
      <w:r w:rsidR="007177AC" w:rsidRPr="00DB01CB">
        <w:rPr>
          <w:rFonts w:ascii="Sabon LT Std" w:hAnsi="Sabon LT Std"/>
          <w:strike/>
          <w:color w:val="000000" w:themeColor="text1"/>
          <w:rPrChange w:id="17" w:author="Butterfill, Stephen" w:date="2020-04-02T22:01:00Z">
            <w:rPr>
              <w:rFonts w:ascii="Sabon LT Std" w:hAnsi="Sabon LT Std"/>
              <w:color w:val="000000" w:themeColor="text1"/>
            </w:rPr>
          </w:rPrChange>
        </w:rPr>
        <w:t>indicate that</w:t>
      </w:r>
      <w:r w:rsidR="00841F3F" w:rsidRPr="00DB01CB">
        <w:rPr>
          <w:rFonts w:ascii="Sabon LT Std" w:hAnsi="Sabon LT Std"/>
          <w:strike/>
          <w:color w:val="000000" w:themeColor="text1"/>
          <w:rPrChange w:id="18" w:author="Butterfill, Stephen" w:date="2020-04-02T22:01:00Z">
            <w:rPr>
              <w:rFonts w:ascii="Sabon LT Std" w:hAnsi="Sabon LT Std"/>
              <w:color w:val="000000" w:themeColor="text1"/>
            </w:rPr>
          </w:rPrChange>
        </w:rPr>
        <w:t xml:space="preserve"> </w:t>
      </w:r>
      <w:r w:rsidR="007177AC" w:rsidRPr="00DB01CB">
        <w:rPr>
          <w:rFonts w:ascii="Sabon LT Std" w:hAnsi="Sabon LT Std"/>
          <w:strike/>
          <w:color w:val="000000" w:themeColor="text1"/>
          <w:rPrChange w:id="19" w:author="Butterfill, Stephen" w:date="2020-04-02T22:01:00Z">
            <w:rPr>
              <w:rFonts w:ascii="Sabon LT Std" w:hAnsi="Sabon LT Std"/>
              <w:color w:val="000000" w:themeColor="text1"/>
            </w:rPr>
          </w:rPrChange>
        </w:rPr>
        <w:t>one is likely to interact with the same partner in the future and/or that the interaction is relevant for one’s reputation.</w:t>
      </w:r>
      <w:r w:rsidR="007177AC" w:rsidRPr="00C51668">
        <w:rPr>
          <w:rFonts w:ascii="Sabon LT Std" w:hAnsi="Sabon LT Std"/>
          <w:color w:val="000000" w:themeColor="text1"/>
        </w:rPr>
        <w:t xml:space="preserve"> </w:t>
      </w:r>
    </w:p>
    <w:p w14:paraId="0950D90F" w14:textId="43BEDB5A" w:rsidR="001C62E3" w:rsidRPr="00C51668" w:rsidRDefault="000C2EE3" w:rsidP="00E57CD4">
      <w:pPr>
        <w:widowControl w:val="0"/>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Importantly, </w:t>
      </w:r>
      <w:r w:rsidR="00261AA2" w:rsidRPr="00C51668">
        <w:rPr>
          <w:rFonts w:ascii="Sabon LT Std" w:hAnsi="Sabon LT Std"/>
          <w:color w:val="000000" w:themeColor="text1"/>
        </w:rPr>
        <w:t>this hypothesis is</w:t>
      </w:r>
      <w:r w:rsidRPr="00C51668">
        <w:rPr>
          <w:rFonts w:ascii="Sabon LT Std" w:hAnsi="Sabon LT Std"/>
          <w:color w:val="000000" w:themeColor="text1"/>
        </w:rPr>
        <w:t xml:space="preserve"> consistent with previous findings from studies using prisoners’ dilemmas to measure </w:t>
      </w:r>
      <w:r w:rsidR="001649B0" w:rsidRPr="00C51668">
        <w:rPr>
          <w:rFonts w:ascii="Sabon LT Std" w:hAnsi="Sabon LT Std"/>
          <w:color w:val="000000" w:themeColor="text1"/>
        </w:rPr>
        <w:t xml:space="preserve">agents’ </w:t>
      </w:r>
      <w:r w:rsidRPr="00C51668">
        <w:rPr>
          <w:rFonts w:ascii="Sabon LT Std" w:hAnsi="Sabon LT Std"/>
          <w:color w:val="000000" w:themeColor="text1"/>
        </w:rPr>
        <w:t>willingness to cooperate</w:t>
      </w:r>
      <w:r w:rsidR="00702E01" w:rsidRPr="00C51668">
        <w:rPr>
          <w:rFonts w:ascii="Sabon LT Std" w:hAnsi="Sabon LT Std"/>
          <w:color w:val="000000" w:themeColor="text1"/>
        </w:rPr>
        <w:t xml:space="preserve"> (</w:t>
      </w:r>
      <w:proofErr w:type="spellStart"/>
      <w:r w:rsidR="00702E01" w:rsidRPr="00C51668">
        <w:rPr>
          <w:rFonts w:ascii="Sabon LT Std" w:hAnsi="Sabon LT Std"/>
          <w:color w:val="000000" w:themeColor="text1"/>
        </w:rPr>
        <w:t>Knez</w:t>
      </w:r>
      <w:proofErr w:type="spellEnd"/>
      <w:r w:rsidR="00702E01" w:rsidRPr="00C51668">
        <w:rPr>
          <w:rFonts w:ascii="Sabon LT Std" w:hAnsi="Sabon LT Std"/>
          <w:color w:val="000000" w:themeColor="text1"/>
        </w:rPr>
        <w:t xml:space="preserve"> &amp; Camerer, 2000; </w:t>
      </w:r>
      <w:proofErr w:type="spellStart"/>
      <w:r w:rsidR="00702E01" w:rsidRPr="00C51668">
        <w:rPr>
          <w:rFonts w:ascii="Sabon LT Std" w:hAnsi="Sabon LT Std"/>
          <w:color w:val="000000" w:themeColor="text1"/>
        </w:rPr>
        <w:t>Rusch</w:t>
      </w:r>
      <w:proofErr w:type="spellEnd"/>
      <w:r w:rsidR="00702E01" w:rsidRPr="00C51668">
        <w:rPr>
          <w:rFonts w:ascii="Sabon LT Std" w:hAnsi="Sabon LT Std"/>
          <w:color w:val="000000" w:themeColor="text1"/>
        </w:rPr>
        <w:t xml:space="preserve"> and </w:t>
      </w:r>
      <w:proofErr w:type="spellStart"/>
      <w:r w:rsidR="00702E01" w:rsidRPr="00C51668">
        <w:rPr>
          <w:rFonts w:ascii="Sabon LT Std" w:hAnsi="Sabon LT Std"/>
          <w:color w:val="000000" w:themeColor="text1"/>
        </w:rPr>
        <w:t>Luetge</w:t>
      </w:r>
      <w:proofErr w:type="spellEnd"/>
      <w:r w:rsidR="00702E01" w:rsidRPr="00C51668">
        <w:rPr>
          <w:rFonts w:ascii="Sabon LT Std" w:hAnsi="Sabon LT Std"/>
          <w:color w:val="000000" w:themeColor="text1"/>
        </w:rPr>
        <w:t>, 2016)</w:t>
      </w:r>
      <w:r w:rsidRPr="00C51668">
        <w:rPr>
          <w:rFonts w:ascii="Sabon LT Std" w:hAnsi="Sabon LT Std"/>
          <w:color w:val="000000" w:themeColor="text1"/>
        </w:rPr>
        <w:t xml:space="preserve">: </w:t>
      </w:r>
      <w:del w:id="20" w:author="Butterfill, Stephen" w:date="2020-04-02T22:03:00Z">
        <w:r w:rsidRPr="00C51668" w:rsidDel="00DB01CB">
          <w:rPr>
            <w:rFonts w:ascii="Sabon LT Std" w:hAnsi="Sabon LT Std"/>
            <w:color w:val="000000" w:themeColor="text1"/>
          </w:rPr>
          <w:delText xml:space="preserve">insofar </w:delText>
        </w:r>
      </w:del>
      <w:ins w:id="21" w:author="Butterfill, Stephen" w:date="2020-04-02T22:02:00Z">
        <w:r w:rsidR="00DB01CB">
          <w:rPr>
            <w:rFonts w:ascii="Sabon LT Std" w:hAnsi="Sabon LT Std"/>
            <w:color w:val="000000" w:themeColor="text1"/>
          </w:rPr>
          <w:t xml:space="preserve">as altruistic motivation is both necessary and sufficient for </w:t>
        </w:r>
      </w:ins>
      <w:del w:id="22" w:author="Butterfill, Stephen" w:date="2020-04-02T22:02:00Z">
        <w:r w:rsidRPr="00C51668" w:rsidDel="00DB01CB">
          <w:rPr>
            <w:rFonts w:ascii="Sabon LT Std" w:hAnsi="Sabon LT Std"/>
            <w:color w:val="000000" w:themeColor="text1"/>
          </w:rPr>
          <w:delText xml:space="preserve">as </w:delText>
        </w:r>
      </w:del>
      <w:r w:rsidRPr="00C51668">
        <w:rPr>
          <w:rFonts w:ascii="Sabon LT Std" w:hAnsi="Sabon LT Std"/>
          <w:color w:val="000000" w:themeColor="text1"/>
        </w:rPr>
        <w:t>cooperation in a standard prisoners’ dilemma</w:t>
      </w:r>
      <w:del w:id="23" w:author="Butterfill, Stephen" w:date="2020-04-02T22:03:00Z">
        <w:r w:rsidRPr="00C51668" w:rsidDel="00DB01CB">
          <w:rPr>
            <w:rFonts w:ascii="Sabon LT Std" w:hAnsi="Sabon LT Std"/>
            <w:color w:val="000000" w:themeColor="text1"/>
          </w:rPr>
          <w:delText xml:space="preserve"> depends not only on people’s trust that their partner will cooperate but also on their own </w:delText>
        </w:r>
        <w:r w:rsidR="00D934CA" w:rsidRPr="00C51668" w:rsidDel="00DB01CB">
          <w:rPr>
            <w:rFonts w:ascii="Sabon LT Std" w:hAnsi="Sabon LT Std"/>
            <w:color w:val="000000" w:themeColor="text1"/>
          </w:rPr>
          <w:delText xml:space="preserve">altruistic </w:delText>
        </w:r>
        <w:r w:rsidRPr="00C51668" w:rsidDel="00DB01CB">
          <w:rPr>
            <w:rFonts w:ascii="Sabon LT Std" w:hAnsi="Sabon LT Std"/>
            <w:color w:val="000000" w:themeColor="text1"/>
          </w:rPr>
          <w:delText>motivation</w:delText>
        </w:r>
      </w:del>
      <w:r w:rsidRPr="00C51668">
        <w:rPr>
          <w:rFonts w:ascii="Sabon LT Std" w:hAnsi="Sabon LT Std"/>
          <w:color w:val="000000" w:themeColor="text1"/>
        </w:rPr>
        <w:t xml:space="preserve">, it is difficult to determine </w:t>
      </w:r>
      <w:del w:id="24" w:author="Butterfill, Stephen" w:date="2020-04-02T22:03:00Z">
        <w:r w:rsidRPr="00C51668" w:rsidDel="00E57CD4">
          <w:rPr>
            <w:rFonts w:ascii="Sabon LT Std" w:hAnsi="Sabon LT Std"/>
            <w:color w:val="000000" w:themeColor="text1"/>
          </w:rPr>
          <w:delText xml:space="preserve">whether </w:delText>
        </w:r>
      </w:del>
      <w:ins w:id="25" w:author="Butterfill, Stephen" w:date="2020-04-02T22:05:00Z">
        <w:r w:rsidR="00E57CD4">
          <w:rPr>
            <w:rFonts w:ascii="Sabon LT Std" w:hAnsi="Sabon LT Std"/>
            <w:color w:val="000000" w:themeColor="text1"/>
          </w:rPr>
          <w:t>whether, and to what extent,</w:t>
        </w:r>
      </w:ins>
      <w:ins w:id="26" w:author="Butterfill, Stephen" w:date="2020-04-02T22:04:00Z">
        <w:r w:rsidR="00E57CD4">
          <w:rPr>
            <w:rFonts w:ascii="Sabon LT Std" w:hAnsi="Sabon LT Std"/>
            <w:color w:val="000000" w:themeColor="text1"/>
          </w:rPr>
          <w:t xml:space="preserve"> people’s trust that their partner will cooperate </w:t>
        </w:r>
      </w:ins>
      <w:ins w:id="27" w:author="Butterfill, Stephen" w:date="2020-04-02T22:05:00Z">
        <w:r w:rsidR="00E57CD4">
          <w:rPr>
            <w:rFonts w:ascii="Sabon LT Std" w:hAnsi="Sabon LT Std"/>
            <w:color w:val="000000" w:themeColor="text1"/>
          </w:rPr>
          <w:t>mediates</w:t>
        </w:r>
      </w:ins>
      <w:ins w:id="28" w:author="Butterfill, Stephen" w:date="2020-04-02T22:04:00Z">
        <w:r w:rsidR="00E57CD4">
          <w:rPr>
            <w:rFonts w:ascii="Sabon LT Std" w:hAnsi="Sabon LT Std"/>
            <w:color w:val="000000" w:themeColor="text1"/>
          </w:rPr>
          <w:t xml:space="preserve"> </w:t>
        </w:r>
      </w:ins>
      <w:del w:id="29" w:author="Butterfill, Stephen" w:date="2020-04-02T22:04:00Z">
        <w:r w:rsidRPr="00C51668" w:rsidDel="00E57CD4">
          <w:rPr>
            <w:rFonts w:ascii="Sabon LT Std" w:hAnsi="Sabon LT Std"/>
            <w:color w:val="000000" w:themeColor="text1"/>
          </w:rPr>
          <w:delText xml:space="preserve">any effect of coordination upon </w:delText>
        </w:r>
      </w:del>
      <w:r w:rsidRPr="00C51668">
        <w:rPr>
          <w:rFonts w:ascii="Sabon LT Std" w:hAnsi="Sabon LT Std"/>
          <w:color w:val="000000" w:themeColor="text1"/>
        </w:rPr>
        <w:t>cooperation rates in prisoners’ dilemmas</w:t>
      </w:r>
      <w:del w:id="30" w:author="Butterfill, Stephen" w:date="2020-04-02T22:05:00Z">
        <w:r w:rsidRPr="00C51668" w:rsidDel="00E57CD4">
          <w:rPr>
            <w:rFonts w:ascii="Sabon LT Std" w:hAnsi="Sabon LT Std"/>
            <w:color w:val="000000" w:themeColor="text1"/>
          </w:rPr>
          <w:delText xml:space="preserve"> </w:delText>
        </w:r>
        <w:r w:rsidR="00C6675D" w:rsidRPr="00C51668" w:rsidDel="00E57CD4">
          <w:rPr>
            <w:rFonts w:ascii="Sabon LT Std" w:hAnsi="Sabon LT Std"/>
            <w:color w:val="000000" w:themeColor="text1"/>
          </w:rPr>
          <w:delText>is</w:delText>
        </w:r>
        <w:r w:rsidRPr="00C51668" w:rsidDel="00E57CD4">
          <w:rPr>
            <w:rFonts w:ascii="Sabon LT Std" w:hAnsi="Sabon LT Std"/>
            <w:color w:val="000000" w:themeColor="text1"/>
          </w:rPr>
          <w:delText xml:space="preserve"> mediated by the former, the latter, or both</w:delText>
        </w:r>
      </w:del>
      <w:r w:rsidRPr="00C51668">
        <w:rPr>
          <w:rFonts w:ascii="Sabon LT Std" w:hAnsi="Sabon LT Std"/>
          <w:color w:val="000000" w:themeColor="text1"/>
        </w:rPr>
        <w:t xml:space="preserve">. </w:t>
      </w:r>
      <w:r w:rsidR="00702E01" w:rsidRPr="00C51668">
        <w:rPr>
          <w:rFonts w:ascii="Sabon LT Std" w:hAnsi="Sabon LT Std"/>
          <w:color w:val="000000" w:themeColor="text1"/>
        </w:rPr>
        <w:t xml:space="preserve">Moreover, this hypothesis is also supported by research showing that a history of collaboration with a partner creates a sense of debt, boosting altruistic sharing with that partner (McGrath &amp; Gerber, 2019). </w:t>
      </w:r>
      <w:r w:rsidRPr="00C51668">
        <w:rPr>
          <w:rFonts w:ascii="Sabon LT Std" w:hAnsi="Sabon LT Std"/>
          <w:color w:val="000000" w:themeColor="text1"/>
        </w:rPr>
        <w:t xml:space="preserve">Furthermore, </w:t>
      </w:r>
      <w:r w:rsidR="00702E01" w:rsidRPr="00C51668">
        <w:rPr>
          <w:rFonts w:ascii="Sabon LT Std" w:hAnsi="Sabon LT Std"/>
          <w:color w:val="000000" w:themeColor="text1"/>
        </w:rPr>
        <w:t xml:space="preserve">it </w:t>
      </w:r>
      <w:r w:rsidR="008A7A51" w:rsidRPr="00C51668">
        <w:rPr>
          <w:rFonts w:ascii="Sabon LT Std" w:hAnsi="Sabon LT Std"/>
          <w:color w:val="000000" w:themeColor="text1"/>
        </w:rPr>
        <w:t>is motivated by a wealth of research</w:t>
      </w:r>
      <w:r w:rsidR="008D2418" w:rsidRPr="00C51668">
        <w:rPr>
          <w:rFonts w:ascii="Sabon LT Std" w:hAnsi="Sabon LT Std"/>
          <w:color w:val="000000" w:themeColor="text1"/>
        </w:rPr>
        <w:t xml:space="preserve"> on the effects of</w:t>
      </w:r>
      <w:r w:rsidR="00AB6FB0" w:rsidRPr="00C51668">
        <w:rPr>
          <w:rFonts w:ascii="Sabon LT Std" w:hAnsi="Sabon LT Std"/>
          <w:color w:val="000000" w:themeColor="text1"/>
        </w:rPr>
        <w:t xml:space="preserve"> coordinated</w:t>
      </w:r>
      <w:r w:rsidR="008D2418" w:rsidRPr="00C51668">
        <w:rPr>
          <w:rFonts w:ascii="Sabon LT Std" w:hAnsi="Sabon LT Std"/>
          <w:color w:val="000000" w:themeColor="text1"/>
        </w:rPr>
        <w:t xml:space="preserve"> </w:t>
      </w:r>
      <w:r w:rsidR="00AB6FB0" w:rsidRPr="00C51668">
        <w:rPr>
          <w:rFonts w:ascii="Sabon LT Std" w:hAnsi="Sabon LT Std"/>
          <w:i/>
          <w:color w:val="000000" w:themeColor="text1"/>
        </w:rPr>
        <w:t>action</w:t>
      </w:r>
      <w:r w:rsidR="0022693A" w:rsidRPr="00C51668">
        <w:rPr>
          <w:rFonts w:ascii="Sabon LT Std" w:hAnsi="Sabon LT Std"/>
          <w:color w:val="000000" w:themeColor="text1"/>
        </w:rPr>
        <w:t xml:space="preserve"> </w:t>
      </w:r>
      <w:r w:rsidR="008D2418" w:rsidRPr="00C51668">
        <w:rPr>
          <w:rFonts w:ascii="Sabon LT Std" w:hAnsi="Sabon LT Std"/>
          <w:color w:val="000000" w:themeColor="text1"/>
        </w:rPr>
        <w:t xml:space="preserve">upon </w:t>
      </w:r>
      <w:r w:rsidR="00D934CA" w:rsidRPr="00C51668">
        <w:rPr>
          <w:rFonts w:ascii="Sabon LT Std" w:hAnsi="Sabon LT Std"/>
          <w:color w:val="000000" w:themeColor="text1"/>
        </w:rPr>
        <w:t>altruistic behav</w:t>
      </w:r>
      <w:r w:rsidR="001F6480" w:rsidRPr="00C51668">
        <w:rPr>
          <w:rFonts w:ascii="Sabon LT Std" w:hAnsi="Sabon LT Std"/>
          <w:color w:val="000000" w:themeColor="text1"/>
        </w:rPr>
        <w:t>i</w:t>
      </w:r>
      <w:r w:rsidR="00D934CA" w:rsidRPr="00C51668">
        <w:rPr>
          <w:rFonts w:ascii="Sabon LT Std" w:hAnsi="Sabon LT Std"/>
          <w:color w:val="000000" w:themeColor="text1"/>
        </w:rPr>
        <w:t>our</w:t>
      </w:r>
      <w:r w:rsidR="008D2418" w:rsidRPr="00C51668">
        <w:rPr>
          <w:rFonts w:ascii="Sabon LT Std" w:hAnsi="Sabon LT Std"/>
          <w:color w:val="000000" w:themeColor="text1"/>
        </w:rPr>
        <w:t>. For example,</w:t>
      </w:r>
      <w:r w:rsidR="008A7A51" w:rsidRPr="00C51668">
        <w:rPr>
          <w:rFonts w:ascii="Sabon LT Std" w:hAnsi="Sabon LT Std"/>
          <w:color w:val="000000" w:themeColor="text1"/>
        </w:rPr>
        <w:t xml:space="preserve"> </w:t>
      </w:r>
      <w:r w:rsidR="007177AC" w:rsidRPr="00C51668">
        <w:rPr>
          <w:rFonts w:ascii="Sabon LT Std" w:hAnsi="Sabon LT Std"/>
          <w:color w:val="000000" w:themeColor="text1"/>
        </w:rPr>
        <w:t>it has been shown</w:t>
      </w:r>
      <w:r w:rsidR="008A7A51" w:rsidRPr="00C51668">
        <w:rPr>
          <w:rFonts w:ascii="Sabon LT Std" w:hAnsi="Sabon LT Std"/>
          <w:color w:val="000000" w:themeColor="text1"/>
        </w:rPr>
        <w:t xml:space="preserve"> that </w:t>
      </w:r>
      <w:r w:rsidR="0022693A" w:rsidRPr="00C51668">
        <w:rPr>
          <w:rFonts w:ascii="Sabon LT Std" w:hAnsi="Sabon LT Std"/>
          <w:color w:val="000000" w:themeColor="text1"/>
        </w:rPr>
        <w:t xml:space="preserve">sensorimotor </w:t>
      </w:r>
      <w:r w:rsidR="008A7A51" w:rsidRPr="00C51668">
        <w:rPr>
          <w:rFonts w:ascii="Sabon LT Std" w:hAnsi="Sabon LT Std"/>
          <w:color w:val="000000" w:themeColor="text1"/>
        </w:rPr>
        <w:t xml:space="preserve">coordination </w:t>
      </w:r>
      <w:r w:rsidR="0022693A" w:rsidRPr="00C51668">
        <w:rPr>
          <w:rFonts w:ascii="Sabon LT Std" w:hAnsi="Sabon LT Std"/>
          <w:color w:val="000000" w:themeColor="text1"/>
        </w:rPr>
        <w:t xml:space="preserve">increases </w:t>
      </w:r>
      <w:r w:rsidR="008A7A51" w:rsidRPr="00C51668">
        <w:rPr>
          <w:rFonts w:ascii="Sabon LT Std" w:hAnsi="Sabon LT Std"/>
          <w:color w:val="000000" w:themeColor="text1"/>
        </w:rPr>
        <w:t xml:space="preserve">helping behaviour </w:t>
      </w:r>
      <w:r w:rsidR="007177AC" w:rsidRPr="00C51668">
        <w:rPr>
          <w:rFonts w:ascii="Sabon LT Std" w:hAnsi="Sabon LT Std"/>
          <w:color w:val="000000" w:themeColor="text1"/>
        </w:rPr>
        <w:t xml:space="preserve">in adults </w:t>
      </w:r>
      <w:r w:rsidR="008A7A51" w:rsidRPr="00C51668">
        <w:rPr>
          <w:rFonts w:ascii="Sabon LT Std" w:hAnsi="Sabon LT Std"/>
          <w:color w:val="000000" w:themeColor="text1"/>
        </w:rPr>
        <w:t>(</w:t>
      </w:r>
      <w:proofErr w:type="spellStart"/>
      <w:r w:rsidR="008A7A51" w:rsidRPr="00C51668">
        <w:rPr>
          <w:rFonts w:ascii="Sabon LT Std" w:hAnsi="Sabon LT Std"/>
          <w:color w:val="000000" w:themeColor="text1"/>
        </w:rPr>
        <w:t>Kokal</w:t>
      </w:r>
      <w:proofErr w:type="spellEnd"/>
      <w:r w:rsidR="008A7A51" w:rsidRPr="00C51668">
        <w:rPr>
          <w:rFonts w:ascii="Sabon LT Std" w:hAnsi="Sabon LT Std"/>
          <w:color w:val="000000" w:themeColor="text1"/>
        </w:rPr>
        <w:t xml:space="preserve"> et al., 2011; </w:t>
      </w:r>
      <w:r w:rsidR="001C3477" w:rsidRPr="00C51668">
        <w:rPr>
          <w:rFonts w:ascii="Sabon LT Std" w:hAnsi="Sabon LT Std"/>
          <w:color w:val="000000" w:themeColor="text1"/>
        </w:rPr>
        <w:t xml:space="preserve">Michael, </w:t>
      </w:r>
      <w:proofErr w:type="spellStart"/>
      <w:r w:rsidR="001C3477" w:rsidRPr="00C51668">
        <w:rPr>
          <w:rFonts w:ascii="Sabon LT Std" w:hAnsi="Sabon LT Std"/>
          <w:color w:val="000000" w:themeColor="text1"/>
        </w:rPr>
        <w:t>Sebanz</w:t>
      </w:r>
      <w:proofErr w:type="spellEnd"/>
      <w:r w:rsidR="001C3477" w:rsidRPr="00C51668">
        <w:rPr>
          <w:rFonts w:ascii="Sabon LT Std" w:hAnsi="Sabon LT Std"/>
          <w:color w:val="000000" w:themeColor="text1"/>
        </w:rPr>
        <w:t xml:space="preserve"> &amp; </w:t>
      </w:r>
      <w:proofErr w:type="spellStart"/>
      <w:r w:rsidR="001C3477" w:rsidRPr="00C51668">
        <w:rPr>
          <w:rFonts w:ascii="Sabon LT Std" w:hAnsi="Sabon LT Std"/>
          <w:color w:val="000000" w:themeColor="text1"/>
        </w:rPr>
        <w:t>Knoblich</w:t>
      </w:r>
      <w:proofErr w:type="spellEnd"/>
      <w:r w:rsidR="001C3477" w:rsidRPr="00C51668">
        <w:rPr>
          <w:rFonts w:ascii="Sabon LT Std" w:hAnsi="Sabon LT Std"/>
          <w:color w:val="000000" w:themeColor="text1"/>
        </w:rPr>
        <w:t xml:space="preserve">, 2016; </w:t>
      </w:r>
      <w:proofErr w:type="spellStart"/>
      <w:r w:rsidR="008A7A51" w:rsidRPr="00C51668">
        <w:rPr>
          <w:rFonts w:ascii="Sabon LT Std" w:hAnsi="Sabon LT Std"/>
          <w:color w:val="000000" w:themeColor="text1"/>
        </w:rPr>
        <w:t>Valdesolo</w:t>
      </w:r>
      <w:proofErr w:type="spellEnd"/>
      <w:r w:rsidR="008A7A51" w:rsidRPr="00C51668">
        <w:rPr>
          <w:rFonts w:ascii="Sabon LT Std" w:hAnsi="Sabon LT Std"/>
          <w:color w:val="000000" w:themeColor="text1"/>
        </w:rPr>
        <w:t xml:space="preserve"> &amp; Steno, 2011) </w:t>
      </w:r>
      <w:r w:rsidR="007177AC" w:rsidRPr="00C51668">
        <w:rPr>
          <w:rFonts w:ascii="Sabon LT Std" w:hAnsi="Sabon LT Std"/>
          <w:color w:val="000000" w:themeColor="text1"/>
        </w:rPr>
        <w:t>and children</w:t>
      </w:r>
      <w:r w:rsidR="001C3477" w:rsidRPr="00C51668">
        <w:rPr>
          <w:rFonts w:ascii="Sabon LT Std" w:hAnsi="Sabon LT Std"/>
          <w:color w:val="000000" w:themeColor="text1"/>
        </w:rPr>
        <w:t xml:space="preserve"> (Barragan &amp; Dweck, 2014; </w:t>
      </w:r>
      <w:proofErr w:type="spellStart"/>
      <w:r w:rsidR="001C3477" w:rsidRPr="00C51668">
        <w:rPr>
          <w:rFonts w:ascii="Sabon LT Std" w:hAnsi="Sabon LT Std"/>
          <w:color w:val="000000" w:themeColor="text1"/>
        </w:rPr>
        <w:t>Cirelli</w:t>
      </w:r>
      <w:proofErr w:type="spellEnd"/>
      <w:r w:rsidR="001C3477" w:rsidRPr="00C51668">
        <w:rPr>
          <w:rFonts w:ascii="Sabon LT Std" w:hAnsi="Sabon LT Std"/>
          <w:color w:val="000000" w:themeColor="text1"/>
        </w:rPr>
        <w:t xml:space="preserve">, </w:t>
      </w:r>
      <w:proofErr w:type="spellStart"/>
      <w:r w:rsidR="001C3477" w:rsidRPr="00C51668">
        <w:rPr>
          <w:rFonts w:ascii="Sabon LT Std" w:hAnsi="Sabon LT Std"/>
          <w:color w:val="000000" w:themeColor="text1"/>
        </w:rPr>
        <w:t>Einarson</w:t>
      </w:r>
      <w:proofErr w:type="spellEnd"/>
      <w:r w:rsidR="001C3477" w:rsidRPr="00C51668">
        <w:rPr>
          <w:rFonts w:ascii="Sabon LT Std" w:hAnsi="Sabon LT Std"/>
          <w:color w:val="000000" w:themeColor="text1"/>
        </w:rPr>
        <w:t xml:space="preserve"> &amp; Trainor, 2014; Hamann et al., 2012).</w:t>
      </w:r>
    </w:p>
    <w:p w14:paraId="1793BBEF" w14:textId="3319B3F0" w:rsidR="00FF0D34" w:rsidRPr="00C51668" w:rsidRDefault="00FF0D34">
      <w:pPr>
        <w:spacing w:line="360" w:lineRule="auto"/>
        <w:jc w:val="both"/>
        <w:rPr>
          <w:rFonts w:ascii="Sabon LT Std" w:hAnsi="Sabon LT Std"/>
          <w:color w:val="000000" w:themeColor="text1"/>
        </w:rPr>
      </w:pPr>
    </w:p>
    <w:p w14:paraId="3D337D2F" w14:textId="77777777" w:rsidR="00FF0D34" w:rsidRPr="00C51668" w:rsidRDefault="00FF0D34">
      <w:pPr>
        <w:spacing w:line="360" w:lineRule="auto"/>
        <w:jc w:val="both"/>
        <w:outlineLvl w:val="0"/>
        <w:rPr>
          <w:rFonts w:ascii="Sabon LT Std" w:hAnsi="Sabon LT Std"/>
          <w:i/>
          <w:color w:val="000000" w:themeColor="text1"/>
        </w:rPr>
      </w:pPr>
      <w:r w:rsidRPr="00C51668">
        <w:rPr>
          <w:rFonts w:ascii="Sabon LT Std" w:hAnsi="Sabon LT Std"/>
          <w:i/>
          <w:color w:val="000000" w:themeColor="text1"/>
        </w:rPr>
        <w:t>The Current Research</w:t>
      </w:r>
    </w:p>
    <w:p w14:paraId="6C8E7FEE" w14:textId="77777777" w:rsidR="00AC3046" w:rsidRPr="00C51668" w:rsidRDefault="00AC3046">
      <w:pPr>
        <w:spacing w:line="360" w:lineRule="auto"/>
        <w:jc w:val="both"/>
        <w:outlineLvl w:val="0"/>
        <w:rPr>
          <w:rFonts w:ascii="Sabon LT Std" w:hAnsi="Sabon LT Std"/>
          <w:i/>
          <w:color w:val="000000" w:themeColor="text1"/>
        </w:rPr>
      </w:pPr>
    </w:p>
    <w:p w14:paraId="746AD4BA" w14:textId="3426CCA5" w:rsidR="006B7413" w:rsidRPr="00C51668" w:rsidRDefault="006B7413">
      <w:pPr>
        <w:spacing w:line="360" w:lineRule="auto"/>
        <w:jc w:val="both"/>
        <w:rPr>
          <w:rFonts w:ascii="Sabon LT Std" w:hAnsi="Sabon LT Std"/>
          <w:color w:val="000000" w:themeColor="text1"/>
        </w:rPr>
      </w:pPr>
      <w:r w:rsidRPr="00C51668">
        <w:rPr>
          <w:rFonts w:ascii="Sabon LT Std" w:hAnsi="Sabon LT Std"/>
          <w:color w:val="000000" w:themeColor="text1"/>
        </w:rPr>
        <w:lastRenderedPageBreak/>
        <w:t>We conducted two pre-registered experiments to investigate</w:t>
      </w:r>
      <w:r w:rsidR="00584B0B" w:rsidRPr="00C51668">
        <w:rPr>
          <w:rFonts w:ascii="Sabon LT Std" w:hAnsi="Sabon LT Std"/>
          <w:color w:val="000000" w:themeColor="text1"/>
        </w:rPr>
        <w:t xml:space="preserve"> </w:t>
      </w:r>
      <w:r w:rsidRPr="00C51668">
        <w:rPr>
          <w:rFonts w:ascii="Sabon LT Std" w:hAnsi="Sabon LT Std"/>
          <w:color w:val="000000" w:themeColor="text1"/>
        </w:rPr>
        <w:t xml:space="preserve">the cognitive and motivational mechanisms by which </w:t>
      </w:r>
      <w:r w:rsidR="00584B0B" w:rsidRPr="00C51668">
        <w:rPr>
          <w:rFonts w:ascii="Sabon LT Std" w:hAnsi="Sabon LT Std"/>
          <w:color w:val="000000" w:themeColor="text1"/>
        </w:rPr>
        <w:t xml:space="preserve">repeated coordination with the same partner </w:t>
      </w:r>
      <w:r w:rsidR="00AB6FB0" w:rsidRPr="00C51668">
        <w:rPr>
          <w:rFonts w:ascii="Sabon LT Std" w:hAnsi="Sabon LT Std"/>
          <w:color w:val="000000" w:themeColor="text1"/>
        </w:rPr>
        <w:t>increases</w:t>
      </w:r>
      <w:r w:rsidRPr="00C51668">
        <w:rPr>
          <w:rFonts w:ascii="Sabon LT Std" w:hAnsi="Sabon LT Std"/>
          <w:color w:val="000000" w:themeColor="text1"/>
        </w:rPr>
        <w:t xml:space="preserve"> </w:t>
      </w:r>
      <w:r w:rsidR="00584B0B" w:rsidRPr="00C51668">
        <w:rPr>
          <w:rFonts w:ascii="Sabon LT Std" w:hAnsi="Sabon LT Std"/>
          <w:color w:val="000000" w:themeColor="text1"/>
        </w:rPr>
        <w:t>people</w:t>
      </w:r>
      <w:r w:rsidRPr="00C51668">
        <w:rPr>
          <w:rFonts w:ascii="Sabon LT Std" w:hAnsi="Sabon LT Std"/>
          <w:color w:val="000000" w:themeColor="text1"/>
        </w:rPr>
        <w:t>’</w:t>
      </w:r>
      <w:r w:rsidR="00584B0B" w:rsidRPr="00C51668">
        <w:rPr>
          <w:rFonts w:ascii="Sabon LT Std" w:hAnsi="Sabon LT Std"/>
          <w:color w:val="000000" w:themeColor="text1"/>
        </w:rPr>
        <w:t xml:space="preserve">s willingness to cooperate with that partner. </w:t>
      </w:r>
      <w:r w:rsidR="00E367CF" w:rsidRPr="00C51668">
        <w:rPr>
          <w:rFonts w:ascii="Sabon LT Std" w:hAnsi="Sabon LT Std"/>
          <w:color w:val="000000" w:themeColor="text1"/>
        </w:rPr>
        <w:t>More s</w:t>
      </w:r>
      <w:r w:rsidR="00584B0B" w:rsidRPr="00C51668">
        <w:rPr>
          <w:rFonts w:ascii="Sabon LT Std" w:hAnsi="Sabon LT Std"/>
          <w:color w:val="000000" w:themeColor="text1"/>
        </w:rPr>
        <w:t>pecifically,</w:t>
      </w:r>
      <w:r w:rsidR="00E367CF" w:rsidRPr="00C51668">
        <w:rPr>
          <w:rFonts w:ascii="Sabon LT Std" w:hAnsi="Sabon LT Std"/>
          <w:color w:val="000000" w:themeColor="text1"/>
        </w:rPr>
        <w:t xml:space="preserve"> </w:t>
      </w:r>
      <w:r w:rsidRPr="00C51668">
        <w:rPr>
          <w:rFonts w:ascii="Sabon LT Std" w:hAnsi="Sabon LT Std"/>
          <w:color w:val="000000" w:themeColor="text1"/>
        </w:rPr>
        <w:t>the two experiments</w:t>
      </w:r>
      <w:r w:rsidR="00584B0B" w:rsidRPr="00C51668">
        <w:rPr>
          <w:rFonts w:ascii="Sabon LT Std" w:hAnsi="Sabon LT Std"/>
          <w:color w:val="000000" w:themeColor="text1"/>
        </w:rPr>
        <w:t xml:space="preserve"> </w:t>
      </w:r>
      <w:r w:rsidRPr="00C51668">
        <w:rPr>
          <w:rFonts w:ascii="Sabon LT Std" w:hAnsi="Sabon LT Std"/>
          <w:color w:val="000000" w:themeColor="text1"/>
        </w:rPr>
        <w:t xml:space="preserve">were designed to separately test two distinct (albeit compatible) hypotheses: </w:t>
      </w:r>
    </w:p>
    <w:p w14:paraId="703DBE81" w14:textId="77777777" w:rsidR="006B7413" w:rsidRPr="00C51668" w:rsidRDefault="006B7413">
      <w:pPr>
        <w:spacing w:line="360" w:lineRule="auto"/>
        <w:jc w:val="both"/>
        <w:rPr>
          <w:rFonts w:ascii="Sabon LT Std" w:hAnsi="Sabon LT Std"/>
          <w:color w:val="000000" w:themeColor="text1"/>
        </w:rPr>
      </w:pPr>
    </w:p>
    <w:p w14:paraId="669AC0FE" w14:textId="0B2F92F5" w:rsidR="006B7413" w:rsidRPr="00C51668" w:rsidRDefault="006B7413">
      <w:pPr>
        <w:spacing w:line="360" w:lineRule="auto"/>
        <w:jc w:val="both"/>
        <w:rPr>
          <w:rFonts w:ascii="Sabon LT Std" w:hAnsi="Sabon LT Std"/>
          <w:color w:val="000000" w:themeColor="text1"/>
        </w:rPr>
      </w:pPr>
      <w:r w:rsidRPr="00C51668">
        <w:rPr>
          <w:rFonts w:ascii="Sabon LT Std" w:hAnsi="Sabon LT Std"/>
          <w:i/>
          <w:color w:val="000000" w:themeColor="text1"/>
        </w:rPr>
        <w:t>Hypothesis 1:</w:t>
      </w:r>
      <w:r w:rsidRPr="00C51668">
        <w:rPr>
          <w:rFonts w:ascii="Sabon LT Std" w:hAnsi="Sabon LT Std"/>
          <w:color w:val="000000" w:themeColor="text1"/>
        </w:rPr>
        <w:t xml:space="preserve"> Repeated coordination boosts cooperat</w:t>
      </w:r>
      <w:r w:rsidR="00182B88" w:rsidRPr="00C51668">
        <w:rPr>
          <w:rFonts w:ascii="Sabon LT Std" w:hAnsi="Sabon LT Std"/>
          <w:color w:val="000000" w:themeColor="text1"/>
        </w:rPr>
        <w:t>ion</w:t>
      </w:r>
      <w:r w:rsidRPr="00C51668">
        <w:rPr>
          <w:rFonts w:ascii="Sabon LT Std" w:hAnsi="Sabon LT Std"/>
          <w:color w:val="000000" w:themeColor="text1"/>
        </w:rPr>
        <w:t xml:space="preserve"> by eliciting </w:t>
      </w:r>
      <w:r w:rsidR="00D934CA" w:rsidRPr="00C51668">
        <w:rPr>
          <w:rFonts w:ascii="Sabon LT Std" w:hAnsi="Sabon LT Std"/>
          <w:color w:val="000000" w:themeColor="text1"/>
        </w:rPr>
        <w:t xml:space="preserve">altruistic </w:t>
      </w:r>
      <w:r w:rsidRPr="00C51668">
        <w:rPr>
          <w:rFonts w:ascii="Sabon LT Std" w:hAnsi="Sabon LT Std"/>
          <w:color w:val="000000" w:themeColor="text1"/>
        </w:rPr>
        <w:t xml:space="preserve">motivation </w:t>
      </w:r>
      <w:r w:rsidR="00D934CA" w:rsidRPr="00C51668">
        <w:rPr>
          <w:rFonts w:ascii="Sabon LT Std" w:hAnsi="Sabon LT Std"/>
          <w:color w:val="000000" w:themeColor="text1"/>
        </w:rPr>
        <w:t xml:space="preserve">towards one’s partner </w:t>
      </w:r>
      <w:r w:rsidRPr="00C51668">
        <w:rPr>
          <w:rFonts w:ascii="Sabon LT Std" w:hAnsi="Sabon LT Std"/>
          <w:color w:val="000000" w:themeColor="text1"/>
        </w:rPr>
        <w:t>(Experiment 1).</w:t>
      </w:r>
    </w:p>
    <w:p w14:paraId="5B26D0D9" w14:textId="77777777" w:rsidR="009755E3" w:rsidRPr="00C51668" w:rsidRDefault="009755E3">
      <w:pPr>
        <w:spacing w:line="360" w:lineRule="auto"/>
        <w:jc w:val="both"/>
        <w:rPr>
          <w:rFonts w:ascii="Sabon LT Std" w:hAnsi="Sabon LT Std"/>
          <w:color w:val="000000" w:themeColor="text1"/>
        </w:rPr>
      </w:pPr>
    </w:p>
    <w:p w14:paraId="718E7FCF" w14:textId="5343CD24" w:rsidR="009B5545" w:rsidRPr="00C51668" w:rsidRDefault="006B7413">
      <w:pPr>
        <w:spacing w:line="360" w:lineRule="auto"/>
        <w:jc w:val="both"/>
        <w:rPr>
          <w:rFonts w:ascii="Sabon LT Std" w:hAnsi="Sabon LT Std"/>
          <w:color w:val="000000" w:themeColor="text1"/>
        </w:rPr>
      </w:pPr>
      <w:r w:rsidRPr="00C51668">
        <w:rPr>
          <w:rFonts w:ascii="Sabon LT Std" w:hAnsi="Sabon LT Std"/>
          <w:i/>
          <w:color w:val="000000" w:themeColor="text1"/>
        </w:rPr>
        <w:t>Hypothesis 2:</w:t>
      </w:r>
      <w:r w:rsidRPr="00C51668">
        <w:rPr>
          <w:rFonts w:ascii="Sabon LT Std" w:hAnsi="Sabon LT Std"/>
          <w:color w:val="000000" w:themeColor="text1"/>
        </w:rPr>
        <w:t xml:space="preserve"> Repeated coordination boosts cooperat</w:t>
      </w:r>
      <w:r w:rsidR="00182B88" w:rsidRPr="00C51668">
        <w:rPr>
          <w:rFonts w:ascii="Sabon LT Std" w:hAnsi="Sabon LT Std"/>
          <w:color w:val="000000" w:themeColor="text1"/>
        </w:rPr>
        <w:t>ion</w:t>
      </w:r>
      <w:r w:rsidRPr="00C51668">
        <w:rPr>
          <w:rFonts w:ascii="Sabon LT Std" w:hAnsi="Sabon LT Std"/>
          <w:color w:val="000000" w:themeColor="text1"/>
        </w:rPr>
        <w:t xml:space="preserve"> by eliciting trust</w:t>
      </w:r>
      <w:r w:rsidR="00D934CA" w:rsidRPr="00C51668">
        <w:rPr>
          <w:rFonts w:ascii="Sabon LT Std" w:hAnsi="Sabon LT Std"/>
          <w:color w:val="000000" w:themeColor="text1"/>
        </w:rPr>
        <w:t xml:space="preserve"> in one’s partner</w:t>
      </w:r>
      <w:r w:rsidRPr="00C51668">
        <w:rPr>
          <w:rFonts w:ascii="Sabon LT Std" w:hAnsi="Sabon LT Std"/>
          <w:color w:val="000000" w:themeColor="text1"/>
        </w:rPr>
        <w:t xml:space="preserve"> (Experiment 2).</w:t>
      </w:r>
    </w:p>
    <w:p w14:paraId="0B32BF67" w14:textId="77777777" w:rsidR="009B1A8F" w:rsidRPr="00C51668" w:rsidRDefault="009B1A8F">
      <w:pPr>
        <w:rPr>
          <w:rFonts w:ascii="Sabon LT Std" w:hAnsi="Sabon LT Std"/>
          <w:b/>
          <w:color w:val="000000" w:themeColor="text1"/>
        </w:rPr>
      </w:pPr>
      <w:r w:rsidRPr="00C51668">
        <w:rPr>
          <w:rFonts w:ascii="Sabon LT Std" w:hAnsi="Sabon LT Std"/>
          <w:b/>
          <w:color w:val="000000" w:themeColor="text1"/>
        </w:rPr>
        <w:br w:type="page"/>
      </w:r>
    </w:p>
    <w:p w14:paraId="2BAAD068" w14:textId="4225FD36" w:rsidR="00AC3046" w:rsidRPr="00C51668" w:rsidRDefault="00AC3046" w:rsidP="004212A4">
      <w:pPr>
        <w:spacing w:line="360" w:lineRule="auto"/>
        <w:jc w:val="center"/>
        <w:rPr>
          <w:rFonts w:ascii="Sabon LT Std" w:hAnsi="Sabon LT Std"/>
          <w:b/>
          <w:color w:val="000000" w:themeColor="text1"/>
        </w:rPr>
      </w:pPr>
      <w:r w:rsidRPr="00C51668">
        <w:rPr>
          <w:rFonts w:ascii="Sabon LT Std" w:hAnsi="Sabon LT Std"/>
          <w:b/>
          <w:color w:val="000000" w:themeColor="text1"/>
        </w:rPr>
        <w:lastRenderedPageBreak/>
        <w:t>Results</w:t>
      </w:r>
    </w:p>
    <w:p w14:paraId="4763E3C8" w14:textId="77777777" w:rsidR="00AC3046" w:rsidRPr="00C51668" w:rsidRDefault="00AC3046">
      <w:pPr>
        <w:spacing w:line="360" w:lineRule="auto"/>
        <w:jc w:val="both"/>
        <w:rPr>
          <w:rFonts w:ascii="Sabon LT Std" w:hAnsi="Sabon LT Std"/>
          <w:color w:val="000000" w:themeColor="text1"/>
        </w:rPr>
      </w:pPr>
    </w:p>
    <w:p w14:paraId="31CEC460" w14:textId="6FAD6D7F" w:rsidR="00AC3046" w:rsidRPr="00C51668" w:rsidRDefault="00AC3046">
      <w:pPr>
        <w:spacing w:line="360" w:lineRule="auto"/>
        <w:jc w:val="both"/>
        <w:rPr>
          <w:rFonts w:ascii="Sabon LT Std" w:hAnsi="Sabon LT Std"/>
          <w:i/>
          <w:color w:val="000000" w:themeColor="text1"/>
        </w:rPr>
      </w:pPr>
      <w:r w:rsidRPr="00C51668">
        <w:rPr>
          <w:rFonts w:ascii="Sabon LT Std" w:hAnsi="Sabon LT Std"/>
          <w:i/>
          <w:color w:val="000000" w:themeColor="text1"/>
        </w:rPr>
        <w:t>Experiment 1</w:t>
      </w:r>
    </w:p>
    <w:p w14:paraId="5B465409" w14:textId="77777777" w:rsidR="00186FE9" w:rsidRPr="00C51668" w:rsidRDefault="006B7413" w:rsidP="00186FE9">
      <w:pPr>
        <w:spacing w:line="360" w:lineRule="auto"/>
        <w:jc w:val="both"/>
        <w:rPr>
          <w:rFonts w:ascii="Sabon LT Std" w:hAnsi="Sabon LT Std"/>
          <w:color w:val="000000" w:themeColor="text1"/>
        </w:rPr>
      </w:pPr>
      <w:r w:rsidRPr="00C51668">
        <w:rPr>
          <w:rFonts w:ascii="Sabon LT Std" w:hAnsi="Sabon LT Std"/>
          <w:color w:val="000000" w:themeColor="text1"/>
        </w:rPr>
        <w:t>To test hypothesis 1, Experiment 1 probed the effects of repeated coordination upon cooperation</w:t>
      </w:r>
      <w:r w:rsidR="00584B0B" w:rsidRPr="00C51668">
        <w:rPr>
          <w:rFonts w:ascii="Sabon LT Std" w:hAnsi="Sabon LT Std"/>
          <w:color w:val="000000" w:themeColor="text1"/>
        </w:rPr>
        <w:t xml:space="preserve"> </w:t>
      </w:r>
      <w:r w:rsidR="00584B0B" w:rsidRPr="00C51668">
        <w:rPr>
          <w:rFonts w:ascii="Sabon LT Std" w:hAnsi="Sabon LT Std"/>
          <w:i/>
          <w:color w:val="000000" w:themeColor="text1"/>
        </w:rPr>
        <w:t>independently of trust.</w:t>
      </w:r>
      <w:r w:rsidR="00584B0B" w:rsidRPr="00C51668">
        <w:rPr>
          <w:rFonts w:ascii="Sabon LT Std" w:hAnsi="Sabon LT Std"/>
          <w:color w:val="000000" w:themeColor="text1"/>
        </w:rPr>
        <w:t xml:space="preserve"> </w:t>
      </w:r>
      <w:r w:rsidRPr="00C51668">
        <w:rPr>
          <w:rFonts w:ascii="Sabon LT Std" w:hAnsi="Sabon LT Std"/>
          <w:color w:val="000000" w:themeColor="text1"/>
        </w:rPr>
        <w:t>To this end, we</w:t>
      </w:r>
      <w:r w:rsidR="00831167" w:rsidRPr="00C51668">
        <w:rPr>
          <w:rFonts w:ascii="Sabon LT Std" w:hAnsi="Sabon LT Std"/>
          <w:color w:val="000000" w:themeColor="text1"/>
        </w:rPr>
        <w:t xml:space="preserve"> implemented a sequential joint decision-making task in which participants could choose whether or not to coordinate with a partner. We varied whether and to what degree the option not to coordinate constituted a temptation, and measured the frequency with which participants chose to coordinate despite this temptation (cooperation rates). In a within-subjects design, we </w:t>
      </w:r>
      <w:r w:rsidR="00931022" w:rsidRPr="00C51668">
        <w:rPr>
          <w:rFonts w:ascii="Sabon LT Std" w:hAnsi="Sabon LT Std"/>
          <w:color w:val="000000" w:themeColor="text1"/>
        </w:rPr>
        <w:t xml:space="preserve">manipulated </w:t>
      </w:r>
      <w:r w:rsidR="00C86C76" w:rsidRPr="00C51668">
        <w:rPr>
          <w:rFonts w:ascii="Sabon LT Std" w:hAnsi="Sabon LT Std"/>
          <w:color w:val="000000" w:themeColor="text1"/>
        </w:rPr>
        <w:t>the partner’s r</w:t>
      </w:r>
      <w:r w:rsidR="00931022" w:rsidRPr="00C51668">
        <w:rPr>
          <w:rFonts w:ascii="Sabon LT Std" w:hAnsi="Sabon LT Std"/>
          <w:color w:val="000000" w:themeColor="text1"/>
        </w:rPr>
        <w:t xml:space="preserve">elationship: in one experimental block, </w:t>
      </w:r>
      <w:r w:rsidR="00831167" w:rsidRPr="00C51668">
        <w:rPr>
          <w:rFonts w:ascii="Sabon LT Std" w:hAnsi="Sabon LT Std"/>
          <w:color w:val="000000" w:themeColor="text1"/>
        </w:rPr>
        <w:t>par</w:t>
      </w:r>
      <w:r w:rsidR="00931022" w:rsidRPr="00C51668">
        <w:rPr>
          <w:rFonts w:ascii="Sabon LT Std" w:hAnsi="Sabon LT Std"/>
          <w:color w:val="000000" w:themeColor="text1"/>
        </w:rPr>
        <w:t xml:space="preserve">ticipants played with the same partner on every trial </w:t>
      </w:r>
      <w:r w:rsidR="00831167" w:rsidRPr="00C51668">
        <w:rPr>
          <w:rFonts w:ascii="Sabon LT Std" w:hAnsi="Sabon LT Std"/>
          <w:color w:val="000000" w:themeColor="text1"/>
        </w:rPr>
        <w:t>(</w:t>
      </w:r>
      <w:r w:rsidR="007F6158" w:rsidRPr="00C51668">
        <w:rPr>
          <w:rFonts w:ascii="Sabon LT Std" w:hAnsi="Sabon LT Std"/>
          <w:color w:val="000000" w:themeColor="text1"/>
        </w:rPr>
        <w:t>Fixed Partner C</w:t>
      </w:r>
      <w:r w:rsidR="00831167" w:rsidRPr="00C51668">
        <w:rPr>
          <w:rFonts w:ascii="Sabon LT Std" w:hAnsi="Sabon LT Std"/>
          <w:color w:val="000000" w:themeColor="text1"/>
        </w:rPr>
        <w:t>ondition)</w:t>
      </w:r>
      <w:r w:rsidR="001E71D2" w:rsidRPr="00C51668">
        <w:rPr>
          <w:rFonts w:ascii="Sabon LT Std" w:hAnsi="Sabon LT Std"/>
          <w:color w:val="000000" w:themeColor="text1"/>
        </w:rPr>
        <w:t>, whereas</w:t>
      </w:r>
      <w:r w:rsidR="00931022" w:rsidRPr="00C51668">
        <w:rPr>
          <w:rFonts w:ascii="Sabon LT Std" w:hAnsi="Sabon LT Std"/>
          <w:color w:val="000000" w:themeColor="text1"/>
        </w:rPr>
        <w:t xml:space="preserve"> in a separate experimental block they played with</w:t>
      </w:r>
      <w:r w:rsidR="00831167" w:rsidRPr="00C51668">
        <w:rPr>
          <w:rFonts w:ascii="Sabon LT Std" w:hAnsi="Sabon LT Std"/>
          <w:color w:val="000000" w:themeColor="text1"/>
        </w:rPr>
        <w:t xml:space="preserve"> different partner on each trial (</w:t>
      </w:r>
      <w:r w:rsidR="007F6158" w:rsidRPr="00C51668">
        <w:rPr>
          <w:rFonts w:ascii="Sabon LT Std" w:hAnsi="Sabon LT Std"/>
          <w:color w:val="000000" w:themeColor="text1"/>
        </w:rPr>
        <w:t>Variable Partners</w:t>
      </w:r>
      <w:r w:rsidR="00831167" w:rsidRPr="00C51668">
        <w:rPr>
          <w:rFonts w:ascii="Sabon LT Std" w:hAnsi="Sabon LT Std"/>
          <w:color w:val="000000" w:themeColor="text1"/>
        </w:rPr>
        <w:t xml:space="preserve"> Condition).</w:t>
      </w:r>
      <w:r w:rsidR="00186FE9" w:rsidRPr="00C51668">
        <w:rPr>
          <w:rFonts w:ascii="Sabon LT Std" w:hAnsi="Sabon LT Std"/>
          <w:color w:val="000000" w:themeColor="text1"/>
        </w:rPr>
        <w:t xml:space="preserve"> C</w:t>
      </w:r>
      <w:r w:rsidR="00DB5B07" w:rsidRPr="00C51668">
        <w:rPr>
          <w:rFonts w:ascii="Sabon LT Std" w:hAnsi="Sabon LT Std"/>
          <w:color w:val="000000" w:themeColor="text1"/>
        </w:rPr>
        <w:t>rucially, the choices made by their partners could not affect them negatively, and they were informed that their partners would receive no feedback about their choices. This ensured that participants’ willingness to cooperate could only be ex</w:t>
      </w:r>
      <w:r w:rsidR="00931022" w:rsidRPr="00C51668">
        <w:rPr>
          <w:rFonts w:ascii="Sabon LT Std" w:hAnsi="Sabon LT Std"/>
          <w:color w:val="000000" w:themeColor="text1"/>
        </w:rPr>
        <w:t xml:space="preserve">plained by </w:t>
      </w:r>
      <w:r w:rsidR="00D934CA" w:rsidRPr="00C51668">
        <w:rPr>
          <w:rFonts w:ascii="Sabon LT Std" w:hAnsi="Sabon LT Std"/>
          <w:color w:val="000000" w:themeColor="text1"/>
        </w:rPr>
        <w:t xml:space="preserve">altruistic </w:t>
      </w:r>
      <w:r w:rsidR="00931022" w:rsidRPr="00C51668">
        <w:rPr>
          <w:rFonts w:ascii="Sabon LT Std" w:hAnsi="Sabon LT Std"/>
          <w:color w:val="000000" w:themeColor="text1"/>
        </w:rPr>
        <w:t>motivation</w:t>
      </w:r>
      <w:r w:rsidR="00DB5B07" w:rsidRPr="00C51668">
        <w:rPr>
          <w:rFonts w:ascii="Sabon LT Std" w:hAnsi="Sabon LT Std"/>
          <w:color w:val="000000" w:themeColor="text1"/>
        </w:rPr>
        <w:t>, not by</w:t>
      </w:r>
      <w:r w:rsidR="001E71D2" w:rsidRPr="00C51668">
        <w:rPr>
          <w:rFonts w:ascii="Sabon LT Std" w:hAnsi="Sabon LT Std"/>
          <w:color w:val="000000" w:themeColor="text1"/>
        </w:rPr>
        <w:t xml:space="preserve"> trust or by</w:t>
      </w:r>
      <w:r w:rsidR="00DB5B07" w:rsidRPr="00C51668">
        <w:rPr>
          <w:rFonts w:ascii="Sabon LT Std" w:hAnsi="Sabon LT Std"/>
          <w:color w:val="000000" w:themeColor="text1"/>
        </w:rPr>
        <w:t xml:space="preserve"> </w:t>
      </w:r>
      <w:r w:rsidR="001E71D2" w:rsidRPr="00C51668">
        <w:rPr>
          <w:rFonts w:ascii="Sabon LT Std" w:hAnsi="Sabon LT Std"/>
          <w:color w:val="000000" w:themeColor="text1"/>
        </w:rPr>
        <w:t xml:space="preserve">any expectation of reciprocity. </w:t>
      </w:r>
    </w:p>
    <w:p w14:paraId="01096735" w14:textId="77F5EA46" w:rsidR="000C2EE3" w:rsidRPr="00C51668" w:rsidRDefault="005E7440" w:rsidP="00186FE9">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Participants were told </w:t>
      </w:r>
      <w:r w:rsidR="00D934CA" w:rsidRPr="00C51668">
        <w:rPr>
          <w:rFonts w:ascii="Sabon LT Std" w:hAnsi="Sabon LT Std"/>
          <w:color w:val="000000" w:themeColor="text1"/>
        </w:rPr>
        <w:t xml:space="preserve">that </w:t>
      </w:r>
      <w:r w:rsidRPr="00C51668">
        <w:rPr>
          <w:rFonts w:ascii="Sabon LT Std" w:hAnsi="Sabon LT Std"/>
          <w:color w:val="000000" w:themeColor="text1"/>
        </w:rPr>
        <w:t>they would be participating in a sequential joint decision-making task</w:t>
      </w:r>
      <w:r w:rsidR="000C2EE3" w:rsidRPr="00C51668">
        <w:rPr>
          <w:rFonts w:ascii="Sabon LT Std" w:hAnsi="Sabon LT Std"/>
          <w:color w:val="000000" w:themeColor="text1"/>
        </w:rPr>
        <w:t xml:space="preserve"> (</w:t>
      </w:r>
      <w:r w:rsidR="00AC42E2" w:rsidRPr="00C51668">
        <w:rPr>
          <w:rFonts w:ascii="Sabon LT Std" w:hAnsi="Sabon LT Std"/>
          <w:color w:val="000000" w:themeColor="text1"/>
        </w:rPr>
        <w:t>s</w:t>
      </w:r>
      <w:r w:rsidR="000C2EE3" w:rsidRPr="00C51668">
        <w:rPr>
          <w:rFonts w:ascii="Sabon LT Std" w:hAnsi="Sabon LT Std"/>
          <w:color w:val="000000" w:themeColor="text1"/>
        </w:rPr>
        <w:t xml:space="preserve">ee </w:t>
      </w:r>
      <w:r w:rsidR="000C2EE3" w:rsidRPr="00C51668">
        <w:rPr>
          <w:rFonts w:ascii="Sabon LT Std" w:hAnsi="Sabon LT Std"/>
          <w:b/>
          <w:color w:val="000000" w:themeColor="text1"/>
        </w:rPr>
        <w:t>Figure 1</w:t>
      </w:r>
      <w:r w:rsidR="000C2EE3" w:rsidRPr="00C51668">
        <w:rPr>
          <w:rFonts w:ascii="Sabon LT Std" w:hAnsi="Sabon LT Std"/>
          <w:color w:val="000000" w:themeColor="text1"/>
        </w:rPr>
        <w:t>)</w:t>
      </w:r>
      <w:r w:rsidRPr="00C51668">
        <w:rPr>
          <w:rFonts w:ascii="Sabon LT Std" w:hAnsi="Sabon LT Std"/>
          <w:color w:val="000000" w:themeColor="text1"/>
        </w:rPr>
        <w:t xml:space="preserve">, in which they would ostensibly be matched with partners in an online program. In reality, partners were </w:t>
      </w:r>
      <w:r w:rsidR="00060CB4" w:rsidRPr="00C51668">
        <w:rPr>
          <w:rFonts w:ascii="Sabon LT Std" w:hAnsi="Sabon LT Std"/>
          <w:color w:val="000000" w:themeColor="text1"/>
        </w:rPr>
        <w:t>virtual</w:t>
      </w:r>
      <w:r w:rsidRPr="00C51668">
        <w:rPr>
          <w:rFonts w:ascii="Sabon LT Std" w:hAnsi="Sabon LT Std"/>
          <w:color w:val="000000" w:themeColor="text1"/>
        </w:rPr>
        <w:t xml:space="preserve"> pre-programmed</w:t>
      </w:r>
      <w:r w:rsidR="00060CB4" w:rsidRPr="00C51668">
        <w:rPr>
          <w:rFonts w:ascii="Sabon LT Std" w:hAnsi="Sabon LT Std"/>
          <w:color w:val="000000" w:themeColor="text1"/>
        </w:rPr>
        <w:t xml:space="preserve"> agents</w:t>
      </w:r>
      <w:r w:rsidRPr="00C51668">
        <w:rPr>
          <w:rFonts w:ascii="Sabon LT Std" w:hAnsi="Sabon LT Std"/>
          <w:color w:val="000000" w:themeColor="text1"/>
        </w:rPr>
        <w:t>.</w:t>
      </w:r>
      <w:r w:rsidR="00153EC0" w:rsidRPr="00C51668">
        <w:rPr>
          <w:rFonts w:ascii="Sabon LT Std" w:hAnsi="Sabon LT Std"/>
          <w:color w:val="000000" w:themeColor="text1"/>
        </w:rPr>
        <w:t xml:space="preserve"> In both conditions, participants performed an induction phase in which the cooperative option always had a higher point value than the alternative option. This was to establish a history of coordination with </w:t>
      </w:r>
      <w:r w:rsidR="00E21770" w:rsidRPr="00C51668">
        <w:rPr>
          <w:rFonts w:ascii="Sabon LT Std" w:hAnsi="Sabon LT Std"/>
          <w:color w:val="000000" w:themeColor="text1"/>
        </w:rPr>
        <w:t>either the same partner or with varying partners</w:t>
      </w:r>
      <w:r w:rsidR="00153EC0" w:rsidRPr="00C51668">
        <w:rPr>
          <w:rFonts w:ascii="Sabon LT Std" w:hAnsi="Sabon LT Std"/>
          <w:color w:val="000000" w:themeColor="text1"/>
        </w:rPr>
        <w:t xml:space="preserve">. </w:t>
      </w:r>
    </w:p>
    <w:p w14:paraId="1EE2CE49" w14:textId="77777777" w:rsidR="000C2EE3" w:rsidRPr="00C51668" w:rsidRDefault="000C2EE3" w:rsidP="00D82A1A">
      <w:pPr>
        <w:spacing w:line="360" w:lineRule="auto"/>
        <w:jc w:val="both"/>
        <w:rPr>
          <w:rFonts w:ascii="Sabon LT Std" w:hAnsi="Sabon LT Std"/>
          <w:color w:val="000000" w:themeColor="text1"/>
        </w:rPr>
      </w:pPr>
    </w:p>
    <w:p w14:paraId="6558FD5C" w14:textId="23FB4780" w:rsidR="000C2EE3" w:rsidRPr="00C51668" w:rsidRDefault="000C2EE3">
      <w:pPr>
        <w:spacing w:line="360" w:lineRule="auto"/>
        <w:jc w:val="both"/>
        <w:rPr>
          <w:rFonts w:ascii="Sabon LT Std" w:hAnsi="Sabon LT Std"/>
          <w:color w:val="000000" w:themeColor="text1"/>
        </w:rPr>
      </w:pPr>
    </w:p>
    <w:p w14:paraId="370A3773" w14:textId="1DFE0DD9" w:rsidR="0024468E" w:rsidRPr="00C51668" w:rsidRDefault="0024468E">
      <w:pPr>
        <w:spacing w:line="360" w:lineRule="auto"/>
        <w:jc w:val="both"/>
        <w:rPr>
          <w:rFonts w:ascii="Sabon LT Std" w:hAnsi="Sabon LT Std"/>
          <w:color w:val="000000" w:themeColor="text1"/>
        </w:rPr>
      </w:pPr>
    </w:p>
    <w:p w14:paraId="09516730" w14:textId="011462BB" w:rsidR="0024468E" w:rsidRPr="00C51668" w:rsidRDefault="0024468E" w:rsidP="0024468E">
      <w:pPr>
        <w:spacing w:line="360" w:lineRule="auto"/>
        <w:jc w:val="center"/>
        <w:rPr>
          <w:rFonts w:ascii="Sabon LT Std" w:hAnsi="Sabon LT Std"/>
          <w:color w:val="000000" w:themeColor="text1"/>
        </w:rPr>
      </w:pPr>
      <w:r w:rsidRPr="00C51668">
        <w:rPr>
          <w:rFonts w:ascii="Sabon LT Std" w:hAnsi="Sabon LT Std"/>
          <w:noProof/>
          <w:color w:val="000000" w:themeColor="text1"/>
        </w:rPr>
        <w:lastRenderedPageBreak/>
        <w:drawing>
          <wp:inline distT="0" distB="0" distL="0" distR="0" wp14:anchorId="4960CD28" wp14:editId="11745E90">
            <wp:extent cx="4340773" cy="3793122"/>
            <wp:effectExtent l="0" t="0" r="3175" b="444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ins prosociality 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0335" cy="3836431"/>
                    </a:xfrm>
                    <a:prstGeom prst="rect">
                      <a:avLst/>
                    </a:prstGeom>
                  </pic:spPr>
                </pic:pic>
              </a:graphicData>
            </a:graphic>
          </wp:inline>
        </w:drawing>
      </w:r>
    </w:p>
    <w:p w14:paraId="066B3D8D" w14:textId="089016E6" w:rsidR="000C2EE3" w:rsidRPr="00C51668" w:rsidRDefault="000C2EE3">
      <w:pPr>
        <w:jc w:val="both"/>
        <w:rPr>
          <w:rFonts w:ascii="Sabon LT Std" w:hAnsi="Sabon LT Std"/>
          <w:color w:val="000000" w:themeColor="text1"/>
        </w:rPr>
      </w:pPr>
      <w:r w:rsidRPr="00C51668">
        <w:rPr>
          <w:rFonts w:ascii="Sabon LT Std" w:hAnsi="Sabon LT Std"/>
          <w:b/>
          <w:color w:val="000000" w:themeColor="text1"/>
        </w:rPr>
        <w:t>Figure 1</w:t>
      </w:r>
      <w:r w:rsidR="00452371" w:rsidRPr="00C51668">
        <w:rPr>
          <w:rFonts w:ascii="Sabon LT Std" w:hAnsi="Sabon LT Std"/>
          <w:b/>
          <w:color w:val="000000" w:themeColor="text1"/>
        </w:rPr>
        <w:t>A</w:t>
      </w:r>
      <w:r w:rsidRPr="00C51668">
        <w:rPr>
          <w:rFonts w:ascii="Sabon LT Std" w:hAnsi="Sabon LT Std"/>
          <w:b/>
          <w:color w:val="000000" w:themeColor="text1"/>
        </w:rPr>
        <w:t xml:space="preserve">: </w:t>
      </w:r>
      <w:r w:rsidR="009755E3" w:rsidRPr="00C51668">
        <w:rPr>
          <w:rFonts w:ascii="Sabon LT Std" w:hAnsi="Sabon LT Std"/>
          <w:color w:val="000000" w:themeColor="text1"/>
        </w:rPr>
        <w:t xml:space="preserve">Experiment 1 </w:t>
      </w:r>
      <w:r w:rsidRPr="00C51668">
        <w:rPr>
          <w:rFonts w:ascii="Sabon LT Std" w:hAnsi="Sabon LT Std"/>
          <w:color w:val="000000" w:themeColor="text1"/>
        </w:rPr>
        <w:t>Trial Structure.</w:t>
      </w:r>
      <w:r w:rsidRPr="00C51668">
        <w:rPr>
          <w:rFonts w:ascii="Sabon LT Std" w:hAnsi="Sabon LT Std"/>
          <w:b/>
          <w:color w:val="000000" w:themeColor="text1"/>
        </w:rPr>
        <w:t xml:space="preserve"> </w:t>
      </w:r>
      <w:r w:rsidRPr="00C51668">
        <w:rPr>
          <w:rFonts w:ascii="Sabon LT Std" w:hAnsi="Sabon LT Std"/>
          <w:color w:val="000000" w:themeColor="text1"/>
        </w:rPr>
        <w:t>At the beginning of each trial, an image of the partner</w:t>
      </w:r>
      <w:r w:rsidRPr="00C51668">
        <w:rPr>
          <w:rFonts w:ascii="Sabon LT Std" w:eastAsia="Helvetica" w:hAnsi="Sabon LT Std"/>
          <w:color w:val="000000" w:themeColor="text1"/>
        </w:rPr>
        <w:t xml:space="preserve">’s </w:t>
      </w:r>
      <w:r w:rsidRPr="00C51668">
        <w:rPr>
          <w:rFonts w:ascii="Sabon LT Std" w:hAnsi="Sabon LT Std"/>
          <w:color w:val="000000" w:themeColor="text1"/>
        </w:rPr>
        <w:t>player number was displayed, which was either the same (</w:t>
      </w:r>
      <w:r w:rsidR="007F6158" w:rsidRPr="00C51668">
        <w:rPr>
          <w:rFonts w:ascii="Sabon LT Std" w:hAnsi="Sabon LT Std"/>
          <w:color w:val="000000" w:themeColor="text1"/>
        </w:rPr>
        <w:t xml:space="preserve">Fixed </w:t>
      </w:r>
      <w:r w:rsidRPr="00C51668">
        <w:rPr>
          <w:rFonts w:ascii="Sabon LT Std" w:hAnsi="Sabon LT Std"/>
          <w:color w:val="000000" w:themeColor="text1"/>
        </w:rPr>
        <w:t>Partner Condition) or different (</w:t>
      </w:r>
      <w:r w:rsidR="007F6158" w:rsidRPr="00C51668">
        <w:rPr>
          <w:rFonts w:ascii="Sabon LT Std" w:hAnsi="Sabon LT Std"/>
          <w:color w:val="000000" w:themeColor="text1"/>
        </w:rPr>
        <w:t>Variable Partners Condition</w:t>
      </w:r>
      <w:r w:rsidRPr="00C51668">
        <w:rPr>
          <w:rFonts w:ascii="Sabon LT Std" w:hAnsi="Sabon LT Std"/>
          <w:color w:val="000000" w:themeColor="text1"/>
        </w:rPr>
        <w:t>) on every trial. Then, the partner first chose one of two values. The participant did not see what these two values were but was then herself presented with two values to choose between. One of these, indicated in green or blue, was the same value that the partner had chosen (</w:t>
      </w:r>
      <w:r w:rsidR="00A42E4E" w:rsidRPr="00C51668">
        <w:rPr>
          <w:rFonts w:ascii="Sabon LT Std" w:hAnsi="Sabon LT Std"/>
          <w:color w:val="000000" w:themeColor="text1"/>
        </w:rPr>
        <w:t>C</w:t>
      </w:r>
      <w:r w:rsidRPr="00C51668">
        <w:rPr>
          <w:rFonts w:ascii="Sabon LT Std" w:hAnsi="Sabon LT Std"/>
          <w:color w:val="000000" w:themeColor="text1"/>
        </w:rPr>
        <w:t xml:space="preserve">ooperative </w:t>
      </w:r>
      <w:r w:rsidR="00A42E4E" w:rsidRPr="00C51668">
        <w:rPr>
          <w:rFonts w:ascii="Sabon LT Std" w:hAnsi="Sabon LT Std"/>
          <w:color w:val="000000" w:themeColor="text1"/>
        </w:rPr>
        <w:t>O</w:t>
      </w:r>
      <w:r w:rsidRPr="00C51668">
        <w:rPr>
          <w:rFonts w:ascii="Sabon LT Std" w:hAnsi="Sabon LT Std"/>
          <w:color w:val="000000" w:themeColor="text1"/>
        </w:rPr>
        <w:t>ption); the other, indicated in orange, was an alternative value (</w:t>
      </w:r>
      <w:r w:rsidR="00A42E4E" w:rsidRPr="00C51668">
        <w:rPr>
          <w:rFonts w:ascii="Sabon LT Std" w:hAnsi="Sabon LT Std"/>
          <w:color w:val="000000" w:themeColor="text1"/>
        </w:rPr>
        <w:t>A</w:t>
      </w:r>
      <w:r w:rsidRPr="00C51668">
        <w:rPr>
          <w:rFonts w:ascii="Sabon LT Std" w:hAnsi="Sabon LT Std"/>
          <w:color w:val="000000" w:themeColor="text1"/>
        </w:rPr>
        <w:t xml:space="preserve">lternative </w:t>
      </w:r>
      <w:r w:rsidR="00A42E4E" w:rsidRPr="00C51668">
        <w:rPr>
          <w:rFonts w:ascii="Sabon LT Std" w:hAnsi="Sabon LT Std"/>
          <w:color w:val="000000" w:themeColor="text1"/>
        </w:rPr>
        <w:t>O</w:t>
      </w:r>
      <w:r w:rsidRPr="00C51668">
        <w:rPr>
          <w:rFonts w:ascii="Sabon LT Std" w:hAnsi="Sabon LT Std"/>
          <w:color w:val="000000" w:themeColor="text1"/>
        </w:rPr>
        <w:t xml:space="preserve">ption). </w:t>
      </w:r>
      <w:r w:rsidR="00D934CA" w:rsidRPr="00C51668">
        <w:rPr>
          <w:rFonts w:ascii="Sabon LT Std" w:hAnsi="Sabon LT Std"/>
          <w:color w:val="000000" w:themeColor="text1"/>
        </w:rPr>
        <w:t>We varied whether and to what extent t</w:t>
      </w:r>
      <w:r w:rsidRPr="00C51668">
        <w:rPr>
          <w:rFonts w:ascii="Sabon LT Std" w:hAnsi="Sabon LT Std"/>
          <w:color w:val="000000" w:themeColor="text1"/>
        </w:rPr>
        <w:t xml:space="preserve">he alternative option </w:t>
      </w:r>
      <w:r w:rsidR="00D934CA" w:rsidRPr="00C51668">
        <w:rPr>
          <w:rFonts w:ascii="Sabon LT Std" w:hAnsi="Sabon LT Std"/>
          <w:color w:val="000000" w:themeColor="text1"/>
        </w:rPr>
        <w:t>constituted a temptation.</w:t>
      </w:r>
    </w:p>
    <w:p w14:paraId="4F2FD117" w14:textId="7875343F" w:rsidR="00692837" w:rsidRPr="00C51668" w:rsidRDefault="00692837">
      <w:pPr>
        <w:jc w:val="both"/>
        <w:rPr>
          <w:rFonts w:ascii="Sabon LT Std" w:hAnsi="Sabon LT Std"/>
          <w:color w:val="000000" w:themeColor="text1"/>
        </w:rPr>
      </w:pPr>
    </w:p>
    <w:p w14:paraId="43624D5F" w14:textId="196828DD" w:rsidR="00692837" w:rsidRPr="00C51668" w:rsidRDefault="00460EB3" w:rsidP="00460EB3">
      <w:pPr>
        <w:jc w:val="center"/>
        <w:rPr>
          <w:rFonts w:ascii="Sabon LT Std" w:hAnsi="Sabon LT Std"/>
          <w:color w:val="000000" w:themeColor="text1"/>
        </w:rPr>
      </w:pPr>
      <w:r w:rsidRPr="00C51668">
        <w:rPr>
          <w:rFonts w:ascii="Sabon LT Std" w:hAnsi="Sabon LT Std"/>
          <w:noProof/>
          <w:color w:val="000000" w:themeColor="text1"/>
        </w:rPr>
        <w:drawing>
          <wp:inline distT="0" distB="0" distL="0" distR="0" wp14:anchorId="734CDC67" wp14:editId="3A210029">
            <wp:extent cx="2053166" cy="1774535"/>
            <wp:effectExtent l="12700" t="12700" r="17145" b="1651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yoff_1.png"/>
                    <pic:cNvPicPr/>
                  </pic:nvPicPr>
                  <pic:blipFill rotWithShape="1">
                    <a:blip r:embed="rId12">
                      <a:extLst>
                        <a:ext uri="{28A0092B-C50C-407E-A947-70E740481C1C}">
                          <a14:useLocalDpi xmlns:a14="http://schemas.microsoft.com/office/drawing/2010/main" val="0"/>
                        </a:ext>
                      </a:extLst>
                    </a:blip>
                    <a:srcRect l="3633" t="753" r="973" b="1184"/>
                    <a:stretch/>
                  </pic:blipFill>
                  <pic:spPr bwMode="auto">
                    <a:xfrm>
                      <a:off x="0" y="0"/>
                      <a:ext cx="2058076" cy="177877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http://schemas.openxmlformats.org/wordprocessingml/2006/main" xmlns:w10="urn:schemas-microsoft-com:office:word" xmlns:v="urn:schemas-microsoft-com:vml"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D21A67" w:rsidRPr="00C51668">
        <w:rPr>
          <w:rFonts w:ascii="Sabon LT Std" w:hAnsi="Sabon LT Std"/>
          <w:color w:val="000000" w:themeColor="text1"/>
        </w:rPr>
        <w:tab/>
      </w:r>
      <w:r w:rsidR="00C91988" w:rsidRPr="00C51668">
        <w:rPr>
          <w:rFonts w:ascii="Sabon LT Std" w:hAnsi="Sabon LT Std"/>
          <w:color w:val="000000" w:themeColor="text1"/>
        </w:rPr>
        <w:tab/>
      </w:r>
      <w:r w:rsidR="00C91988" w:rsidRPr="00C51668">
        <w:rPr>
          <w:rFonts w:ascii="Sabon LT Std" w:hAnsi="Sabon LT Std"/>
          <w:noProof/>
          <w:color w:val="000000" w:themeColor="text1"/>
        </w:rPr>
        <w:drawing>
          <wp:inline distT="0" distB="0" distL="0" distR="0" wp14:anchorId="534AFFF9" wp14:editId="2D3450D1">
            <wp:extent cx="2074558" cy="1782224"/>
            <wp:effectExtent l="12700" t="12700" r="8255" b="889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yoff_2.png"/>
                    <pic:cNvPicPr/>
                  </pic:nvPicPr>
                  <pic:blipFill rotWithShape="1">
                    <a:blip r:embed="rId13">
                      <a:extLst>
                        <a:ext uri="{28A0092B-C50C-407E-A947-70E740481C1C}">
                          <a14:useLocalDpi xmlns:a14="http://schemas.microsoft.com/office/drawing/2010/main" val="0"/>
                        </a:ext>
                      </a:extLst>
                    </a:blip>
                    <a:srcRect l="4446" t="2169" b="195"/>
                    <a:stretch/>
                  </pic:blipFill>
                  <pic:spPr bwMode="auto">
                    <a:xfrm>
                      <a:off x="0" y="0"/>
                      <a:ext cx="2079710" cy="17866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http://schemas.openxmlformats.org/wordprocessingml/2006/main" xmlns:w10="urn:schemas-microsoft-com:office:word" xmlns:v="urn:schemas-microsoft-com:vml"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EFE0F0" w14:textId="77777777" w:rsidR="009616D3" w:rsidRPr="00C51668" w:rsidRDefault="009616D3">
      <w:pPr>
        <w:jc w:val="both"/>
        <w:rPr>
          <w:rFonts w:ascii="Sabon LT Std" w:hAnsi="Sabon LT Std"/>
          <w:color w:val="000000" w:themeColor="text1"/>
        </w:rPr>
      </w:pPr>
    </w:p>
    <w:p w14:paraId="09A7E103" w14:textId="3CE7EF78" w:rsidR="00F349E5" w:rsidRPr="00C51668" w:rsidRDefault="00452371" w:rsidP="001B15D0">
      <w:pPr>
        <w:jc w:val="both"/>
        <w:rPr>
          <w:rFonts w:ascii="Sabon LT Std" w:hAnsi="Sabon LT Std"/>
          <w:color w:val="FF0000"/>
        </w:rPr>
      </w:pPr>
      <w:r w:rsidRPr="00C51668">
        <w:rPr>
          <w:rFonts w:ascii="Sabon LT Std" w:hAnsi="Sabon LT Std"/>
          <w:b/>
        </w:rPr>
        <w:t xml:space="preserve">Figure 1B: </w:t>
      </w:r>
      <w:r w:rsidRPr="00C51668">
        <w:rPr>
          <w:rFonts w:ascii="Sabon LT Std" w:hAnsi="Sabon LT Std"/>
        </w:rPr>
        <w:t>Experiment 1 Payoff Structure.</w:t>
      </w:r>
      <w:r w:rsidR="00ED06F6" w:rsidRPr="00C51668">
        <w:rPr>
          <w:rFonts w:ascii="Sabon LT Std" w:hAnsi="Sabon LT Std"/>
        </w:rPr>
        <w:t xml:space="preserve"> </w:t>
      </w:r>
      <w:r w:rsidR="00E43021" w:rsidRPr="00C51668">
        <w:rPr>
          <w:rFonts w:ascii="Sabon LT Std" w:hAnsi="Sabon LT Std"/>
        </w:rPr>
        <w:t xml:space="preserve">Payoffs for each trial were determined as follows. </w:t>
      </w:r>
      <w:r w:rsidR="00C91988" w:rsidRPr="00C51668">
        <w:rPr>
          <w:rFonts w:ascii="Sabon LT Std" w:hAnsi="Sabon LT Std"/>
        </w:rPr>
        <w:t xml:space="preserve">If the participant chose the </w:t>
      </w:r>
      <w:r w:rsidR="00420989" w:rsidRPr="00C51668">
        <w:rPr>
          <w:rFonts w:ascii="Sabon LT Std" w:hAnsi="Sabon LT Std"/>
        </w:rPr>
        <w:t>C</w:t>
      </w:r>
      <w:r w:rsidR="00C91988" w:rsidRPr="00C51668">
        <w:rPr>
          <w:rFonts w:ascii="Sabon LT Std" w:hAnsi="Sabon LT Std"/>
        </w:rPr>
        <w:t xml:space="preserve">ooperative </w:t>
      </w:r>
      <w:r w:rsidR="00420989" w:rsidRPr="00C51668">
        <w:rPr>
          <w:rFonts w:ascii="Sabon LT Std" w:hAnsi="Sabon LT Std"/>
        </w:rPr>
        <w:t>O</w:t>
      </w:r>
      <w:r w:rsidR="00C91988" w:rsidRPr="00C51668">
        <w:rPr>
          <w:rFonts w:ascii="Sabon LT Std" w:hAnsi="Sabon LT Std"/>
        </w:rPr>
        <w:t xml:space="preserve">ption, then </w:t>
      </w:r>
      <w:r w:rsidR="00420989" w:rsidRPr="00C51668">
        <w:rPr>
          <w:rFonts w:ascii="Sabon LT Std" w:hAnsi="Sabon LT Std"/>
        </w:rPr>
        <w:t>each received the corresponding amount</w:t>
      </w:r>
      <w:r w:rsidR="00CA272C" w:rsidRPr="00C51668">
        <w:rPr>
          <w:rFonts w:ascii="Sabon LT Std" w:hAnsi="Sabon LT Std"/>
        </w:rPr>
        <w:t xml:space="preserve"> (left box above)</w:t>
      </w:r>
      <w:r w:rsidR="00420989" w:rsidRPr="00C51668">
        <w:rPr>
          <w:rFonts w:ascii="Sabon LT Std" w:hAnsi="Sabon LT Std"/>
        </w:rPr>
        <w:t>. If the participant chose the Alternative Option</w:t>
      </w:r>
      <w:r w:rsidR="00D8565F" w:rsidRPr="00C51668">
        <w:rPr>
          <w:rFonts w:ascii="Sabon LT Std" w:hAnsi="Sabon LT Std"/>
        </w:rPr>
        <w:t xml:space="preserve">, then the participant received the amount corresponding to the alternative option and their partner received </w:t>
      </w:r>
      <w:r w:rsidR="002360C1" w:rsidRPr="00C51668">
        <w:rPr>
          <w:rFonts w:ascii="Sabon LT Std" w:hAnsi="Sabon LT Std"/>
        </w:rPr>
        <w:t>no reward</w:t>
      </w:r>
      <w:r w:rsidR="00CA272C" w:rsidRPr="00C51668">
        <w:rPr>
          <w:rFonts w:ascii="Sabon LT Std" w:hAnsi="Sabon LT Std"/>
        </w:rPr>
        <w:t xml:space="preserve"> (right box above)</w:t>
      </w:r>
      <w:r w:rsidR="00D8565F" w:rsidRPr="00C51668">
        <w:rPr>
          <w:rFonts w:ascii="Sabon LT Std" w:hAnsi="Sabon LT Std"/>
        </w:rPr>
        <w:t xml:space="preserve">. </w:t>
      </w:r>
      <w:r w:rsidR="002360C1" w:rsidRPr="00C51668">
        <w:rPr>
          <w:rFonts w:ascii="Sabon LT Std" w:hAnsi="Sabon LT Std"/>
        </w:rPr>
        <w:t xml:space="preserve">Participants thus were thus aware that </w:t>
      </w:r>
      <w:r w:rsidR="00FF488F" w:rsidRPr="00C51668">
        <w:rPr>
          <w:rFonts w:ascii="Sabon LT Std" w:hAnsi="Sabon LT Std"/>
        </w:rPr>
        <w:t xml:space="preserve">both their and their partner’s payoffs depended on the choice they made. </w:t>
      </w:r>
      <w:r w:rsidR="002360C1" w:rsidRPr="00C51668">
        <w:rPr>
          <w:rFonts w:ascii="Sabon LT Std" w:hAnsi="Sabon LT Std"/>
        </w:rPr>
        <w:t xml:space="preserve"> </w:t>
      </w:r>
      <w:r w:rsidR="00FF488F" w:rsidRPr="00C51668">
        <w:rPr>
          <w:rFonts w:ascii="Sabon LT Std" w:hAnsi="Sabon LT Std"/>
        </w:rPr>
        <w:t xml:space="preserve">The </w:t>
      </w:r>
      <w:r w:rsidR="00FF488F" w:rsidRPr="00C51668">
        <w:rPr>
          <w:rFonts w:ascii="Sabon LT Std" w:hAnsi="Sabon LT Std"/>
        </w:rPr>
        <w:lastRenderedPageBreak/>
        <w:t>amounts associated with the payoffs for participant’s cooperative and alternative options varied, over pre-specified intervals and ranges, unpredictably across trials.</w:t>
      </w:r>
      <w:r w:rsidR="00F349E5" w:rsidRPr="00C51668">
        <w:rPr>
          <w:rFonts w:ascii="Sabon LT Std" w:hAnsi="Sabon LT Std"/>
          <w:color w:val="000000" w:themeColor="text1"/>
        </w:rPr>
        <w:br w:type="page"/>
      </w:r>
    </w:p>
    <w:p w14:paraId="10A6CE1D" w14:textId="1BCFB037" w:rsidR="004E4FB7" w:rsidRPr="00C51668" w:rsidRDefault="00831167" w:rsidP="00402243">
      <w:pPr>
        <w:spacing w:line="360" w:lineRule="auto"/>
        <w:jc w:val="both"/>
        <w:rPr>
          <w:rFonts w:ascii="Sabon LT Std" w:hAnsi="Sabon LT Std"/>
          <w:color w:val="000000" w:themeColor="text1"/>
        </w:rPr>
      </w:pPr>
      <w:r w:rsidRPr="00C51668">
        <w:rPr>
          <w:rFonts w:ascii="Sabon LT Std" w:hAnsi="Sabon LT Std"/>
          <w:color w:val="000000" w:themeColor="text1"/>
        </w:rPr>
        <w:lastRenderedPageBreak/>
        <w:t xml:space="preserve">Hypothesis 1 generates the prediction that cooperation rates should be higher in the </w:t>
      </w:r>
      <w:r w:rsidR="007F6158" w:rsidRPr="00C51668">
        <w:rPr>
          <w:rFonts w:ascii="Sabon LT Std" w:hAnsi="Sabon LT Std"/>
          <w:color w:val="000000" w:themeColor="text1"/>
        </w:rPr>
        <w:t xml:space="preserve">Fixed </w:t>
      </w:r>
      <w:r w:rsidRPr="00C51668">
        <w:rPr>
          <w:rFonts w:ascii="Sabon LT Std" w:hAnsi="Sabon LT Std"/>
          <w:color w:val="000000" w:themeColor="text1"/>
        </w:rPr>
        <w:t xml:space="preserve">Partner Condition than in the </w:t>
      </w:r>
      <w:r w:rsidR="007F6158" w:rsidRPr="00C51668">
        <w:rPr>
          <w:rFonts w:ascii="Sabon LT Std" w:hAnsi="Sabon LT Std"/>
          <w:color w:val="000000" w:themeColor="text1"/>
        </w:rPr>
        <w:t>Variable Partners Condition</w:t>
      </w:r>
      <w:r w:rsidR="00892CF0" w:rsidRPr="00C51668">
        <w:rPr>
          <w:rFonts w:ascii="Sabon LT Std" w:hAnsi="Sabon LT Std"/>
          <w:color w:val="000000" w:themeColor="text1"/>
        </w:rPr>
        <w:t xml:space="preserve">. </w:t>
      </w:r>
      <w:r w:rsidR="00F0237B" w:rsidRPr="00C51668">
        <w:rPr>
          <w:rFonts w:ascii="Sabon LT Std" w:hAnsi="Sabon LT Std"/>
          <w:color w:val="000000" w:themeColor="text1"/>
        </w:rPr>
        <w:t>T</w:t>
      </w:r>
      <w:r w:rsidR="002177EE" w:rsidRPr="00C51668">
        <w:rPr>
          <w:rFonts w:ascii="Sabon LT Std" w:hAnsi="Sabon LT Std"/>
          <w:color w:val="000000" w:themeColor="text1"/>
        </w:rPr>
        <w:t>o test this, we</w:t>
      </w:r>
      <w:r w:rsidR="00A42E4E" w:rsidRPr="00C51668">
        <w:rPr>
          <w:rFonts w:ascii="Sabon LT Std" w:hAnsi="Sabon LT Std"/>
          <w:color w:val="000000" w:themeColor="text1"/>
        </w:rPr>
        <w:t xml:space="preserve"> </w:t>
      </w:r>
      <w:r w:rsidR="002177EE" w:rsidRPr="00C51668">
        <w:rPr>
          <w:rFonts w:ascii="Sabon LT Std" w:hAnsi="Sabon LT Std"/>
          <w:color w:val="000000" w:themeColor="text1"/>
        </w:rPr>
        <w:t>employ</w:t>
      </w:r>
      <w:r w:rsidR="00A42E4E" w:rsidRPr="00C51668">
        <w:rPr>
          <w:rFonts w:ascii="Sabon LT Std" w:hAnsi="Sabon LT Std"/>
          <w:color w:val="000000" w:themeColor="text1"/>
        </w:rPr>
        <w:t xml:space="preserve"> a </w:t>
      </w:r>
      <w:r w:rsidR="002177EE" w:rsidRPr="00C51668">
        <w:rPr>
          <w:rFonts w:ascii="Sabon LT Std" w:hAnsi="Sabon LT Std"/>
          <w:color w:val="000000" w:themeColor="text1"/>
        </w:rPr>
        <w:t xml:space="preserve">mixed-effects </w:t>
      </w:r>
      <w:r w:rsidR="00A42E4E" w:rsidRPr="00C51668">
        <w:rPr>
          <w:rFonts w:ascii="Sabon LT Std" w:hAnsi="Sabon LT Std"/>
          <w:color w:val="000000" w:themeColor="text1"/>
        </w:rPr>
        <w:t xml:space="preserve">logistic regression model </w:t>
      </w:r>
      <w:r w:rsidR="005012F9" w:rsidRPr="00C51668">
        <w:rPr>
          <w:rFonts w:ascii="Sabon LT Std" w:hAnsi="Sabon LT Std"/>
          <w:color w:val="000000" w:themeColor="text1"/>
        </w:rPr>
        <w:t xml:space="preserve">on our dependent variable (DV), Cooperation Rate, an indicator of participants’ trial-by-trial cooperation choice (0: alternative option; 1: cooperative option). </w:t>
      </w:r>
      <w:r w:rsidR="00F51012" w:rsidRPr="00C51668">
        <w:rPr>
          <w:rFonts w:ascii="Sabon LT Std" w:hAnsi="Sabon LT Std"/>
          <w:color w:val="000000" w:themeColor="text1"/>
        </w:rPr>
        <w:t xml:space="preserve">Our two independent variables </w:t>
      </w:r>
      <w:r w:rsidR="00F8209B" w:rsidRPr="00C51668">
        <w:rPr>
          <w:rFonts w:ascii="Sabon LT Std" w:hAnsi="Sabon LT Std"/>
          <w:color w:val="000000" w:themeColor="text1"/>
        </w:rPr>
        <w:t xml:space="preserve">(IVs) </w:t>
      </w:r>
      <w:r w:rsidR="00F51012" w:rsidRPr="00C51668">
        <w:rPr>
          <w:rFonts w:ascii="Sabon LT Std" w:hAnsi="Sabon LT Std"/>
          <w:color w:val="000000" w:themeColor="text1"/>
        </w:rPr>
        <w:t xml:space="preserve">of interest </w:t>
      </w:r>
      <w:r w:rsidR="00481581" w:rsidRPr="00C51668">
        <w:rPr>
          <w:rFonts w:ascii="Sabon LT Std" w:hAnsi="Sabon LT Std"/>
          <w:color w:val="000000" w:themeColor="text1"/>
        </w:rPr>
        <w:t>in the model are</w:t>
      </w:r>
      <w:r w:rsidR="00F51012" w:rsidRPr="00C51668">
        <w:rPr>
          <w:rFonts w:ascii="Sabon LT Std" w:hAnsi="Sabon LT Std"/>
          <w:color w:val="000000" w:themeColor="text1"/>
        </w:rPr>
        <w:t xml:space="preserve"> </w:t>
      </w:r>
      <w:r w:rsidR="00D1268D" w:rsidRPr="00C51668">
        <w:rPr>
          <w:rFonts w:ascii="Sabon LT Std" w:hAnsi="Sabon LT Std"/>
          <w:color w:val="000000" w:themeColor="text1"/>
        </w:rPr>
        <w:t>P</w:t>
      </w:r>
      <w:r w:rsidR="00F51012" w:rsidRPr="00C51668">
        <w:rPr>
          <w:rFonts w:ascii="Sabon LT Std" w:hAnsi="Sabon LT Std"/>
          <w:color w:val="000000" w:themeColor="text1"/>
        </w:rPr>
        <w:t xml:space="preserve">artner </w:t>
      </w:r>
      <w:r w:rsidR="00D1268D" w:rsidRPr="00C51668">
        <w:rPr>
          <w:rFonts w:ascii="Sabon LT Std" w:hAnsi="Sabon LT Std"/>
          <w:color w:val="000000" w:themeColor="text1"/>
        </w:rPr>
        <w:t>C</w:t>
      </w:r>
      <w:r w:rsidR="00F51012" w:rsidRPr="00C51668">
        <w:rPr>
          <w:rFonts w:ascii="Sabon LT Std" w:hAnsi="Sabon LT Std"/>
          <w:color w:val="000000" w:themeColor="text1"/>
        </w:rPr>
        <w:t xml:space="preserve">ondition, a </w:t>
      </w:r>
      <w:r w:rsidR="0093440D" w:rsidRPr="00C51668">
        <w:rPr>
          <w:rFonts w:ascii="Sabon LT Std" w:hAnsi="Sabon LT Std"/>
          <w:color w:val="000000" w:themeColor="text1"/>
        </w:rPr>
        <w:t xml:space="preserve">dummy </w:t>
      </w:r>
      <w:r w:rsidR="00D1268D" w:rsidRPr="00C51668">
        <w:rPr>
          <w:rFonts w:ascii="Sabon LT Std" w:hAnsi="Sabon LT Std"/>
          <w:color w:val="000000" w:themeColor="text1"/>
        </w:rPr>
        <w:t xml:space="preserve">equal to </w:t>
      </w:r>
      <w:r w:rsidR="00576476" w:rsidRPr="00C51668">
        <w:rPr>
          <w:rFonts w:ascii="Sabon LT Std" w:hAnsi="Sabon LT Std"/>
          <w:color w:val="000000" w:themeColor="text1"/>
        </w:rPr>
        <w:t>1</w:t>
      </w:r>
      <w:r w:rsidR="00D1268D" w:rsidRPr="00C51668">
        <w:rPr>
          <w:rFonts w:ascii="Sabon LT Std" w:hAnsi="Sabon LT Std"/>
          <w:color w:val="000000" w:themeColor="text1"/>
        </w:rPr>
        <w:t xml:space="preserve"> if </w:t>
      </w:r>
      <w:r w:rsidR="00FB6989" w:rsidRPr="00C51668">
        <w:rPr>
          <w:rFonts w:ascii="Sabon LT Std" w:hAnsi="Sabon LT Std"/>
          <w:color w:val="000000" w:themeColor="text1"/>
        </w:rPr>
        <w:t>the</w:t>
      </w:r>
      <w:r w:rsidR="00D1268D" w:rsidRPr="00C51668">
        <w:rPr>
          <w:rFonts w:ascii="Sabon LT Std" w:hAnsi="Sabon LT Std"/>
          <w:color w:val="000000" w:themeColor="text1"/>
        </w:rPr>
        <w:t xml:space="preserve"> </w:t>
      </w:r>
      <w:r w:rsidR="008C2086" w:rsidRPr="00C51668">
        <w:rPr>
          <w:rFonts w:ascii="Sabon LT Std" w:hAnsi="Sabon LT Std"/>
          <w:color w:val="000000" w:themeColor="text1"/>
        </w:rPr>
        <w:t>subject</w:t>
      </w:r>
      <w:r w:rsidR="00FB6989" w:rsidRPr="00C51668">
        <w:rPr>
          <w:rFonts w:ascii="Sabon LT Std" w:hAnsi="Sabon LT Std"/>
          <w:color w:val="000000" w:themeColor="text1"/>
        </w:rPr>
        <w:t>’s trial in question</w:t>
      </w:r>
      <w:r w:rsidR="00D1268D" w:rsidRPr="00C51668">
        <w:rPr>
          <w:rFonts w:ascii="Sabon LT Std" w:hAnsi="Sabon LT Std"/>
          <w:color w:val="000000" w:themeColor="text1"/>
        </w:rPr>
        <w:t xml:space="preserve"> was in the fixed partner block and </w:t>
      </w:r>
      <w:r w:rsidR="00576476" w:rsidRPr="00C51668">
        <w:rPr>
          <w:rFonts w:ascii="Sabon LT Std" w:hAnsi="Sabon LT Std"/>
          <w:color w:val="000000" w:themeColor="text1"/>
        </w:rPr>
        <w:t>0</w:t>
      </w:r>
      <w:r w:rsidR="00D1268D" w:rsidRPr="00C51668">
        <w:rPr>
          <w:rFonts w:ascii="Sabon LT Std" w:hAnsi="Sabon LT Std"/>
          <w:color w:val="000000" w:themeColor="text1"/>
        </w:rPr>
        <w:t xml:space="preserve"> if in the variable partners block, and </w:t>
      </w:r>
      <w:r w:rsidR="00665A48" w:rsidRPr="00C51668">
        <w:rPr>
          <w:rFonts w:ascii="Sabon LT Std" w:hAnsi="Sabon LT Std"/>
          <w:color w:val="000000" w:themeColor="text1"/>
        </w:rPr>
        <w:t xml:space="preserve">Temptation Level, </w:t>
      </w:r>
      <w:r w:rsidR="00576476" w:rsidRPr="00C51668">
        <w:rPr>
          <w:rFonts w:ascii="Sabon LT Std" w:hAnsi="Sabon LT Std"/>
          <w:color w:val="000000" w:themeColor="text1"/>
        </w:rPr>
        <w:t>a numerical variable ranging from -2 to 5</w:t>
      </w:r>
      <w:r w:rsidR="00481581" w:rsidRPr="00C51668">
        <w:rPr>
          <w:rFonts w:ascii="Sabon LT Std" w:hAnsi="Sabon LT Std"/>
          <w:color w:val="000000" w:themeColor="text1"/>
        </w:rPr>
        <w:t xml:space="preserve"> indicating the attractiveness of the </w:t>
      </w:r>
      <w:r w:rsidR="00993DD0" w:rsidRPr="00C51668">
        <w:rPr>
          <w:rFonts w:ascii="Sabon LT Std" w:hAnsi="Sabon LT Std"/>
          <w:color w:val="000000" w:themeColor="text1"/>
        </w:rPr>
        <w:t xml:space="preserve">subject’s </w:t>
      </w:r>
      <w:r w:rsidR="00481581" w:rsidRPr="00C51668">
        <w:rPr>
          <w:rFonts w:ascii="Sabon LT Std" w:hAnsi="Sabon LT Std"/>
          <w:color w:val="000000" w:themeColor="text1"/>
        </w:rPr>
        <w:t xml:space="preserve">alternative option. </w:t>
      </w:r>
      <w:r w:rsidR="000B4D73" w:rsidRPr="00C51668">
        <w:rPr>
          <w:rFonts w:ascii="Sabon LT Std" w:hAnsi="Sabon LT Std"/>
          <w:color w:val="000000" w:themeColor="text1"/>
        </w:rPr>
        <w:t>We include a random effect t</w:t>
      </w:r>
      <w:r w:rsidR="00983DC1" w:rsidRPr="00C51668">
        <w:rPr>
          <w:rFonts w:ascii="Sabon LT Std" w:hAnsi="Sabon LT Std"/>
          <w:color w:val="000000" w:themeColor="text1"/>
        </w:rPr>
        <w:t>o allow</w:t>
      </w:r>
      <w:r w:rsidR="000B4D73" w:rsidRPr="00C51668">
        <w:rPr>
          <w:rFonts w:ascii="Sabon LT Std" w:hAnsi="Sabon LT Std"/>
          <w:color w:val="000000" w:themeColor="text1"/>
        </w:rPr>
        <w:t xml:space="preserve"> the intercept to vary by </w:t>
      </w:r>
      <w:r w:rsidR="00993DD0" w:rsidRPr="00C51668">
        <w:rPr>
          <w:rFonts w:ascii="Sabon LT Std" w:hAnsi="Sabon LT Std"/>
          <w:color w:val="000000" w:themeColor="text1"/>
        </w:rPr>
        <w:t>subject</w:t>
      </w:r>
      <w:r w:rsidR="000B4D73" w:rsidRPr="00C51668">
        <w:rPr>
          <w:rFonts w:ascii="Sabon LT Std" w:hAnsi="Sabon LT Std"/>
          <w:color w:val="000000" w:themeColor="text1"/>
        </w:rPr>
        <w:t xml:space="preserve"> </w:t>
      </w:r>
      <w:r w:rsidR="00BE4F7C" w:rsidRPr="00C51668">
        <w:rPr>
          <w:rFonts w:ascii="Sabon LT Std" w:hAnsi="Sabon LT Std"/>
          <w:color w:val="000000" w:themeColor="text1"/>
        </w:rPr>
        <w:t xml:space="preserve">and </w:t>
      </w:r>
      <w:r w:rsidR="000B4D73" w:rsidRPr="00C51668">
        <w:rPr>
          <w:rFonts w:ascii="Sabon LT Std" w:hAnsi="Sabon LT Std"/>
          <w:color w:val="000000" w:themeColor="text1"/>
        </w:rPr>
        <w:t xml:space="preserve">a </w:t>
      </w:r>
      <w:r w:rsidR="004E4FB7" w:rsidRPr="00C51668">
        <w:rPr>
          <w:rFonts w:ascii="Sabon LT Std" w:hAnsi="Sabon LT Std"/>
          <w:color w:val="000000" w:themeColor="text1"/>
        </w:rPr>
        <w:t xml:space="preserve">by-subject random </w:t>
      </w:r>
      <w:r w:rsidR="00024723" w:rsidRPr="00C51668">
        <w:rPr>
          <w:rFonts w:ascii="Sabon LT Std" w:hAnsi="Sabon LT Std"/>
          <w:color w:val="000000" w:themeColor="text1"/>
        </w:rPr>
        <w:t>coefficient</w:t>
      </w:r>
      <w:r w:rsidR="004E4FB7" w:rsidRPr="00C51668">
        <w:rPr>
          <w:rFonts w:ascii="Sabon LT Std" w:hAnsi="Sabon LT Std"/>
          <w:color w:val="000000" w:themeColor="text1"/>
        </w:rPr>
        <w:t xml:space="preserve"> for </w:t>
      </w:r>
      <w:r w:rsidR="00623888" w:rsidRPr="00C51668">
        <w:rPr>
          <w:rFonts w:ascii="Sabon LT Std" w:hAnsi="Sabon LT Std"/>
          <w:color w:val="000000" w:themeColor="text1"/>
        </w:rPr>
        <w:t xml:space="preserve">trial </w:t>
      </w:r>
      <w:r w:rsidR="004E4FB7" w:rsidRPr="00C51668">
        <w:rPr>
          <w:rFonts w:ascii="Sabon LT Std" w:hAnsi="Sabon LT Std"/>
          <w:color w:val="000000" w:themeColor="text1"/>
        </w:rPr>
        <w:t>number to control for a</w:t>
      </w:r>
      <w:r w:rsidR="00C160C0" w:rsidRPr="00C51668">
        <w:rPr>
          <w:rFonts w:ascii="Sabon LT Std" w:hAnsi="Sabon LT Std"/>
          <w:color w:val="000000" w:themeColor="text1"/>
        </w:rPr>
        <w:t xml:space="preserve"> </w:t>
      </w:r>
      <w:r w:rsidR="004E4FB7" w:rsidRPr="00C51668">
        <w:rPr>
          <w:rFonts w:ascii="Sabon LT Std" w:hAnsi="Sabon LT Std"/>
          <w:color w:val="000000" w:themeColor="text1"/>
        </w:rPr>
        <w:t>time effect.</w:t>
      </w:r>
    </w:p>
    <w:p w14:paraId="69F36B30" w14:textId="1D9C19A2" w:rsidR="003C0304" w:rsidRPr="00C51668" w:rsidRDefault="006F7B15" w:rsidP="0098531C">
      <w:pPr>
        <w:spacing w:line="360" w:lineRule="auto"/>
        <w:jc w:val="both"/>
        <w:rPr>
          <w:rFonts w:ascii="Sabon LT Std" w:hAnsi="Sabon LT Std"/>
        </w:rPr>
      </w:pPr>
      <w:r w:rsidRPr="00C51668">
        <w:rPr>
          <w:rFonts w:ascii="Sabon LT Std" w:hAnsi="Sabon LT Std"/>
          <w:color w:val="000000" w:themeColor="text1"/>
        </w:rPr>
        <w:tab/>
      </w:r>
      <w:r w:rsidR="004D212E" w:rsidRPr="00C51668">
        <w:rPr>
          <w:rFonts w:ascii="Sabon LT Std" w:hAnsi="Sabon LT Std"/>
          <w:color w:val="000000" w:themeColor="text1"/>
        </w:rPr>
        <w:t>One</w:t>
      </w:r>
      <w:r w:rsidR="004D2D9C" w:rsidRPr="00C51668">
        <w:rPr>
          <w:rFonts w:ascii="Sabon LT Std" w:hAnsi="Sabon LT Std"/>
          <w:color w:val="000000" w:themeColor="text1"/>
        </w:rPr>
        <w:t xml:space="preserve"> </w:t>
      </w:r>
      <w:r w:rsidRPr="00C51668">
        <w:rPr>
          <w:rFonts w:ascii="Sabon LT Std" w:hAnsi="Sabon LT Std"/>
          <w:color w:val="000000" w:themeColor="text1"/>
        </w:rPr>
        <w:t>concern when using multiple</w:t>
      </w:r>
      <w:r w:rsidR="00E2561B" w:rsidRPr="00C51668">
        <w:rPr>
          <w:rFonts w:ascii="Sabon LT Std" w:hAnsi="Sabon LT Std"/>
          <w:color w:val="000000" w:themeColor="text1"/>
        </w:rPr>
        <w:t>-r</w:t>
      </w:r>
      <w:r w:rsidRPr="00C51668">
        <w:rPr>
          <w:rFonts w:ascii="Sabon LT Std" w:hAnsi="Sabon LT Std"/>
          <w:color w:val="000000" w:themeColor="text1"/>
        </w:rPr>
        <w:t xml:space="preserve">egression models </w:t>
      </w:r>
      <w:r w:rsidR="000D6C39" w:rsidRPr="00C51668">
        <w:rPr>
          <w:rFonts w:ascii="Sabon LT Std" w:hAnsi="Sabon LT Std"/>
          <w:color w:val="000000" w:themeColor="text1"/>
        </w:rPr>
        <w:t xml:space="preserve">to analyse </w:t>
      </w:r>
      <w:r w:rsidR="004D212E" w:rsidRPr="00C51668">
        <w:rPr>
          <w:rFonts w:ascii="Sabon LT Std" w:hAnsi="Sabon LT Std"/>
          <w:color w:val="000000" w:themeColor="text1"/>
        </w:rPr>
        <w:t>data</w:t>
      </w:r>
      <w:r w:rsidR="000D6C39" w:rsidRPr="00C51668">
        <w:rPr>
          <w:rFonts w:ascii="Sabon LT Std" w:hAnsi="Sabon LT Std"/>
          <w:color w:val="000000" w:themeColor="text1"/>
        </w:rPr>
        <w:t xml:space="preserve"> for confirmatory hypothesis testing is t</w:t>
      </w:r>
      <w:r w:rsidR="00AD2F9F" w:rsidRPr="00C51668">
        <w:rPr>
          <w:rFonts w:ascii="Sabon LT Std" w:hAnsi="Sabon LT Std"/>
          <w:color w:val="000000" w:themeColor="text1"/>
        </w:rPr>
        <w:t>he possibility of inflated Type I error rates</w:t>
      </w:r>
      <w:r w:rsidR="00E2561B" w:rsidRPr="00C51668">
        <w:rPr>
          <w:rFonts w:ascii="Sabon LT Std" w:hAnsi="Sabon LT Std"/>
          <w:color w:val="000000" w:themeColor="text1"/>
        </w:rPr>
        <w:t xml:space="preserve"> when specifying models with random effects</w:t>
      </w:r>
      <w:r w:rsidR="00261AA2" w:rsidRPr="00C51668">
        <w:rPr>
          <w:rFonts w:ascii="Sabon LT Std" w:hAnsi="Sabon LT Std"/>
          <w:color w:val="000000" w:themeColor="text1"/>
        </w:rPr>
        <w:t xml:space="preserve"> – i.e. when </w:t>
      </w:r>
      <w:r w:rsidR="00E37586" w:rsidRPr="00C51668">
        <w:rPr>
          <w:rFonts w:ascii="Sabon LT Std" w:hAnsi="Sabon LT Std"/>
          <w:color w:val="000000" w:themeColor="text1"/>
        </w:rPr>
        <w:t xml:space="preserve">incorrect random-effect structures </w:t>
      </w:r>
      <w:r w:rsidR="00C72DA9" w:rsidRPr="00C51668">
        <w:rPr>
          <w:rFonts w:ascii="Sabon LT Std" w:hAnsi="Sabon LT Std"/>
          <w:color w:val="000000" w:themeColor="text1"/>
        </w:rPr>
        <w:t xml:space="preserve">are </w:t>
      </w:r>
      <w:r w:rsidR="00142D5C" w:rsidRPr="00C51668">
        <w:rPr>
          <w:rFonts w:ascii="Sabon LT Std" w:hAnsi="Sabon LT Std"/>
          <w:color w:val="000000" w:themeColor="text1"/>
        </w:rPr>
        <w:t>specified</w:t>
      </w:r>
      <w:r w:rsidR="00C72DA9" w:rsidRPr="00C51668">
        <w:rPr>
          <w:rFonts w:ascii="Sabon LT Std" w:hAnsi="Sabon LT Std"/>
          <w:color w:val="000000" w:themeColor="text1"/>
        </w:rPr>
        <w:t xml:space="preserve"> </w:t>
      </w:r>
      <w:r w:rsidR="00C51F34" w:rsidRPr="00C51668">
        <w:rPr>
          <w:rFonts w:ascii="Sabon LT Std" w:hAnsi="Sabon LT Std"/>
          <w:color w:val="000000" w:themeColor="text1"/>
        </w:rPr>
        <w:t>in the model</w:t>
      </w:r>
      <w:r w:rsidR="00142D5C" w:rsidRPr="00C51668">
        <w:rPr>
          <w:rFonts w:ascii="Sabon LT Std" w:hAnsi="Sabon LT Std"/>
          <w:color w:val="000000" w:themeColor="text1"/>
        </w:rPr>
        <w:t xml:space="preserve">, </w:t>
      </w:r>
      <w:r w:rsidR="00261AA2" w:rsidRPr="00C51668">
        <w:rPr>
          <w:rFonts w:ascii="Sabon LT Std" w:hAnsi="Sabon LT Std"/>
          <w:color w:val="000000" w:themeColor="text1"/>
        </w:rPr>
        <w:t>which</w:t>
      </w:r>
      <w:r w:rsidR="00C51F34" w:rsidRPr="00C51668">
        <w:rPr>
          <w:rFonts w:ascii="Sabon LT Std" w:hAnsi="Sabon LT Std"/>
          <w:color w:val="000000" w:themeColor="text1"/>
        </w:rPr>
        <w:t xml:space="preserve"> do not reflect random effects present in the underlying population or fail to control for random measurement error in the data </w:t>
      </w:r>
      <w:r w:rsidR="002A70EA" w:rsidRPr="00C51668">
        <w:rPr>
          <w:rFonts w:ascii="Sabon LT Std" w:hAnsi="Sabon LT Std"/>
          <w:color w:val="000000" w:themeColor="text1"/>
        </w:rPr>
        <w:t>(Barr et al., 2013</w:t>
      </w:r>
      <w:r w:rsidR="00764558" w:rsidRPr="00C51668">
        <w:rPr>
          <w:rFonts w:ascii="Sabon LT Std" w:hAnsi="Sabon LT Std"/>
          <w:color w:val="000000" w:themeColor="text1"/>
        </w:rPr>
        <w:t xml:space="preserve">; </w:t>
      </w:r>
      <w:proofErr w:type="spellStart"/>
      <w:r w:rsidR="006D1964" w:rsidRPr="00C51668">
        <w:rPr>
          <w:rFonts w:ascii="Sabon LT Std" w:hAnsi="Sabon LT Std"/>
        </w:rPr>
        <w:t>Schielzeth</w:t>
      </w:r>
      <w:proofErr w:type="spellEnd"/>
      <w:r w:rsidR="006D1964" w:rsidRPr="00C51668">
        <w:rPr>
          <w:rFonts w:ascii="Sabon LT Std" w:hAnsi="Sabon LT Std"/>
        </w:rPr>
        <w:t xml:space="preserve"> &amp; </w:t>
      </w:r>
      <w:proofErr w:type="spellStart"/>
      <w:r w:rsidR="006D1964" w:rsidRPr="00C51668">
        <w:rPr>
          <w:rFonts w:ascii="Sabon LT Std" w:hAnsi="Sabon LT Std"/>
        </w:rPr>
        <w:t>Forstmeier</w:t>
      </w:r>
      <w:proofErr w:type="spellEnd"/>
      <w:r w:rsidR="006D1964" w:rsidRPr="00C51668">
        <w:rPr>
          <w:rFonts w:ascii="Sabon LT Std" w:hAnsi="Sabon LT Std"/>
        </w:rPr>
        <w:t>, 2009</w:t>
      </w:r>
      <w:r w:rsidR="00F23063" w:rsidRPr="00C51668">
        <w:rPr>
          <w:rFonts w:ascii="Sabon LT Std" w:hAnsi="Sabon LT Std"/>
        </w:rPr>
        <w:t xml:space="preserve">; </w:t>
      </w:r>
      <w:r w:rsidR="00F23063" w:rsidRPr="00C51668">
        <w:rPr>
          <w:rFonts w:ascii="Sabon LT Std" w:hAnsi="Sabon LT Std"/>
          <w:color w:val="000000" w:themeColor="text1"/>
        </w:rPr>
        <w:t xml:space="preserve">Shear &amp; </w:t>
      </w:r>
      <w:proofErr w:type="spellStart"/>
      <w:r w:rsidR="00F23063" w:rsidRPr="00C51668">
        <w:rPr>
          <w:rFonts w:ascii="Sabon LT Std" w:hAnsi="Sabon LT Std"/>
          <w:color w:val="000000" w:themeColor="text1"/>
        </w:rPr>
        <w:t>Zumbo</w:t>
      </w:r>
      <w:proofErr w:type="spellEnd"/>
      <w:r w:rsidR="00F23063" w:rsidRPr="00C51668">
        <w:rPr>
          <w:rFonts w:ascii="Sabon LT Std" w:hAnsi="Sabon LT Std"/>
          <w:color w:val="000000" w:themeColor="text1"/>
        </w:rPr>
        <w:t>, 2013</w:t>
      </w:r>
      <w:r w:rsidR="006D1964" w:rsidRPr="00C51668">
        <w:rPr>
          <w:rFonts w:ascii="Sabon LT Std" w:hAnsi="Sabon LT Std"/>
        </w:rPr>
        <w:t xml:space="preserve">). </w:t>
      </w:r>
      <w:r w:rsidR="001F37AC" w:rsidRPr="00C51668">
        <w:rPr>
          <w:rFonts w:ascii="Sabon LT Std" w:hAnsi="Sabon LT Std"/>
          <w:color w:val="000000" w:themeColor="text1"/>
        </w:rPr>
        <w:t xml:space="preserve">Barr et al. (2013) </w:t>
      </w:r>
      <w:r w:rsidR="00C64DDC" w:rsidRPr="00C51668">
        <w:rPr>
          <w:rFonts w:ascii="Sabon LT Std" w:hAnsi="Sabon LT Std"/>
          <w:color w:val="000000" w:themeColor="text1"/>
        </w:rPr>
        <w:t>show</w:t>
      </w:r>
      <w:r w:rsidR="001F37AC" w:rsidRPr="00C51668">
        <w:rPr>
          <w:rFonts w:ascii="Sabon LT Std" w:hAnsi="Sabon LT Std"/>
          <w:color w:val="000000" w:themeColor="text1"/>
        </w:rPr>
        <w:t xml:space="preserve"> that this is </w:t>
      </w:r>
      <w:r w:rsidR="00A8410C" w:rsidRPr="00C51668">
        <w:rPr>
          <w:rFonts w:ascii="Sabon LT Std" w:hAnsi="Sabon LT Std"/>
          <w:color w:val="000000" w:themeColor="text1"/>
        </w:rPr>
        <w:t xml:space="preserve">of particular concern </w:t>
      </w:r>
      <w:r w:rsidR="00F4262A" w:rsidRPr="00C51668">
        <w:rPr>
          <w:rFonts w:ascii="Sabon LT Std" w:hAnsi="Sabon LT Std"/>
          <w:color w:val="000000" w:themeColor="text1"/>
        </w:rPr>
        <w:t>with data generated by</w:t>
      </w:r>
      <w:r w:rsidR="00A8410C" w:rsidRPr="00C51668">
        <w:rPr>
          <w:rFonts w:ascii="Sabon LT Std" w:hAnsi="Sabon LT Std"/>
          <w:color w:val="000000" w:themeColor="text1"/>
        </w:rPr>
        <w:t xml:space="preserve"> experimental designs</w:t>
      </w:r>
      <w:r w:rsidR="005A0E36" w:rsidRPr="00C51668">
        <w:rPr>
          <w:rFonts w:ascii="Sabon LT Std" w:hAnsi="Sabon LT Std"/>
          <w:color w:val="000000" w:themeColor="text1"/>
        </w:rPr>
        <w:t xml:space="preserve"> </w:t>
      </w:r>
      <w:r w:rsidR="00A8410C" w:rsidRPr="00C51668">
        <w:rPr>
          <w:rFonts w:ascii="Sabon LT Std" w:hAnsi="Sabon LT Std"/>
          <w:color w:val="000000" w:themeColor="text1"/>
        </w:rPr>
        <w:t xml:space="preserve">which </w:t>
      </w:r>
      <w:r w:rsidR="00AC0480" w:rsidRPr="00C51668">
        <w:rPr>
          <w:rFonts w:ascii="Sabon LT Std" w:hAnsi="Sabon LT Std"/>
          <w:color w:val="000000" w:themeColor="text1"/>
        </w:rPr>
        <w:t>involve</w:t>
      </w:r>
      <w:r w:rsidR="00A8410C" w:rsidRPr="00C51668">
        <w:rPr>
          <w:rFonts w:ascii="Sabon LT Std" w:hAnsi="Sabon LT Std"/>
          <w:color w:val="000000" w:themeColor="text1"/>
        </w:rPr>
        <w:t xml:space="preserve"> within-subject manipulations</w:t>
      </w:r>
      <w:r w:rsidR="00F4262A" w:rsidRPr="00C51668">
        <w:rPr>
          <w:rFonts w:ascii="Sabon LT Std" w:hAnsi="Sabon LT Std"/>
          <w:color w:val="000000" w:themeColor="text1"/>
        </w:rPr>
        <w:t xml:space="preserve"> and multiple observations per treatment level per unit</w:t>
      </w:r>
      <w:r w:rsidR="003A2E28" w:rsidRPr="00C51668">
        <w:rPr>
          <w:rFonts w:ascii="Sabon LT Std" w:hAnsi="Sabon LT Std"/>
          <w:color w:val="000000" w:themeColor="text1"/>
        </w:rPr>
        <w:t xml:space="preserve"> and where fixed effects of interest are estimated and tested for significance</w:t>
      </w:r>
      <w:r w:rsidR="00593280" w:rsidRPr="00C51668">
        <w:rPr>
          <w:rFonts w:ascii="Sabon LT Std" w:hAnsi="Sabon LT Std"/>
          <w:color w:val="000000" w:themeColor="text1"/>
        </w:rPr>
        <w:t xml:space="preserve"> – as in the case of our paradigm. No</w:t>
      </w:r>
      <w:r w:rsidR="00886D08" w:rsidRPr="00C51668">
        <w:rPr>
          <w:rFonts w:ascii="Sabon LT Std" w:hAnsi="Sabon LT Std"/>
          <w:color w:val="000000" w:themeColor="text1"/>
        </w:rPr>
        <w:t>t including random coefficients for fixed variables in the sample risks boosting the rate of Type 1 error (i.e. false positives)</w:t>
      </w:r>
      <w:r w:rsidR="00593280" w:rsidRPr="00C51668">
        <w:rPr>
          <w:rFonts w:ascii="Sabon LT Std" w:hAnsi="Sabon LT Std"/>
          <w:color w:val="000000" w:themeColor="text1"/>
        </w:rPr>
        <w:t xml:space="preserve"> by giving overconfident estimates that fail to account for </w:t>
      </w:r>
      <w:r w:rsidR="00CD620F" w:rsidRPr="00C51668">
        <w:rPr>
          <w:rFonts w:ascii="Sabon LT Std" w:hAnsi="Sabon LT Std"/>
          <w:color w:val="000000" w:themeColor="text1"/>
        </w:rPr>
        <w:t xml:space="preserve">weaker conditional independence between multiple within-subject observations </w:t>
      </w:r>
      <w:r w:rsidR="000F47D0" w:rsidRPr="00C51668">
        <w:rPr>
          <w:rFonts w:ascii="Sabon LT Std" w:hAnsi="Sabon LT Std"/>
          <w:color w:val="000000" w:themeColor="text1"/>
        </w:rPr>
        <w:t>(</w:t>
      </w:r>
      <w:proofErr w:type="spellStart"/>
      <w:r w:rsidR="000F47D0" w:rsidRPr="00C51668">
        <w:rPr>
          <w:rFonts w:ascii="Sabon LT Std" w:hAnsi="Sabon LT Std"/>
        </w:rPr>
        <w:t>Schielzeth</w:t>
      </w:r>
      <w:proofErr w:type="spellEnd"/>
      <w:r w:rsidR="000F47D0" w:rsidRPr="00C51668">
        <w:rPr>
          <w:rFonts w:ascii="Sabon LT Std" w:hAnsi="Sabon LT Std"/>
        </w:rPr>
        <w:t xml:space="preserve"> &amp; </w:t>
      </w:r>
      <w:proofErr w:type="spellStart"/>
      <w:r w:rsidR="000F47D0" w:rsidRPr="00C51668">
        <w:rPr>
          <w:rFonts w:ascii="Sabon LT Std" w:hAnsi="Sabon LT Std"/>
        </w:rPr>
        <w:t>Forstmeier</w:t>
      </w:r>
      <w:proofErr w:type="spellEnd"/>
      <w:r w:rsidR="000F47D0" w:rsidRPr="00C51668">
        <w:rPr>
          <w:rFonts w:ascii="Sabon LT Std" w:hAnsi="Sabon LT Std"/>
        </w:rPr>
        <w:t>, 2009).</w:t>
      </w:r>
    </w:p>
    <w:p w14:paraId="56EE5CE2" w14:textId="5D9DA748" w:rsidR="00877C8E" w:rsidRPr="00C51668" w:rsidRDefault="004405A2" w:rsidP="003C0304">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To control for this, we </w:t>
      </w:r>
      <w:r w:rsidR="0073580F" w:rsidRPr="00C51668">
        <w:rPr>
          <w:rFonts w:ascii="Sabon LT Std" w:hAnsi="Sabon LT Std"/>
          <w:color w:val="000000" w:themeColor="text1"/>
        </w:rPr>
        <w:t>include</w:t>
      </w:r>
      <w:r w:rsidR="006C0063" w:rsidRPr="00C51668">
        <w:rPr>
          <w:rFonts w:ascii="Sabon LT Std" w:hAnsi="Sabon LT Std"/>
          <w:color w:val="000000" w:themeColor="text1"/>
        </w:rPr>
        <w:t xml:space="preserve"> in our </w:t>
      </w:r>
      <w:r w:rsidR="00114F89" w:rsidRPr="00C51668">
        <w:rPr>
          <w:rFonts w:ascii="Sabon LT Std" w:hAnsi="Sabon LT Std"/>
          <w:color w:val="000000" w:themeColor="text1"/>
        </w:rPr>
        <w:t>analysis</w:t>
      </w:r>
      <w:r w:rsidR="00142D5C" w:rsidRPr="00C51668">
        <w:rPr>
          <w:rFonts w:ascii="Sabon LT Std" w:hAnsi="Sabon LT Std"/>
          <w:color w:val="000000" w:themeColor="text1"/>
        </w:rPr>
        <w:t xml:space="preserve"> </w:t>
      </w:r>
      <w:r w:rsidR="006C0063" w:rsidRPr="00C51668">
        <w:rPr>
          <w:rFonts w:ascii="Sabon LT Std" w:hAnsi="Sabon LT Std"/>
          <w:color w:val="000000" w:themeColor="text1"/>
        </w:rPr>
        <w:t xml:space="preserve">by-subject </w:t>
      </w:r>
      <w:r w:rsidR="00685963" w:rsidRPr="00C51668">
        <w:rPr>
          <w:rFonts w:ascii="Sabon LT Std" w:hAnsi="Sabon LT Std"/>
          <w:color w:val="000000" w:themeColor="text1"/>
        </w:rPr>
        <w:t xml:space="preserve">random coefficients for </w:t>
      </w:r>
      <w:r w:rsidR="00886D08" w:rsidRPr="00C51668">
        <w:rPr>
          <w:rFonts w:ascii="Sabon LT Std" w:hAnsi="Sabon LT Std"/>
          <w:color w:val="000000" w:themeColor="text1"/>
        </w:rPr>
        <w:t xml:space="preserve">both of </w:t>
      </w:r>
      <w:r w:rsidR="00685963" w:rsidRPr="00C51668">
        <w:rPr>
          <w:rFonts w:ascii="Sabon LT Std" w:hAnsi="Sabon LT Std"/>
          <w:color w:val="000000" w:themeColor="text1"/>
        </w:rPr>
        <w:t>our fixed independent variables</w:t>
      </w:r>
      <w:r w:rsidR="00886D08" w:rsidRPr="00C51668">
        <w:rPr>
          <w:rFonts w:ascii="Sabon LT Std" w:hAnsi="Sabon LT Std"/>
          <w:color w:val="000000" w:themeColor="text1"/>
        </w:rPr>
        <w:t xml:space="preserve"> of interest</w:t>
      </w:r>
      <w:r w:rsidR="0073580F" w:rsidRPr="00C51668">
        <w:rPr>
          <w:rFonts w:ascii="Sabon LT Std" w:hAnsi="Sabon LT Std"/>
          <w:color w:val="000000" w:themeColor="text1"/>
        </w:rPr>
        <w:t>.</w:t>
      </w:r>
      <w:r w:rsidR="003C0304" w:rsidRPr="00C51668">
        <w:rPr>
          <w:rFonts w:ascii="Sabon LT Std" w:hAnsi="Sabon LT Std"/>
          <w:color w:val="000000" w:themeColor="text1"/>
        </w:rPr>
        <w:t xml:space="preserve"> This allows for subjects to differ in the slopes of their responses, thus accounting for the nonindependence of data points. </w:t>
      </w:r>
      <w:r w:rsidR="0073580F" w:rsidRPr="00C51668">
        <w:rPr>
          <w:rFonts w:ascii="Sabon LT Std" w:hAnsi="Sabon LT Std"/>
          <w:color w:val="000000" w:themeColor="text1"/>
        </w:rPr>
        <w:t>Given the models’ failure to converge when both random coefficients are present, we</w:t>
      </w:r>
      <w:r w:rsidR="00C83405" w:rsidRPr="00C51668">
        <w:rPr>
          <w:rFonts w:ascii="Sabon LT Std" w:hAnsi="Sabon LT Std"/>
          <w:color w:val="000000" w:themeColor="text1"/>
        </w:rPr>
        <w:t xml:space="preserve"> follow</w:t>
      </w:r>
      <w:r w:rsidR="0073580F" w:rsidRPr="00C51668">
        <w:rPr>
          <w:rFonts w:ascii="Sabon LT Std" w:hAnsi="Sabon LT Std"/>
          <w:color w:val="000000" w:themeColor="text1"/>
        </w:rPr>
        <w:t xml:space="preserve"> </w:t>
      </w:r>
      <w:r w:rsidR="003C0304" w:rsidRPr="00C51668">
        <w:rPr>
          <w:rFonts w:ascii="Sabon LT Std" w:hAnsi="Sabon LT Std"/>
          <w:color w:val="000000" w:themeColor="text1"/>
        </w:rPr>
        <w:t>Barr et al. (2013)</w:t>
      </w:r>
      <w:r w:rsidR="0073580F" w:rsidRPr="00C51668">
        <w:rPr>
          <w:rFonts w:ascii="Sabon LT Std" w:hAnsi="Sabon LT Std"/>
          <w:color w:val="000000" w:themeColor="text1"/>
        </w:rPr>
        <w:t xml:space="preserve"> </w:t>
      </w:r>
      <w:r w:rsidR="003C0304" w:rsidRPr="00C51668">
        <w:rPr>
          <w:rFonts w:ascii="Sabon LT Std" w:hAnsi="Sabon LT Std"/>
          <w:color w:val="000000" w:themeColor="text1"/>
        </w:rPr>
        <w:t xml:space="preserve">in pursuing </w:t>
      </w:r>
      <w:r w:rsidR="0073580F" w:rsidRPr="00C51668">
        <w:rPr>
          <w:rFonts w:ascii="Sabon LT Std" w:hAnsi="Sabon LT Std"/>
          <w:color w:val="000000" w:themeColor="text1"/>
        </w:rPr>
        <w:t>separate analyses</w:t>
      </w:r>
      <w:r w:rsidR="00A62EDD" w:rsidRPr="00C51668">
        <w:rPr>
          <w:rFonts w:ascii="Sabon LT Std" w:hAnsi="Sabon LT Std"/>
          <w:color w:val="000000" w:themeColor="text1"/>
        </w:rPr>
        <w:t xml:space="preserve"> for each. </w:t>
      </w:r>
      <w:r w:rsidR="00A62EDD" w:rsidRPr="00C51668">
        <w:rPr>
          <w:rFonts w:ascii="Sabon LT Std" w:hAnsi="Sabon LT Std"/>
          <w:b/>
          <w:bCs/>
          <w:color w:val="000000" w:themeColor="text1"/>
        </w:rPr>
        <w:t>Table 1</w:t>
      </w:r>
      <w:r w:rsidR="00A62EDD" w:rsidRPr="00C51668">
        <w:rPr>
          <w:rFonts w:ascii="Sabon LT Std" w:hAnsi="Sabon LT Std"/>
          <w:color w:val="000000" w:themeColor="text1"/>
        </w:rPr>
        <w:t xml:space="preserve"> </w:t>
      </w:r>
      <w:r w:rsidR="00751174" w:rsidRPr="00C51668">
        <w:rPr>
          <w:rFonts w:ascii="Sabon LT Std" w:hAnsi="Sabon LT Std"/>
          <w:color w:val="000000" w:themeColor="text1"/>
        </w:rPr>
        <w:t>shows</w:t>
      </w:r>
      <w:r w:rsidR="00A62EDD" w:rsidRPr="00C51668">
        <w:rPr>
          <w:rFonts w:ascii="Sabon LT Std" w:hAnsi="Sabon LT Std"/>
          <w:color w:val="000000" w:themeColor="text1"/>
        </w:rPr>
        <w:t xml:space="preserve"> the results of </w:t>
      </w:r>
      <w:r w:rsidR="0097534E" w:rsidRPr="00C51668">
        <w:rPr>
          <w:rFonts w:ascii="Sabon LT Std" w:hAnsi="Sabon LT Std"/>
          <w:color w:val="000000" w:themeColor="text1"/>
        </w:rPr>
        <w:t>two</w:t>
      </w:r>
      <w:r w:rsidR="0073580F" w:rsidRPr="00C51668">
        <w:rPr>
          <w:rFonts w:ascii="Sabon LT Std" w:hAnsi="Sabon LT Std"/>
          <w:color w:val="000000" w:themeColor="text1"/>
        </w:rPr>
        <w:t xml:space="preserve"> regression models</w:t>
      </w:r>
      <w:r w:rsidR="0037399A" w:rsidRPr="00C51668">
        <w:rPr>
          <w:rFonts w:ascii="Sabon LT Std" w:hAnsi="Sabon LT Std"/>
          <w:color w:val="000000" w:themeColor="text1"/>
        </w:rPr>
        <w:t xml:space="preserve">, each </w:t>
      </w:r>
      <w:bookmarkStart w:id="31" w:name="OLE_LINK9"/>
      <w:bookmarkStart w:id="32" w:name="OLE_LINK10"/>
      <w:r w:rsidR="0037399A" w:rsidRPr="00C51668">
        <w:rPr>
          <w:rFonts w:ascii="Sabon LT Std" w:hAnsi="Sabon LT Std"/>
          <w:color w:val="000000" w:themeColor="text1"/>
        </w:rPr>
        <w:t>including</w:t>
      </w:r>
      <w:ins w:id="33" w:author="Butterfill, Stephen" w:date="2020-04-03T11:39:00Z">
        <w:r w:rsidR="00E14183">
          <w:rPr>
            <w:rFonts w:ascii="Sabon LT Std" w:hAnsi="Sabon LT Std"/>
            <w:color w:val="000000" w:themeColor="text1"/>
          </w:rPr>
          <w:t xml:space="preserve"> the </w:t>
        </w:r>
        <w:r w:rsidR="00E14183" w:rsidRPr="00C51668">
          <w:rPr>
            <w:rFonts w:ascii="Sabon LT Std" w:hAnsi="Sabon LT Std"/>
            <w:color w:val="000000" w:themeColor="text1"/>
          </w:rPr>
          <w:t>by-subject random coefficient</w:t>
        </w:r>
      </w:ins>
      <w:r w:rsidR="0037399A" w:rsidRPr="00C51668">
        <w:rPr>
          <w:rFonts w:ascii="Sabon LT Std" w:hAnsi="Sabon LT Std"/>
          <w:color w:val="000000" w:themeColor="text1"/>
        </w:rPr>
        <w:t xml:space="preserve"> </w:t>
      </w:r>
      <w:ins w:id="34" w:author="Butterfill, Stephen" w:date="2020-04-03T11:39:00Z">
        <w:r w:rsidR="00E14183">
          <w:rPr>
            <w:rFonts w:ascii="Sabon LT Std" w:hAnsi="Sabon LT Std"/>
            <w:color w:val="000000" w:themeColor="text1"/>
          </w:rPr>
          <w:t xml:space="preserve">corresponding to </w:t>
        </w:r>
      </w:ins>
      <w:bookmarkEnd w:id="31"/>
      <w:bookmarkEnd w:id="32"/>
      <w:del w:id="35" w:author="Butterfill, Stephen" w:date="2020-04-03T11:39:00Z">
        <w:r w:rsidR="0073580F" w:rsidRPr="00C51668" w:rsidDel="00E14183">
          <w:rPr>
            <w:rFonts w:ascii="Sabon LT Std" w:hAnsi="Sabon LT Std"/>
            <w:color w:val="000000" w:themeColor="text1"/>
          </w:rPr>
          <w:delText xml:space="preserve">the </w:delText>
        </w:r>
      </w:del>
      <w:ins w:id="36" w:author="Butterfill, Stephen" w:date="2020-04-03T11:39:00Z">
        <w:r w:rsidR="00E14183">
          <w:rPr>
            <w:rFonts w:ascii="Sabon LT Std" w:hAnsi="Sabon LT Std"/>
            <w:color w:val="000000" w:themeColor="text1"/>
          </w:rPr>
          <w:t>one</w:t>
        </w:r>
        <w:r w:rsidR="00E14183" w:rsidRPr="00C51668">
          <w:rPr>
            <w:rFonts w:ascii="Sabon LT Std" w:hAnsi="Sabon LT Std"/>
            <w:color w:val="000000" w:themeColor="text1"/>
          </w:rPr>
          <w:t xml:space="preserve"> </w:t>
        </w:r>
      </w:ins>
      <w:del w:id="37" w:author="Butterfill, Stephen" w:date="2020-04-03T11:39:00Z">
        <w:r w:rsidR="0053187D" w:rsidRPr="00C51668" w:rsidDel="00E14183">
          <w:rPr>
            <w:rFonts w:ascii="Sabon LT Std" w:hAnsi="Sabon LT Std"/>
            <w:color w:val="000000" w:themeColor="text1"/>
          </w:rPr>
          <w:delText xml:space="preserve">respective </w:delText>
        </w:r>
      </w:del>
      <w:r w:rsidR="00387964" w:rsidRPr="00C51668">
        <w:rPr>
          <w:rFonts w:ascii="Sabon LT Std" w:hAnsi="Sabon LT Std"/>
          <w:color w:val="000000" w:themeColor="text1"/>
        </w:rPr>
        <w:t>IV of interest</w:t>
      </w:r>
      <w:commentRangeStart w:id="38"/>
      <w:del w:id="39" w:author="Butterfill, Stephen" w:date="2020-04-03T11:39:00Z">
        <w:r w:rsidR="00387964" w:rsidRPr="00C51668" w:rsidDel="00E14183">
          <w:rPr>
            <w:rFonts w:ascii="Sabon LT Std" w:hAnsi="Sabon LT Std"/>
            <w:color w:val="000000" w:themeColor="text1"/>
          </w:rPr>
          <w:delText xml:space="preserve">’s </w:delText>
        </w:r>
        <w:r w:rsidR="00B3293E" w:rsidRPr="00C51668" w:rsidDel="00E14183">
          <w:rPr>
            <w:rFonts w:ascii="Sabon LT Std" w:hAnsi="Sabon LT Std"/>
            <w:color w:val="000000" w:themeColor="text1"/>
          </w:rPr>
          <w:delText>corresponding</w:delText>
        </w:r>
        <w:r w:rsidR="0073580F" w:rsidRPr="00C51668" w:rsidDel="00E14183">
          <w:rPr>
            <w:rFonts w:ascii="Sabon LT Std" w:hAnsi="Sabon LT Std"/>
            <w:color w:val="000000" w:themeColor="text1"/>
          </w:rPr>
          <w:delText xml:space="preserve"> by-subject random coefficien</w:delText>
        </w:r>
        <w:r w:rsidR="002226CE" w:rsidRPr="00C51668" w:rsidDel="00E14183">
          <w:rPr>
            <w:rFonts w:ascii="Sabon LT Std" w:hAnsi="Sabon LT Std"/>
            <w:color w:val="000000" w:themeColor="text1"/>
          </w:rPr>
          <w:delText>t</w:delText>
        </w:r>
      </w:del>
      <w:r w:rsidR="005012F9" w:rsidRPr="00C51668">
        <w:rPr>
          <w:rFonts w:ascii="Sabon LT Std" w:hAnsi="Sabon LT Std"/>
          <w:color w:val="000000" w:themeColor="text1"/>
        </w:rPr>
        <w:t>.</w:t>
      </w:r>
      <w:commentRangeEnd w:id="38"/>
      <w:r w:rsidR="00E14183">
        <w:rPr>
          <w:rStyle w:val="CommentReference"/>
          <w:rFonts w:asciiTheme="minorHAnsi" w:eastAsiaTheme="minorHAnsi" w:hAnsiTheme="minorHAnsi" w:cstheme="minorBidi"/>
        </w:rPr>
        <w:commentReference w:id="38"/>
      </w:r>
      <w:r w:rsidR="00BD6DDA" w:rsidRPr="00C51668">
        <w:rPr>
          <w:rFonts w:ascii="Sabon LT Std" w:hAnsi="Sabon LT Std"/>
          <w:color w:val="000000" w:themeColor="text1"/>
        </w:rPr>
        <w:t xml:space="preserve"> As a robustness check, we also ran a model </w:t>
      </w:r>
      <w:r w:rsidR="00B81D46" w:rsidRPr="00C51668">
        <w:rPr>
          <w:rFonts w:ascii="Sabon LT Std" w:hAnsi="Sabon LT Std"/>
          <w:color w:val="000000" w:themeColor="text1"/>
        </w:rPr>
        <w:t xml:space="preserve">excluding both of these </w:t>
      </w:r>
      <w:r w:rsidR="00BD6DDA" w:rsidRPr="00C51668">
        <w:rPr>
          <w:rFonts w:ascii="Sabon LT Std" w:hAnsi="Sabon LT Std"/>
          <w:color w:val="000000" w:themeColor="text1"/>
        </w:rPr>
        <w:t>random coefficients</w:t>
      </w:r>
      <w:r w:rsidR="00F349E5" w:rsidRPr="00C51668">
        <w:rPr>
          <w:rFonts w:ascii="Sabon LT Std" w:hAnsi="Sabon LT Std"/>
          <w:color w:val="000000" w:themeColor="text1"/>
        </w:rPr>
        <w:t>,</w:t>
      </w:r>
      <w:r w:rsidR="00B9075C" w:rsidRPr="00C51668">
        <w:rPr>
          <w:rFonts w:ascii="Sabon LT Std" w:hAnsi="Sabon LT Std"/>
          <w:color w:val="000000" w:themeColor="text1"/>
        </w:rPr>
        <w:t xml:space="preserve"> but which</w:t>
      </w:r>
      <w:r w:rsidR="00BD6DDA" w:rsidRPr="00C51668">
        <w:rPr>
          <w:rFonts w:ascii="Sabon LT Std" w:hAnsi="Sabon LT Std"/>
          <w:color w:val="000000" w:themeColor="text1"/>
        </w:rPr>
        <w:t xml:space="preserve"> did not alter the </w:t>
      </w:r>
      <w:r w:rsidR="007E6C9C" w:rsidRPr="00C51668">
        <w:rPr>
          <w:rFonts w:ascii="Sabon LT Std" w:hAnsi="Sabon LT Std"/>
          <w:color w:val="000000" w:themeColor="text1"/>
        </w:rPr>
        <w:t xml:space="preserve">interpretation </w:t>
      </w:r>
      <w:r w:rsidR="007E6C9C" w:rsidRPr="00C51668">
        <w:rPr>
          <w:rFonts w:ascii="Sabon LT Std" w:hAnsi="Sabon LT Std"/>
          <w:color w:val="000000" w:themeColor="text1"/>
        </w:rPr>
        <w:lastRenderedPageBreak/>
        <w:t xml:space="preserve">or </w:t>
      </w:r>
      <w:r w:rsidR="00BD6DDA" w:rsidRPr="00C51668">
        <w:rPr>
          <w:rFonts w:ascii="Sabon LT Std" w:hAnsi="Sabon LT Std"/>
          <w:color w:val="000000" w:themeColor="text1"/>
        </w:rPr>
        <w:t>significance of our findings</w:t>
      </w:r>
      <w:r w:rsidR="00B9075C" w:rsidRPr="00C51668">
        <w:rPr>
          <w:rFonts w:ascii="Sabon LT Std" w:hAnsi="Sabon LT Std"/>
          <w:color w:val="000000" w:themeColor="text1"/>
        </w:rPr>
        <w:t xml:space="preserve"> and </w:t>
      </w:r>
      <w:r w:rsidR="00B9058F" w:rsidRPr="00C51668">
        <w:rPr>
          <w:rFonts w:ascii="Sabon LT Std" w:hAnsi="Sabon LT Std"/>
          <w:color w:val="000000" w:themeColor="text1"/>
        </w:rPr>
        <w:t xml:space="preserve">is </w:t>
      </w:r>
      <w:r w:rsidR="00261AA2" w:rsidRPr="00C51668">
        <w:rPr>
          <w:rFonts w:ascii="Sabon LT Std" w:hAnsi="Sabon LT Std"/>
          <w:color w:val="000000" w:themeColor="text1"/>
        </w:rPr>
        <w:t xml:space="preserve">therefore </w:t>
      </w:r>
      <w:r w:rsidR="00B9058F" w:rsidRPr="00C51668">
        <w:rPr>
          <w:rFonts w:ascii="Sabon LT Std" w:hAnsi="Sabon LT Std"/>
          <w:color w:val="000000" w:themeColor="text1"/>
        </w:rPr>
        <w:t>not shown here</w:t>
      </w:r>
      <w:r w:rsidR="00BD6DDA" w:rsidRPr="00C51668">
        <w:rPr>
          <w:rFonts w:ascii="Sabon LT Std" w:hAnsi="Sabon LT Std"/>
          <w:color w:val="000000" w:themeColor="text1"/>
        </w:rPr>
        <w:t xml:space="preserve">. </w:t>
      </w:r>
      <w:r w:rsidR="00CD1544" w:rsidRPr="00C51668">
        <w:rPr>
          <w:rFonts w:ascii="Sabon LT Std" w:hAnsi="Sabon LT Std"/>
          <w:b/>
          <w:bCs/>
          <w:color w:val="000000" w:themeColor="text1"/>
        </w:rPr>
        <w:t xml:space="preserve">Figure </w:t>
      </w:r>
      <w:r w:rsidR="0041214E" w:rsidRPr="00C51668">
        <w:rPr>
          <w:rFonts w:ascii="Sabon LT Std" w:hAnsi="Sabon LT Std"/>
          <w:b/>
          <w:bCs/>
          <w:color w:val="000000" w:themeColor="text1"/>
        </w:rPr>
        <w:t>2</w:t>
      </w:r>
      <w:r w:rsidR="00CD1544" w:rsidRPr="00C51668">
        <w:rPr>
          <w:rFonts w:ascii="Sabon LT Std" w:hAnsi="Sabon LT Std"/>
          <w:color w:val="000000" w:themeColor="text1"/>
        </w:rPr>
        <w:t xml:space="preserve"> </w:t>
      </w:r>
      <w:r w:rsidR="00751174" w:rsidRPr="00C51668">
        <w:rPr>
          <w:rFonts w:ascii="Sabon LT Std" w:hAnsi="Sabon LT Std"/>
          <w:color w:val="000000" w:themeColor="text1"/>
        </w:rPr>
        <w:t xml:space="preserve">presents the </w:t>
      </w:r>
      <w:r w:rsidR="00EC644B" w:rsidRPr="00C51668">
        <w:rPr>
          <w:rFonts w:ascii="Sabon LT Std" w:hAnsi="Sabon LT Std"/>
          <w:color w:val="000000" w:themeColor="text1"/>
        </w:rPr>
        <w:t xml:space="preserve">data from </w:t>
      </w:r>
      <w:r w:rsidR="00CA4633" w:rsidRPr="00C51668">
        <w:rPr>
          <w:rFonts w:ascii="Sabon LT Std" w:hAnsi="Sabon LT Std"/>
          <w:color w:val="000000" w:themeColor="text1"/>
        </w:rPr>
        <w:t>Experiment 1, showing mean cooperation rates by Temptation Level and by Partner Condition</w:t>
      </w:r>
      <w:r w:rsidR="001F2D6E" w:rsidRPr="00C51668">
        <w:rPr>
          <w:rFonts w:ascii="Sabon LT Std" w:hAnsi="Sabon LT Std"/>
          <w:color w:val="000000" w:themeColor="text1"/>
        </w:rPr>
        <w:t>.</w:t>
      </w:r>
    </w:p>
    <w:p w14:paraId="4491C229" w14:textId="5FF7CB62" w:rsidR="008E7880" w:rsidRPr="00C51668" w:rsidRDefault="000F6693" w:rsidP="00F0031C">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Results </w:t>
      </w:r>
      <w:r w:rsidR="0057080B" w:rsidRPr="00C51668">
        <w:rPr>
          <w:rFonts w:ascii="Sabon LT Std" w:hAnsi="Sabon LT Std"/>
          <w:color w:val="000000" w:themeColor="text1"/>
        </w:rPr>
        <w:t>shown in</w:t>
      </w:r>
      <w:r w:rsidRPr="00C51668">
        <w:rPr>
          <w:rFonts w:ascii="Sabon LT Std" w:hAnsi="Sabon LT Std"/>
          <w:color w:val="000000" w:themeColor="text1"/>
        </w:rPr>
        <w:t xml:space="preserve"> </w:t>
      </w:r>
      <w:r w:rsidR="000B084B" w:rsidRPr="00C51668">
        <w:rPr>
          <w:rFonts w:ascii="Sabon LT Std" w:hAnsi="Sabon LT Std"/>
          <w:color w:val="000000" w:themeColor="text1"/>
        </w:rPr>
        <w:t xml:space="preserve">the column </w:t>
      </w:r>
      <w:r w:rsidR="007B4C05" w:rsidRPr="00C51668">
        <w:rPr>
          <w:rFonts w:ascii="Sabon LT Std" w:hAnsi="Sabon LT Std"/>
          <w:color w:val="000000" w:themeColor="text1"/>
        </w:rPr>
        <w:t>for</w:t>
      </w:r>
      <w:r w:rsidR="000B084B" w:rsidRPr="00C51668">
        <w:rPr>
          <w:rFonts w:ascii="Sabon LT Std" w:hAnsi="Sabon LT Std"/>
          <w:color w:val="000000" w:themeColor="text1"/>
        </w:rPr>
        <w:t xml:space="preserve"> </w:t>
      </w:r>
      <w:commentRangeStart w:id="40"/>
      <w:r w:rsidR="000B084B" w:rsidRPr="00C51668">
        <w:rPr>
          <w:rFonts w:ascii="Sabon LT Std" w:hAnsi="Sabon LT Std"/>
          <w:color w:val="000000" w:themeColor="text1"/>
        </w:rPr>
        <w:t>Model</w:t>
      </w:r>
      <w:r w:rsidRPr="00C51668">
        <w:rPr>
          <w:rFonts w:ascii="Sabon LT Std" w:hAnsi="Sabon LT Std"/>
          <w:color w:val="000000" w:themeColor="text1"/>
        </w:rPr>
        <w:t xml:space="preserve"> 1</w:t>
      </w:r>
      <w:commentRangeEnd w:id="40"/>
      <w:r w:rsidR="00E14183">
        <w:rPr>
          <w:rStyle w:val="CommentReference"/>
          <w:rFonts w:asciiTheme="minorHAnsi" w:eastAsiaTheme="minorHAnsi" w:hAnsiTheme="minorHAnsi" w:cstheme="minorBidi"/>
        </w:rPr>
        <w:commentReference w:id="40"/>
      </w:r>
      <w:r w:rsidR="005012F9" w:rsidRPr="00C51668">
        <w:rPr>
          <w:rFonts w:ascii="Sabon LT Std" w:hAnsi="Sabon LT Std"/>
          <w:color w:val="000000" w:themeColor="text1"/>
        </w:rPr>
        <w:t xml:space="preserve"> </w:t>
      </w:r>
      <w:r w:rsidR="002177EE" w:rsidRPr="00C51668">
        <w:rPr>
          <w:rFonts w:ascii="Sabon LT Std" w:hAnsi="Sabon LT Std"/>
          <w:color w:val="000000" w:themeColor="text1"/>
        </w:rPr>
        <w:t xml:space="preserve">corroborate </w:t>
      </w:r>
      <w:r w:rsidR="002407C5" w:rsidRPr="00C51668">
        <w:rPr>
          <w:rFonts w:ascii="Sabon LT Std" w:hAnsi="Sabon LT Std"/>
          <w:color w:val="000000" w:themeColor="text1"/>
        </w:rPr>
        <w:t xml:space="preserve">our prediction that </w:t>
      </w:r>
      <w:r w:rsidR="00382469" w:rsidRPr="00C51668">
        <w:rPr>
          <w:rFonts w:ascii="Sabon LT Std" w:hAnsi="Sabon LT Std"/>
          <w:color w:val="000000" w:themeColor="text1"/>
        </w:rPr>
        <w:t xml:space="preserve">cooperation rates </w:t>
      </w:r>
      <w:r w:rsidR="00C342E1" w:rsidRPr="00C51668">
        <w:rPr>
          <w:rFonts w:ascii="Sabon LT Std" w:hAnsi="Sabon LT Std"/>
          <w:color w:val="000000" w:themeColor="text1"/>
        </w:rPr>
        <w:t>were</w:t>
      </w:r>
      <w:r w:rsidR="00382469" w:rsidRPr="00C51668">
        <w:rPr>
          <w:rFonts w:ascii="Sabon LT Std" w:hAnsi="Sabon LT Std"/>
          <w:color w:val="000000" w:themeColor="text1"/>
        </w:rPr>
        <w:t xml:space="preserve"> </w:t>
      </w:r>
      <w:r w:rsidR="00C342E1" w:rsidRPr="00C51668">
        <w:rPr>
          <w:rFonts w:ascii="Sabon LT Std" w:hAnsi="Sabon LT Std"/>
          <w:color w:val="000000" w:themeColor="text1"/>
        </w:rPr>
        <w:t xml:space="preserve">significantly </w:t>
      </w:r>
      <w:r w:rsidR="00382469" w:rsidRPr="00C51668">
        <w:rPr>
          <w:rFonts w:ascii="Sabon LT Std" w:hAnsi="Sabon LT Std"/>
          <w:color w:val="000000" w:themeColor="text1"/>
        </w:rPr>
        <w:t>higher</w:t>
      </w:r>
      <w:r w:rsidR="00974E6D" w:rsidRPr="00C51668">
        <w:rPr>
          <w:rFonts w:ascii="Sabon LT Std" w:hAnsi="Sabon LT Std"/>
          <w:color w:val="000000" w:themeColor="text1"/>
        </w:rPr>
        <w:t xml:space="preserve"> (</w:t>
      </w:r>
      <w:r w:rsidR="00C342E1" w:rsidRPr="00C51668">
        <w:rPr>
          <w:rFonts w:ascii="Sabon LT Std" w:hAnsi="Sabon LT Std"/>
          <w:i/>
          <w:iCs/>
          <w:color w:val="000000" w:themeColor="text1"/>
        </w:rPr>
        <w:t xml:space="preserve">b </w:t>
      </w:r>
      <w:r w:rsidR="00C342E1" w:rsidRPr="00C51668">
        <w:rPr>
          <w:rFonts w:ascii="Sabon LT Std" w:hAnsi="Sabon LT Std"/>
          <w:color w:val="000000" w:themeColor="text1"/>
        </w:rPr>
        <w:t>= 0.</w:t>
      </w:r>
      <w:r w:rsidR="00E8083F" w:rsidRPr="00C51668">
        <w:rPr>
          <w:rFonts w:ascii="Sabon LT Std" w:hAnsi="Sabon LT Std"/>
          <w:color w:val="000000" w:themeColor="text1"/>
        </w:rPr>
        <w:t>426</w:t>
      </w:r>
      <w:r w:rsidR="00C342E1" w:rsidRPr="00C51668">
        <w:rPr>
          <w:rFonts w:ascii="Sabon LT Std" w:hAnsi="Sabon LT Std"/>
          <w:color w:val="000000" w:themeColor="text1"/>
        </w:rPr>
        <w:t xml:space="preserve">, </w:t>
      </w:r>
      <w:r w:rsidR="00C342E1" w:rsidRPr="00C51668">
        <w:rPr>
          <w:rFonts w:ascii="Sabon LT Std" w:hAnsi="Sabon LT Std"/>
          <w:i/>
          <w:iCs/>
          <w:color w:val="000000" w:themeColor="text1"/>
        </w:rPr>
        <w:t xml:space="preserve">p </w:t>
      </w:r>
      <w:r w:rsidR="00C342E1" w:rsidRPr="00C51668">
        <w:rPr>
          <w:rFonts w:ascii="Sabon LT Std" w:hAnsi="Sabon LT Std"/>
          <w:color w:val="000000" w:themeColor="text1"/>
        </w:rPr>
        <w:t>= .0</w:t>
      </w:r>
      <w:r w:rsidR="00E8083F" w:rsidRPr="00C51668">
        <w:rPr>
          <w:rFonts w:ascii="Sabon LT Std" w:hAnsi="Sabon LT Std"/>
          <w:color w:val="000000" w:themeColor="text1"/>
        </w:rPr>
        <w:t>38</w:t>
      </w:r>
      <w:r w:rsidR="00974E6D" w:rsidRPr="00C51668">
        <w:rPr>
          <w:rFonts w:ascii="Sabon LT Std" w:hAnsi="Sabon LT Std"/>
          <w:color w:val="000000" w:themeColor="text1"/>
        </w:rPr>
        <w:t>)</w:t>
      </w:r>
      <w:r w:rsidR="00C342E1" w:rsidRPr="00C51668">
        <w:rPr>
          <w:rFonts w:ascii="Sabon LT Std" w:hAnsi="Sabon LT Std"/>
          <w:color w:val="000000" w:themeColor="text1"/>
        </w:rPr>
        <w:t xml:space="preserve"> </w:t>
      </w:r>
      <w:r w:rsidR="00CB45A9" w:rsidRPr="00C51668">
        <w:rPr>
          <w:rFonts w:ascii="Sabon LT Std" w:hAnsi="Sabon LT Std"/>
          <w:color w:val="000000" w:themeColor="text1"/>
        </w:rPr>
        <w:t>when participants coordinated with the same partner (Partner Condition = 0) on every trial than when coordinating with different partners on each trial (Partner Condition = 1)</w:t>
      </w:r>
      <w:r w:rsidR="00140C4B" w:rsidRPr="00C51668">
        <w:rPr>
          <w:rFonts w:ascii="Sabon LT Std" w:hAnsi="Sabon LT Std"/>
          <w:color w:val="000000" w:themeColor="text1"/>
        </w:rPr>
        <w:t>.</w:t>
      </w:r>
      <w:r w:rsidR="00717073" w:rsidRPr="00C51668">
        <w:rPr>
          <w:rFonts w:ascii="Sabon LT Std" w:hAnsi="Sabon LT Std"/>
          <w:color w:val="000000" w:themeColor="text1"/>
        </w:rPr>
        <w:t xml:space="preserve"> </w:t>
      </w:r>
      <w:r w:rsidR="001A4025" w:rsidRPr="00C51668">
        <w:rPr>
          <w:rFonts w:ascii="Sabon LT Std" w:hAnsi="Sabon LT Std"/>
          <w:color w:val="000000" w:themeColor="text1"/>
        </w:rPr>
        <w:t xml:space="preserve">The odds of subjects choosing the cooperative option </w:t>
      </w:r>
      <w:r w:rsidR="00927BAD" w:rsidRPr="00C51668">
        <w:rPr>
          <w:rFonts w:ascii="Sabon LT Std" w:hAnsi="Sabon LT Std"/>
          <w:color w:val="000000" w:themeColor="text1"/>
        </w:rPr>
        <w:t>change</w:t>
      </w:r>
      <w:r w:rsidR="001A4025" w:rsidRPr="00C51668">
        <w:rPr>
          <w:rFonts w:ascii="Sabon LT Std" w:hAnsi="Sabon LT Std"/>
          <w:color w:val="000000" w:themeColor="text1"/>
        </w:rPr>
        <w:t xml:space="preserve"> by 1.</w:t>
      </w:r>
      <w:r w:rsidR="00880DD4" w:rsidRPr="00C51668">
        <w:rPr>
          <w:rFonts w:ascii="Sabon LT Std" w:hAnsi="Sabon LT Std"/>
          <w:color w:val="000000" w:themeColor="text1"/>
        </w:rPr>
        <w:t>53</w:t>
      </w:r>
      <w:r w:rsidR="001A4025" w:rsidRPr="00C51668">
        <w:rPr>
          <w:rFonts w:ascii="Sabon LT Std" w:hAnsi="Sabon LT Std"/>
          <w:color w:val="000000" w:themeColor="text1"/>
        </w:rPr>
        <w:t xml:space="preserve"> (95% conf. int.:</w:t>
      </w:r>
      <w:r w:rsidR="0023120B" w:rsidRPr="00C51668">
        <w:rPr>
          <w:rFonts w:ascii="Sabon LT Std" w:hAnsi="Sabon LT Std"/>
          <w:color w:val="000000" w:themeColor="text1"/>
        </w:rPr>
        <w:t xml:space="preserve"> 1.02</w:t>
      </w:r>
      <w:r w:rsidR="001A4025" w:rsidRPr="00C51668">
        <w:rPr>
          <w:rFonts w:ascii="Sabon LT Std" w:hAnsi="Sabon LT Std"/>
          <w:color w:val="000000" w:themeColor="text1"/>
        </w:rPr>
        <w:t>,</w:t>
      </w:r>
      <w:r w:rsidR="00DB33B9" w:rsidRPr="00C51668">
        <w:rPr>
          <w:rFonts w:ascii="Sabon LT Std" w:hAnsi="Sabon LT Std"/>
          <w:color w:val="000000" w:themeColor="text1"/>
        </w:rPr>
        <w:t xml:space="preserve"> </w:t>
      </w:r>
      <w:r w:rsidR="0023120B" w:rsidRPr="00C51668">
        <w:rPr>
          <w:rFonts w:ascii="Sabon LT Std" w:hAnsi="Sabon LT Std"/>
          <w:color w:val="000000" w:themeColor="text1"/>
        </w:rPr>
        <w:t>2</w:t>
      </w:r>
      <w:r w:rsidR="00FE1E0B" w:rsidRPr="00C51668">
        <w:rPr>
          <w:rFonts w:ascii="Sabon LT Std" w:hAnsi="Sabon LT Std"/>
          <w:color w:val="000000" w:themeColor="text1"/>
        </w:rPr>
        <w:t>.</w:t>
      </w:r>
      <w:r w:rsidR="0023120B" w:rsidRPr="00C51668">
        <w:rPr>
          <w:rFonts w:ascii="Sabon LT Std" w:hAnsi="Sabon LT Std"/>
          <w:color w:val="000000" w:themeColor="text1"/>
        </w:rPr>
        <w:t>37</w:t>
      </w:r>
      <w:r w:rsidR="001A4025" w:rsidRPr="00C51668">
        <w:rPr>
          <w:rFonts w:ascii="Sabon LT Std" w:hAnsi="Sabon LT Std"/>
          <w:color w:val="000000" w:themeColor="text1"/>
        </w:rPr>
        <w:t>) when they coordinate with a fixed partner relative to coordinating with variable partners.</w:t>
      </w:r>
    </w:p>
    <w:p w14:paraId="021A002F" w14:textId="71D05272" w:rsidR="00AE25A0" w:rsidRPr="00C51668" w:rsidRDefault="00533198" w:rsidP="00833943">
      <w:pPr>
        <w:spacing w:line="360" w:lineRule="auto"/>
        <w:ind w:firstLine="720"/>
        <w:jc w:val="both"/>
        <w:rPr>
          <w:rFonts w:ascii="Sabon LT Std" w:hAnsi="Sabon LT Std"/>
          <w:color w:val="000000" w:themeColor="text1"/>
          <w:highlight w:val="yellow"/>
        </w:rPr>
      </w:pPr>
      <w:r w:rsidRPr="00C51668">
        <w:rPr>
          <w:rFonts w:ascii="Sabon LT Std" w:hAnsi="Sabon LT Std"/>
          <w:color w:val="000000" w:themeColor="text1"/>
        </w:rPr>
        <w:t>As a manipulation check</w:t>
      </w:r>
      <w:r w:rsidR="004E4738" w:rsidRPr="00C51668">
        <w:rPr>
          <w:rFonts w:ascii="Sabon LT Std" w:hAnsi="Sabon LT Std"/>
          <w:color w:val="000000" w:themeColor="text1"/>
        </w:rPr>
        <w:t>, we</w:t>
      </w:r>
      <w:r w:rsidR="003A0179" w:rsidRPr="00C51668">
        <w:rPr>
          <w:rFonts w:ascii="Sabon LT Std" w:hAnsi="Sabon LT Std"/>
          <w:color w:val="000000" w:themeColor="text1"/>
        </w:rPr>
        <w:t xml:space="preserve"> also predicted a negative main effect of Temptation Level, with participants more likely to choose the alternative option as the payoff for doing so relative to the cooperative option increased. The results confirm this prediction: Temptation Level is significantly associated with reduced levels of cooperation</w:t>
      </w:r>
      <w:r w:rsidR="00FF2E5B" w:rsidRPr="00C51668">
        <w:rPr>
          <w:rFonts w:ascii="Sabon LT Std" w:hAnsi="Sabon LT Std"/>
          <w:color w:val="000000" w:themeColor="text1"/>
        </w:rPr>
        <w:t xml:space="preserve"> (</w:t>
      </w:r>
      <w:r w:rsidR="00950D3D" w:rsidRPr="00C51668">
        <w:rPr>
          <w:rFonts w:ascii="Sabon LT Std" w:hAnsi="Sabon LT Std"/>
          <w:i/>
          <w:iCs/>
          <w:color w:val="000000" w:themeColor="text1"/>
        </w:rPr>
        <w:t xml:space="preserve">b </w:t>
      </w:r>
      <w:r w:rsidR="00950D3D" w:rsidRPr="00C51668">
        <w:rPr>
          <w:rFonts w:ascii="Sabon LT Std" w:hAnsi="Sabon LT Std"/>
          <w:color w:val="000000" w:themeColor="text1"/>
        </w:rPr>
        <w:t xml:space="preserve">= </w:t>
      </w:r>
      <w:r w:rsidR="00833943" w:rsidRPr="00C51668">
        <w:rPr>
          <w:rFonts w:ascii="Sabon LT Std" w:hAnsi="Sabon LT Std"/>
          <w:color w:val="000000" w:themeColor="text1"/>
        </w:rPr>
        <w:t>-1.277</w:t>
      </w:r>
      <w:r w:rsidR="00950D3D" w:rsidRPr="00C51668">
        <w:rPr>
          <w:rFonts w:ascii="Sabon LT Std" w:hAnsi="Sabon LT Std"/>
          <w:color w:val="000000" w:themeColor="text1"/>
        </w:rPr>
        <w:t xml:space="preserve">, </w:t>
      </w:r>
      <w:r w:rsidR="00950D3D" w:rsidRPr="00C51668">
        <w:rPr>
          <w:rFonts w:ascii="Sabon LT Std" w:hAnsi="Sabon LT Std"/>
          <w:i/>
          <w:iCs/>
          <w:color w:val="000000" w:themeColor="text1"/>
        </w:rPr>
        <w:t xml:space="preserve">p </w:t>
      </w:r>
      <w:r w:rsidR="00950D3D" w:rsidRPr="00C51668">
        <w:rPr>
          <w:rFonts w:ascii="Sabon LT Std" w:hAnsi="Sabon LT Std"/>
          <w:color w:val="000000" w:themeColor="text1"/>
        </w:rPr>
        <w:t>= .0</w:t>
      </w:r>
      <w:r w:rsidR="00833943" w:rsidRPr="00C51668">
        <w:rPr>
          <w:rFonts w:ascii="Sabon LT Std" w:hAnsi="Sabon LT Std"/>
          <w:color w:val="000000" w:themeColor="text1"/>
        </w:rPr>
        <w:t>00</w:t>
      </w:r>
      <w:r w:rsidR="00FF2E5B" w:rsidRPr="00C51668">
        <w:rPr>
          <w:rFonts w:ascii="Sabon LT Std" w:hAnsi="Sabon LT Std"/>
          <w:color w:val="000000" w:themeColor="text1"/>
        </w:rPr>
        <w:t>),</w:t>
      </w:r>
      <w:r w:rsidR="003A0179" w:rsidRPr="00C51668">
        <w:rPr>
          <w:rFonts w:ascii="Sabon LT Std" w:hAnsi="Sabon LT Std"/>
          <w:color w:val="000000" w:themeColor="text1"/>
        </w:rPr>
        <w:t xml:space="preserve"> all else constant</w:t>
      </w:r>
      <w:r w:rsidR="00417390" w:rsidRPr="00C51668">
        <w:rPr>
          <w:rFonts w:ascii="Sabon LT Std" w:hAnsi="Sabon LT Std"/>
          <w:color w:val="000000" w:themeColor="text1"/>
        </w:rPr>
        <w:t>.</w:t>
      </w:r>
      <w:r w:rsidR="003A0179" w:rsidRPr="00C51668">
        <w:rPr>
          <w:rFonts w:ascii="Sabon LT Std" w:hAnsi="Sabon LT Std"/>
          <w:color w:val="000000" w:themeColor="text1"/>
        </w:rPr>
        <w:t xml:space="preserve"> </w:t>
      </w:r>
      <w:r w:rsidR="00B66C43" w:rsidRPr="00C51668">
        <w:rPr>
          <w:rFonts w:ascii="Sabon LT Std" w:hAnsi="Sabon LT Std"/>
          <w:color w:val="000000" w:themeColor="text1"/>
        </w:rPr>
        <w:t xml:space="preserve">From </w:t>
      </w:r>
      <w:commentRangeStart w:id="41"/>
      <w:r w:rsidR="000B084B" w:rsidRPr="00C51668">
        <w:rPr>
          <w:rFonts w:ascii="Sabon LT Std" w:hAnsi="Sabon LT Std"/>
          <w:color w:val="000000" w:themeColor="text1"/>
        </w:rPr>
        <w:t>Model</w:t>
      </w:r>
      <w:r w:rsidR="006A7827" w:rsidRPr="00C51668">
        <w:rPr>
          <w:rFonts w:ascii="Sabon LT Std" w:hAnsi="Sabon LT Std"/>
          <w:color w:val="000000" w:themeColor="text1"/>
        </w:rPr>
        <w:t xml:space="preserve"> </w:t>
      </w:r>
      <w:r w:rsidR="00CA3B73" w:rsidRPr="00C51668">
        <w:rPr>
          <w:rFonts w:ascii="Sabon LT Std" w:hAnsi="Sabon LT Std"/>
          <w:color w:val="000000" w:themeColor="text1"/>
        </w:rPr>
        <w:t>2</w:t>
      </w:r>
      <w:commentRangeEnd w:id="41"/>
      <w:r w:rsidR="00D11979">
        <w:rPr>
          <w:rStyle w:val="CommentReference"/>
          <w:rFonts w:asciiTheme="minorHAnsi" w:eastAsiaTheme="minorHAnsi" w:hAnsiTheme="minorHAnsi" w:cstheme="minorBidi"/>
        </w:rPr>
        <w:commentReference w:id="41"/>
      </w:r>
      <w:r w:rsidR="00B66C43" w:rsidRPr="00C51668">
        <w:rPr>
          <w:rFonts w:ascii="Sabon LT Std" w:hAnsi="Sabon LT Std"/>
          <w:color w:val="000000" w:themeColor="text1"/>
        </w:rPr>
        <w:t>,</w:t>
      </w:r>
      <w:r w:rsidR="006A7827" w:rsidRPr="00C51668">
        <w:rPr>
          <w:rFonts w:ascii="Sabon LT Std" w:hAnsi="Sabon LT Std"/>
          <w:color w:val="000000" w:themeColor="text1"/>
        </w:rPr>
        <w:t xml:space="preserve"> a</w:t>
      </w:r>
      <w:r w:rsidR="00EA4039" w:rsidRPr="00C51668">
        <w:rPr>
          <w:rFonts w:ascii="Sabon LT Std" w:hAnsi="Sabon LT Std"/>
          <w:color w:val="000000" w:themeColor="text1"/>
        </w:rPr>
        <w:t xml:space="preserve">n increase in temptation level by one unit is associated with a </w:t>
      </w:r>
      <w:r w:rsidR="00393128" w:rsidRPr="00C51668">
        <w:rPr>
          <w:rFonts w:ascii="Sabon LT Std" w:hAnsi="Sabon LT Std"/>
          <w:color w:val="000000" w:themeColor="text1"/>
        </w:rPr>
        <w:t>0</w:t>
      </w:r>
      <w:r w:rsidR="00BB2F27" w:rsidRPr="00C51668">
        <w:rPr>
          <w:rFonts w:ascii="Sabon LT Std" w:hAnsi="Sabon LT Std"/>
          <w:color w:val="000000" w:themeColor="text1"/>
        </w:rPr>
        <w:t>.2</w:t>
      </w:r>
      <w:r w:rsidR="00CA2B2C" w:rsidRPr="00C51668">
        <w:rPr>
          <w:rFonts w:ascii="Sabon LT Std" w:hAnsi="Sabon LT Std"/>
          <w:color w:val="000000" w:themeColor="text1"/>
        </w:rPr>
        <w:t>8</w:t>
      </w:r>
      <w:r w:rsidR="00393128" w:rsidRPr="00C51668">
        <w:rPr>
          <w:rFonts w:ascii="Sabon LT Std" w:hAnsi="Sabon LT Std"/>
          <w:color w:val="000000" w:themeColor="text1"/>
        </w:rPr>
        <w:t xml:space="preserve"> </w:t>
      </w:r>
      <w:r w:rsidR="00CE1747" w:rsidRPr="00C51668">
        <w:rPr>
          <w:rFonts w:ascii="Sabon LT Std" w:hAnsi="Sabon LT Std"/>
          <w:color w:val="000000" w:themeColor="text1"/>
        </w:rPr>
        <w:t xml:space="preserve">(95% conf. int.: </w:t>
      </w:r>
      <w:r w:rsidR="00BB2F27" w:rsidRPr="00C51668">
        <w:rPr>
          <w:rFonts w:ascii="Sabon LT Std" w:hAnsi="Sabon LT Std"/>
          <w:color w:val="000000" w:themeColor="text1"/>
        </w:rPr>
        <w:t>0.19</w:t>
      </w:r>
      <w:r w:rsidR="00CE1747" w:rsidRPr="00C51668">
        <w:rPr>
          <w:rFonts w:ascii="Sabon LT Std" w:hAnsi="Sabon LT Std"/>
          <w:color w:val="000000" w:themeColor="text1"/>
        </w:rPr>
        <w:t xml:space="preserve">, </w:t>
      </w:r>
      <w:r w:rsidR="00BB2F27" w:rsidRPr="00C51668">
        <w:rPr>
          <w:rFonts w:ascii="Sabon LT Std" w:hAnsi="Sabon LT Std"/>
          <w:color w:val="000000" w:themeColor="text1"/>
        </w:rPr>
        <w:t>0.</w:t>
      </w:r>
      <w:r w:rsidR="00CA2B2C" w:rsidRPr="00C51668">
        <w:rPr>
          <w:rFonts w:ascii="Sabon LT Std" w:hAnsi="Sabon LT Std"/>
          <w:color w:val="000000" w:themeColor="text1"/>
        </w:rPr>
        <w:t>40</w:t>
      </w:r>
      <w:r w:rsidR="00CE1747" w:rsidRPr="00C51668">
        <w:rPr>
          <w:rFonts w:ascii="Sabon LT Std" w:hAnsi="Sabon LT Std"/>
          <w:color w:val="000000" w:themeColor="text1"/>
        </w:rPr>
        <w:t xml:space="preserve">) </w:t>
      </w:r>
      <w:r w:rsidR="00FF2E5B" w:rsidRPr="00C51668">
        <w:rPr>
          <w:rFonts w:ascii="Sabon LT Std" w:hAnsi="Sabon LT Std"/>
          <w:color w:val="000000" w:themeColor="text1"/>
        </w:rPr>
        <w:t>change</w:t>
      </w:r>
      <w:r w:rsidR="00EA4039" w:rsidRPr="00C51668">
        <w:rPr>
          <w:rFonts w:ascii="Sabon LT Std" w:hAnsi="Sabon LT Std"/>
          <w:color w:val="000000" w:themeColor="text1"/>
        </w:rPr>
        <w:t xml:space="preserve"> </w:t>
      </w:r>
      <w:r w:rsidR="00393128" w:rsidRPr="00C51668">
        <w:rPr>
          <w:rFonts w:ascii="Sabon LT Std" w:hAnsi="Sabon LT Std"/>
          <w:color w:val="000000" w:themeColor="text1"/>
        </w:rPr>
        <w:t>in the odds of cooperation</w:t>
      </w:r>
      <w:r w:rsidR="008738E8" w:rsidRPr="00C51668">
        <w:rPr>
          <w:rFonts w:ascii="Sabon LT Std" w:hAnsi="Sabon LT Std"/>
          <w:color w:val="000000" w:themeColor="text1"/>
        </w:rPr>
        <w:t>.</w:t>
      </w:r>
    </w:p>
    <w:p w14:paraId="6C43D60C" w14:textId="0ABC5B7D" w:rsidR="001C0418" w:rsidRPr="00C51668" w:rsidRDefault="003A0179" w:rsidP="004E4C39">
      <w:pPr>
        <w:spacing w:line="360" w:lineRule="auto"/>
        <w:ind w:firstLine="720"/>
        <w:jc w:val="both"/>
        <w:rPr>
          <w:rFonts w:ascii="Sabon LT Std" w:hAnsi="Sabon LT Std"/>
          <w:b/>
          <w:bCs/>
          <w:color w:val="000000" w:themeColor="text1"/>
        </w:rPr>
      </w:pPr>
      <w:r w:rsidRPr="00C51668">
        <w:rPr>
          <w:rFonts w:ascii="Sabon LT Std" w:hAnsi="Sabon LT Std"/>
          <w:color w:val="000000" w:themeColor="text1"/>
        </w:rPr>
        <w:t>The results from Experiment 1 provide evidence that repeated coordination with the same partner may stabilize cooperation by boosting altruistic motivation towards that partner, and thereby increasing resistance to tempting alternative options. Crucially, the design of Experiment 1 enabled us to rule out trust as a mediating factor between coordination and the willingness to cooperate.</w:t>
      </w:r>
    </w:p>
    <w:p w14:paraId="7EABA8D3" w14:textId="1F390D3E" w:rsidR="0002459D" w:rsidRPr="00C51668" w:rsidRDefault="0002459D">
      <w:pPr>
        <w:rPr>
          <w:rFonts w:ascii="Sabon LT Std" w:hAnsi="Sabon LT Std"/>
          <w:b/>
          <w:bCs/>
          <w:color w:val="000000" w:themeColor="text1"/>
        </w:rPr>
      </w:pPr>
    </w:p>
    <w:p w14:paraId="118A4A2E" w14:textId="068C46B0" w:rsidR="004D10E6" w:rsidRPr="00C51668" w:rsidRDefault="00DA45C8" w:rsidP="00CB4F2A">
      <w:pPr>
        <w:jc w:val="both"/>
        <w:rPr>
          <w:rFonts w:ascii="Sabon LT Std" w:hAnsi="Sabon LT Std"/>
          <w:color w:val="000000" w:themeColor="text1"/>
          <w:sz w:val="22"/>
          <w:szCs w:val="22"/>
        </w:rPr>
      </w:pPr>
      <w:r w:rsidRPr="00C51668">
        <w:rPr>
          <w:rFonts w:ascii="Sabon LT Std" w:hAnsi="Sabon LT Std"/>
          <w:b/>
          <w:bCs/>
          <w:color w:val="000000" w:themeColor="text1"/>
          <w:sz w:val="22"/>
          <w:szCs w:val="22"/>
        </w:rPr>
        <w:t>Table 1</w:t>
      </w:r>
      <w:r w:rsidRPr="00C51668">
        <w:rPr>
          <w:rFonts w:ascii="Sabon LT Std" w:hAnsi="Sabon LT Std"/>
          <w:color w:val="000000" w:themeColor="text1"/>
          <w:sz w:val="22"/>
          <w:szCs w:val="22"/>
        </w:rPr>
        <w:t xml:space="preserve">. </w:t>
      </w:r>
      <w:r w:rsidR="004D10E6" w:rsidRPr="00C51668">
        <w:rPr>
          <w:rFonts w:ascii="Sabon LT Std" w:hAnsi="Sabon LT Std"/>
          <w:color w:val="000000" w:themeColor="text1"/>
          <w:sz w:val="22"/>
          <w:szCs w:val="22"/>
        </w:rPr>
        <w:t>Analysis r</w:t>
      </w:r>
      <w:r w:rsidRPr="00C51668">
        <w:rPr>
          <w:rFonts w:ascii="Sabon LT Std" w:hAnsi="Sabon LT Std"/>
          <w:color w:val="000000" w:themeColor="text1"/>
          <w:sz w:val="22"/>
          <w:szCs w:val="22"/>
        </w:rPr>
        <w:t>esults</w:t>
      </w:r>
      <w:r w:rsidR="001C0418" w:rsidRPr="00C51668">
        <w:rPr>
          <w:rFonts w:ascii="Sabon LT Std" w:hAnsi="Sabon LT Std"/>
          <w:color w:val="000000" w:themeColor="text1"/>
          <w:sz w:val="22"/>
          <w:szCs w:val="22"/>
        </w:rPr>
        <w:t xml:space="preserve"> from Experiment 1</w:t>
      </w:r>
      <w:r w:rsidR="004D10E6" w:rsidRPr="00C51668">
        <w:rPr>
          <w:rFonts w:ascii="Sabon LT Std" w:hAnsi="Sabon LT Std"/>
          <w:color w:val="000000" w:themeColor="text1"/>
          <w:sz w:val="22"/>
          <w:szCs w:val="22"/>
        </w:rPr>
        <w:t xml:space="preserve"> using m</w:t>
      </w:r>
      <w:r w:rsidR="00831167" w:rsidRPr="00C51668">
        <w:rPr>
          <w:rFonts w:ascii="Sabon LT Std" w:hAnsi="Sabon LT Std"/>
          <w:color w:val="000000" w:themeColor="text1"/>
          <w:sz w:val="22"/>
          <w:szCs w:val="22"/>
        </w:rPr>
        <w:t xml:space="preserve">ixed-effects logistic </w:t>
      </w:r>
      <w:r w:rsidRPr="00C51668">
        <w:rPr>
          <w:rFonts w:ascii="Sabon LT Std" w:hAnsi="Sabon LT Std"/>
          <w:color w:val="000000" w:themeColor="text1"/>
          <w:sz w:val="22"/>
          <w:szCs w:val="22"/>
        </w:rPr>
        <w:t xml:space="preserve">regressions </w:t>
      </w:r>
      <w:r w:rsidR="003F638A" w:rsidRPr="00C51668">
        <w:rPr>
          <w:rFonts w:ascii="Sabon LT Std" w:hAnsi="Sabon LT Std"/>
          <w:color w:val="000000" w:themeColor="text1"/>
          <w:sz w:val="22"/>
          <w:szCs w:val="22"/>
        </w:rPr>
        <w:t>of</w:t>
      </w:r>
      <w:r w:rsidR="00931022" w:rsidRPr="00C51668">
        <w:rPr>
          <w:rFonts w:ascii="Sabon LT Std" w:hAnsi="Sabon LT Std"/>
          <w:color w:val="000000" w:themeColor="text1"/>
          <w:sz w:val="22"/>
          <w:szCs w:val="22"/>
        </w:rPr>
        <w:t xml:space="preserve"> </w:t>
      </w:r>
      <w:r w:rsidR="007F6158" w:rsidRPr="00C51668">
        <w:rPr>
          <w:rFonts w:ascii="Sabon LT Std" w:hAnsi="Sabon LT Std"/>
          <w:color w:val="000000" w:themeColor="text1"/>
          <w:sz w:val="22"/>
          <w:szCs w:val="22"/>
        </w:rPr>
        <w:t>Partner</w:t>
      </w:r>
      <w:r w:rsidR="003F638A" w:rsidRPr="00C51668">
        <w:rPr>
          <w:rFonts w:ascii="Sabon LT Std" w:hAnsi="Sabon LT Std"/>
          <w:color w:val="000000" w:themeColor="text1"/>
          <w:sz w:val="22"/>
          <w:szCs w:val="22"/>
        </w:rPr>
        <w:t xml:space="preserve"> </w:t>
      </w:r>
      <w:r w:rsidR="00831167" w:rsidRPr="00C51668">
        <w:rPr>
          <w:rFonts w:ascii="Sabon LT Std" w:hAnsi="Sabon LT Std"/>
          <w:color w:val="000000" w:themeColor="text1"/>
          <w:sz w:val="22"/>
          <w:szCs w:val="22"/>
        </w:rPr>
        <w:t>C</w:t>
      </w:r>
      <w:r w:rsidR="003F638A" w:rsidRPr="00C51668">
        <w:rPr>
          <w:rFonts w:ascii="Sabon LT Std" w:hAnsi="Sabon LT Std"/>
          <w:color w:val="000000" w:themeColor="text1"/>
          <w:sz w:val="22"/>
          <w:szCs w:val="22"/>
        </w:rPr>
        <w:t xml:space="preserve">ondition </w:t>
      </w:r>
      <w:r w:rsidR="00831167" w:rsidRPr="00C51668">
        <w:rPr>
          <w:rFonts w:ascii="Sabon LT Std" w:hAnsi="Sabon LT Std"/>
          <w:color w:val="000000" w:themeColor="text1"/>
          <w:sz w:val="22"/>
          <w:szCs w:val="22"/>
        </w:rPr>
        <w:t xml:space="preserve">and Temptation Level </w:t>
      </w:r>
      <w:r w:rsidR="003F638A" w:rsidRPr="00C51668">
        <w:rPr>
          <w:rFonts w:ascii="Sabon LT Std" w:hAnsi="Sabon LT Std"/>
          <w:color w:val="000000" w:themeColor="text1"/>
          <w:sz w:val="22"/>
          <w:szCs w:val="22"/>
        </w:rPr>
        <w:t xml:space="preserve">on </w:t>
      </w:r>
      <w:r w:rsidR="00985886" w:rsidRPr="00C51668">
        <w:rPr>
          <w:rFonts w:ascii="Sabon LT Std" w:hAnsi="Sabon LT Std"/>
          <w:color w:val="000000" w:themeColor="text1"/>
          <w:sz w:val="22"/>
          <w:szCs w:val="22"/>
        </w:rPr>
        <w:t xml:space="preserve">subject’s cooperative </w:t>
      </w:r>
      <w:r w:rsidR="00C654FA" w:rsidRPr="00C51668">
        <w:rPr>
          <w:rFonts w:ascii="Sabon LT Std" w:hAnsi="Sabon LT Std"/>
          <w:color w:val="000000" w:themeColor="text1"/>
          <w:sz w:val="22"/>
          <w:szCs w:val="22"/>
        </w:rPr>
        <w:t>choices</w:t>
      </w:r>
      <w:commentRangeStart w:id="42"/>
      <w:r w:rsidR="00C654FA" w:rsidRPr="00C51668">
        <w:rPr>
          <w:rFonts w:ascii="Sabon LT Std" w:hAnsi="Sabon LT Std"/>
          <w:color w:val="000000" w:themeColor="text1"/>
          <w:sz w:val="22"/>
          <w:szCs w:val="22"/>
        </w:rPr>
        <w:t>.</w:t>
      </w:r>
      <w:commentRangeEnd w:id="42"/>
      <w:r w:rsidR="00EC1F4A">
        <w:rPr>
          <w:rStyle w:val="CommentReference"/>
          <w:rFonts w:asciiTheme="minorHAnsi" w:eastAsiaTheme="minorHAnsi" w:hAnsiTheme="minorHAnsi" w:cstheme="minorBidi"/>
        </w:rPr>
        <w:commentReference w:id="42"/>
      </w:r>
    </w:p>
    <w:p w14:paraId="4E807127" w14:textId="77777777" w:rsidR="0002459D" w:rsidRPr="00C51668" w:rsidRDefault="0002459D" w:rsidP="00CB4F2A">
      <w:pPr>
        <w:jc w:val="both"/>
        <w:rPr>
          <w:rFonts w:ascii="Sabon LT Std" w:hAnsi="Sabon LT Std"/>
          <w:color w:val="000000" w:themeColor="text1"/>
        </w:rPr>
      </w:pPr>
    </w:p>
    <w:tbl>
      <w:tblPr>
        <w:tblW w:w="0" w:type="auto"/>
        <w:tblLook w:val="04A0" w:firstRow="1" w:lastRow="0" w:firstColumn="1" w:lastColumn="0" w:noHBand="0" w:noVBand="1"/>
      </w:tblPr>
      <w:tblGrid>
        <w:gridCol w:w="1745"/>
        <w:gridCol w:w="834"/>
        <w:gridCol w:w="597"/>
        <w:gridCol w:w="759"/>
        <w:gridCol w:w="705"/>
        <w:gridCol w:w="737"/>
        <w:gridCol w:w="835"/>
        <w:gridCol w:w="597"/>
        <w:gridCol w:w="759"/>
        <w:gridCol w:w="705"/>
        <w:gridCol w:w="737"/>
      </w:tblGrid>
      <w:tr w:rsidR="004D10E6" w:rsidRPr="00C51668" w14:paraId="0F4101F0" w14:textId="77777777" w:rsidTr="00B06413">
        <w:trPr>
          <w:trHeight w:val="300"/>
        </w:trPr>
        <w:tc>
          <w:tcPr>
            <w:tcW w:w="0" w:type="auto"/>
            <w:vMerge w:val="restart"/>
            <w:tcBorders>
              <w:top w:val="single" w:sz="4" w:space="0" w:color="auto"/>
              <w:left w:val="single" w:sz="4" w:space="0" w:color="auto"/>
              <w:bottom w:val="single" w:sz="8" w:space="0" w:color="000000"/>
              <w:right w:val="single" w:sz="4" w:space="0" w:color="auto"/>
            </w:tcBorders>
            <w:shd w:val="clear" w:color="000000" w:fill="EDEDED"/>
            <w:vAlign w:val="center"/>
            <w:hideMark/>
          </w:tcPr>
          <w:p w14:paraId="5381257B" w14:textId="77777777" w:rsidR="004D10E6" w:rsidRPr="00C51668" w:rsidRDefault="004D10E6" w:rsidP="004D10E6">
            <w:pPr>
              <w:rPr>
                <w:rFonts w:ascii="Sabon LT Std" w:hAnsi="Sabon LT Std"/>
                <w:b/>
                <w:bCs/>
                <w:color w:val="000000"/>
                <w:sz w:val="20"/>
                <w:szCs w:val="20"/>
              </w:rPr>
            </w:pPr>
            <w:r w:rsidRPr="00C51668">
              <w:rPr>
                <w:rFonts w:ascii="Sabon LT Std" w:hAnsi="Sabon LT Std"/>
                <w:b/>
                <w:bCs/>
                <w:color w:val="000000"/>
                <w:sz w:val="20"/>
                <w:szCs w:val="20"/>
              </w:rPr>
              <w:t xml:space="preserve">Dependent variable = Cooperative choice </w:t>
            </w:r>
          </w:p>
        </w:tc>
        <w:tc>
          <w:tcPr>
            <w:tcW w:w="0" w:type="auto"/>
            <w:gridSpan w:val="5"/>
            <w:tcBorders>
              <w:top w:val="single" w:sz="4" w:space="0" w:color="auto"/>
              <w:left w:val="nil"/>
              <w:bottom w:val="single" w:sz="4" w:space="0" w:color="auto"/>
              <w:right w:val="single" w:sz="4" w:space="0" w:color="000000"/>
            </w:tcBorders>
            <w:shd w:val="clear" w:color="000000" w:fill="EDEDED"/>
            <w:noWrap/>
            <w:vAlign w:val="center"/>
            <w:hideMark/>
          </w:tcPr>
          <w:p w14:paraId="1C87B269" w14:textId="77777777" w:rsidR="004D10E6" w:rsidRPr="00C51668" w:rsidRDefault="004D10E6" w:rsidP="004D10E6">
            <w:pPr>
              <w:jc w:val="center"/>
              <w:rPr>
                <w:rFonts w:ascii="Sabon LT Std" w:hAnsi="Sabon LT Std"/>
                <w:b/>
                <w:bCs/>
                <w:color w:val="000000"/>
                <w:sz w:val="20"/>
                <w:szCs w:val="20"/>
              </w:rPr>
            </w:pPr>
            <w:r w:rsidRPr="00C51668">
              <w:rPr>
                <w:rFonts w:ascii="Sabon LT Std" w:hAnsi="Sabon LT Std"/>
                <w:b/>
                <w:bCs/>
                <w:color w:val="000000"/>
                <w:sz w:val="20"/>
                <w:szCs w:val="20"/>
              </w:rPr>
              <w:t>Model 1</w:t>
            </w:r>
          </w:p>
        </w:tc>
        <w:tc>
          <w:tcPr>
            <w:tcW w:w="0" w:type="auto"/>
            <w:gridSpan w:val="5"/>
            <w:tcBorders>
              <w:top w:val="single" w:sz="4" w:space="0" w:color="auto"/>
              <w:left w:val="nil"/>
              <w:bottom w:val="single" w:sz="4" w:space="0" w:color="auto"/>
              <w:right w:val="single" w:sz="4" w:space="0" w:color="000000"/>
            </w:tcBorders>
            <w:shd w:val="clear" w:color="000000" w:fill="EDEDED"/>
            <w:noWrap/>
            <w:vAlign w:val="center"/>
            <w:hideMark/>
          </w:tcPr>
          <w:p w14:paraId="1CD41547" w14:textId="77777777" w:rsidR="004D10E6" w:rsidRPr="00C51668" w:rsidRDefault="004D10E6" w:rsidP="004D10E6">
            <w:pPr>
              <w:jc w:val="center"/>
              <w:rPr>
                <w:rFonts w:ascii="Sabon LT Std" w:hAnsi="Sabon LT Std"/>
                <w:b/>
                <w:bCs/>
                <w:color w:val="000000"/>
                <w:sz w:val="20"/>
                <w:szCs w:val="20"/>
              </w:rPr>
            </w:pPr>
            <w:r w:rsidRPr="00C51668">
              <w:rPr>
                <w:rFonts w:ascii="Sabon LT Std" w:hAnsi="Sabon LT Std"/>
                <w:b/>
                <w:bCs/>
                <w:color w:val="000000"/>
                <w:sz w:val="20"/>
                <w:szCs w:val="20"/>
              </w:rPr>
              <w:t>Model 2</w:t>
            </w:r>
          </w:p>
        </w:tc>
      </w:tr>
      <w:tr w:rsidR="004D10E6" w:rsidRPr="00C51668" w14:paraId="4FD1A2FA" w14:textId="77777777" w:rsidTr="00B06413">
        <w:trPr>
          <w:trHeight w:val="30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4BF4100E" w14:textId="77777777" w:rsidR="004D10E6" w:rsidRPr="00C51668" w:rsidRDefault="004D10E6" w:rsidP="004D10E6">
            <w:pPr>
              <w:rPr>
                <w:rFonts w:ascii="Sabon LT Std" w:hAnsi="Sabon LT Std"/>
                <w:b/>
                <w:bCs/>
                <w:color w:val="000000"/>
                <w:sz w:val="20"/>
                <w:szCs w:val="20"/>
              </w:rPr>
            </w:pPr>
          </w:p>
        </w:tc>
        <w:tc>
          <w:tcPr>
            <w:tcW w:w="0" w:type="auto"/>
            <w:tcBorders>
              <w:top w:val="nil"/>
              <w:left w:val="nil"/>
              <w:bottom w:val="nil"/>
              <w:right w:val="nil"/>
            </w:tcBorders>
            <w:shd w:val="clear" w:color="000000" w:fill="EDEDED"/>
            <w:noWrap/>
            <w:vAlign w:val="bottom"/>
            <w:hideMark/>
          </w:tcPr>
          <w:p w14:paraId="6D18C7F1"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000000" w:fill="EDEDED"/>
            <w:noWrap/>
            <w:vAlign w:val="bottom"/>
            <w:hideMark/>
          </w:tcPr>
          <w:p w14:paraId="6ABB671A"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gridSpan w:val="3"/>
            <w:tcBorders>
              <w:top w:val="nil"/>
              <w:left w:val="nil"/>
              <w:bottom w:val="single" w:sz="4" w:space="0" w:color="auto"/>
              <w:right w:val="single" w:sz="4" w:space="0" w:color="000000"/>
            </w:tcBorders>
            <w:shd w:val="clear" w:color="000000" w:fill="EDEDED"/>
            <w:noWrap/>
            <w:vAlign w:val="center"/>
            <w:hideMark/>
          </w:tcPr>
          <w:p w14:paraId="326F48B5"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95% CI for odds ratio</w:t>
            </w:r>
          </w:p>
        </w:tc>
        <w:tc>
          <w:tcPr>
            <w:tcW w:w="0" w:type="auto"/>
            <w:tcBorders>
              <w:top w:val="nil"/>
              <w:left w:val="nil"/>
              <w:bottom w:val="nil"/>
              <w:right w:val="nil"/>
            </w:tcBorders>
            <w:shd w:val="clear" w:color="000000" w:fill="EDEDED"/>
            <w:noWrap/>
            <w:vAlign w:val="bottom"/>
            <w:hideMark/>
          </w:tcPr>
          <w:p w14:paraId="72450FAF"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000000" w:fill="EDEDED"/>
            <w:noWrap/>
            <w:vAlign w:val="bottom"/>
            <w:hideMark/>
          </w:tcPr>
          <w:p w14:paraId="5E7794CC"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gridSpan w:val="3"/>
            <w:tcBorders>
              <w:top w:val="nil"/>
              <w:left w:val="nil"/>
              <w:bottom w:val="single" w:sz="4" w:space="0" w:color="auto"/>
              <w:right w:val="single" w:sz="4" w:space="0" w:color="000000"/>
            </w:tcBorders>
            <w:shd w:val="clear" w:color="000000" w:fill="EDEDED"/>
            <w:noWrap/>
            <w:vAlign w:val="center"/>
            <w:hideMark/>
          </w:tcPr>
          <w:p w14:paraId="2C94496D"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95% CI for odds ratio</w:t>
            </w:r>
          </w:p>
        </w:tc>
      </w:tr>
      <w:tr w:rsidR="00B06413" w:rsidRPr="00C51668" w14:paraId="34D6B2B1" w14:textId="77777777" w:rsidTr="00B06413">
        <w:trPr>
          <w:trHeight w:val="580"/>
        </w:trPr>
        <w:tc>
          <w:tcPr>
            <w:tcW w:w="0" w:type="auto"/>
            <w:vMerge/>
            <w:tcBorders>
              <w:top w:val="single" w:sz="4" w:space="0" w:color="auto"/>
              <w:left w:val="single" w:sz="4" w:space="0" w:color="auto"/>
              <w:bottom w:val="single" w:sz="8" w:space="0" w:color="000000"/>
              <w:right w:val="single" w:sz="4" w:space="0" w:color="auto"/>
            </w:tcBorders>
            <w:vAlign w:val="center"/>
            <w:hideMark/>
          </w:tcPr>
          <w:p w14:paraId="38663C7E" w14:textId="77777777" w:rsidR="004D10E6" w:rsidRPr="00C51668" w:rsidRDefault="004D10E6" w:rsidP="004D10E6">
            <w:pPr>
              <w:rPr>
                <w:rFonts w:ascii="Sabon LT Std" w:hAnsi="Sabon LT Std"/>
                <w:b/>
                <w:bCs/>
                <w:color w:val="000000"/>
                <w:sz w:val="20"/>
                <w:szCs w:val="20"/>
              </w:rPr>
            </w:pPr>
          </w:p>
        </w:tc>
        <w:tc>
          <w:tcPr>
            <w:tcW w:w="0" w:type="auto"/>
            <w:tcBorders>
              <w:top w:val="nil"/>
              <w:left w:val="nil"/>
              <w:bottom w:val="single" w:sz="8" w:space="0" w:color="000000"/>
              <w:right w:val="nil"/>
            </w:tcBorders>
            <w:shd w:val="clear" w:color="000000" w:fill="EDEDED"/>
            <w:vAlign w:val="center"/>
            <w:hideMark/>
          </w:tcPr>
          <w:p w14:paraId="452B8849"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xml:space="preserve">B  </w:t>
            </w:r>
            <w:proofErr w:type="gramStart"/>
            <w:r w:rsidRPr="00C51668">
              <w:rPr>
                <w:rFonts w:ascii="Sabon LT Std" w:hAnsi="Sabon LT Std"/>
                <w:color w:val="000000"/>
                <w:sz w:val="20"/>
                <w:szCs w:val="20"/>
              </w:rPr>
              <w:t xml:space="preserve">   (</w:t>
            </w:r>
            <w:proofErr w:type="gramEnd"/>
            <w:r w:rsidRPr="00C51668">
              <w:rPr>
                <w:rFonts w:ascii="Sabon LT Std" w:hAnsi="Sabon LT Std"/>
                <w:color w:val="000000"/>
                <w:sz w:val="20"/>
                <w:szCs w:val="20"/>
              </w:rPr>
              <w:t>SE)</w:t>
            </w:r>
          </w:p>
        </w:tc>
        <w:tc>
          <w:tcPr>
            <w:tcW w:w="0" w:type="auto"/>
            <w:tcBorders>
              <w:top w:val="nil"/>
              <w:left w:val="nil"/>
              <w:bottom w:val="single" w:sz="8" w:space="0" w:color="000000"/>
              <w:right w:val="nil"/>
            </w:tcBorders>
            <w:shd w:val="clear" w:color="000000" w:fill="EDEDED"/>
            <w:noWrap/>
            <w:vAlign w:val="center"/>
            <w:hideMark/>
          </w:tcPr>
          <w:p w14:paraId="3218428B" w14:textId="77777777" w:rsidR="004D10E6" w:rsidRPr="00C51668" w:rsidRDefault="004D10E6" w:rsidP="004D10E6">
            <w:pPr>
              <w:jc w:val="center"/>
              <w:rPr>
                <w:rFonts w:ascii="Sabon LT Std" w:hAnsi="Sabon LT Std"/>
                <w:i/>
                <w:iCs/>
                <w:color w:val="000000"/>
                <w:sz w:val="20"/>
                <w:szCs w:val="20"/>
              </w:rPr>
            </w:pPr>
            <w:r w:rsidRPr="00C51668">
              <w:rPr>
                <w:rFonts w:ascii="Sabon LT Std" w:hAnsi="Sabon LT Std"/>
                <w:i/>
                <w:iCs/>
                <w:color w:val="000000"/>
                <w:sz w:val="20"/>
                <w:szCs w:val="20"/>
              </w:rPr>
              <w:t xml:space="preserve">p </w:t>
            </w:r>
            <w:r w:rsidRPr="00C51668">
              <w:rPr>
                <w:rFonts w:ascii="Sabon LT Std" w:hAnsi="Sabon LT Std"/>
                <w:color w:val="000000"/>
                <w:sz w:val="20"/>
                <w:szCs w:val="20"/>
              </w:rPr>
              <w:t xml:space="preserve">= </w:t>
            </w:r>
          </w:p>
        </w:tc>
        <w:tc>
          <w:tcPr>
            <w:tcW w:w="0" w:type="auto"/>
            <w:tcBorders>
              <w:top w:val="nil"/>
              <w:left w:val="nil"/>
              <w:bottom w:val="single" w:sz="8" w:space="0" w:color="auto"/>
              <w:right w:val="nil"/>
            </w:tcBorders>
            <w:shd w:val="clear" w:color="000000" w:fill="EDEDED"/>
            <w:noWrap/>
            <w:vAlign w:val="center"/>
            <w:hideMark/>
          </w:tcPr>
          <w:p w14:paraId="67BDA928"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Lower</w:t>
            </w:r>
          </w:p>
        </w:tc>
        <w:tc>
          <w:tcPr>
            <w:tcW w:w="0" w:type="auto"/>
            <w:tcBorders>
              <w:top w:val="nil"/>
              <w:left w:val="nil"/>
              <w:bottom w:val="single" w:sz="8" w:space="0" w:color="auto"/>
              <w:right w:val="nil"/>
            </w:tcBorders>
            <w:shd w:val="clear" w:color="000000" w:fill="EDEDED"/>
            <w:vAlign w:val="center"/>
            <w:hideMark/>
          </w:tcPr>
          <w:p w14:paraId="720F5B7D"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Odds Ratio</w:t>
            </w:r>
          </w:p>
        </w:tc>
        <w:tc>
          <w:tcPr>
            <w:tcW w:w="0" w:type="auto"/>
            <w:tcBorders>
              <w:top w:val="nil"/>
              <w:left w:val="nil"/>
              <w:bottom w:val="single" w:sz="8" w:space="0" w:color="auto"/>
              <w:right w:val="single" w:sz="4" w:space="0" w:color="auto"/>
            </w:tcBorders>
            <w:shd w:val="clear" w:color="000000" w:fill="EDEDED"/>
            <w:noWrap/>
            <w:vAlign w:val="center"/>
            <w:hideMark/>
          </w:tcPr>
          <w:p w14:paraId="5235C332"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Upper</w:t>
            </w:r>
          </w:p>
        </w:tc>
        <w:tc>
          <w:tcPr>
            <w:tcW w:w="0" w:type="auto"/>
            <w:tcBorders>
              <w:top w:val="nil"/>
              <w:left w:val="nil"/>
              <w:bottom w:val="single" w:sz="8" w:space="0" w:color="000000"/>
              <w:right w:val="nil"/>
            </w:tcBorders>
            <w:shd w:val="clear" w:color="000000" w:fill="EDEDED"/>
            <w:vAlign w:val="center"/>
            <w:hideMark/>
          </w:tcPr>
          <w:p w14:paraId="738E2782"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xml:space="preserve">B  </w:t>
            </w:r>
            <w:proofErr w:type="gramStart"/>
            <w:r w:rsidRPr="00C51668">
              <w:rPr>
                <w:rFonts w:ascii="Sabon LT Std" w:hAnsi="Sabon LT Std"/>
                <w:color w:val="000000"/>
                <w:sz w:val="20"/>
                <w:szCs w:val="20"/>
              </w:rPr>
              <w:t xml:space="preserve">   (</w:t>
            </w:r>
            <w:proofErr w:type="gramEnd"/>
            <w:r w:rsidRPr="00C51668">
              <w:rPr>
                <w:rFonts w:ascii="Sabon LT Std" w:hAnsi="Sabon LT Std"/>
                <w:color w:val="000000"/>
                <w:sz w:val="20"/>
                <w:szCs w:val="20"/>
              </w:rPr>
              <w:t>SE)</w:t>
            </w:r>
          </w:p>
        </w:tc>
        <w:tc>
          <w:tcPr>
            <w:tcW w:w="0" w:type="auto"/>
            <w:tcBorders>
              <w:top w:val="nil"/>
              <w:left w:val="nil"/>
              <w:bottom w:val="single" w:sz="8" w:space="0" w:color="000000"/>
              <w:right w:val="nil"/>
            </w:tcBorders>
            <w:shd w:val="clear" w:color="000000" w:fill="EDEDED"/>
            <w:noWrap/>
            <w:vAlign w:val="center"/>
            <w:hideMark/>
          </w:tcPr>
          <w:p w14:paraId="2F8E97F8" w14:textId="77777777" w:rsidR="004D10E6" w:rsidRPr="00C51668" w:rsidRDefault="004D10E6" w:rsidP="004D10E6">
            <w:pPr>
              <w:jc w:val="center"/>
              <w:rPr>
                <w:rFonts w:ascii="Sabon LT Std" w:hAnsi="Sabon LT Std"/>
                <w:i/>
                <w:iCs/>
                <w:color w:val="000000"/>
                <w:sz w:val="20"/>
                <w:szCs w:val="20"/>
              </w:rPr>
            </w:pPr>
            <w:r w:rsidRPr="00C51668">
              <w:rPr>
                <w:rFonts w:ascii="Sabon LT Std" w:hAnsi="Sabon LT Std"/>
                <w:i/>
                <w:iCs/>
                <w:color w:val="000000"/>
                <w:sz w:val="20"/>
                <w:szCs w:val="20"/>
              </w:rPr>
              <w:t xml:space="preserve">p </w:t>
            </w:r>
            <w:r w:rsidRPr="00C51668">
              <w:rPr>
                <w:rFonts w:ascii="Sabon LT Std" w:hAnsi="Sabon LT Std"/>
                <w:color w:val="000000"/>
                <w:sz w:val="20"/>
                <w:szCs w:val="20"/>
              </w:rPr>
              <w:t xml:space="preserve">= </w:t>
            </w:r>
          </w:p>
        </w:tc>
        <w:tc>
          <w:tcPr>
            <w:tcW w:w="0" w:type="auto"/>
            <w:tcBorders>
              <w:top w:val="nil"/>
              <w:left w:val="nil"/>
              <w:bottom w:val="single" w:sz="8" w:space="0" w:color="auto"/>
              <w:right w:val="nil"/>
            </w:tcBorders>
            <w:shd w:val="clear" w:color="000000" w:fill="EDEDED"/>
            <w:noWrap/>
            <w:vAlign w:val="center"/>
            <w:hideMark/>
          </w:tcPr>
          <w:p w14:paraId="0C68D4BF"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Lower</w:t>
            </w:r>
          </w:p>
        </w:tc>
        <w:tc>
          <w:tcPr>
            <w:tcW w:w="0" w:type="auto"/>
            <w:tcBorders>
              <w:top w:val="nil"/>
              <w:left w:val="nil"/>
              <w:bottom w:val="single" w:sz="8" w:space="0" w:color="auto"/>
              <w:right w:val="nil"/>
            </w:tcBorders>
            <w:shd w:val="clear" w:color="000000" w:fill="EDEDED"/>
            <w:vAlign w:val="center"/>
            <w:hideMark/>
          </w:tcPr>
          <w:p w14:paraId="2CB65A16"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Odds Ratio</w:t>
            </w:r>
          </w:p>
        </w:tc>
        <w:tc>
          <w:tcPr>
            <w:tcW w:w="0" w:type="auto"/>
            <w:tcBorders>
              <w:top w:val="nil"/>
              <w:left w:val="nil"/>
              <w:bottom w:val="single" w:sz="8" w:space="0" w:color="auto"/>
              <w:right w:val="single" w:sz="4" w:space="0" w:color="auto"/>
            </w:tcBorders>
            <w:shd w:val="clear" w:color="000000" w:fill="EDEDED"/>
            <w:noWrap/>
            <w:vAlign w:val="center"/>
            <w:hideMark/>
          </w:tcPr>
          <w:p w14:paraId="6AAAC865"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Upper</w:t>
            </w:r>
          </w:p>
        </w:tc>
      </w:tr>
      <w:tr w:rsidR="004D10E6" w:rsidRPr="00C51668" w14:paraId="314B9CF6" w14:textId="77777777" w:rsidTr="00B06413">
        <w:trPr>
          <w:trHeight w:val="300"/>
        </w:trPr>
        <w:tc>
          <w:tcPr>
            <w:tcW w:w="0" w:type="auto"/>
            <w:tcBorders>
              <w:top w:val="nil"/>
              <w:left w:val="single" w:sz="4" w:space="0" w:color="auto"/>
              <w:bottom w:val="nil"/>
              <w:right w:val="single" w:sz="4" w:space="0" w:color="auto"/>
            </w:tcBorders>
            <w:shd w:val="clear" w:color="auto" w:fill="auto"/>
            <w:noWrap/>
            <w:vAlign w:val="center"/>
            <w:hideMark/>
          </w:tcPr>
          <w:p w14:paraId="2B920EA3"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auto" w:fill="auto"/>
            <w:noWrap/>
            <w:vAlign w:val="center"/>
            <w:hideMark/>
          </w:tcPr>
          <w:p w14:paraId="1D4850FE"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auto" w:fill="auto"/>
            <w:noWrap/>
            <w:vAlign w:val="center"/>
            <w:hideMark/>
          </w:tcPr>
          <w:p w14:paraId="7A57E893" w14:textId="77777777" w:rsidR="004D10E6" w:rsidRPr="00C51668" w:rsidRDefault="004D10E6" w:rsidP="004D10E6">
            <w:pPr>
              <w:jc w:val="center"/>
              <w:rPr>
                <w:rFonts w:ascii="Sabon LT Std" w:hAnsi="Sabon LT Std"/>
                <w:color w:val="000000"/>
                <w:sz w:val="20"/>
                <w:szCs w:val="20"/>
              </w:rPr>
            </w:pPr>
          </w:p>
        </w:tc>
        <w:tc>
          <w:tcPr>
            <w:tcW w:w="0" w:type="auto"/>
            <w:tcBorders>
              <w:top w:val="nil"/>
              <w:left w:val="nil"/>
              <w:bottom w:val="nil"/>
              <w:right w:val="nil"/>
            </w:tcBorders>
            <w:shd w:val="clear" w:color="auto" w:fill="auto"/>
            <w:noWrap/>
            <w:vAlign w:val="center"/>
            <w:hideMark/>
          </w:tcPr>
          <w:p w14:paraId="19825A79"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nil"/>
            </w:tcBorders>
            <w:shd w:val="clear" w:color="auto" w:fill="auto"/>
            <w:noWrap/>
            <w:vAlign w:val="center"/>
            <w:hideMark/>
          </w:tcPr>
          <w:p w14:paraId="38D58C3B"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single" w:sz="4" w:space="0" w:color="auto"/>
            </w:tcBorders>
            <w:shd w:val="clear" w:color="auto" w:fill="auto"/>
            <w:noWrap/>
            <w:vAlign w:val="center"/>
            <w:hideMark/>
          </w:tcPr>
          <w:p w14:paraId="737176B7"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auto" w:fill="auto"/>
            <w:noWrap/>
            <w:vAlign w:val="center"/>
            <w:hideMark/>
          </w:tcPr>
          <w:p w14:paraId="62E44F07"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auto" w:fill="auto"/>
            <w:noWrap/>
            <w:vAlign w:val="center"/>
            <w:hideMark/>
          </w:tcPr>
          <w:p w14:paraId="6BB8A5D1" w14:textId="77777777" w:rsidR="004D10E6" w:rsidRPr="00C51668" w:rsidRDefault="004D10E6" w:rsidP="004D10E6">
            <w:pPr>
              <w:jc w:val="center"/>
              <w:rPr>
                <w:rFonts w:ascii="Sabon LT Std" w:hAnsi="Sabon LT Std"/>
                <w:color w:val="000000"/>
                <w:sz w:val="20"/>
                <w:szCs w:val="20"/>
              </w:rPr>
            </w:pPr>
          </w:p>
        </w:tc>
        <w:tc>
          <w:tcPr>
            <w:tcW w:w="0" w:type="auto"/>
            <w:tcBorders>
              <w:top w:val="nil"/>
              <w:left w:val="nil"/>
              <w:bottom w:val="nil"/>
              <w:right w:val="nil"/>
            </w:tcBorders>
            <w:shd w:val="clear" w:color="auto" w:fill="auto"/>
            <w:noWrap/>
            <w:vAlign w:val="center"/>
            <w:hideMark/>
          </w:tcPr>
          <w:p w14:paraId="25BE40CF"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nil"/>
            </w:tcBorders>
            <w:shd w:val="clear" w:color="auto" w:fill="auto"/>
            <w:noWrap/>
            <w:vAlign w:val="center"/>
            <w:hideMark/>
          </w:tcPr>
          <w:p w14:paraId="0EC8FEAC"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single" w:sz="4" w:space="0" w:color="auto"/>
            </w:tcBorders>
            <w:shd w:val="clear" w:color="auto" w:fill="auto"/>
            <w:noWrap/>
            <w:vAlign w:val="center"/>
            <w:hideMark/>
          </w:tcPr>
          <w:p w14:paraId="4FDECC2C"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r>
      <w:tr w:rsidR="004D10E6" w:rsidRPr="00C51668" w14:paraId="7BAB394C" w14:textId="77777777" w:rsidTr="00B06413">
        <w:trPr>
          <w:trHeight w:val="300"/>
        </w:trPr>
        <w:tc>
          <w:tcPr>
            <w:tcW w:w="0" w:type="auto"/>
            <w:tcBorders>
              <w:top w:val="nil"/>
              <w:left w:val="single" w:sz="4" w:space="0" w:color="auto"/>
              <w:bottom w:val="nil"/>
              <w:right w:val="single" w:sz="4" w:space="0" w:color="auto"/>
            </w:tcBorders>
            <w:shd w:val="clear" w:color="auto" w:fill="auto"/>
            <w:noWrap/>
            <w:vAlign w:val="center"/>
            <w:hideMark/>
          </w:tcPr>
          <w:p w14:paraId="3CD14F33"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Partner Condition</w:t>
            </w:r>
          </w:p>
        </w:tc>
        <w:tc>
          <w:tcPr>
            <w:tcW w:w="0" w:type="auto"/>
            <w:tcBorders>
              <w:top w:val="nil"/>
              <w:left w:val="nil"/>
              <w:bottom w:val="nil"/>
              <w:right w:val="nil"/>
            </w:tcBorders>
            <w:shd w:val="clear" w:color="auto" w:fill="auto"/>
            <w:noWrap/>
            <w:vAlign w:val="center"/>
            <w:hideMark/>
          </w:tcPr>
          <w:p w14:paraId="44D83C75"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0.426</w:t>
            </w:r>
          </w:p>
        </w:tc>
        <w:tc>
          <w:tcPr>
            <w:tcW w:w="0" w:type="auto"/>
            <w:tcBorders>
              <w:top w:val="nil"/>
              <w:left w:val="nil"/>
              <w:bottom w:val="nil"/>
              <w:right w:val="nil"/>
            </w:tcBorders>
            <w:shd w:val="clear" w:color="auto" w:fill="auto"/>
            <w:noWrap/>
            <w:vAlign w:val="center"/>
            <w:hideMark/>
          </w:tcPr>
          <w:p w14:paraId="369421AE" w14:textId="1ACB2E21"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.038</w:t>
            </w:r>
          </w:p>
        </w:tc>
        <w:tc>
          <w:tcPr>
            <w:tcW w:w="0" w:type="auto"/>
            <w:tcBorders>
              <w:top w:val="nil"/>
              <w:left w:val="nil"/>
              <w:bottom w:val="nil"/>
              <w:right w:val="nil"/>
            </w:tcBorders>
            <w:shd w:val="clear" w:color="auto" w:fill="auto"/>
            <w:noWrap/>
            <w:vAlign w:val="center"/>
            <w:hideMark/>
          </w:tcPr>
          <w:p w14:paraId="6BDCED7F"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1.023</w:t>
            </w:r>
          </w:p>
        </w:tc>
        <w:tc>
          <w:tcPr>
            <w:tcW w:w="0" w:type="auto"/>
            <w:tcBorders>
              <w:top w:val="nil"/>
              <w:left w:val="nil"/>
              <w:bottom w:val="nil"/>
              <w:right w:val="nil"/>
            </w:tcBorders>
            <w:shd w:val="clear" w:color="auto" w:fill="auto"/>
            <w:noWrap/>
            <w:vAlign w:val="center"/>
            <w:hideMark/>
          </w:tcPr>
          <w:p w14:paraId="15900073"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1.532</w:t>
            </w:r>
          </w:p>
        </w:tc>
        <w:tc>
          <w:tcPr>
            <w:tcW w:w="0" w:type="auto"/>
            <w:tcBorders>
              <w:top w:val="nil"/>
              <w:left w:val="nil"/>
              <w:bottom w:val="nil"/>
              <w:right w:val="single" w:sz="4" w:space="0" w:color="auto"/>
            </w:tcBorders>
            <w:shd w:val="clear" w:color="auto" w:fill="auto"/>
            <w:noWrap/>
            <w:vAlign w:val="center"/>
            <w:hideMark/>
          </w:tcPr>
          <w:p w14:paraId="506DF10D"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2.371</w:t>
            </w:r>
          </w:p>
        </w:tc>
        <w:tc>
          <w:tcPr>
            <w:tcW w:w="0" w:type="auto"/>
            <w:tcBorders>
              <w:top w:val="nil"/>
              <w:left w:val="nil"/>
              <w:bottom w:val="nil"/>
              <w:right w:val="nil"/>
            </w:tcBorders>
            <w:shd w:val="clear" w:color="auto" w:fill="auto"/>
            <w:noWrap/>
            <w:vAlign w:val="center"/>
            <w:hideMark/>
          </w:tcPr>
          <w:p w14:paraId="24C55F2F"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0.301</w:t>
            </w:r>
          </w:p>
        </w:tc>
        <w:tc>
          <w:tcPr>
            <w:tcW w:w="0" w:type="auto"/>
            <w:tcBorders>
              <w:top w:val="nil"/>
              <w:left w:val="nil"/>
              <w:bottom w:val="nil"/>
              <w:right w:val="nil"/>
            </w:tcBorders>
            <w:shd w:val="clear" w:color="auto" w:fill="auto"/>
            <w:noWrap/>
            <w:vAlign w:val="center"/>
            <w:hideMark/>
          </w:tcPr>
          <w:p w14:paraId="42E15149" w14:textId="2610969F"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.029</w:t>
            </w:r>
          </w:p>
        </w:tc>
        <w:tc>
          <w:tcPr>
            <w:tcW w:w="0" w:type="auto"/>
            <w:tcBorders>
              <w:top w:val="nil"/>
              <w:left w:val="nil"/>
              <w:bottom w:val="nil"/>
              <w:right w:val="nil"/>
            </w:tcBorders>
            <w:shd w:val="clear" w:color="auto" w:fill="auto"/>
            <w:noWrap/>
            <w:vAlign w:val="center"/>
            <w:hideMark/>
          </w:tcPr>
          <w:p w14:paraId="58F834BC"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1.025</w:t>
            </w:r>
          </w:p>
        </w:tc>
        <w:tc>
          <w:tcPr>
            <w:tcW w:w="0" w:type="auto"/>
            <w:tcBorders>
              <w:top w:val="nil"/>
              <w:left w:val="nil"/>
              <w:bottom w:val="nil"/>
              <w:right w:val="nil"/>
            </w:tcBorders>
            <w:shd w:val="clear" w:color="auto" w:fill="auto"/>
            <w:noWrap/>
            <w:vAlign w:val="center"/>
            <w:hideMark/>
          </w:tcPr>
          <w:p w14:paraId="450BFA9F"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1.351</w:t>
            </w:r>
          </w:p>
        </w:tc>
        <w:tc>
          <w:tcPr>
            <w:tcW w:w="0" w:type="auto"/>
            <w:tcBorders>
              <w:top w:val="nil"/>
              <w:left w:val="nil"/>
              <w:bottom w:val="nil"/>
              <w:right w:val="single" w:sz="4" w:space="0" w:color="auto"/>
            </w:tcBorders>
            <w:shd w:val="clear" w:color="auto" w:fill="auto"/>
            <w:noWrap/>
            <w:vAlign w:val="center"/>
            <w:hideMark/>
          </w:tcPr>
          <w:p w14:paraId="779A75EF"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1.782</w:t>
            </w:r>
          </w:p>
        </w:tc>
      </w:tr>
      <w:tr w:rsidR="004D10E6" w:rsidRPr="00C51668" w14:paraId="7BFFB825" w14:textId="77777777" w:rsidTr="00B06413">
        <w:trPr>
          <w:trHeight w:val="300"/>
        </w:trPr>
        <w:tc>
          <w:tcPr>
            <w:tcW w:w="0" w:type="auto"/>
            <w:tcBorders>
              <w:top w:val="nil"/>
              <w:left w:val="single" w:sz="4" w:space="0" w:color="auto"/>
              <w:bottom w:val="nil"/>
              <w:right w:val="single" w:sz="4" w:space="0" w:color="auto"/>
            </w:tcBorders>
            <w:shd w:val="clear" w:color="auto" w:fill="auto"/>
            <w:noWrap/>
            <w:vAlign w:val="center"/>
            <w:hideMark/>
          </w:tcPr>
          <w:p w14:paraId="72C212F7"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auto" w:fill="auto"/>
            <w:noWrap/>
            <w:vAlign w:val="center"/>
            <w:hideMark/>
          </w:tcPr>
          <w:p w14:paraId="1A5E7F66"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(0.205)</w:t>
            </w:r>
          </w:p>
        </w:tc>
        <w:tc>
          <w:tcPr>
            <w:tcW w:w="0" w:type="auto"/>
            <w:tcBorders>
              <w:top w:val="nil"/>
              <w:left w:val="nil"/>
              <w:bottom w:val="nil"/>
              <w:right w:val="nil"/>
            </w:tcBorders>
            <w:shd w:val="clear" w:color="auto" w:fill="auto"/>
            <w:noWrap/>
            <w:vAlign w:val="center"/>
            <w:hideMark/>
          </w:tcPr>
          <w:p w14:paraId="364A34A9" w14:textId="77777777" w:rsidR="004D10E6" w:rsidRPr="00C51668" w:rsidRDefault="004D10E6" w:rsidP="004D10E6">
            <w:pPr>
              <w:jc w:val="center"/>
              <w:rPr>
                <w:rFonts w:ascii="Sabon LT Std" w:hAnsi="Sabon LT Std"/>
                <w:color w:val="000000"/>
                <w:sz w:val="20"/>
                <w:szCs w:val="20"/>
              </w:rPr>
            </w:pPr>
          </w:p>
        </w:tc>
        <w:tc>
          <w:tcPr>
            <w:tcW w:w="0" w:type="auto"/>
            <w:tcBorders>
              <w:top w:val="nil"/>
              <w:left w:val="nil"/>
              <w:bottom w:val="nil"/>
              <w:right w:val="nil"/>
            </w:tcBorders>
            <w:shd w:val="clear" w:color="auto" w:fill="auto"/>
            <w:noWrap/>
            <w:vAlign w:val="center"/>
            <w:hideMark/>
          </w:tcPr>
          <w:p w14:paraId="57D3119B"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nil"/>
            </w:tcBorders>
            <w:shd w:val="clear" w:color="auto" w:fill="auto"/>
            <w:noWrap/>
            <w:vAlign w:val="center"/>
            <w:hideMark/>
          </w:tcPr>
          <w:p w14:paraId="57575BD2"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single" w:sz="4" w:space="0" w:color="auto"/>
            </w:tcBorders>
            <w:shd w:val="clear" w:color="auto" w:fill="auto"/>
            <w:noWrap/>
            <w:vAlign w:val="center"/>
            <w:hideMark/>
          </w:tcPr>
          <w:p w14:paraId="4D6A7270"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auto" w:fill="auto"/>
            <w:noWrap/>
            <w:vAlign w:val="center"/>
            <w:hideMark/>
          </w:tcPr>
          <w:p w14:paraId="07B502CA"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(0.138)</w:t>
            </w:r>
          </w:p>
        </w:tc>
        <w:tc>
          <w:tcPr>
            <w:tcW w:w="0" w:type="auto"/>
            <w:tcBorders>
              <w:top w:val="nil"/>
              <w:left w:val="nil"/>
              <w:bottom w:val="nil"/>
              <w:right w:val="nil"/>
            </w:tcBorders>
            <w:shd w:val="clear" w:color="auto" w:fill="auto"/>
            <w:noWrap/>
            <w:vAlign w:val="center"/>
            <w:hideMark/>
          </w:tcPr>
          <w:p w14:paraId="4638B987" w14:textId="77777777" w:rsidR="004D10E6" w:rsidRPr="00C51668" w:rsidRDefault="004D10E6" w:rsidP="004D10E6">
            <w:pPr>
              <w:jc w:val="center"/>
              <w:rPr>
                <w:rFonts w:ascii="Sabon LT Std" w:hAnsi="Sabon LT Std"/>
                <w:color w:val="000000"/>
                <w:sz w:val="20"/>
                <w:szCs w:val="20"/>
              </w:rPr>
            </w:pPr>
          </w:p>
        </w:tc>
        <w:tc>
          <w:tcPr>
            <w:tcW w:w="0" w:type="auto"/>
            <w:tcBorders>
              <w:top w:val="nil"/>
              <w:left w:val="nil"/>
              <w:bottom w:val="nil"/>
              <w:right w:val="nil"/>
            </w:tcBorders>
            <w:shd w:val="clear" w:color="auto" w:fill="auto"/>
            <w:noWrap/>
            <w:vAlign w:val="center"/>
            <w:hideMark/>
          </w:tcPr>
          <w:p w14:paraId="09324816"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nil"/>
            </w:tcBorders>
            <w:shd w:val="clear" w:color="auto" w:fill="auto"/>
            <w:noWrap/>
            <w:vAlign w:val="center"/>
            <w:hideMark/>
          </w:tcPr>
          <w:p w14:paraId="690437E0"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single" w:sz="4" w:space="0" w:color="auto"/>
            </w:tcBorders>
            <w:shd w:val="clear" w:color="auto" w:fill="auto"/>
            <w:noWrap/>
            <w:vAlign w:val="center"/>
            <w:hideMark/>
          </w:tcPr>
          <w:p w14:paraId="61E07BF1"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r>
      <w:tr w:rsidR="004D10E6" w:rsidRPr="00C51668" w14:paraId="6CBC1675" w14:textId="77777777" w:rsidTr="00B06413">
        <w:trPr>
          <w:trHeight w:val="300"/>
        </w:trPr>
        <w:tc>
          <w:tcPr>
            <w:tcW w:w="0" w:type="auto"/>
            <w:tcBorders>
              <w:top w:val="nil"/>
              <w:left w:val="single" w:sz="4" w:space="0" w:color="auto"/>
              <w:bottom w:val="nil"/>
              <w:right w:val="single" w:sz="4" w:space="0" w:color="auto"/>
            </w:tcBorders>
            <w:shd w:val="clear" w:color="auto" w:fill="auto"/>
            <w:noWrap/>
            <w:vAlign w:val="center"/>
            <w:hideMark/>
          </w:tcPr>
          <w:p w14:paraId="1C485D5A"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Temptation Level</w:t>
            </w:r>
          </w:p>
        </w:tc>
        <w:tc>
          <w:tcPr>
            <w:tcW w:w="0" w:type="auto"/>
            <w:tcBorders>
              <w:top w:val="nil"/>
              <w:left w:val="nil"/>
              <w:bottom w:val="nil"/>
              <w:right w:val="nil"/>
            </w:tcBorders>
            <w:shd w:val="clear" w:color="auto" w:fill="auto"/>
            <w:noWrap/>
            <w:vAlign w:val="center"/>
            <w:hideMark/>
          </w:tcPr>
          <w:p w14:paraId="1F320D8E"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-0.898</w:t>
            </w:r>
          </w:p>
        </w:tc>
        <w:tc>
          <w:tcPr>
            <w:tcW w:w="0" w:type="auto"/>
            <w:tcBorders>
              <w:top w:val="nil"/>
              <w:left w:val="nil"/>
              <w:bottom w:val="nil"/>
              <w:right w:val="nil"/>
            </w:tcBorders>
            <w:shd w:val="clear" w:color="auto" w:fill="auto"/>
            <w:noWrap/>
            <w:vAlign w:val="center"/>
            <w:hideMark/>
          </w:tcPr>
          <w:p w14:paraId="5E3EBB7A" w14:textId="7FB560C8"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.000</w:t>
            </w:r>
          </w:p>
        </w:tc>
        <w:tc>
          <w:tcPr>
            <w:tcW w:w="0" w:type="auto"/>
            <w:tcBorders>
              <w:top w:val="nil"/>
              <w:left w:val="nil"/>
              <w:bottom w:val="nil"/>
              <w:right w:val="nil"/>
            </w:tcBorders>
            <w:shd w:val="clear" w:color="auto" w:fill="auto"/>
            <w:noWrap/>
            <w:vAlign w:val="center"/>
            <w:hideMark/>
          </w:tcPr>
          <w:p w14:paraId="27AB2EAF"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0.390</w:t>
            </w:r>
          </w:p>
        </w:tc>
        <w:tc>
          <w:tcPr>
            <w:tcW w:w="0" w:type="auto"/>
            <w:tcBorders>
              <w:top w:val="nil"/>
              <w:left w:val="nil"/>
              <w:bottom w:val="nil"/>
              <w:right w:val="nil"/>
            </w:tcBorders>
            <w:shd w:val="clear" w:color="auto" w:fill="auto"/>
            <w:noWrap/>
            <w:vAlign w:val="center"/>
            <w:hideMark/>
          </w:tcPr>
          <w:p w14:paraId="6D2AB09C"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0.407</w:t>
            </w:r>
          </w:p>
        </w:tc>
        <w:tc>
          <w:tcPr>
            <w:tcW w:w="0" w:type="auto"/>
            <w:tcBorders>
              <w:top w:val="nil"/>
              <w:left w:val="nil"/>
              <w:bottom w:val="nil"/>
              <w:right w:val="single" w:sz="4" w:space="0" w:color="auto"/>
            </w:tcBorders>
            <w:shd w:val="clear" w:color="auto" w:fill="auto"/>
            <w:noWrap/>
            <w:vAlign w:val="center"/>
            <w:hideMark/>
          </w:tcPr>
          <w:p w14:paraId="19C643FD"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0.425</w:t>
            </w:r>
          </w:p>
        </w:tc>
        <w:tc>
          <w:tcPr>
            <w:tcW w:w="0" w:type="auto"/>
            <w:tcBorders>
              <w:top w:val="nil"/>
              <w:left w:val="nil"/>
              <w:bottom w:val="nil"/>
              <w:right w:val="nil"/>
            </w:tcBorders>
            <w:shd w:val="clear" w:color="auto" w:fill="auto"/>
            <w:noWrap/>
            <w:vAlign w:val="center"/>
            <w:hideMark/>
          </w:tcPr>
          <w:p w14:paraId="662B095D"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-1.277</w:t>
            </w:r>
          </w:p>
        </w:tc>
        <w:tc>
          <w:tcPr>
            <w:tcW w:w="0" w:type="auto"/>
            <w:tcBorders>
              <w:top w:val="nil"/>
              <w:left w:val="nil"/>
              <w:bottom w:val="nil"/>
              <w:right w:val="nil"/>
            </w:tcBorders>
            <w:shd w:val="clear" w:color="auto" w:fill="auto"/>
            <w:noWrap/>
            <w:vAlign w:val="center"/>
            <w:hideMark/>
          </w:tcPr>
          <w:p w14:paraId="1C13276E" w14:textId="656F1B44"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.000</w:t>
            </w:r>
          </w:p>
        </w:tc>
        <w:tc>
          <w:tcPr>
            <w:tcW w:w="0" w:type="auto"/>
            <w:tcBorders>
              <w:top w:val="nil"/>
              <w:left w:val="nil"/>
              <w:bottom w:val="nil"/>
              <w:right w:val="nil"/>
            </w:tcBorders>
            <w:shd w:val="clear" w:color="auto" w:fill="auto"/>
            <w:noWrap/>
            <w:vAlign w:val="center"/>
            <w:hideMark/>
          </w:tcPr>
          <w:p w14:paraId="25DC56FE"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0.190</w:t>
            </w:r>
          </w:p>
        </w:tc>
        <w:tc>
          <w:tcPr>
            <w:tcW w:w="0" w:type="auto"/>
            <w:tcBorders>
              <w:top w:val="nil"/>
              <w:left w:val="nil"/>
              <w:bottom w:val="nil"/>
              <w:right w:val="nil"/>
            </w:tcBorders>
            <w:shd w:val="clear" w:color="auto" w:fill="auto"/>
            <w:noWrap/>
            <w:vAlign w:val="center"/>
            <w:hideMark/>
          </w:tcPr>
          <w:p w14:paraId="11021250"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0.279</w:t>
            </w:r>
          </w:p>
        </w:tc>
        <w:tc>
          <w:tcPr>
            <w:tcW w:w="0" w:type="auto"/>
            <w:tcBorders>
              <w:top w:val="nil"/>
              <w:left w:val="nil"/>
              <w:bottom w:val="nil"/>
              <w:right w:val="single" w:sz="4" w:space="0" w:color="auto"/>
            </w:tcBorders>
            <w:shd w:val="clear" w:color="auto" w:fill="auto"/>
            <w:noWrap/>
            <w:vAlign w:val="center"/>
            <w:hideMark/>
          </w:tcPr>
          <w:p w14:paraId="178537D8"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0.397</w:t>
            </w:r>
          </w:p>
        </w:tc>
      </w:tr>
      <w:tr w:rsidR="004D10E6" w:rsidRPr="00C51668" w14:paraId="3271C20A" w14:textId="77777777" w:rsidTr="00B06413">
        <w:trPr>
          <w:trHeight w:val="300"/>
        </w:trPr>
        <w:tc>
          <w:tcPr>
            <w:tcW w:w="0" w:type="auto"/>
            <w:tcBorders>
              <w:top w:val="nil"/>
              <w:left w:val="single" w:sz="4" w:space="0" w:color="auto"/>
              <w:bottom w:val="nil"/>
              <w:right w:val="single" w:sz="4" w:space="0" w:color="auto"/>
            </w:tcBorders>
            <w:shd w:val="clear" w:color="auto" w:fill="auto"/>
            <w:noWrap/>
            <w:vAlign w:val="center"/>
            <w:hideMark/>
          </w:tcPr>
          <w:p w14:paraId="06B6812A"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lastRenderedPageBreak/>
              <w:t> </w:t>
            </w:r>
          </w:p>
        </w:tc>
        <w:tc>
          <w:tcPr>
            <w:tcW w:w="0" w:type="auto"/>
            <w:tcBorders>
              <w:top w:val="nil"/>
              <w:left w:val="nil"/>
              <w:bottom w:val="nil"/>
              <w:right w:val="nil"/>
            </w:tcBorders>
            <w:shd w:val="clear" w:color="auto" w:fill="auto"/>
            <w:noWrap/>
            <w:vAlign w:val="center"/>
            <w:hideMark/>
          </w:tcPr>
          <w:p w14:paraId="2285E913"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(0.022)</w:t>
            </w:r>
          </w:p>
        </w:tc>
        <w:tc>
          <w:tcPr>
            <w:tcW w:w="0" w:type="auto"/>
            <w:tcBorders>
              <w:top w:val="nil"/>
              <w:left w:val="nil"/>
              <w:bottom w:val="nil"/>
              <w:right w:val="nil"/>
            </w:tcBorders>
            <w:shd w:val="clear" w:color="auto" w:fill="auto"/>
            <w:noWrap/>
            <w:vAlign w:val="center"/>
            <w:hideMark/>
          </w:tcPr>
          <w:p w14:paraId="064B35F4" w14:textId="77777777" w:rsidR="004D10E6" w:rsidRPr="00C51668" w:rsidRDefault="004D10E6" w:rsidP="004D10E6">
            <w:pPr>
              <w:jc w:val="center"/>
              <w:rPr>
                <w:rFonts w:ascii="Sabon LT Std" w:hAnsi="Sabon LT Std"/>
                <w:color w:val="000000"/>
                <w:sz w:val="20"/>
                <w:szCs w:val="20"/>
              </w:rPr>
            </w:pPr>
          </w:p>
        </w:tc>
        <w:tc>
          <w:tcPr>
            <w:tcW w:w="0" w:type="auto"/>
            <w:tcBorders>
              <w:top w:val="nil"/>
              <w:left w:val="nil"/>
              <w:bottom w:val="nil"/>
              <w:right w:val="nil"/>
            </w:tcBorders>
            <w:shd w:val="clear" w:color="auto" w:fill="auto"/>
            <w:noWrap/>
            <w:vAlign w:val="center"/>
            <w:hideMark/>
          </w:tcPr>
          <w:p w14:paraId="0E618006"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nil"/>
            </w:tcBorders>
            <w:shd w:val="clear" w:color="auto" w:fill="auto"/>
            <w:noWrap/>
            <w:vAlign w:val="center"/>
            <w:hideMark/>
          </w:tcPr>
          <w:p w14:paraId="4D792A5D"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single" w:sz="4" w:space="0" w:color="auto"/>
            </w:tcBorders>
            <w:shd w:val="clear" w:color="auto" w:fill="auto"/>
            <w:noWrap/>
            <w:vAlign w:val="center"/>
            <w:hideMark/>
          </w:tcPr>
          <w:p w14:paraId="3C5B16DD"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auto" w:fill="auto"/>
            <w:noWrap/>
            <w:vAlign w:val="center"/>
            <w:hideMark/>
          </w:tcPr>
          <w:p w14:paraId="0D88F767"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(0.181)</w:t>
            </w:r>
          </w:p>
        </w:tc>
        <w:tc>
          <w:tcPr>
            <w:tcW w:w="0" w:type="auto"/>
            <w:tcBorders>
              <w:top w:val="nil"/>
              <w:left w:val="nil"/>
              <w:bottom w:val="nil"/>
              <w:right w:val="nil"/>
            </w:tcBorders>
            <w:shd w:val="clear" w:color="auto" w:fill="auto"/>
            <w:noWrap/>
            <w:vAlign w:val="center"/>
            <w:hideMark/>
          </w:tcPr>
          <w:p w14:paraId="5A87D919" w14:textId="77777777" w:rsidR="004D10E6" w:rsidRPr="00C51668" w:rsidRDefault="004D10E6" w:rsidP="004D10E6">
            <w:pPr>
              <w:jc w:val="center"/>
              <w:rPr>
                <w:rFonts w:ascii="Sabon LT Std" w:hAnsi="Sabon LT Std"/>
                <w:color w:val="000000"/>
                <w:sz w:val="20"/>
                <w:szCs w:val="20"/>
              </w:rPr>
            </w:pPr>
          </w:p>
        </w:tc>
        <w:tc>
          <w:tcPr>
            <w:tcW w:w="0" w:type="auto"/>
            <w:tcBorders>
              <w:top w:val="nil"/>
              <w:left w:val="nil"/>
              <w:bottom w:val="nil"/>
              <w:right w:val="nil"/>
            </w:tcBorders>
            <w:shd w:val="clear" w:color="auto" w:fill="auto"/>
            <w:noWrap/>
            <w:vAlign w:val="center"/>
            <w:hideMark/>
          </w:tcPr>
          <w:p w14:paraId="28A07424"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nil"/>
            </w:tcBorders>
            <w:shd w:val="clear" w:color="auto" w:fill="auto"/>
            <w:noWrap/>
            <w:vAlign w:val="center"/>
            <w:hideMark/>
          </w:tcPr>
          <w:p w14:paraId="2E945DAC"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single" w:sz="4" w:space="0" w:color="auto"/>
            </w:tcBorders>
            <w:shd w:val="clear" w:color="auto" w:fill="auto"/>
            <w:noWrap/>
            <w:vAlign w:val="center"/>
            <w:hideMark/>
          </w:tcPr>
          <w:p w14:paraId="0CDA6C19"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r>
      <w:tr w:rsidR="004D10E6" w:rsidRPr="00C51668" w14:paraId="1217D802" w14:textId="77777777" w:rsidTr="00B06413">
        <w:trPr>
          <w:trHeight w:val="300"/>
        </w:trPr>
        <w:tc>
          <w:tcPr>
            <w:tcW w:w="0" w:type="auto"/>
            <w:tcBorders>
              <w:top w:val="nil"/>
              <w:left w:val="single" w:sz="4" w:space="0" w:color="auto"/>
              <w:bottom w:val="nil"/>
              <w:right w:val="single" w:sz="4" w:space="0" w:color="auto"/>
            </w:tcBorders>
            <w:shd w:val="clear" w:color="auto" w:fill="auto"/>
            <w:noWrap/>
            <w:vAlign w:val="center"/>
            <w:hideMark/>
          </w:tcPr>
          <w:p w14:paraId="512DD3FF"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Constant</w:t>
            </w:r>
          </w:p>
        </w:tc>
        <w:tc>
          <w:tcPr>
            <w:tcW w:w="0" w:type="auto"/>
            <w:tcBorders>
              <w:top w:val="nil"/>
              <w:left w:val="nil"/>
              <w:bottom w:val="nil"/>
              <w:right w:val="nil"/>
            </w:tcBorders>
            <w:shd w:val="clear" w:color="auto" w:fill="auto"/>
            <w:noWrap/>
            <w:vAlign w:val="center"/>
            <w:hideMark/>
          </w:tcPr>
          <w:p w14:paraId="662AB9B9"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1.162</w:t>
            </w:r>
          </w:p>
        </w:tc>
        <w:tc>
          <w:tcPr>
            <w:tcW w:w="0" w:type="auto"/>
            <w:tcBorders>
              <w:top w:val="nil"/>
              <w:left w:val="nil"/>
              <w:bottom w:val="nil"/>
              <w:right w:val="nil"/>
            </w:tcBorders>
            <w:shd w:val="clear" w:color="auto" w:fill="auto"/>
            <w:noWrap/>
            <w:vAlign w:val="center"/>
            <w:hideMark/>
          </w:tcPr>
          <w:p w14:paraId="1023D11E" w14:textId="6C4ECCB8"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.001</w:t>
            </w:r>
          </w:p>
        </w:tc>
        <w:tc>
          <w:tcPr>
            <w:tcW w:w="0" w:type="auto"/>
            <w:tcBorders>
              <w:top w:val="nil"/>
              <w:left w:val="nil"/>
              <w:bottom w:val="nil"/>
              <w:right w:val="nil"/>
            </w:tcBorders>
            <w:shd w:val="clear" w:color="auto" w:fill="auto"/>
            <w:noWrap/>
            <w:vAlign w:val="center"/>
            <w:hideMark/>
          </w:tcPr>
          <w:p w14:paraId="491A1662"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1.594</w:t>
            </w:r>
          </w:p>
        </w:tc>
        <w:tc>
          <w:tcPr>
            <w:tcW w:w="0" w:type="auto"/>
            <w:tcBorders>
              <w:top w:val="nil"/>
              <w:left w:val="nil"/>
              <w:bottom w:val="nil"/>
              <w:right w:val="nil"/>
            </w:tcBorders>
            <w:shd w:val="clear" w:color="auto" w:fill="auto"/>
            <w:noWrap/>
            <w:vAlign w:val="center"/>
            <w:hideMark/>
          </w:tcPr>
          <w:p w14:paraId="08D98712"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3.195</w:t>
            </w:r>
          </w:p>
        </w:tc>
        <w:tc>
          <w:tcPr>
            <w:tcW w:w="0" w:type="auto"/>
            <w:tcBorders>
              <w:top w:val="nil"/>
              <w:left w:val="nil"/>
              <w:bottom w:val="nil"/>
              <w:right w:val="single" w:sz="4" w:space="0" w:color="auto"/>
            </w:tcBorders>
            <w:shd w:val="clear" w:color="auto" w:fill="auto"/>
            <w:noWrap/>
            <w:vAlign w:val="center"/>
            <w:hideMark/>
          </w:tcPr>
          <w:p w14:paraId="1C1F6C5F"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6.546</w:t>
            </w:r>
          </w:p>
        </w:tc>
        <w:tc>
          <w:tcPr>
            <w:tcW w:w="0" w:type="auto"/>
            <w:tcBorders>
              <w:top w:val="nil"/>
              <w:left w:val="nil"/>
              <w:bottom w:val="nil"/>
              <w:right w:val="nil"/>
            </w:tcBorders>
            <w:shd w:val="clear" w:color="auto" w:fill="auto"/>
            <w:noWrap/>
            <w:vAlign w:val="center"/>
            <w:hideMark/>
          </w:tcPr>
          <w:p w14:paraId="7C8D4024"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0.252</w:t>
            </w:r>
          </w:p>
        </w:tc>
        <w:tc>
          <w:tcPr>
            <w:tcW w:w="0" w:type="auto"/>
            <w:tcBorders>
              <w:top w:val="nil"/>
              <w:left w:val="nil"/>
              <w:bottom w:val="nil"/>
              <w:right w:val="nil"/>
            </w:tcBorders>
            <w:shd w:val="clear" w:color="auto" w:fill="auto"/>
            <w:noWrap/>
            <w:vAlign w:val="center"/>
            <w:hideMark/>
          </w:tcPr>
          <w:p w14:paraId="51E297CB" w14:textId="7275E0CF"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.582</w:t>
            </w:r>
          </w:p>
        </w:tc>
        <w:tc>
          <w:tcPr>
            <w:tcW w:w="0" w:type="auto"/>
            <w:tcBorders>
              <w:top w:val="nil"/>
              <w:left w:val="nil"/>
              <w:bottom w:val="nil"/>
              <w:right w:val="nil"/>
            </w:tcBorders>
            <w:shd w:val="clear" w:color="auto" w:fill="auto"/>
            <w:noWrap/>
            <w:vAlign w:val="center"/>
            <w:hideMark/>
          </w:tcPr>
          <w:p w14:paraId="7CE6242E"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0.510</w:t>
            </w:r>
          </w:p>
        </w:tc>
        <w:tc>
          <w:tcPr>
            <w:tcW w:w="0" w:type="auto"/>
            <w:tcBorders>
              <w:top w:val="nil"/>
              <w:left w:val="nil"/>
              <w:bottom w:val="nil"/>
              <w:right w:val="nil"/>
            </w:tcBorders>
            <w:shd w:val="clear" w:color="auto" w:fill="auto"/>
            <w:noWrap/>
            <w:vAlign w:val="center"/>
            <w:hideMark/>
          </w:tcPr>
          <w:p w14:paraId="2406E5F5"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1.288</w:t>
            </w:r>
          </w:p>
        </w:tc>
        <w:tc>
          <w:tcPr>
            <w:tcW w:w="0" w:type="auto"/>
            <w:tcBorders>
              <w:top w:val="nil"/>
              <w:left w:val="nil"/>
              <w:bottom w:val="nil"/>
              <w:right w:val="single" w:sz="4" w:space="0" w:color="auto"/>
            </w:tcBorders>
            <w:shd w:val="clear" w:color="auto" w:fill="auto"/>
            <w:noWrap/>
            <w:vAlign w:val="center"/>
            <w:hideMark/>
          </w:tcPr>
          <w:p w14:paraId="37B0BB8D"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3.255</w:t>
            </w:r>
          </w:p>
        </w:tc>
      </w:tr>
      <w:tr w:rsidR="004D10E6" w:rsidRPr="00C51668" w14:paraId="307C8D0D" w14:textId="77777777" w:rsidTr="00B06413">
        <w:trPr>
          <w:trHeight w:val="300"/>
        </w:trPr>
        <w:tc>
          <w:tcPr>
            <w:tcW w:w="0" w:type="auto"/>
            <w:tcBorders>
              <w:top w:val="nil"/>
              <w:left w:val="single" w:sz="4" w:space="0" w:color="auto"/>
              <w:bottom w:val="nil"/>
              <w:right w:val="single" w:sz="4" w:space="0" w:color="auto"/>
            </w:tcBorders>
            <w:shd w:val="clear" w:color="auto" w:fill="auto"/>
            <w:noWrap/>
            <w:vAlign w:val="center"/>
            <w:hideMark/>
          </w:tcPr>
          <w:p w14:paraId="37C678A7"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auto" w:fill="auto"/>
            <w:noWrap/>
            <w:vAlign w:val="center"/>
            <w:hideMark/>
          </w:tcPr>
          <w:p w14:paraId="540F73C9"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(0.352)</w:t>
            </w:r>
          </w:p>
        </w:tc>
        <w:tc>
          <w:tcPr>
            <w:tcW w:w="0" w:type="auto"/>
            <w:tcBorders>
              <w:top w:val="nil"/>
              <w:left w:val="nil"/>
              <w:bottom w:val="nil"/>
              <w:right w:val="nil"/>
            </w:tcBorders>
            <w:shd w:val="clear" w:color="auto" w:fill="auto"/>
            <w:noWrap/>
            <w:vAlign w:val="center"/>
            <w:hideMark/>
          </w:tcPr>
          <w:p w14:paraId="6FD9CD0B" w14:textId="77777777" w:rsidR="004D10E6" w:rsidRPr="00C51668" w:rsidRDefault="004D10E6" w:rsidP="004D10E6">
            <w:pPr>
              <w:jc w:val="center"/>
              <w:rPr>
                <w:rFonts w:ascii="Sabon LT Std" w:hAnsi="Sabon LT Std"/>
                <w:color w:val="000000"/>
                <w:sz w:val="20"/>
                <w:szCs w:val="20"/>
              </w:rPr>
            </w:pPr>
          </w:p>
        </w:tc>
        <w:tc>
          <w:tcPr>
            <w:tcW w:w="0" w:type="auto"/>
            <w:tcBorders>
              <w:top w:val="nil"/>
              <w:left w:val="nil"/>
              <w:bottom w:val="nil"/>
              <w:right w:val="nil"/>
            </w:tcBorders>
            <w:shd w:val="clear" w:color="auto" w:fill="auto"/>
            <w:noWrap/>
            <w:vAlign w:val="center"/>
            <w:hideMark/>
          </w:tcPr>
          <w:p w14:paraId="119C15D6"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nil"/>
            </w:tcBorders>
            <w:shd w:val="clear" w:color="auto" w:fill="auto"/>
            <w:noWrap/>
            <w:vAlign w:val="center"/>
            <w:hideMark/>
          </w:tcPr>
          <w:p w14:paraId="2BFE6984"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single" w:sz="4" w:space="0" w:color="auto"/>
            </w:tcBorders>
            <w:shd w:val="clear" w:color="auto" w:fill="auto"/>
            <w:noWrap/>
            <w:vAlign w:val="center"/>
            <w:hideMark/>
          </w:tcPr>
          <w:p w14:paraId="5A22BE53"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nil"/>
              <w:right w:val="nil"/>
            </w:tcBorders>
            <w:shd w:val="clear" w:color="auto" w:fill="auto"/>
            <w:noWrap/>
            <w:vAlign w:val="center"/>
            <w:hideMark/>
          </w:tcPr>
          <w:p w14:paraId="01EC5A09"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(0.460)</w:t>
            </w:r>
          </w:p>
        </w:tc>
        <w:tc>
          <w:tcPr>
            <w:tcW w:w="0" w:type="auto"/>
            <w:tcBorders>
              <w:top w:val="nil"/>
              <w:left w:val="nil"/>
              <w:bottom w:val="nil"/>
              <w:right w:val="nil"/>
            </w:tcBorders>
            <w:shd w:val="clear" w:color="auto" w:fill="auto"/>
            <w:noWrap/>
            <w:vAlign w:val="center"/>
            <w:hideMark/>
          </w:tcPr>
          <w:p w14:paraId="6346C39D" w14:textId="77777777" w:rsidR="004D10E6" w:rsidRPr="00C51668" w:rsidRDefault="004D10E6" w:rsidP="004D10E6">
            <w:pPr>
              <w:jc w:val="center"/>
              <w:rPr>
                <w:rFonts w:ascii="Sabon LT Std" w:hAnsi="Sabon LT Std"/>
                <w:color w:val="000000"/>
                <w:sz w:val="20"/>
                <w:szCs w:val="20"/>
              </w:rPr>
            </w:pPr>
          </w:p>
        </w:tc>
        <w:tc>
          <w:tcPr>
            <w:tcW w:w="0" w:type="auto"/>
            <w:tcBorders>
              <w:top w:val="nil"/>
              <w:left w:val="nil"/>
              <w:bottom w:val="nil"/>
              <w:right w:val="nil"/>
            </w:tcBorders>
            <w:shd w:val="clear" w:color="auto" w:fill="auto"/>
            <w:noWrap/>
            <w:vAlign w:val="center"/>
            <w:hideMark/>
          </w:tcPr>
          <w:p w14:paraId="2CCB4EA8"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nil"/>
            </w:tcBorders>
            <w:shd w:val="clear" w:color="auto" w:fill="auto"/>
            <w:noWrap/>
            <w:vAlign w:val="center"/>
            <w:hideMark/>
          </w:tcPr>
          <w:p w14:paraId="0E954DBD" w14:textId="77777777" w:rsidR="004D10E6" w:rsidRPr="00C51668" w:rsidRDefault="004D10E6" w:rsidP="004D10E6">
            <w:pPr>
              <w:jc w:val="center"/>
              <w:rPr>
                <w:rFonts w:ascii="Sabon LT Std" w:hAnsi="Sabon LT Std"/>
                <w:sz w:val="20"/>
                <w:szCs w:val="20"/>
              </w:rPr>
            </w:pPr>
          </w:p>
        </w:tc>
        <w:tc>
          <w:tcPr>
            <w:tcW w:w="0" w:type="auto"/>
            <w:tcBorders>
              <w:top w:val="nil"/>
              <w:left w:val="nil"/>
              <w:bottom w:val="nil"/>
              <w:right w:val="single" w:sz="4" w:space="0" w:color="auto"/>
            </w:tcBorders>
            <w:shd w:val="clear" w:color="auto" w:fill="auto"/>
            <w:noWrap/>
            <w:vAlign w:val="center"/>
            <w:hideMark/>
          </w:tcPr>
          <w:p w14:paraId="10D402D0"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r>
      <w:tr w:rsidR="004D10E6" w:rsidRPr="00C51668" w14:paraId="009BA323" w14:textId="77777777" w:rsidTr="00B06413">
        <w:trPr>
          <w:trHeight w:val="320"/>
        </w:trPr>
        <w:tc>
          <w:tcPr>
            <w:tcW w:w="0" w:type="auto"/>
            <w:tcBorders>
              <w:top w:val="nil"/>
              <w:left w:val="single" w:sz="4" w:space="0" w:color="auto"/>
              <w:bottom w:val="single" w:sz="8" w:space="0" w:color="000000"/>
              <w:right w:val="single" w:sz="4" w:space="0" w:color="auto"/>
            </w:tcBorders>
            <w:shd w:val="clear" w:color="auto" w:fill="auto"/>
            <w:noWrap/>
            <w:vAlign w:val="center"/>
            <w:hideMark/>
          </w:tcPr>
          <w:p w14:paraId="353BFAFF"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000000"/>
              <w:right w:val="nil"/>
            </w:tcBorders>
            <w:shd w:val="clear" w:color="auto" w:fill="auto"/>
            <w:noWrap/>
            <w:vAlign w:val="center"/>
            <w:hideMark/>
          </w:tcPr>
          <w:p w14:paraId="5918E938"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auto"/>
              <w:right w:val="nil"/>
            </w:tcBorders>
            <w:shd w:val="clear" w:color="auto" w:fill="auto"/>
            <w:noWrap/>
            <w:vAlign w:val="center"/>
            <w:hideMark/>
          </w:tcPr>
          <w:p w14:paraId="2BB7E85B"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auto"/>
              <w:right w:val="nil"/>
            </w:tcBorders>
            <w:shd w:val="clear" w:color="auto" w:fill="auto"/>
            <w:noWrap/>
            <w:vAlign w:val="center"/>
            <w:hideMark/>
          </w:tcPr>
          <w:p w14:paraId="4959AAD3"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auto"/>
              <w:right w:val="nil"/>
            </w:tcBorders>
            <w:shd w:val="clear" w:color="auto" w:fill="auto"/>
            <w:noWrap/>
            <w:vAlign w:val="center"/>
            <w:hideMark/>
          </w:tcPr>
          <w:p w14:paraId="0FFB2A3C"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auto"/>
              <w:right w:val="single" w:sz="4" w:space="0" w:color="auto"/>
            </w:tcBorders>
            <w:shd w:val="clear" w:color="auto" w:fill="auto"/>
            <w:noWrap/>
            <w:vAlign w:val="center"/>
            <w:hideMark/>
          </w:tcPr>
          <w:p w14:paraId="31900183"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000000"/>
              <w:right w:val="nil"/>
            </w:tcBorders>
            <w:shd w:val="clear" w:color="auto" w:fill="auto"/>
            <w:noWrap/>
            <w:vAlign w:val="center"/>
            <w:hideMark/>
          </w:tcPr>
          <w:p w14:paraId="7C96BD87"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auto"/>
              <w:right w:val="nil"/>
            </w:tcBorders>
            <w:shd w:val="clear" w:color="auto" w:fill="auto"/>
            <w:noWrap/>
            <w:vAlign w:val="center"/>
            <w:hideMark/>
          </w:tcPr>
          <w:p w14:paraId="3DF1D410"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auto"/>
              <w:right w:val="nil"/>
            </w:tcBorders>
            <w:shd w:val="clear" w:color="auto" w:fill="auto"/>
            <w:noWrap/>
            <w:vAlign w:val="center"/>
            <w:hideMark/>
          </w:tcPr>
          <w:p w14:paraId="01613292"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auto"/>
              <w:right w:val="nil"/>
            </w:tcBorders>
            <w:shd w:val="clear" w:color="auto" w:fill="auto"/>
            <w:noWrap/>
            <w:vAlign w:val="center"/>
            <w:hideMark/>
          </w:tcPr>
          <w:p w14:paraId="08DDCCD4"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c>
          <w:tcPr>
            <w:tcW w:w="0" w:type="auto"/>
            <w:tcBorders>
              <w:top w:val="nil"/>
              <w:left w:val="nil"/>
              <w:bottom w:val="single" w:sz="8" w:space="0" w:color="auto"/>
              <w:right w:val="single" w:sz="4" w:space="0" w:color="auto"/>
            </w:tcBorders>
            <w:shd w:val="clear" w:color="auto" w:fill="auto"/>
            <w:noWrap/>
            <w:vAlign w:val="center"/>
            <w:hideMark/>
          </w:tcPr>
          <w:p w14:paraId="4007A6ED" w14:textId="77777777" w:rsidR="004D10E6" w:rsidRPr="00C51668" w:rsidRDefault="004D10E6" w:rsidP="004D10E6">
            <w:pPr>
              <w:jc w:val="center"/>
              <w:rPr>
                <w:rFonts w:ascii="Sabon LT Std" w:hAnsi="Sabon LT Std"/>
                <w:color w:val="000000"/>
                <w:sz w:val="20"/>
                <w:szCs w:val="20"/>
              </w:rPr>
            </w:pPr>
            <w:r w:rsidRPr="00C51668">
              <w:rPr>
                <w:rFonts w:ascii="Sabon LT Std" w:hAnsi="Sabon LT Std"/>
                <w:color w:val="000000"/>
                <w:sz w:val="20"/>
                <w:szCs w:val="20"/>
              </w:rPr>
              <w:t> </w:t>
            </w:r>
          </w:p>
        </w:tc>
      </w:tr>
      <w:tr w:rsidR="004D10E6" w:rsidRPr="00C51668" w14:paraId="6CDDC7A1" w14:textId="77777777" w:rsidTr="00B06413">
        <w:trPr>
          <w:trHeight w:val="560"/>
        </w:trPr>
        <w:tc>
          <w:tcPr>
            <w:tcW w:w="0" w:type="auto"/>
            <w:tcBorders>
              <w:top w:val="nil"/>
              <w:left w:val="single" w:sz="4" w:space="0" w:color="auto"/>
              <w:bottom w:val="nil"/>
              <w:right w:val="single" w:sz="4" w:space="0" w:color="auto"/>
            </w:tcBorders>
            <w:shd w:val="clear" w:color="auto" w:fill="auto"/>
            <w:vAlign w:val="center"/>
            <w:hideMark/>
          </w:tcPr>
          <w:p w14:paraId="6DCE2704"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 xml:space="preserve">By-subject random coefficient </w:t>
            </w:r>
          </w:p>
        </w:tc>
        <w:tc>
          <w:tcPr>
            <w:tcW w:w="0" w:type="auto"/>
            <w:gridSpan w:val="5"/>
            <w:tcBorders>
              <w:top w:val="nil"/>
              <w:left w:val="nil"/>
              <w:bottom w:val="nil"/>
              <w:right w:val="single" w:sz="4" w:space="0" w:color="000000"/>
            </w:tcBorders>
            <w:shd w:val="clear" w:color="auto" w:fill="auto"/>
            <w:hideMark/>
          </w:tcPr>
          <w:p w14:paraId="18BBB23A"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 xml:space="preserve">Partner Condition </w:t>
            </w:r>
          </w:p>
        </w:tc>
        <w:tc>
          <w:tcPr>
            <w:tcW w:w="0" w:type="auto"/>
            <w:gridSpan w:val="5"/>
            <w:tcBorders>
              <w:top w:val="nil"/>
              <w:left w:val="nil"/>
              <w:bottom w:val="nil"/>
              <w:right w:val="single" w:sz="4" w:space="0" w:color="000000"/>
            </w:tcBorders>
            <w:shd w:val="clear" w:color="auto" w:fill="auto"/>
            <w:hideMark/>
          </w:tcPr>
          <w:p w14:paraId="73B11E21"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Temptation Level</w:t>
            </w:r>
          </w:p>
        </w:tc>
      </w:tr>
      <w:tr w:rsidR="004D10E6" w:rsidRPr="00C51668" w14:paraId="3612A373" w14:textId="77777777" w:rsidTr="00B06413">
        <w:trPr>
          <w:trHeight w:val="300"/>
        </w:trPr>
        <w:tc>
          <w:tcPr>
            <w:tcW w:w="0" w:type="auto"/>
            <w:tcBorders>
              <w:top w:val="nil"/>
              <w:left w:val="single" w:sz="4" w:space="0" w:color="auto"/>
              <w:bottom w:val="nil"/>
              <w:right w:val="single" w:sz="4" w:space="0" w:color="auto"/>
            </w:tcBorders>
            <w:shd w:val="clear" w:color="auto" w:fill="auto"/>
            <w:noWrap/>
            <w:vAlign w:val="center"/>
            <w:hideMark/>
          </w:tcPr>
          <w:p w14:paraId="13405E35"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Observations</w:t>
            </w:r>
          </w:p>
        </w:tc>
        <w:tc>
          <w:tcPr>
            <w:tcW w:w="0" w:type="auto"/>
            <w:gridSpan w:val="5"/>
            <w:tcBorders>
              <w:top w:val="nil"/>
              <w:left w:val="nil"/>
              <w:bottom w:val="nil"/>
              <w:right w:val="single" w:sz="4" w:space="0" w:color="000000"/>
            </w:tcBorders>
            <w:shd w:val="clear" w:color="auto" w:fill="auto"/>
            <w:noWrap/>
            <w:vAlign w:val="center"/>
            <w:hideMark/>
          </w:tcPr>
          <w:p w14:paraId="276ACE54"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8,320</w:t>
            </w:r>
          </w:p>
        </w:tc>
        <w:tc>
          <w:tcPr>
            <w:tcW w:w="0" w:type="auto"/>
            <w:gridSpan w:val="5"/>
            <w:tcBorders>
              <w:top w:val="nil"/>
              <w:left w:val="nil"/>
              <w:bottom w:val="nil"/>
              <w:right w:val="single" w:sz="4" w:space="0" w:color="000000"/>
            </w:tcBorders>
            <w:shd w:val="clear" w:color="auto" w:fill="auto"/>
            <w:noWrap/>
            <w:vAlign w:val="center"/>
            <w:hideMark/>
          </w:tcPr>
          <w:p w14:paraId="477A3366"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8,320</w:t>
            </w:r>
          </w:p>
        </w:tc>
      </w:tr>
      <w:tr w:rsidR="004D10E6" w:rsidRPr="00C51668" w14:paraId="3503CBEC" w14:textId="77777777" w:rsidTr="00B06413">
        <w:trPr>
          <w:trHeight w:val="300"/>
        </w:trPr>
        <w:tc>
          <w:tcPr>
            <w:tcW w:w="0" w:type="auto"/>
            <w:tcBorders>
              <w:top w:val="nil"/>
              <w:left w:val="single" w:sz="4" w:space="0" w:color="auto"/>
              <w:bottom w:val="nil"/>
              <w:right w:val="single" w:sz="4" w:space="0" w:color="auto"/>
            </w:tcBorders>
            <w:shd w:val="clear" w:color="auto" w:fill="auto"/>
            <w:noWrap/>
            <w:vAlign w:val="center"/>
            <w:hideMark/>
          </w:tcPr>
          <w:p w14:paraId="041552FD"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Log Likelihood</w:t>
            </w:r>
          </w:p>
        </w:tc>
        <w:tc>
          <w:tcPr>
            <w:tcW w:w="0" w:type="auto"/>
            <w:gridSpan w:val="5"/>
            <w:tcBorders>
              <w:top w:val="nil"/>
              <w:left w:val="nil"/>
              <w:bottom w:val="nil"/>
              <w:right w:val="single" w:sz="4" w:space="0" w:color="000000"/>
            </w:tcBorders>
            <w:shd w:val="clear" w:color="auto" w:fill="auto"/>
            <w:noWrap/>
            <w:vAlign w:val="center"/>
            <w:hideMark/>
          </w:tcPr>
          <w:p w14:paraId="411D7014"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-2,813.80</w:t>
            </w:r>
          </w:p>
        </w:tc>
        <w:tc>
          <w:tcPr>
            <w:tcW w:w="0" w:type="auto"/>
            <w:gridSpan w:val="5"/>
            <w:tcBorders>
              <w:top w:val="nil"/>
              <w:left w:val="nil"/>
              <w:bottom w:val="nil"/>
              <w:right w:val="single" w:sz="4" w:space="0" w:color="000000"/>
            </w:tcBorders>
            <w:shd w:val="clear" w:color="auto" w:fill="auto"/>
            <w:noWrap/>
            <w:vAlign w:val="center"/>
            <w:hideMark/>
          </w:tcPr>
          <w:p w14:paraId="216183A3"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-2,394.80</w:t>
            </w:r>
          </w:p>
        </w:tc>
      </w:tr>
      <w:tr w:rsidR="004D10E6" w:rsidRPr="00C51668" w14:paraId="4B8B82B3" w14:textId="77777777" w:rsidTr="00B0641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B2F00D"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Akaike Inf. Crit.</w:t>
            </w:r>
          </w:p>
        </w:tc>
        <w:tc>
          <w:tcPr>
            <w:tcW w:w="0" w:type="auto"/>
            <w:gridSpan w:val="5"/>
            <w:tcBorders>
              <w:top w:val="nil"/>
              <w:left w:val="nil"/>
              <w:bottom w:val="single" w:sz="4" w:space="0" w:color="auto"/>
              <w:right w:val="single" w:sz="4" w:space="0" w:color="000000"/>
            </w:tcBorders>
            <w:shd w:val="clear" w:color="auto" w:fill="auto"/>
            <w:noWrap/>
            <w:vAlign w:val="center"/>
            <w:hideMark/>
          </w:tcPr>
          <w:p w14:paraId="04B02254"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5,641.60</w:t>
            </w:r>
          </w:p>
        </w:tc>
        <w:tc>
          <w:tcPr>
            <w:tcW w:w="0" w:type="auto"/>
            <w:gridSpan w:val="5"/>
            <w:tcBorders>
              <w:top w:val="nil"/>
              <w:left w:val="nil"/>
              <w:bottom w:val="single" w:sz="4" w:space="0" w:color="auto"/>
              <w:right w:val="single" w:sz="4" w:space="0" w:color="000000"/>
            </w:tcBorders>
            <w:shd w:val="clear" w:color="auto" w:fill="auto"/>
            <w:noWrap/>
            <w:vAlign w:val="center"/>
            <w:hideMark/>
          </w:tcPr>
          <w:p w14:paraId="7421B0E0" w14:textId="77777777" w:rsidR="004D10E6" w:rsidRPr="00C51668" w:rsidRDefault="004D10E6" w:rsidP="004D10E6">
            <w:pPr>
              <w:rPr>
                <w:rFonts w:ascii="Sabon LT Std" w:hAnsi="Sabon LT Std"/>
                <w:color w:val="000000"/>
                <w:sz w:val="20"/>
                <w:szCs w:val="20"/>
              </w:rPr>
            </w:pPr>
            <w:r w:rsidRPr="00C51668">
              <w:rPr>
                <w:rFonts w:ascii="Sabon LT Std" w:hAnsi="Sabon LT Std"/>
                <w:color w:val="000000"/>
                <w:sz w:val="20"/>
                <w:szCs w:val="20"/>
              </w:rPr>
              <w:t>4,803.70</w:t>
            </w:r>
          </w:p>
        </w:tc>
      </w:tr>
      <w:tr w:rsidR="004D10E6" w:rsidRPr="00C51668" w14:paraId="2C99822E" w14:textId="77777777" w:rsidTr="00B06413">
        <w:trPr>
          <w:trHeight w:val="300"/>
        </w:trPr>
        <w:tc>
          <w:tcPr>
            <w:tcW w:w="0" w:type="auto"/>
            <w:gridSpan w:val="11"/>
            <w:vMerge w:val="restart"/>
            <w:tcBorders>
              <w:top w:val="single" w:sz="4" w:space="0" w:color="auto"/>
              <w:left w:val="nil"/>
              <w:bottom w:val="nil"/>
              <w:right w:val="nil"/>
            </w:tcBorders>
            <w:shd w:val="clear" w:color="auto" w:fill="auto"/>
            <w:hideMark/>
          </w:tcPr>
          <w:p w14:paraId="4221FAA6" w14:textId="77777777" w:rsidR="004D10E6" w:rsidRPr="00C51668" w:rsidRDefault="004D10E6" w:rsidP="004D10E6">
            <w:pPr>
              <w:rPr>
                <w:rFonts w:ascii="Sabon LT Std" w:hAnsi="Sabon LT Std"/>
                <w:sz w:val="20"/>
                <w:szCs w:val="20"/>
              </w:rPr>
            </w:pPr>
            <w:r w:rsidRPr="00C51668">
              <w:rPr>
                <w:rFonts w:ascii="Sabon LT Std" w:hAnsi="Sabon LT Std"/>
                <w:sz w:val="20"/>
                <w:szCs w:val="20"/>
              </w:rPr>
              <w:t>Cooperative choice dummy equal to 1 if subject chose cooperative option and 0 if alternative option. Partner Condition dummy equal to 1 in fixed partner condition and 0 in variable partners condition. Both regressions include as covariates a by-subject random intercept and a by-subject random coefficient for trial number.</w:t>
            </w:r>
          </w:p>
        </w:tc>
      </w:tr>
      <w:tr w:rsidR="004D10E6" w:rsidRPr="00C51668" w14:paraId="34E0E378" w14:textId="77777777" w:rsidTr="00B06413">
        <w:trPr>
          <w:trHeight w:val="300"/>
        </w:trPr>
        <w:tc>
          <w:tcPr>
            <w:tcW w:w="0" w:type="auto"/>
            <w:gridSpan w:val="11"/>
            <w:vMerge/>
            <w:tcBorders>
              <w:top w:val="single" w:sz="4" w:space="0" w:color="auto"/>
              <w:left w:val="nil"/>
              <w:bottom w:val="nil"/>
              <w:right w:val="nil"/>
            </w:tcBorders>
            <w:vAlign w:val="center"/>
            <w:hideMark/>
          </w:tcPr>
          <w:p w14:paraId="1823EA51" w14:textId="77777777" w:rsidR="004D10E6" w:rsidRPr="00C51668" w:rsidRDefault="004D10E6" w:rsidP="004D10E6">
            <w:pPr>
              <w:rPr>
                <w:rFonts w:ascii="Sabon LT Std" w:hAnsi="Sabon LT Std"/>
                <w:sz w:val="20"/>
                <w:szCs w:val="20"/>
              </w:rPr>
            </w:pPr>
          </w:p>
        </w:tc>
      </w:tr>
    </w:tbl>
    <w:p w14:paraId="40F2C425" w14:textId="42BB864A" w:rsidR="00B06413" w:rsidRPr="00C51668" w:rsidRDefault="00B06413">
      <w:pPr>
        <w:spacing w:line="360" w:lineRule="auto"/>
        <w:jc w:val="both"/>
        <w:rPr>
          <w:rFonts w:ascii="Sabon LT Std" w:hAnsi="Sabon LT Std"/>
          <w:color w:val="000000" w:themeColor="text1"/>
        </w:rPr>
      </w:pPr>
    </w:p>
    <w:p w14:paraId="2F1BA637" w14:textId="77777777" w:rsidR="00B06413" w:rsidRPr="00C51668" w:rsidRDefault="00B06413">
      <w:pPr>
        <w:rPr>
          <w:rFonts w:ascii="Sabon LT Std" w:hAnsi="Sabon LT Std"/>
          <w:color w:val="000000" w:themeColor="text1"/>
        </w:rPr>
      </w:pPr>
      <w:r w:rsidRPr="00C51668">
        <w:rPr>
          <w:rFonts w:ascii="Sabon LT Std" w:hAnsi="Sabon LT Std"/>
          <w:color w:val="000000" w:themeColor="text1"/>
        </w:rPr>
        <w:br w:type="page"/>
      </w:r>
    </w:p>
    <w:p w14:paraId="545B0429" w14:textId="77777777" w:rsidR="004D10E6" w:rsidRPr="00C51668" w:rsidRDefault="004D10E6">
      <w:pPr>
        <w:spacing w:line="360" w:lineRule="auto"/>
        <w:jc w:val="both"/>
        <w:rPr>
          <w:rFonts w:ascii="Sabon LT Std" w:hAnsi="Sabon LT Std"/>
          <w:color w:val="000000" w:themeColor="text1"/>
        </w:rPr>
      </w:pPr>
    </w:p>
    <w:p w14:paraId="2C582473" w14:textId="28BC8951" w:rsidR="00C819BF" w:rsidRPr="00C51668" w:rsidRDefault="00C819BF" w:rsidP="00402243">
      <w:pPr>
        <w:spacing w:line="360" w:lineRule="auto"/>
        <w:jc w:val="both"/>
        <w:rPr>
          <w:rFonts w:ascii="Sabon LT Std" w:hAnsi="Sabon LT Std"/>
          <w:b/>
          <w:bCs/>
          <w:color w:val="000000" w:themeColor="text1"/>
        </w:rPr>
      </w:pPr>
      <w:r w:rsidRPr="00C51668">
        <w:rPr>
          <w:rFonts w:ascii="Sabon LT Std" w:hAnsi="Sabon LT Std"/>
          <w:b/>
          <w:bCs/>
          <w:noProof/>
          <w:color w:val="000000" w:themeColor="text1"/>
        </w:rPr>
        <w:drawing>
          <wp:inline distT="0" distB="0" distL="0" distR="0" wp14:anchorId="63ECBF6A" wp14:editId="00958ECD">
            <wp:extent cx="5727700" cy="3949065"/>
            <wp:effectExtent l="0" t="0" r="0" b="635"/>
            <wp:docPr id="3" name="Picture 3"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H_experiment_1.jpeg"/>
                    <pic:cNvPicPr/>
                  </pic:nvPicPr>
                  <pic:blipFill>
                    <a:blip r:embed="rId17">
                      <a:extLst>
                        <a:ext uri="{28A0092B-C50C-407E-A947-70E740481C1C}">
                          <a14:useLocalDpi xmlns:a14="http://schemas.microsoft.com/office/drawing/2010/main" val="0"/>
                        </a:ext>
                      </a:extLst>
                    </a:blip>
                    <a:stretch>
                      <a:fillRect/>
                    </a:stretch>
                  </pic:blipFill>
                  <pic:spPr>
                    <a:xfrm>
                      <a:off x="0" y="0"/>
                      <a:ext cx="5727700" cy="3949065"/>
                    </a:xfrm>
                    <a:prstGeom prst="rect">
                      <a:avLst/>
                    </a:prstGeom>
                  </pic:spPr>
                </pic:pic>
              </a:graphicData>
            </a:graphic>
          </wp:inline>
        </w:drawing>
      </w:r>
    </w:p>
    <w:p w14:paraId="468D9B02" w14:textId="168255CC" w:rsidR="00AC3046" w:rsidRPr="00C51668" w:rsidRDefault="00AE1A02" w:rsidP="00CB4F2A">
      <w:pPr>
        <w:jc w:val="both"/>
        <w:rPr>
          <w:rFonts w:ascii="Sabon LT Std" w:hAnsi="Sabon LT Std"/>
          <w:color w:val="000000" w:themeColor="text1"/>
          <w:sz w:val="22"/>
          <w:szCs w:val="22"/>
        </w:rPr>
      </w:pPr>
      <w:r w:rsidRPr="00C51668">
        <w:rPr>
          <w:rFonts w:ascii="Sabon LT Std" w:hAnsi="Sabon LT Std"/>
          <w:b/>
          <w:bCs/>
          <w:color w:val="000000" w:themeColor="text1"/>
          <w:sz w:val="22"/>
          <w:szCs w:val="22"/>
        </w:rPr>
        <w:t xml:space="preserve">Figure </w:t>
      </w:r>
      <w:r w:rsidR="00757641" w:rsidRPr="00C51668">
        <w:rPr>
          <w:rFonts w:ascii="Sabon LT Std" w:hAnsi="Sabon LT Std"/>
          <w:b/>
          <w:bCs/>
          <w:color w:val="000000" w:themeColor="text1"/>
          <w:sz w:val="22"/>
          <w:szCs w:val="22"/>
        </w:rPr>
        <w:t>2</w:t>
      </w:r>
      <w:r w:rsidRPr="00C51668">
        <w:rPr>
          <w:rFonts w:ascii="Sabon LT Std" w:hAnsi="Sabon LT Std"/>
          <w:color w:val="000000" w:themeColor="text1"/>
          <w:sz w:val="22"/>
          <w:szCs w:val="22"/>
        </w:rPr>
        <w:t xml:space="preserve">. </w:t>
      </w:r>
      <w:r w:rsidR="009755E3" w:rsidRPr="00C51668">
        <w:rPr>
          <w:rFonts w:ascii="Sabon LT Std" w:hAnsi="Sabon LT Std"/>
          <w:color w:val="000000" w:themeColor="text1"/>
          <w:sz w:val="22"/>
          <w:szCs w:val="22"/>
        </w:rPr>
        <w:t xml:space="preserve">Experiment 1 </w:t>
      </w:r>
      <w:r w:rsidR="00D73159" w:rsidRPr="00C51668">
        <w:rPr>
          <w:rFonts w:ascii="Sabon LT Std" w:hAnsi="Sabon LT Std"/>
          <w:color w:val="000000" w:themeColor="text1"/>
          <w:sz w:val="22"/>
          <w:szCs w:val="22"/>
        </w:rPr>
        <w:t>data</w:t>
      </w:r>
      <w:r w:rsidR="00A3598F" w:rsidRPr="00C51668">
        <w:rPr>
          <w:rFonts w:ascii="Sabon LT Std" w:hAnsi="Sabon LT Std"/>
          <w:color w:val="000000" w:themeColor="text1"/>
          <w:sz w:val="22"/>
          <w:szCs w:val="22"/>
        </w:rPr>
        <w:t xml:space="preserve">. </w:t>
      </w:r>
      <w:r w:rsidR="00F03578" w:rsidRPr="00C51668">
        <w:rPr>
          <w:rFonts w:ascii="Sabon LT Std" w:hAnsi="Sabon LT Std"/>
          <w:color w:val="000000" w:themeColor="text1"/>
          <w:sz w:val="22"/>
          <w:szCs w:val="22"/>
        </w:rPr>
        <w:t xml:space="preserve">Graphs </w:t>
      </w:r>
      <w:r w:rsidR="00D73159" w:rsidRPr="00C51668">
        <w:rPr>
          <w:rFonts w:ascii="Sabon LT Std" w:hAnsi="Sabon LT Std"/>
          <w:color w:val="000000" w:themeColor="text1"/>
          <w:sz w:val="22"/>
          <w:szCs w:val="22"/>
        </w:rPr>
        <w:t>show</w:t>
      </w:r>
      <w:r w:rsidR="00A3598F" w:rsidRPr="00C51668">
        <w:rPr>
          <w:rFonts w:ascii="Sabon LT Std" w:hAnsi="Sabon LT Std"/>
          <w:color w:val="000000" w:themeColor="text1"/>
          <w:sz w:val="22"/>
          <w:szCs w:val="22"/>
        </w:rPr>
        <w:t xml:space="preserve"> m</w:t>
      </w:r>
      <w:r w:rsidR="000C39BA" w:rsidRPr="00C51668">
        <w:rPr>
          <w:rFonts w:ascii="Sabon LT Std" w:hAnsi="Sabon LT Std"/>
          <w:color w:val="000000" w:themeColor="text1"/>
          <w:sz w:val="22"/>
          <w:szCs w:val="22"/>
        </w:rPr>
        <w:t xml:space="preserve">ean </w:t>
      </w:r>
      <w:r w:rsidR="00A3598F" w:rsidRPr="00C51668">
        <w:rPr>
          <w:rFonts w:ascii="Sabon LT Std" w:hAnsi="Sabon LT Std"/>
          <w:color w:val="000000" w:themeColor="text1"/>
          <w:sz w:val="22"/>
          <w:szCs w:val="22"/>
        </w:rPr>
        <w:t>c</w:t>
      </w:r>
      <w:r w:rsidR="000C39BA" w:rsidRPr="00C51668">
        <w:rPr>
          <w:rFonts w:ascii="Sabon LT Std" w:hAnsi="Sabon LT Std"/>
          <w:color w:val="000000" w:themeColor="text1"/>
          <w:sz w:val="22"/>
          <w:szCs w:val="22"/>
        </w:rPr>
        <w:t>ooperation rate</w:t>
      </w:r>
      <w:r w:rsidR="00D73159" w:rsidRPr="00C51668">
        <w:rPr>
          <w:rFonts w:ascii="Sabon LT Std" w:hAnsi="Sabon LT Std"/>
          <w:color w:val="000000" w:themeColor="text1"/>
          <w:sz w:val="22"/>
          <w:szCs w:val="22"/>
        </w:rPr>
        <w:t xml:space="preserve">s </w:t>
      </w:r>
      <w:r w:rsidR="00894305" w:rsidRPr="00C51668">
        <w:rPr>
          <w:rFonts w:ascii="Sabon LT Std" w:hAnsi="Sabon LT Std"/>
          <w:color w:val="000000" w:themeColor="text1"/>
          <w:sz w:val="22"/>
          <w:szCs w:val="22"/>
        </w:rPr>
        <w:t>by</w:t>
      </w:r>
      <w:r w:rsidR="00D73159" w:rsidRPr="00C51668">
        <w:rPr>
          <w:rFonts w:ascii="Sabon LT Std" w:hAnsi="Sabon LT Std"/>
          <w:color w:val="000000" w:themeColor="text1"/>
          <w:sz w:val="22"/>
          <w:szCs w:val="22"/>
        </w:rPr>
        <w:t xml:space="preserve"> partner condition</w:t>
      </w:r>
      <w:r w:rsidR="00894305" w:rsidRPr="00C51668">
        <w:rPr>
          <w:rFonts w:ascii="Sabon LT Std" w:hAnsi="Sabon LT Std"/>
          <w:color w:val="000000" w:themeColor="text1"/>
          <w:sz w:val="22"/>
          <w:szCs w:val="22"/>
        </w:rPr>
        <w:t xml:space="preserve"> for the</w:t>
      </w:r>
      <w:r w:rsidR="00502D38" w:rsidRPr="00C51668">
        <w:rPr>
          <w:rFonts w:ascii="Sabon LT Std" w:hAnsi="Sabon LT Std"/>
          <w:color w:val="000000" w:themeColor="text1"/>
          <w:sz w:val="22"/>
          <w:szCs w:val="22"/>
        </w:rPr>
        <w:t xml:space="preserve"> corresponding</w:t>
      </w:r>
      <w:r w:rsidR="00A3598F" w:rsidRPr="00C51668">
        <w:rPr>
          <w:rFonts w:ascii="Sabon LT Std" w:hAnsi="Sabon LT Std"/>
          <w:color w:val="000000" w:themeColor="text1"/>
          <w:sz w:val="22"/>
          <w:szCs w:val="22"/>
        </w:rPr>
        <w:t xml:space="preserve"> t</w:t>
      </w:r>
      <w:r w:rsidR="00931022" w:rsidRPr="00C51668">
        <w:rPr>
          <w:rFonts w:ascii="Sabon LT Std" w:hAnsi="Sabon LT Std"/>
          <w:color w:val="000000" w:themeColor="text1"/>
          <w:sz w:val="22"/>
          <w:szCs w:val="22"/>
        </w:rPr>
        <w:t xml:space="preserve">emptation </w:t>
      </w:r>
      <w:r w:rsidR="00723BC3" w:rsidRPr="00C51668">
        <w:rPr>
          <w:rFonts w:ascii="Sabon LT Std" w:hAnsi="Sabon LT Std"/>
          <w:color w:val="000000" w:themeColor="text1"/>
          <w:sz w:val="22"/>
          <w:szCs w:val="22"/>
        </w:rPr>
        <w:t>l</w:t>
      </w:r>
      <w:r w:rsidR="006D5B37" w:rsidRPr="00C51668">
        <w:rPr>
          <w:rFonts w:ascii="Sabon LT Std" w:hAnsi="Sabon LT Std"/>
          <w:color w:val="000000" w:themeColor="text1"/>
          <w:sz w:val="22"/>
          <w:szCs w:val="22"/>
        </w:rPr>
        <w:t xml:space="preserve">evel of </w:t>
      </w:r>
      <w:r w:rsidR="007218A3" w:rsidRPr="00C51668">
        <w:rPr>
          <w:rFonts w:ascii="Sabon LT Std" w:hAnsi="Sabon LT Std"/>
          <w:color w:val="000000" w:themeColor="text1"/>
          <w:sz w:val="22"/>
          <w:szCs w:val="22"/>
        </w:rPr>
        <w:t xml:space="preserve">participants’ </w:t>
      </w:r>
      <w:r w:rsidR="000C39BA" w:rsidRPr="00C51668">
        <w:rPr>
          <w:rFonts w:ascii="Sabon LT Std" w:hAnsi="Sabon LT Std"/>
          <w:color w:val="000000" w:themeColor="text1"/>
          <w:sz w:val="22"/>
          <w:szCs w:val="22"/>
        </w:rPr>
        <w:t>alternative</w:t>
      </w:r>
      <w:r w:rsidR="00931022" w:rsidRPr="00C51668">
        <w:rPr>
          <w:rFonts w:ascii="Sabon LT Std" w:hAnsi="Sabon LT Std"/>
          <w:color w:val="000000" w:themeColor="text1"/>
          <w:sz w:val="22"/>
          <w:szCs w:val="22"/>
        </w:rPr>
        <w:t xml:space="preserve"> option</w:t>
      </w:r>
      <w:r w:rsidR="00D73159" w:rsidRPr="00C51668">
        <w:rPr>
          <w:rFonts w:ascii="Sabon LT Std" w:hAnsi="Sabon LT Std"/>
          <w:color w:val="000000" w:themeColor="text1"/>
          <w:sz w:val="22"/>
          <w:szCs w:val="22"/>
        </w:rPr>
        <w:t xml:space="preserve">. </w:t>
      </w:r>
      <w:r w:rsidR="00006F5C" w:rsidRPr="00C51668">
        <w:rPr>
          <w:rFonts w:ascii="Sabon LT Std" w:hAnsi="Sabon LT Std"/>
          <w:color w:val="000000" w:themeColor="text1"/>
          <w:sz w:val="22"/>
          <w:szCs w:val="22"/>
        </w:rPr>
        <w:t>Re</w:t>
      </w:r>
      <w:r w:rsidR="00254212" w:rsidRPr="00C51668">
        <w:rPr>
          <w:rFonts w:ascii="Sabon LT Std" w:hAnsi="Sabon LT Std"/>
          <w:color w:val="000000" w:themeColor="text1"/>
          <w:sz w:val="22"/>
          <w:szCs w:val="22"/>
        </w:rPr>
        <w:t>gression re</w:t>
      </w:r>
      <w:r w:rsidR="0009302E" w:rsidRPr="00C51668">
        <w:rPr>
          <w:rFonts w:ascii="Sabon LT Std" w:hAnsi="Sabon LT Std"/>
          <w:color w:val="000000" w:themeColor="text1"/>
          <w:sz w:val="22"/>
          <w:szCs w:val="22"/>
        </w:rPr>
        <w:t>s</w:t>
      </w:r>
      <w:r w:rsidR="00006F5C" w:rsidRPr="00C51668">
        <w:rPr>
          <w:rFonts w:ascii="Sabon LT Std" w:hAnsi="Sabon LT Std"/>
          <w:color w:val="000000" w:themeColor="text1"/>
          <w:sz w:val="22"/>
          <w:szCs w:val="22"/>
        </w:rPr>
        <w:t xml:space="preserve">ults </w:t>
      </w:r>
      <w:r w:rsidR="00D73159" w:rsidRPr="00C51668">
        <w:rPr>
          <w:rFonts w:ascii="Sabon LT Std" w:hAnsi="Sabon LT Std"/>
          <w:color w:val="000000" w:themeColor="text1"/>
          <w:sz w:val="22"/>
          <w:szCs w:val="22"/>
        </w:rPr>
        <w:t xml:space="preserve">(see Table 1) </w:t>
      </w:r>
      <w:r w:rsidR="00006F5C" w:rsidRPr="00C51668">
        <w:rPr>
          <w:rFonts w:ascii="Sabon LT Std" w:hAnsi="Sabon LT Std"/>
          <w:color w:val="000000" w:themeColor="text1"/>
          <w:sz w:val="22"/>
          <w:szCs w:val="22"/>
        </w:rPr>
        <w:t xml:space="preserve">show that cooperation rates were significantly higher when participants coordinated with the same partner </w:t>
      </w:r>
      <w:r w:rsidR="00767590" w:rsidRPr="00C51668">
        <w:rPr>
          <w:rFonts w:ascii="Sabon LT Std" w:hAnsi="Sabon LT Std"/>
          <w:color w:val="000000" w:themeColor="text1"/>
          <w:sz w:val="22"/>
          <w:szCs w:val="22"/>
        </w:rPr>
        <w:t xml:space="preserve">(Fixed Partner) </w:t>
      </w:r>
      <w:r w:rsidR="00006F5C" w:rsidRPr="00C51668">
        <w:rPr>
          <w:rFonts w:ascii="Sabon LT Std" w:hAnsi="Sabon LT Std"/>
          <w:color w:val="000000" w:themeColor="text1"/>
          <w:sz w:val="22"/>
          <w:szCs w:val="22"/>
        </w:rPr>
        <w:t>on every trial than when coordinating with different partners</w:t>
      </w:r>
      <w:r w:rsidR="00767590" w:rsidRPr="00C51668">
        <w:rPr>
          <w:rFonts w:ascii="Sabon LT Std" w:hAnsi="Sabon LT Std"/>
          <w:color w:val="000000" w:themeColor="text1"/>
          <w:sz w:val="22"/>
          <w:szCs w:val="22"/>
        </w:rPr>
        <w:t xml:space="preserve"> (Variable Partners)</w:t>
      </w:r>
      <w:r w:rsidR="00006F5C" w:rsidRPr="00C51668">
        <w:rPr>
          <w:rFonts w:ascii="Sabon LT Std" w:hAnsi="Sabon LT Std"/>
          <w:color w:val="000000" w:themeColor="text1"/>
          <w:sz w:val="22"/>
          <w:szCs w:val="22"/>
        </w:rPr>
        <w:t xml:space="preserve"> on each trial.</w:t>
      </w:r>
      <w:r w:rsidR="00BE1D77" w:rsidRPr="00C51668">
        <w:rPr>
          <w:rFonts w:ascii="Sabon LT Std" w:hAnsi="Sabon LT Std"/>
          <w:color w:val="000000" w:themeColor="text1"/>
          <w:sz w:val="22"/>
          <w:szCs w:val="22"/>
        </w:rPr>
        <w:t xml:space="preserve"> </w:t>
      </w:r>
      <w:r w:rsidR="00EB1CF8" w:rsidRPr="00C51668">
        <w:rPr>
          <w:rFonts w:ascii="Sabon LT Std" w:hAnsi="Sabon LT Std"/>
          <w:color w:val="000000" w:themeColor="text1"/>
          <w:sz w:val="22"/>
          <w:szCs w:val="22"/>
        </w:rPr>
        <w:t xml:space="preserve">In addition, cooperation rates </w:t>
      </w:r>
      <w:r w:rsidR="00DE0683" w:rsidRPr="00C51668">
        <w:rPr>
          <w:rFonts w:ascii="Sabon LT Std" w:hAnsi="Sabon LT Std"/>
          <w:color w:val="000000" w:themeColor="text1"/>
          <w:sz w:val="22"/>
          <w:szCs w:val="22"/>
        </w:rPr>
        <w:t>are</w:t>
      </w:r>
      <w:r w:rsidR="00EB1CF8" w:rsidRPr="00C51668">
        <w:rPr>
          <w:rFonts w:ascii="Sabon LT Std" w:hAnsi="Sabon LT Std"/>
          <w:color w:val="000000" w:themeColor="text1"/>
          <w:sz w:val="22"/>
          <w:szCs w:val="22"/>
        </w:rPr>
        <w:t xml:space="preserve"> significantly</w:t>
      </w:r>
      <w:r w:rsidR="00DE0683" w:rsidRPr="00C51668">
        <w:rPr>
          <w:rFonts w:ascii="Sabon LT Std" w:hAnsi="Sabon LT Std"/>
          <w:color w:val="000000" w:themeColor="text1"/>
          <w:sz w:val="22"/>
          <w:szCs w:val="22"/>
        </w:rPr>
        <w:t xml:space="preserve"> decreasing with increases in the level of temptation of the alternative option.</w:t>
      </w:r>
    </w:p>
    <w:p w14:paraId="4EB441D9" w14:textId="77777777" w:rsidR="008275AD" w:rsidRPr="00C51668" w:rsidRDefault="008275AD">
      <w:pPr>
        <w:rPr>
          <w:rFonts w:ascii="Sabon LT Std" w:hAnsi="Sabon LT Std"/>
          <w:i/>
          <w:color w:val="000000" w:themeColor="text1"/>
        </w:rPr>
      </w:pPr>
      <w:r w:rsidRPr="00C51668">
        <w:rPr>
          <w:rFonts w:ascii="Sabon LT Std" w:hAnsi="Sabon LT Std"/>
          <w:i/>
          <w:color w:val="000000" w:themeColor="text1"/>
        </w:rPr>
        <w:br w:type="page"/>
      </w:r>
    </w:p>
    <w:p w14:paraId="7B8390DC" w14:textId="137AF8F4" w:rsidR="00EF0E8A" w:rsidRPr="00C51668" w:rsidRDefault="00AC3046">
      <w:pPr>
        <w:spacing w:line="360" w:lineRule="auto"/>
        <w:jc w:val="both"/>
        <w:rPr>
          <w:rFonts w:ascii="Sabon LT Std" w:hAnsi="Sabon LT Std"/>
          <w:i/>
          <w:color w:val="000000" w:themeColor="text1"/>
        </w:rPr>
      </w:pPr>
      <w:r w:rsidRPr="00C51668">
        <w:rPr>
          <w:rFonts w:ascii="Sabon LT Std" w:hAnsi="Sabon LT Std"/>
          <w:i/>
          <w:color w:val="000000" w:themeColor="text1"/>
        </w:rPr>
        <w:lastRenderedPageBreak/>
        <w:t>Experiment 2</w:t>
      </w:r>
    </w:p>
    <w:p w14:paraId="0BDA187D" w14:textId="7E5586CE" w:rsidR="00491239" w:rsidRDefault="00AC3046" w:rsidP="00B307E7">
      <w:pPr>
        <w:spacing w:line="360" w:lineRule="auto"/>
        <w:jc w:val="both"/>
        <w:rPr>
          <w:ins w:id="43" w:author="Butterfill, Stephen" w:date="2020-04-03T12:03:00Z"/>
          <w:rFonts w:ascii="Sabon LT Std" w:hAnsi="Sabon LT Std"/>
          <w:color w:val="000000" w:themeColor="text1"/>
        </w:rPr>
      </w:pPr>
      <w:r w:rsidRPr="00C51668">
        <w:rPr>
          <w:rFonts w:ascii="Sabon LT Std" w:hAnsi="Sabon LT Std"/>
          <w:color w:val="000000" w:themeColor="text1"/>
        </w:rPr>
        <w:t>In Experiment 2, we adapt</w:t>
      </w:r>
      <w:r w:rsidR="001E71D2" w:rsidRPr="00C51668">
        <w:rPr>
          <w:rFonts w:ascii="Sabon LT Std" w:hAnsi="Sabon LT Std"/>
          <w:color w:val="000000" w:themeColor="text1"/>
        </w:rPr>
        <w:t>ed</w:t>
      </w:r>
      <w:r w:rsidRPr="00C51668">
        <w:rPr>
          <w:rFonts w:ascii="Sabon LT Std" w:hAnsi="Sabon LT Std"/>
          <w:color w:val="000000" w:themeColor="text1"/>
        </w:rPr>
        <w:t xml:space="preserve"> the paradigm </w:t>
      </w:r>
      <w:r w:rsidR="001E71D2" w:rsidRPr="00C51668">
        <w:rPr>
          <w:rFonts w:ascii="Sabon LT Std" w:hAnsi="Sabon LT Std"/>
          <w:color w:val="000000" w:themeColor="text1"/>
        </w:rPr>
        <w:t>u</w:t>
      </w:r>
      <w:r w:rsidRPr="00C51668">
        <w:rPr>
          <w:rFonts w:ascii="Sabon LT Std" w:hAnsi="Sabon LT Std"/>
          <w:color w:val="000000" w:themeColor="text1"/>
        </w:rPr>
        <w:t>s</w:t>
      </w:r>
      <w:r w:rsidR="001E71D2" w:rsidRPr="00C51668">
        <w:rPr>
          <w:rFonts w:ascii="Sabon LT Std" w:hAnsi="Sabon LT Std"/>
          <w:color w:val="000000" w:themeColor="text1"/>
        </w:rPr>
        <w:t>ed</w:t>
      </w:r>
      <w:r w:rsidRPr="00C51668">
        <w:rPr>
          <w:rFonts w:ascii="Sabon LT Std" w:hAnsi="Sabon LT Std"/>
          <w:color w:val="000000" w:themeColor="text1"/>
        </w:rPr>
        <w:t xml:space="preserve"> in Experiment 1 to investigate whether repeated coordination also stabilizes cooperation by </w:t>
      </w:r>
      <w:r w:rsidR="001E71D2" w:rsidRPr="00C51668">
        <w:rPr>
          <w:rFonts w:ascii="Sabon LT Std" w:hAnsi="Sabon LT Std"/>
          <w:color w:val="000000" w:themeColor="text1"/>
        </w:rPr>
        <w:t>enhancing</w:t>
      </w:r>
      <w:r w:rsidRPr="00C51668">
        <w:rPr>
          <w:rFonts w:ascii="Sabon LT Std" w:hAnsi="Sabon LT Std"/>
          <w:color w:val="000000" w:themeColor="text1"/>
        </w:rPr>
        <w:t xml:space="preserve"> trust (Hypothesis 2).</w:t>
      </w:r>
      <w:ins w:id="44" w:author="Butterfill, Stephen" w:date="2020-04-03T12:00:00Z">
        <w:r w:rsidR="00491239">
          <w:rPr>
            <w:rFonts w:ascii="Sabon LT Std" w:hAnsi="Sabon LT Std"/>
            <w:color w:val="000000" w:themeColor="text1"/>
          </w:rPr>
          <w:t xml:space="preserve"> </w:t>
        </w:r>
      </w:ins>
      <w:ins w:id="45" w:author="Butterfill, Stephen" w:date="2020-04-03T12:01:00Z">
        <w:r w:rsidR="00491239">
          <w:rPr>
            <w:rFonts w:ascii="Sabon LT Std" w:hAnsi="Sabon LT Std"/>
            <w:color w:val="000000" w:themeColor="text1"/>
          </w:rPr>
          <w:t>Whereas in Experiment 1, participants unilaterally chose whether to cooperate and thereby benefit or harm their partners, in Experim</w:t>
        </w:r>
      </w:ins>
      <w:ins w:id="46" w:author="Butterfill, Stephen" w:date="2020-04-03T12:02:00Z">
        <w:r w:rsidR="00491239">
          <w:rPr>
            <w:rFonts w:ascii="Sabon LT Std" w:hAnsi="Sabon LT Std"/>
            <w:color w:val="000000" w:themeColor="text1"/>
          </w:rPr>
          <w:t>ent 2 it was the partner who unilaterally chose whether to cooperate and participants, who were not informed about which choice the partner had made, had to decide whether to trust that the partner had cooperated</w:t>
        </w:r>
      </w:ins>
      <w:ins w:id="47" w:author="s" w:date="2020-04-03T12:11:00Z">
        <w:r w:rsidR="00A67CA5">
          <w:rPr>
            <w:rFonts w:ascii="Sabon LT Std" w:hAnsi="Sabon LT Std"/>
            <w:color w:val="000000" w:themeColor="text1"/>
          </w:rPr>
          <w:t xml:space="preserve"> (see Table 2)</w:t>
        </w:r>
      </w:ins>
      <w:ins w:id="48" w:author="Butterfill, Stephen" w:date="2020-04-03T12:02:00Z">
        <w:r w:rsidR="00491239">
          <w:rPr>
            <w:rFonts w:ascii="Sabon LT Std" w:hAnsi="Sabon LT Std"/>
            <w:color w:val="000000" w:themeColor="text1"/>
          </w:rPr>
          <w:t>.</w:t>
        </w:r>
      </w:ins>
    </w:p>
    <w:p w14:paraId="5D9E7707" w14:textId="4099BD82" w:rsidR="00491239" w:rsidRDefault="00491239" w:rsidP="00B307E7">
      <w:pPr>
        <w:spacing w:line="360" w:lineRule="auto"/>
        <w:jc w:val="both"/>
        <w:rPr>
          <w:ins w:id="49" w:author="s" w:date="2020-04-03T12:11:00Z"/>
          <w:rFonts w:ascii="Sabon LT Std" w:hAnsi="Sabon LT Std"/>
          <w:color w:val="000000" w:themeColor="text1"/>
        </w:rPr>
      </w:pPr>
    </w:p>
    <w:p w14:paraId="7E5D0756" w14:textId="63B3D0EC" w:rsidR="00A67CA5" w:rsidRPr="00C51668" w:rsidRDefault="00A67CA5" w:rsidP="00A67CA5">
      <w:pPr>
        <w:jc w:val="both"/>
        <w:outlineLvl w:val="0"/>
        <w:rPr>
          <w:ins w:id="50" w:author="s" w:date="2020-04-03T12:11:00Z"/>
          <w:rFonts w:ascii="Sabon LT Std" w:hAnsi="Sabon LT Std"/>
          <w:color w:val="000000" w:themeColor="text1"/>
          <w:sz w:val="22"/>
          <w:szCs w:val="22"/>
        </w:rPr>
      </w:pPr>
      <w:ins w:id="51" w:author="s" w:date="2020-04-03T12:11:00Z">
        <w:r w:rsidRPr="00C51668">
          <w:rPr>
            <w:rFonts w:ascii="Sabon LT Std" w:hAnsi="Sabon LT Std"/>
            <w:b/>
            <w:bCs/>
            <w:color w:val="000000" w:themeColor="text1"/>
            <w:sz w:val="22"/>
            <w:szCs w:val="22"/>
          </w:rPr>
          <w:t>Table 2</w:t>
        </w:r>
        <w:r w:rsidRPr="00C51668">
          <w:rPr>
            <w:rFonts w:ascii="Sabon LT Std" w:hAnsi="Sabon LT Std"/>
            <w:color w:val="000000" w:themeColor="text1"/>
            <w:sz w:val="22"/>
            <w:szCs w:val="22"/>
          </w:rPr>
          <w:t xml:space="preserve">. </w:t>
        </w:r>
      </w:ins>
      <w:ins w:id="52" w:author="s" w:date="2020-04-03T12:12:00Z">
        <w:r>
          <w:rPr>
            <w:rFonts w:ascii="Sabon LT Std" w:hAnsi="Sabon LT Std"/>
            <w:color w:val="000000" w:themeColor="text1"/>
            <w:sz w:val="22"/>
            <w:szCs w:val="22"/>
          </w:rPr>
          <w:t xml:space="preserve">Overview of differences in how </w:t>
        </w:r>
      </w:ins>
      <w:ins w:id="53" w:author="s" w:date="2020-04-03T12:13:00Z">
        <w:r>
          <w:rPr>
            <w:rFonts w:ascii="Sabon LT Std" w:hAnsi="Sabon LT Std"/>
            <w:color w:val="000000" w:themeColor="text1"/>
            <w:sz w:val="22"/>
            <w:szCs w:val="22"/>
          </w:rPr>
          <w:t xml:space="preserve">participant and </w:t>
        </w:r>
      </w:ins>
      <w:ins w:id="54" w:author="s" w:date="2020-04-03T12:12:00Z">
        <w:r>
          <w:rPr>
            <w:rFonts w:ascii="Sabon LT Std" w:hAnsi="Sabon LT Std"/>
            <w:color w:val="000000" w:themeColor="text1"/>
            <w:sz w:val="22"/>
            <w:szCs w:val="22"/>
          </w:rPr>
          <w:t>partner</w:t>
        </w:r>
      </w:ins>
      <w:ins w:id="55" w:author="s" w:date="2020-04-03T12:13:00Z">
        <w:r>
          <w:rPr>
            <w:rFonts w:ascii="Sabon LT Std" w:hAnsi="Sabon LT Std"/>
            <w:color w:val="000000" w:themeColor="text1"/>
            <w:sz w:val="22"/>
            <w:szCs w:val="22"/>
          </w:rPr>
          <w:t xml:space="preserve"> are impacted by each other’s choices in Experiments 1 and 2</w:t>
        </w:r>
      </w:ins>
      <w:ins w:id="56" w:author="s" w:date="2020-04-03T12:11:00Z">
        <w:r w:rsidRPr="00C51668">
          <w:rPr>
            <w:rFonts w:ascii="Sabon LT Std" w:hAnsi="Sabon LT Std"/>
            <w:color w:val="000000" w:themeColor="text1"/>
            <w:sz w:val="22"/>
            <w:szCs w:val="22"/>
          </w:rPr>
          <w:t>.</w:t>
        </w:r>
      </w:ins>
    </w:p>
    <w:p w14:paraId="6507FC0A" w14:textId="77777777" w:rsidR="00A67CA5" w:rsidRDefault="00A67CA5" w:rsidP="00B307E7">
      <w:pPr>
        <w:spacing w:line="360" w:lineRule="auto"/>
        <w:jc w:val="both"/>
        <w:rPr>
          <w:ins w:id="57" w:author="Butterfill, Stephen" w:date="2020-04-03T12:03:00Z"/>
          <w:rFonts w:ascii="Sabon LT Std" w:hAnsi="Sabon LT Std"/>
          <w:color w:val="000000" w:themeColor="text1"/>
        </w:rPr>
      </w:pPr>
    </w:p>
    <w:tbl>
      <w:tblPr>
        <w:tblStyle w:val="TableGrid"/>
        <w:tblW w:w="0" w:type="auto"/>
        <w:tblLook w:val="04A0" w:firstRow="1" w:lastRow="0" w:firstColumn="1" w:lastColumn="0" w:noHBand="0" w:noVBand="1"/>
      </w:tblPr>
      <w:tblGrid>
        <w:gridCol w:w="1802"/>
        <w:gridCol w:w="1802"/>
        <w:gridCol w:w="1802"/>
        <w:gridCol w:w="1802"/>
      </w:tblGrid>
      <w:tr w:rsidR="00FE2D19" w14:paraId="4D99A374" w14:textId="77777777" w:rsidTr="00491239">
        <w:trPr>
          <w:ins w:id="58" w:author="Butterfill, Stephen" w:date="2020-04-03T12:03:00Z"/>
        </w:trPr>
        <w:tc>
          <w:tcPr>
            <w:tcW w:w="1802" w:type="dxa"/>
          </w:tcPr>
          <w:p w14:paraId="3D52D09B" w14:textId="77777777" w:rsidR="00FE2D19" w:rsidRDefault="00FE2D19" w:rsidP="00B307E7">
            <w:pPr>
              <w:spacing w:line="360" w:lineRule="auto"/>
              <w:jc w:val="both"/>
              <w:rPr>
                <w:ins w:id="59" w:author="Butterfill, Stephen" w:date="2020-04-03T12:03:00Z"/>
                <w:rFonts w:ascii="Sabon LT Std" w:hAnsi="Sabon LT Std"/>
                <w:color w:val="000000" w:themeColor="text1"/>
              </w:rPr>
            </w:pPr>
          </w:p>
        </w:tc>
        <w:tc>
          <w:tcPr>
            <w:tcW w:w="1802" w:type="dxa"/>
          </w:tcPr>
          <w:p w14:paraId="2D199C95" w14:textId="2DC2C6C3" w:rsidR="00FE2D19" w:rsidRDefault="00FE2D19">
            <w:pPr>
              <w:spacing w:line="360" w:lineRule="auto"/>
              <w:rPr>
                <w:ins w:id="60" w:author="Butterfill, Stephen" w:date="2020-04-03T12:03:00Z"/>
                <w:rFonts w:ascii="Sabon LT Std" w:hAnsi="Sabon LT Std"/>
                <w:color w:val="000000" w:themeColor="text1"/>
              </w:rPr>
              <w:pPrChange w:id="61" w:author="Butterfill, Stephen" w:date="2020-04-03T12:03:00Z">
                <w:pPr>
                  <w:spacing w:line="360" w:lineRule="auto"/>
                  <w:jc w:val="both"/>
                </w:pPr>
              </w:pPrChange>
            </w:pPr>
            <w:ins w:id="62" w:author="Butterfill, Stephen" w:date="2020-04-03T12:03:00Z">
              <w:r>
                <w:rPr>
                  <w:rFonts w:ascii="Sabon LT Std" w:hAnsi="Sabon LT Std"/>
                  <w:color w:val="000000" w:themeColor="text1"/>
                </w:rPr>
                <w:t>Who chooses whether to cooperate</w:t>
              </w:r>
            </w:ins>
          </w:p>
        </w:tc>
        <w:tc>
          <w:tcPr>
            <w:tcW w:w="1802" w:type="dxa"/>
          </w:tcPr>
          <w:p w14:paraId="4A98C48A" w14:textId="75A85EC9" w:rsidR="00FE2D19" w:rsidRDefault="00FE2D19">
            <w:pPr>
              <w:spacing w:line="360" w:lineRule="auto"/>
              <w:rPr>
                <w:ins w:id="63" w:author="Butterfill, Stephen" w:date="2020-04-03T12:03:00Z"/>
                <w:rFonts w:ascii="Sabon LT Std" w:hAnsi="Sabon LT Std"/>
                <w:color w:val="000000" w:themeColor="text1"/>
              </w:rPr>
              <w:pPrChange w:id="64" w:author="Butterfill, Stephen" w:date="2020-04-03T12:03:00Z">
                <w:pPr>
                  <w:spacing w:line="360" w:lineRule="auto"/>
                  <w:jc w:val="both"/>
                </w:pPr>
              </w:pPrChange>
            </w:pPr>
            <w:ins w:id="65" w:author="Butterfill, Stephen" w:date="2020-04-03T12:03:00Z">
              <w:del w:id="66" w:author="s" w:date="2020-04-03T12:07:00Z">
                <w:r w:rsidDel="00DE769E">
                  <w:rPr>
                    <w:rFonts w:ascii="Sabon LT Std" w:hAnsi="Sabon LT Std"/>
                    <w:color w:val="000000" w:themeColor="text1"/>
                  </w:rPr>
                  <w:delText xml:space="preserve">Who can benefit or gain from the </w:delText>
                </w:r>
              </w:del>
            </w:ins>
            <w:ins w:id="67" w:author="s" w:date="2020-04-03T12:07:00Z">
              <w:r>
                <w:rPr>
                  <w:rFonts w:ascii="Sabon LT Std" w:hAnsi="Sabon LT Std"/>
                  <w:color w:val="000000" w:themeColor="text1"/>
                </w:rPr>
                <w:t xml:space="preserve">Partner </w:t>
              </w:r>
            </w:ins>
            <w:bookmarkStart w:id="68" w:name="OLE_LINK3"/>
            <w:bookmarkStart w:id="69" w:name="OLE_LINK4"/>
            <w:bookmarkStart w:id="70" w:name="OLE_LINK5"/>
            <w:bookmarkStart w:id="71" w:name="OLE_LINK6"/>
            <w:ins w:id="72" w:author="s" w:date="2020-04-03T12:10:00Z">
              <w:r w:rsidR="00C15768">
                <w:rPr>
                  <w:rFonts w:ascii="Sabon LT Std" w:hAnsi="Sabon LT Std"/>
                  <w:color w:val="000000" w:themeColor="text1"/>
                </w:rPr>
                <w:t xml:space="preserve">impacted </w:t>
              </w:r>
              <w:bookmarkEnd w:id="70"/>
              <w:bookmarkEnd w:id="71"/>
              <w:r w:rsidR="00C15768">
                <w:rPr>
                  <w:rFonts w:ascii="Sabon LT Std" w:hAnsi="Sabon LT Std"/>
                  <w:color w:val="000000" w:themeColor="text1"/>
                </w:rPr>
                <w:t>by</w:t>
              </w:r>
            </w:ins>
            <w:bookmarkEnd w:id="68"/>
            <w:bookmarkEnd w:id="69"/>
            <w:ins w:id="73" w:author="s" w:date="2020-04-03T12:07:00Z">
              <w:r>
                <w:rPr>
                  <w:rFonts w:ascii="Sabon LT Std" w:hAnsi="Sabon LT Std"/>
                  <w:color w:val="000000" w:themeColor="text1"/>
                </w:rPr>
                <w:t xml:space="preserve"> Participant’s choice</w:t>
              </w:r>
            </w:ins>
            <w:ins w:id="74" w:author="Butterfill, Stephen" w:date="2020-04-03T12:03:00Z">
              <w:del w:id="75" w:author="s" w:date="2020-04-03T12:06:00Z">
                <w:r w:rsidDel="00DE769E">
                  <w:rPr>
                    <w:rFonts w:ascii="Sabon LT Std" w:hAnsi="Sabon LT Std"/>
                    <w:color w:val="000000" w:themeColor="text1"/>
                  </w:rPr>
                  <w:delText>choice of cooperation</w:delText>
                </w:r>
              </w:del>
            </w:ins>
          </w:p>
        </w:tc>
        <w:tc>
          <w:tcPr>
            <w:tcW w:w="1802" w:type="dxa"/>
          </w:tcPr>
          <w:p w14:paraId="61B8B5C0" w14:textId="575711C8" w:rsidR="00FE2D19" w:rsidRDefault="00FE2D19" w:rsidP="00C15768">
            <w:pPr>
              <w:spacing w:line="360" w:lineRule="auto"/>
              <w:rPr>
                <w:ins w:id="76" w:author="Butterfill, Stephen" w:date="2020-04-03T12:03:00Z"/>
                <w:rFonts w:ascii="Sabon LT Std" w:hAnsi="Sabon LT Std"/>
                <w:color w:val="000000" w:themeColor="text1"/>
              </w:rPr>
              <w:pPrChange w:id="77" w:author="s" w:date="2020-04-03T12:10:00Z">
                <w:pPr>
                  <w:spacing w:line="360" w:lineRule="auto"/>
                  <w:jc w:val="both"/>
                </w:pPr>
              </w:pPrChange>
            </w:pPr>
            <w:ins w:id="78" w:author="s" w:date="2020-04-03T12:07:00Z">
              <w:r>
                <w:rPr>
                  <w:rFonts w:ascii="Sabon LT Std" w:hAnsi="Sabon LT Std"/>
                  <w:color w:val="000000" w:themeColor="text1"/>
                </w:rPr>
                <w:t xml:space="preserve">Participant </w:t>
              </w:r>
            </w:ins>
            <w:ins w:id="79" w:author="s" w:date="2020-04-03T12:10:00Z">
              <w:r w:rsidR="00C15768">
                <w:rPr>
                  <w:rFonts w:ascii="Sabon LT Std" w:hAnsi="Sabon LT Std"/>
                  <w:color w:val="000000" w:themeColor="text1"/>
                </w:rPr>
                <w:t xml:space="preserve">impacted by </w:t>
              </w:r>
            </w:ins>
            <w:ins w:id="80" w:author="s" w:date="2020-04-03T12:07:00Z">
              <w:r>
                <w:rPr>
                  <w:rFonts w:ascii="Sabon LT Std" w:hAnsi="Sabon LT Std"/>
                  <w:color w:val="000000" w:themeColor="text1"/>
                </w:rPr>
                <w:t>Partner’s choice</w:t>
              </w:r>
            </w:ins>
          </w:p>
        </w:tc>
      </w:tr>
      <w:tr w:rsidR="00FE2D19" w14:paraId="5C45A9CE" w14:textId="77777777" w:rsidTr="00491239">
        <w:trPr>
          <w:ins w:id="81" w:author="Butterfill, Stephen" w:date="2020-04-03T12:03:00Z"/>
        </w:trPr>
        <w:tc>
          <w:tcPr>
            <w:tcW w:w="1802" w:type="dxa"/>
          </w:tcPr>
          <w:p w14:paraId="1A206EA3" w14:textId="6EFF44F0" w:rsidR="00FE2D19" w:rsidRDefault="00FE2D19" w:rsidP="00FE2D19">
            <w:pPr>
              <w:spacing w:line="360" w:lineRule="auto"/>
              <w:rPr>
                <w:ins w:id="82" w:author="Butterfill, Stephen" w:date="2020-04-03T12:03:00Z"/>
                <w:rFonts w:ascii="Sabon LT Std" w:hAnsi="Sabon LT Std"/>
                <w:color w:val="000000" w:themeColor="text1"/>
              </w:rPr>
              <w:pPrChange w:id="83" w:author="s" w:date="2020-04-03T12:09:00Z">
                <w:pPr>
                  <w:spacing w:line="360" w:lineRule="auto"/>
                  <w:jc w:val="both"/>
                </w:pPr>
              </w:pPrChange>
            </w:pPr>
            <w:ins w:id="84" w:author="s" w:date="2020-04-03T12:06:00Z">
              <w:r>
                <w:rPr>
                  <w:rFonts w:ascii="Sabon LT Std" w:hAnsi="Sabon LT Std"/>
                  <w:color w:val="000000" w:themeColor="text1"/>
                </w:rPr>
                <w:t>Experiment 1 (altruism</w:t>
              </w:r>
            </w:ins>
            <w:ins w:id="85" w:author="s" w:date="2020-04-03T12:08:00Z">
              <w:r>
                <w:rPr>
                  <w:rFonts w:ascii="Sabon LT Std" w:hAnsi="Sabon LT Std"/>
                  <w:color w:val="000000" w:themeColor="text1"/>
                </w:rPr>
                <w:t>, no</w:t>
              </w:r>
            </w:ins>
            <w:ins w:id="86" w:author="s" w:date="2020-04-03T12:09:00Z">
              <w:r>
                <w:rPr>
                  <w:rFonts w:ascii="Sabon LT Std" w:hAnsi="Sabon LT Std"/>
                  <w:color w:val="000000" w:themeColor="text1"/>
                </w:rPr>
                <w:t>t</w:t>
              </w:r>
            </w:ins>
            <w:ins w:id="87" w:author="s" w:date="2020-04-03T12:08:00Z">
              <w:r>
                <w:rPr>
                  <w:rFonts w:ascii="Sabon LT Std" w:hAnsi="Sabon LT Std"/>
                  <w:color w:val="000000" w:themeColor="text1"/>
                </w:rPr>
                <w:t xml:space="preserve"> trust</w:t>
              </w:r>
            </w:ins>
            <w:ins w:id="88" w:author="s" w:date="2020-04-03T12:06:00Z">
              <w:r>
                <w:rPr>
                  <w:rFonts w:ascii="Sabon LT Std" w:hAnsi="Sabon LT Std"/>
                  <w:color w:val="000000" w:themeColor="text1"/>
                </w:rPr>
                <w:t>)</w:t>
              </w:r>
            </w:ins>
          </w:p>
        </w:tc>
        <w:tc>
          <w:tcPr>
            <w:tcW w:w="1802" w:type="dxa"/>
          </w:tcPr>
          <w:p w14:paraId="6941205B" w14:textId="1CA730E1" w:rsidR="00FE2D19" w:rsidRDefault="00FE2D19" w:rsidP="00B307E7">
            <w:pPr>
              <w:spacing w:line="360" w:lineRule="auto"/>
              <w:jc w:val="both"/>
              <w:rPr>
                <w:ins w:id="89" w:author="Butterfill, Stephen" w:date="2020-04-03T12:03:00Z"/>
                <w:rFonts w:ascii="Sabon LT Std" w:hAnsi="Sabon LT Std"/>
                <w:color w:val="000000" w:themeColor="text1"/>
              </w:rPr>
            </w:pPr>
            <w:ins w:id="90" w:author="Butterfill, Stephen" w:date="2020-04-03T12:04:00Z">
              <w:r>
                <w:rPr>
                  <w:rFonts w:ascii="Sabon LT Std" w:hAnsi="Sabon LT Std"/>
                  <w:color w:val="000000" w:themeColor="text1"/>
                </w:rPr>
                <w:t>Participant only</w:t>
              </w:r>
            </w:ins>
          </w:p>
        </w:tc>
        <w:tc>
          <w:tcPr>
            <w:tcW w:w="1802" w:type="dxa"/>
          </w:tcPr>
          <w:p w14:paraId="0283254B" w14:textId="39E3A201" w:rsidR="00FE2D19" w:rsidRDefault="00FE2D19" w:rsidP="00B307E7">
            <w:pPr>
              <w:spacing w:line="360" w:lineRule="auto"/>
              <w:jc w:val="both"/>
              <w:rPr>
                <w:ins w:id="91" w:author="Butterfill, Stephen" w:date="2020-04-03T12:03:00Z"/>
                <w:rFonts w:ascii="Sabon LT Std" w:hAnsi="Sabon LT Std"/>
                <w:color w:val="000000" w:themeColor="text1"/>
              </w:rPr>
            </w:pPr>
            <w:ins w:id="92" w:author="Butterfill, Stephen" w:date="2020-04-03T12:04:00Z">
              <w:del w:id="93" w:author="s" w:date="2020-04-03T12:07:00Z">
                <w:r w:rsidDel="00DE769E">
                  <w:rPr>
                    <w:rFonts w:ascii="Sabon LT Std" w:hAnsi="Sabon LT Std"/>
                    <w:color w:val="000000" w:themeColor="text1"/>
                  </w:rPr>
                  <w:delText>Partner only</w:delText>
                </w:r>
              </w:del>
            </w:ins>
            <w:ins w:id="94" w:author="s" w:date="2020-04-03T12:07:00Z">
              <w:r>
                <w:rPr>
                  <w:rFonts w:ascii="Sabon LT Std" w:hAnsi="Sabon LT Std"/>
                  <w:color w:val="000000" w:themeColor="text1"/>
                </w:rPr>
                <w:t>yes</w:t>
              </w:r>
            </w:ins>
          </w:p>
        </w:tc>
        <w:tc>
          <w:tcPr>
            <w:tcW w:w="1802" w:type="dxa"/>
          </w:tcPr>
          <w:p w14:paraId="7C3A66BD" w14:textId="21C87F23" w:rsidR="00FE2D19" w:rsidRDefault="00FE2D19" w:rsidP="00B307E7">
            <w:pPr>
              <w:spacing w:line="360" w:lineRule="auto"/>
              <w:jc w:val="both"/>
              <w:rPr>
                <w:ins w:id="95" w:author="Butterfill, Stephen" w:date="2020-04-03T12:03:00Z"/>
                <w:rFonts w:ascii="Sabon LT Std" w:hAnsi="Sabon LT Std"/>
                <w:color w:val="000000" w:themeColor="text1"/>
              </w:rPr>
            </w:pPr>
            <w:ins w:id="96" w:author="s" w:date="2020-04-03T12:07:00Z">
              <w:r>
                <w:rPr>
                  <w:rFonts w:ascii="Sabon LT Std" w:hAnsi="Sabon LT Std"/>
                  <w:color w:val="000000" w:themeColor="text1"/>
                </w:rPr>
                <w:t>no</w:t>
              </w:r>
            </w:ins>
          </w:p>
        </w:tc>
      </w:tr>
      <w:tr w:rsidR="00FE2D19" w14:paraId="1D843571" w14:textId="77777777" w:rsidTr="00491239">
        <w:trPr>
          <w:ins w:id="97" w:author="Butterfill, Stephen" w:date="2020-04-03T12:04:00Z"/>
        </w:trPr>
        <w:tc>
          <w:tcPr>
            <w:tcW w:w="1802" w:type="dxa"/>
          </w:tcPr>
          <w:p w14:paraId="5AA803EA" w14:textId="52048D0B" w:rsidR="00FE2D19" w:rsidRDefault="00FE2D19" w:rsidP="00FE2D19">
            <w:pPr>
              <w:spacing w:line="360" w:lineRule="auto"/>
              <w:rPr>
                <w:ins w:id="98" w:author="Butterfill, Stephen" w:date="2020-04-03T12:04:00Z"/>
                <w:rFonts w:ascii="Sabon LT Std" w:hAnsi="Sabon LT Std"/>
                <w:color w:val="000000" w:themeColor="text1"/>
              </w:rPr>
              <w:pPrChange w:id="99" w:author="s" w:date="2020-04-03T12:09:00Z">
                <w:pPr>
                  <w:spacing w:line="360" w:lineRule="auto"/>
                  <w:jc w:val="both"/>
                </w:pPr>
              </w:pPrChange>
            </w:pPr>
            <w:ins w:id="100" w:author="Butterfill, Stephen" w:date="2020-04-03T12:04:00Z">
              <w:del w:id="101" w:author="s" w:date="2020-04-03T12:06:00Z">
                <w:r w:rsidDel="00DE769E">
                  <w:rPr>
                    <w:rFonts w:ascii="Sabon LT Std" w:hAnsi="Sabon LT Std"/>
                    <w:color w:val="000000" w:themeColor="text1"/>
                  </w:rPr>
                  <w:delText xml:space="preserve"> </w:delText>
                </w:r>
              </w:del>
            </w:ins>
            <w:ins w:id="102" w:author="s" w:date="2020-04-03T12:06:00Z">
              <w:r>
                <w:rPr>
                  <w:rFonts w:ascii="Sabon LT Std" w:hAnsi="Sabon LT Std"/>
                  <w:color w:val="000000" w:themeColor="text1"/>
                </w:rPr>
                <w:t>Experiment 2 (trust</w:t>
              </w:r>
            </w:ins>
            <w:ins w:id="103" w:author="s" w:date="2020-04-03T12:08:00Z">
              <w:r>
                <w:rPr>
                  <w:rFonts w:ascii="Sabon LT Std" w:hAnsi="Sabon LT Std"/>
                  <w:color w:val="000000" w:themeColor="text1"/>
                </w:rPr>
                <w:t>, no</w:t>
              </w:r>
            </w:ins>
            <w:ins w:id="104" w:author="s" w:date="2020-04-03T12:09:00Z">
              <w:r>
                <w:rPr>
                  <w:rFonts w:ascii="Sabon LT Std" w:hAnsi="Sabon LT Std"/>
                  <w:color w:val="000000" w:themeColor="text1"/>
                </w:rPr>
                <w:t>t altruism</w:t>
              </w:r>
            </w:ins>
            <w:ins w:id="105" w:author="s" w:date="2020-04-03T12:06:00Z">
              <w:r>
                <w:rPr>
                  <w:rFonts w:ascii="Sabon LT Std" w:hAnsi="Sabon LT Std"/>
                  <w:color w:val="000000" w:themeColor="text1"/>
                </w:rPr>
                <w:t>)</w:t>
              </w:r>
            </w:ins>
          </w:p>
        </w:tc>
        <w:tc>
          <w:tcPr>
            <w:tcW w:w="1802" w:type="dxa"/>
          </w:tcPr>
          <w:p w14:paraId="7AAB10D4" w14:textId="748028CC" w:rsidR="00FE2D19" w:rsidRDefault="00FE2D19" w:rsidP="00B307E7">
            <w:pPr>
              <w:spacing w:line="360" w:lineRule="auto"/>
              <w:jc w:val="both"/>
              <w:rPr>
                <w:ins w:id="106" w:author="Butterfill, Stephen" w:date="2020-04-03T12:04:00Z"/>
                <w:rFonts w:ascii="Sabon LT Std" w:hAnsi="Sabon LT Std"/>
                <w:color w:val="000000" w:themeColor="text1"/>
              </w:rPr>
            </w:pPr>
            <w:ins w:id="107" w:author="s" w:date="2020-04-03T12:06:00Z">
              <w:r>
                <w:rPr>
                  <w:rFonts w:ascii="Sabon LT Std" w:hAnsi="Sabon LT Std"/>
                  <w:color w:val="000000" w:themeColor="text1"/>
                </w:rPr>
                <w:t>Partner only</w:t>
              </w:r>
            </w:ins>
          </w:p>
        </w:tc>
        <w:tc>
          <w:tcPr>
            <w:tcW w:w="1802" w:type="dxa"/>
          </w:tcPr>
          <w:p w14:paraId="0FB199A4" w14:textId="3A225118" w:rsidR="00FE2D19" w:rsidRDefault="00FE2D19" w:rsidP="00B307E7">
            <w:pPr>
              <w:spacing w:line="360" w:lineRule="auto"/>
              <w:jc w:val="both"/>
              <w:rPr>
                <w:ins w:id="108" w:author="Butterfill, Stephen" w:date="2020-04-03T12:04:00Z"/>
                <w:rFonts w:ascii="Sabon LT Std" w:hAnsi="Sabon LT Std"/>
                <w:color w:val="000000" w:themeColor="text1"/>
              </w:rPr>
            </w:pPr>
            <w:ins w:id="109" w:author="s" w:date="2020-04-03T12:07:00Z">
              <w:r>
                <w:rPr>
                  <w:rFonts w:ascii="Sabon LT Std" w:hAnsi="Sabon LT Std"/>
                  <w:color w:val="000000" w:themeColor="text1"/>
                </w:rPr>
                <w:t>no</w:t>
              </w:r>
            </w:ins>
          </w:p>
        </w:tc>
        <w:tc>
          <w:tcPr>
            <w:tcW w:w="1802" w:type="dxa"/>
          </w:tcPr>
          <w:p w14:paraId="2B5FEF89" w14:textId="0F83B6B3" w:rsidR="00FE2D19" w:rsidRDefault="00FE2D19" w:rsidP="00B307E7">
            <w:pPr>
              <w:spacing w:line="360" w:lineRule="auto"/>
              <w:jc w:val="both"/>
              <w:rPr>
                <w:ins w:id="110" w:author="Butterfill, Stephen" w:date="2020-04-03T12:04:00Z"/>
                <w:rFonts w:ascii="Sabon LT Std" w:hAnsi="Sabon LT Std"/>
                <w:color w:val="000000" w:themeColor="text1"/>
              </w:rPr>
            </w:pPr>
            <w:ins w:id="111" w:author="s" w:date="2020-04-03T12:07:00Z">
              <w:r>
                <w:rPr>
                  <w:rFonts w:ascii="Sabon LT Std" w:hAnsi="Sabon LT Std"/>
                  <w:color w:val="000000" w:themeColor="text1"/>
                </w:rPr>
                <w:t>yes</w:t>
              </w:r>
            </w:ins>
          </w:p>
        </w:tc>
      </w:tr>
    </w:tbl>
    <w:p w14:paraId="4BCE2D84" w14:textId="77777777" w:rsidR="00491239" w:rsidRDefault="00491239" w:rsidP="00B307E7">
      <w:pPr>
        <w:spacing w:line="360" w:lineRule="auto"/>
        <w:jc w:val="both"/>
        <w:rPr>
          <w:ins w:id="112" w:author="Butterfill, Stephen" w:date="2020-04-03T12:00:00Z"/>
          <w:rFonts w:ascii="Sabon LT Std" w:hAnsi="Sabon LT Std"/>
          <w:color w:val="000000" w:themeColor="text1"/>
        </w:rPr>
      </w:pPr>
    </w:p>
    <w:p w14:paraId="5D271E80" w14:textId="77777777" w:rsidR="00491239" w:rsidRDefault="00491239" w:rsidP="00B307E7">
      <w:pPr>
        <w:spacing w:line="360" w:lineRule="auto"/>
        <w:jc w:val="both"/>
        <w:rPr>
          <w:ins w:id="113" w:author="Butterfill, Stephen" w:date="2020-04-03T12:00:00Z"/>
          <w:rFonts w:ascii="Sabon LT Std" w:hAnsi="Sabon LT Std"/>
          <w:color w:val="000000" w:themeColor="text1"/>
        </w:rPr>
      </w:pPr>
    </w:p>
    <w:p w14:paraId="34EB114A" w14:textId="48EA3CB1" w:rsidR="00491239" w:rsidRDefault="00F7497D" w:rsidP="00B307E7">
      <w:pPr>
        <w:spacing w:line="360" w:lineRule="auto"/>
        <w:jc w:val="both"/>
        <w:rPr>
          <w:ins w:id="114" w:author="Butterfill, Stephen" w:date="2020-04-03T11:58:00Z"/>
          <w:rFonts w:ascii="Sabon LT Std" w:hAnsi="Sabon LT Std"/>
          <w:color w:val="000000" w:themeColor="text1"/>
        </w:rPr>
      </w:pPr>
      <w:commentRangeStart w:id="115"/>
      <w:r w:rsidRPr="00C51668">
        <w:rPr>
          <w:rFonts w:ascii="Sabon LT Std" w:hAnsi="Sabon LT Std"/>
          <w:color w:val="000000" w:themeColor="text1"/>
        </w:rPr>
        <w:t xml:space="preserve"> </w:t>
      </w:r>
      <w:commentRangeEnd w:id="115"/>
      <w:r w:rsidR="00FD7F95">
        <w:rPr>
          <w:rStyle w:val="CommentReference"/>
          <w:rFonts w:asciiTheme="minorHAnsi" w:eastAsiaTheme="minorHAnsi" w:hAnsiTheme="minorHAnsi" w:cstheme="minorBidi"/>
        </w:rPr>
        <w:commentReference w:id="115"/>
      </w:r>
      <w:r w:rsidR="00F001C7" w:rsidRPr="00C51668">
        <w:rPr>
          <w:rFonts w:ascii="Sabon LT Std" w:hAnsi="Sabon LT Std"/>
          <w:color w:val="000000" w:themeColor="text1"/>
        </w:rPr>
        <w:t>T</w:t>
      </w:r>
      <w:r w:rsidR="002650BC" w:rsidRPr="00C51668">
        <w:rPr>
          <w:rFonts w:ascii="Sabon LT Std" w:hAnsi="Sabon LT Std"/>
          <w:color w:val="000000" w:themeColor="text1"/>
        </w:rPr>
        <w:t xml:space="preserve">o this end, </w:t>
      </w:r>
      <w:ins w:id="116" w:author="Butterfill, Stephen" w:date="2020-04-03T11:48:00Z">
        <w:r w:rsidR="0025189D" w:rsidRPr="00C51668">
          <w:rPr>
            <w:rFonts w:ascii="Sabon LT Std" w:hAnsi="Sabon LT Std"/>
            <w:color w:val="000000" w:themeColor="text1"/>
          </w:rPr>
          <w:t xml:space="preserve">in Experiment 2 </w:t>
        </w:r>
      </w:ins>
      <w:ins w:id="117" w:author="Butterfill, Stephen" w:date="2020-04-03T11:46:00Z">
        <w:r w:rsidR="0025189D">
          <w:rPr>
            <w:rFonts w:ascii="Sabon LT Std" w:hAnsi="Sabon LT Std"/>
            <w:color w:val="000000" w:themeColor="text1"/>
          </w:rPr>
          <w:t xml:space="preserve">we introduced </w:t>
        </w:r>
      </w:ins>
      <w:ins w:id="118" w:author="Butterfill, Stephen" w:date="2020-04-03T11:47:00Z">
        <w:r w:rsidR="0025189D">
          <w:rPr>
            <w:rFonts w:ascii="Sabon LT Std" w:hAnsi="Sabon LT Std"/>
            <w:color w:val="000000" w:themeColor="text1"/>
          </w:rPr>
          <w:t xml:space="preserve">a new game </w:t>
        </w:r>
      </w:ins>
      <w:ins w:id="119" w:author="Butterfill, Stephen" w:date="2020-04-03T11:52:00Z">
        <w:r w:rsidR="00B307E7">
          <w:rPr>
            <w:rFonts w:ascii="Sabon LT Std" w:hAnsi="Sabon LT Std"/>
            <w:color w:val="000000" w:themeColor="text1"/>
          </w:rPr>
          <w:t xml:space="preserve">that differed in two ways from the previous game. First, </w:t>
        </w:r>
      </w:ins>
      <w:ins w:id="120" w:author="Butterfill, Stephen" w:date="2020-04-03T11:53:00Z">
        <w:r w:rsidR="00B307E7">
          <w:rPr>
            <w:rFonts w:ascii="Sabon LT Std" w:hAnsi="Sabon LT Std"/>
            <w:color w:val="000000" w:themeColor="text1"/>
          </w:rPr>
          <w:t xml:space="preserve">participants could choose </w:t>
        </w:r>
        <w:r w:rsidR="00491239">
          <w:rPr>
            <w:rFonts w:ascii="Sabon LT Std" w:hAnsi="Sabon LT Std"/>
            <w:color w:val="000000" w:themeColor="text1"/>
          </w:rPr>
          <w:t xml:space="preserve">whether or not to </w:t>
        </w:r>
        <w:r w:rsidR="00B307E7">
          <w:rPr>
            <w:rFonts w:ascii="Sabon LT Std" w:hAnsi="Sabon LT Std"/>
            <w:color w:val="000000" w:themeColor="text1"/>
          </w:rPr>
          <w:t xml:space="preserve">trust their partners, </w:t>
        </w:r>
        <w:r w:rsidR="00491239">
          <w:rPr>
            <w:rFonts w:ascii="Sabon LT Std" w:hAnsi="Sabon LT Std"/>
            <w:color w:val="000000" w:themeColor="text1"/>
          </w:rPr>
          <w:t xml:space="preserve">where </w:t>
        </w:r>
      </w:ins>
      <w:ins w:id="121" w:author="Butterfill, Stephen" w:date="2020-04-03T11:56:00Z">
        <w:r w:rsidR="00491239">
          <w:rPr>
            <w:rFonts w:ascii="Sabon LT Std" w:hAnsi="Sabon LT Std"/>
            <w:color w:val="000000" w:themeColor="text1"/>
          </w:rPr>
          <w:t xml:space="preserve">choosing to </w:t>
        </w:r>
      </w:ins>
      <w:ins w:id="122" w:author="Butterfill, Stephen" w:date="2020-04-03T11:53:00Z">
        <w:r w:rsidR="00491239">
          <w:rPr>
            <w:rFonts w:ascii="Sabon LT Std" w:hAnsi="Sabon LT Std"/>
            <w:color w:val="000000" w:themeColor="text1"/>
          </w:rPr>
          <w:t xml:space="preserve">trust would </w:t>
        </w:r>
        <w:r w:rsidR="00B307E7">
          <w:rPr>
            <w:rFonts w:ascii="Sabon LT Std" w:hAnsi="Sabon LT Std"/>
            <w:color w:val="000000" w:themeColor="text1"/>
          </w:rPr>
          <w:t xml:space="preserve">potentially </w:t>
        </w:r>
        <w:r w:rsidR="00491239">
          <w:rPr>
            <w:rFonts w:ascii="Sabon LT Std" w:hAnsi="Sabon LT Std"/>
            <w:color w:val="000000" w:themeColor="text1"/>
          </w:rPr>
          <w:t xml:space="preserve">gain </w:t>
        </w:r>
      </w:ins>
      <w:ins w:id="123" w:author="Butterfill, Stephen" w:date="2020-04-03T11:54:00Z">
        <w:r w:rsidR="00491239">
          <w:rPr>
            <w:rFonts w:ascii="Sabon LT Std" w:hAnsi="Sabon LT Std"/>
            <w:color w:val="000000" w:themeColor="text1"/>
          </w:rPr>
          <w:t xml:space="preserve">participants </w:t>
        </w:r>
      </w:ins>
      <w:ins w:id="124" w:author="Butterfill, Stephen" w:date="2020-04-03T11:53:00Z">
        <w:r w:rsidR="00B307E7">
          <w:rPr>
            <w:rFonts w:ascii="Sabon LT Std" w:hAnsi="Sabon LT Std"/>
            <w:color w:val="000000" w:themeColor="text1"/>
          </w:rPr>
          <w:t xml:space="preserve">a higher reward but </w:t>
        </w:r>
      </w:ins>
      <w:ins w:id="125" w:author="Butterfill, Stephen" w:date="2020-04-03T11:55:00Z">
        <w:r w:rsidR="00491239">
          <w:rPr>
            <w:rFonts w:ascii="Sabon LT Std" w:hAnsi="Sabon LT Std"/>
            <w:color w:val="000000" w:themeColor="text1"/>
          </w:rPr>
          <w:t xml:space="preserve">also implied a </w:t>
        </w:r>
      </w:ins>
      <w:ins w:id="126" w:author="Butterfill, Stephen" w:date="2020-04-03T11:53:00Z">
        <w:r w:rsidR="00491239">
          <w:rPr>
            <w:rFonts w:ascii="Sabon LT Std" w:hAnsi="Sabon LT Std"/>
            <w:color w:val="000000" w:themeColor="text1"/>
          </w:rPr>
          <w:t>r</w:t>
        </w:r>
      </w:ins>
      <w:ins w:id="127" w:author="Butterfill, Stephen" w:date="2020-04-03T11:54:00Z">
        <w:r w:rsidR="00491239">
          <w:rPr>
            <w:rFonts w:ascii="Sabon LT Std" w:hAnsi="Sabon LT Std"/>
            <w:color w:val="000000" w:themeColor="text1"/>
          </w:rPr>
          <w:t xml:space="preserve">isk </w:t>
        </w:r>
      </w:ins>
      <w:ins w:id="128" w:author="Butterfill, Stephen" w:date="2020-04-03T11:55:00Z">
        <w:r w:rsidR="00491239">
          <w:rPr>
            <w:rFonts w:ascii="Sabon LT Std" w:hAnsi="Sabon LT Std"/>
            <w:color w:val="000000" w:themeColor="text1"/>
          </w:rPr>
          <w:t>of receiving a lower reward</w:t>
        </w:r>
      </w:ins>
      <w:ins w:id="129" w:author="Butterfill, Stephen" w:date="2020-04-03T11:56:00Z">
        <w:r w:rsidR="00491239">
          <w:rPr>
            <w:rFonts w:ascii="Sabon LT Std" w:hAnsi="Sabon LT Std"/>
            <w:color w:val="000000" w:themeColor="text1"/>
          </w:rPr>
          <w:t xml:space="preserve"> if the trust was misplaced</w:t>
        </w:r>
      </w:ins>
      <w:ins w:id="130" w:author="Butterfill, Stephen" w:date="2020-04-03T11:53:00Z">
        <w:r w:rsidR="00B307E7">
          <w:rPr>
            <w:rFonts w:ascii="Sabon LT Std" w:hAnsi="Sabon LT Std"/>
            <w:color w:val="000000" w:themeColor="text1"/>
          </w:rPr>
          <w:t>.</w:t>
        </w:r>
      </w:ins>
      <w:ins w:id="131" w:author="Butterfill, Stephen" w:date="2020-04-03T11:54:00Z">
        <w:r w:rsidR="00491239">
          <w:rPr>
            <w:rFonts w:ascii="Sabon LT Std" w:hAnsi="Sabon LT Std"/>
            <w:color w:val="000000" w:themeColor="text1"/>
          </w:rPr>
          <w:t xml:space="preserve">  </w:t>
        </w:r>
      </w:ins>
      <w:ins w:id="132" w:author="Butterfill, Stephen" w:date="2020-04-03T11:52:00Z">
        <w:r w:rsidR="00B307E7">
          <w:rPr>
            <w:rFonts w:ascii="Sabon LT Std" w:hAnsi="Sabon LT Std"/>
            <w:color w:val="000000" w:themeColor="text1"/>
          </w:rPr>
          <w:t xml:space="preserve">Second, </w:t>
        </w:r>
      </w:ins>
      <w:del w:id="133" w:author="Butterfill, Stephen" w:date="2020-04-03T11:52:00Z">
        <w:r w:rsidR="00CE2B60" w:rsidRPr="00C51668" w:rsidDel="00B307E7">
          <w:rPr>
            <w:rFonts w:ascii="Sabon LT Std" w:hAnsi="Sabon LT Std"/>
            <w:color w:val="000000" w:themeColor="text1"/>
          </w:rPr>
          <w:delText xml:space="preserve">we ensured that </w:delText>
        </w:r>
      </w:del>
      <w:r w:rsidR="00CE2B60" w:rsidRPr="00C51668">
        <w:rPr>
          <w:rFonts w:ascii="Sabon LT Std" w:hAnsi="Sabon LT Std"/>
          <w:color w:val="000000" w:themeColor="text1"/>
        </w:rPr>
        <w:t xml:space="preserve">participants’ choices </w:t>
      </w:r>
      <w:del w:id="134" w:author="Butterfill, Stephen" w:date="2020-04-03T11:48:00Z">
        <w:r w:rsidR="00CE2B60" w:rsidRPr="00C51668" w:rsidDel="0025189D">
          <w:rPr>
            <w:rFonts w:ascii="Sabon LT Std" w:hAnsi="Sabon LT Std"/>
            <w:color w:val="000000" w:themeColor="text1"/>
          </w:rPr>
          <w:delText xml:space="preserve">in </w:delText>
        </w:r>
        <w:r w:rsidR="00DD75E3" w:rsidRPr="00C51668" w:rsidDel="0025189D">
          <w:rPr>
            <w:rFonts w:ascii="Sabon LT Std" w:hAnsi="Sabon LT Std"/>
            <w:color w:val="000000" w:themeColor="text1"/>
          </w:rPr>
          <w:delText>Experiment 2</w:delText>
        </w:r>
        <w:r w:rsidR="00F001C7" w:rsidRPr="00C51668" w:rsidDel="0025189D">
          <w:rPr>
            <w:rFonts w:ascii="Sabon LT Std" w:hAnsi="Sabon LT Std"/>
            <w:color w:val="000000" w:themeColor="text1"/>
          </w:rPr>
          <w:delText xml:space="preserve"> </w:delText>
        </w:r>
      </w:del>
      <w:r w:rsidR="002650BC" w:rsidRPr="00C51668">
        <w:rPr>
          <w:rFonts w:ascii="Sabon LT Std" w:hAnsi="Sabon LT Std"/>
          <w:color w:val="000000" w:themeColor="text1"/>
        </w:rPr>
        <w:t>had no effect on</w:t>
      </w:r>
      <w:r w:rsidR="0086090A" w:rsidRPr="00C51668">
        <w:rPr>
          <w:rFonts w:ascii="Sabon LT Std" w:hAnsi="Sabon LT Std"/>
          <w:color w:val="000000" w:themeColor="text1"/>
        </w:rPr>
        <w:t xml:space="preserve"> their partner’s payoff</w:t>
      </w:r>
      <w:r w:rsidR="002650BC" w:rsidRPr="00C51668">
        <w:rPr>
          <w:rFonts w:ascii="Sabon LT Std" w:hAnsi="Sabon LT Std"/>
          <w:color w:val="000000" w:themeColor="text1"/>
        </w:rPr>
        <w:t>s</w:t>
      </w:r>
      <w:r w:rsidR="00CE2B60" w:rsidRPr="00C51668">
        <w:rPr>
          <w:rFonts w:ascii="Sabon LT Std" w:hAnsi="Sabon LT Std"/>
          <w:color w:val="000000" w:themeColor="text1"/>
        </w:rPr>
        <w:t xml:space="preserve">, thereby excluding </w:t>
      </w:r>
      <w:r w:rsidR="00511A8A" w:rsidRPr="00C51668">
        <w:rPr>
          <w:rFonts w:ascii="Sabon LT Std" w:hAnsi="Sabon LT Std"/>
          <w:color w:val="000000" w:themeColor="text1"/>
        </w:rPr>
        <w:t xml:space="preserve">altruistic </w:t>
      </w:r>
      <w:r w:rsidR="00146E00" w:rsidRPr="00C51668">
        <w:rPr>
          <w:rFonts w:ascii="Sabon LT Std" w:hAnsi="Sabon LT Std"/>
          <w:color w:val="000000" w:themeColor="text1"/>
        </w:rPr>
        <w:t>motivation</w:t>
      </w:r>
      <w:r w:rsidR="00F07BFB" w:rsidRPr="00C51668">
        <w:rPr>
          <w:rFonts w:ascii="Sabon LT Std" w:hAnsi="Sabon LT Std"/>
          <w:color w:val="000000" w:themeColor="text1"/>
        </w:rPr>
        <w:t xml:space="preserve"> as a possible mediating factor between coordination and</w:t>
      </w:r>
      <w:r w:rsidR="009D7156" w:rsidRPr="00C51668">
        <w:rPr>
          <w:rFonts w:ascii="Sabon LT Std" w:hAnsi="Sabon LT Std"/>
          <w:color w:val="000000" w:themeColor="text1"/>
        </w:rPr>
        <w:t xml:space="preserve"> </w:t>
      </w:r>
      <w:r w:rsidR="00511A8A" w:rsidRPr="00C51668">
        <w:rPr>
          <w:rFonts w:ascii="Sabon LT Std" w:hAnsi="Sabon LT Std"/>
          <w:color w:val="000000" w:themeColor="text1"/>
        </w:rPr>
        <w:t xml:space="preserve">the willingness to </w:t>
      </w:r>
      <w:r w:rsidR="009D7156" w:rsidRPr="00C51668">
        <w:rPr>
          <w:rFonts w:ascii="Sabon LT Std" w:hAnsi="Sabon LT Std"/>
          <w:color w:val="000000" w:themeColor="text1"/>
        </w:rPr>
        <w:t>cooperat</w:t>
      </w:r>
      <w:r w:rsidR="00511A8A" w:rsidRPr="00C51668">
        <w:rPr>
          <w:rFonts w:ascii="Sabon LT Std" w:hAnsi="Sabon LT Std"/>
          <w:color w:val="000000" w:themeColor="text1"/>
        </w:rPr>
        <w:t>e</w:t>
      </w:r>
      <w:r w:rsidR="0086090A" w:rsidRPr="00C51668">
        <w:rPr>
          <w:rFonts w:ascii="Sabon LT Std" w:hAnsi="Sabon LT Std"/>
          <w:color w:val="000000" w:themeColor="text1"/>
        </w:rPr>
        <w:t xml:space="preserve">. </w:t>
      </w:r>
      <w:r w:rsidR="00BB47E7" w:rsidRPr="00C51668">
        <w:rPr>
          <w:rFonts w:ascii="Sabon LT Std" w:hAnsi="Sabon LT Std"/>
          <w:color w:val="000000" w:themeColor="text1"/>
        </w:rPr>
        <w:t xml:space="preserve">Moreover, </w:t>
      </w:r>
      <w:del w:id="135" w:author="Butterfill, Stephen" w:date="2020-04-03T11:48:00Z">
        <w:r w:rsidR="00BB47E7" w:rsidRPr="00C51668" w:rsidDel="0025189D">
          <w:rPr>
            <w:rFonts w:ascii="Sabon LT Std" w:hAnsi="Sabon LT Std"/>
            <w:color w:val="000000" w:themeColor="text1"/>
          </w:rPr>
          <w:delText xml:space="preserve">they </w:delText>
        </w:r>
      </w:del>
      <w:ins w:id="136" w:author="Butterfill, Stephen" w:date="2020-04-03T11:48:00Z">
        <w:r w:rsidR="0025189D">
          <w:rPr>
            <w:rFonts w:ascii="Sabon LT Std" w:hAnsi="Sabon LT Std"/>
            <w:color w:val="000000" w:themeColor="text1"/>
          </w:rPr>
          <w:t>participants</w:t>
        </w:r>
        <w:r w:rsidR="0025189D" w:rsidRPr="00C51668">
          <w:rPr>
            <w:rFonts w:ascii="Sabon LT Std" w:hAnsi="Sabon LT Std"/>
            <w:color w:val="000000" w:themeColor="text1"/>
          </w:rPr>
          <w:t xml:space="preserve"> </w:t>
        </w:r>
      </w:ins>
      <w:r w:rsidR="00BB47E7" w:rsidRPr="00C51668">
        <w:rPr>
          <w:rFonts w:ascii="Sabon LT Std" w:hAnsi="Sabon LT Std"/>
          <w:color w:val="000000" w:themeColor="text1"/>
        </w:rPr>
        <w:t>were</w:t>
      </w:r>
      <w:r w:rsidR="00703639" w:rsidRPr="00C51668">
        <w:rPr>
          <w:rFonts w:ascii="Sabon LT Std" w:hAnsi="Sabon LT Std"/>
          <w:color w:val="000000" w:themeColor="text1"/>
        </w:rPr>
        <w:t xml:space="preserve"> </w:t>
      </w:r>
      <w:r w:rsidR="00CE2B60" w:rsidRPr="00C51668">
        <w:rPr>
          <w:rFonts w:ascii="Sabon LT Std" w:hAnsi="Sabon LT Std"/>
          <w:color w:val="000000" w:themeColor="text1"/>
        </w:rPr>
        <w:t xml:space="preserve">informed that </w:t>
      </w:r>
      <w:r w:rsidR="007B1D5B" w:rsidRPr="00C51668">
        <w:rPr>
          <w:rFonts w:ascii="Sabon LT Std" w:hAnsi="Sabon LT Std"/>
          <w:color w:val="000000" w:themeColor="text1"/>
        </w:rPr>
        <w:t xml:space="preserve">they </w:t>
      </w:r>
      <w:r w:rsidR="00703639" w:rsidRPr="00C51668">
        <w:rPr>
          <w:rFonts w:ascii="Sabon LT Std" w:hAnsi="Sabon LT Std"/>
          <w:color w:val="000000" w:themeColor="text1"/>
        </w:rPr>
        <w:t>would</w:t>
      </w:r>
      <w:r w:rsidR="007B1D5B" w:rsidRPr="00C51668">
        <w:rPr>
          <w:rFonts w:ascii="Sabon LT Std" w:hAnsi="Sabon LT Std"/>
          <w:color w:val="000000" w:themeColor="text1"/>
        </w:rPr>
        <w:t xml:space="preserve"> not</w:t>
      </w:r>
      <w:r w:rsidR="00703639" w:rsidRPr="00C51668">
        <w:rPr>
          <w:rFonts w:ascii="Sabon LT Std" w:hAnsi="Sabon LT Std"/>
          <w:color w:val="000000" w:themeColor="text1"/>
        </w:rPr>
        <w:t xml:space="preserve"> receive </w:t>
      </w:r>
      <w:r w:rsidR="00CE2B60" w:rsidRPr="00C51668">
        <w:rPr>
          <w:rFonts w:ascii="Sabon LT Std" w:hAnsi="Sabon LT Std"/>
          <w:color w:val="000000" w:themeColor="text1"/>
        </w:rPr>
        <w:t>any</w:t>
      </w:r>
      <w:r w:rsidR="00703639" w:rsidRPr="00C51668">
        <w:rPr>
          <w:rFonts w:ascii="Sabon LT Std" w:hAnsi="Sabon LT Std"/>
          <w:color w:val="000000" w:themeColor="text1"/>
        </w:rPr>
        <w:t xml:space="preserve"> feedback </w:t>
      </w:r>
      <w:r w:rsidR="00CE2B60" w:rsidRPr="00C51668">
        <w:rPr>
          <w:rFonts w:ascii="Sabon LT Std" w:hAnsi="Sabon LT Std"/>
          <w:color w:val="000000" w:themeColor="text1"/>
        </w:rPr>
        <w:t>about the choices made by the</w:t>
      </w:r>
      <w:r w:rsidR="007B1D5B" w:rsidRPr="00C51668">
        <w:rPr>
          <w:rFonts w:ascii="Sabon LT Std" w:hAnsi="Sabon LT Std"/>
          <w:color w:val="000000" w:themeColor="text1"/>
        </w:rPr>
        <w:t>ir partner, and vice versa,</w:t>
      </w:r>
      <w:r w:rsidR="00703639" w:rsidRPr="00C51668">
        <w:rPr>
          <w:rFonts w:ascii="Sabon LT Std" w:hAnsi="Sabon LT Std"/>
          <w:color w:val="000000" w:themeColor="text1"/>
        </w:rPr>
        <w:t xml:space="preserve"> until the end of the experiment.</w:t>
      </w:r>
      <w:r w:rsidR="00BB47E7" w:rsidRPr="00C51668">
        <w:rPr>
          <w:rFonts w:ascii="Sabon LT Std" w:hAnsi="Sabon LT Std"/>
          <w:color w:val="000000" w:themeColor="text1"/>
        </w:rPr>
        <w:t xml:space="preserve"> As in Experiment 1, participants were informed that they were coordinating </w:t>
      </w:r>
      <w:r w:rsidR="00BB47E7" w:rsidRPr="00C51668">
        <w:rPr>
          <w:rFonts w:ascii="Sabon LT Std" w:hAnsi="Sabon LT Std"/>
          <w:color w:val="000000" w:themeColor="text1"/>
        </w:rPr>
        <w:lastRenderedPageBreak/>
        <w:t>with their partners via an online program (partners were again pre-programmed virtual agents)</w:t>
      </w:r>
      <w:r w:rsidRPr="00C51668">
        <w:rPr>
          <w:rFonts w:ascii="Sabon LT Std" w:hAnsi="Sabon LT Std"/>
          <w:color w:val="000000" w:themeColor="text1"/>
        </w:rPr>
        <w:t xml:space="preserve"> in a sequential joint decision-making task (see </w:t>
      </w:r>
      <w:r w:rsidRPr="00C51668">
        <w:rPr>
          <w:rFonts w:ascii="Sabon LT Std" w:hAnsi="Sabon LT Std"/>
          <w:b/>
          <w:bCs/>
          <w:color w:val="000000" w:themeColor="text1"/>
        </w:rPr>
        <w:t xml:space="preserve">Figure </w:t>
      </w:r>
      <w:r w:rsidR="00452371" w:rsidRPr="00C51668">
        <w:rPr>
          <w:rFonts w:ascii="Sabon LT Std" w:hAnsi="Sabon LT Std"/>
          <w:b/>
          <w:bCs/>
          <w:color w:val="000000" w:themeColor="text1"/>
        </w:rPr>
        <w:t>3</w:t>
      </w:r>
      <w:r w:rsidRPr="00C51668">
        <w:rPr>
          <w:rFonts w:ascii="Sabon LT Std" w:hAnsi="Sabon LT Std"/>
          <w:color w:val="000000" w:themeColor="text1"/>
        </w:rPr>
        <w:t>)</w:t>
      </w:r>
      <w:r w:rsidR="00BB47E7" w:rsidRPr="00C51668">
        <w:rPr>
          <w:rFonts w:ascii="Sabon LT Std" w:hAnsi="Sabon LT Std"/>
          <w:color w:val="000000" w:themeColor="text1"/>
        </w:rPr>
        <w:t xml:space="preserve">. </w:t>
      </w:r>
    </w:p>
    <w:p w14:paraId="62AF10AC" w14:textId="77777777" w:rsidR="00491239" w:rsidRDefault="00491239" w:rsidP="00B307E7">
      <w:pPr>
        <w:spacing w:line="360" w:lineRule="auto"/>
        <w:jc w:val="both"/>
        <w:rPr>
          <w:ins w:id="137" w:author="Butterfill, Stephen" w:date="2020-04-03T11:58:00Z"/>
          <w:rFonts w:ascii="Sabon LT Std" w:hAnsi="Sabon LT Std"/>
          <w:color w:val="000000" w:themeColor="text1"/>
        </w:rPr>
      </w:pPr>
    </w:p>
    <w:p w14:paraId="434E0548" w14:textId="53724ADE" w:rsidR="00491239" w:rsidRDefault="00491239" w:rsidP="00B307E7">
      <w:pPr>
        <w:spacing w:line="360" w:lineRule="auto"/>
        <w:jc w:val="both"/>
        <w:rPr>
          <w:ins w:id="138" w:author="Butterfill, Stephen" w:date="2020-04-03T11:58:00Z"/>
          <w:rFonts w:ascii="Sabon LT Std" w:hAnsi="Sabon LT Std"/>
          <w:color w:val="000000" w:themeColor="text1"/>
        </w:rPr>
      </w:pPr>
      <w:ins w:id="139" w:author="Butterfill, Stephen" w:date="2020-04-03T11:58:00Z">
        <w:r>
          <w:rPr>
            <w:rFonts w:ascii="Sabon LT Std" w:hAnsi="Sabon LT Std"/>
            <w:color w:val="000000" w:themeColor="text1"/>
          </w:rPr>
          <w:t>[FIGURE 3 HERE]</w:t>
        </w:r>
      </w:ins>
    </w:p>
    <w:p w14:paraId="5E449066" w14:textId="77777777" w:rsidR="00491239" w:rsidRDefault="00491239" w:rsidP="00491239">
      <w:pPr>
        <w:spacing w:line="360" w:lineRule="auto"/>
        <w:ind w:firstLine="720"/>
        <w:jc w:val="both"/>
        <w:rPr>
          <w:ins w:id="140" w:author="Butterfill, Stephen" w:date="2020-04-03T11:58:00Z"/>
          <w:rFonts w:ascii="Sabon LT Std" w:hAnsi="Sabon LT Std"/>
          <w:color w:val="000000" w:themeColor="text1"/>
        </w:rPr>
      </w:pPr>
    </w:p>
    <w:p w14:paraId="7CAAFA09" w14:textId="711F7125" w:rsidR="00F7497D" w:rsidRPr="00C51668" w:rsidRDefault="00B62FB2">
      <w:pPr>
        <w:spacing w:line="360" w:lineRule="auto"/>
        <w:ind w:firstLine="720"/>
        <w:jc w:val="both"/>
        <w:rPr>
          <w:rFonts w:ascii="Sabon LT Std" w:hAnsi="Sabon LT Std"/>
          <w:color w:val="000000" w:themeColor="text1"/>
        </w:rPr>
        <w:pPrChange w:id="141" w:author="Butterfill, Stephen" w:date="2020-04-03T11:58:00Z">
          <w:pPr>
            <w:spacing w:line="360" w:lineRule="auto"/>
            <w:jc w:val="both"/>
          </w:pPr>
        </w:pPrChange>
      </w:pPr>
      <w:r w:rsidRPr="00C51668">
        <w:rPr>
          <w:rFonts w:ascii="Sabon LT Std" w:hAnsi="Sabon LT Std"/>
          <w:color w:val="000000" w:themeColor="text1"/>
        </w:rPr>
        <w:t xml:space="preserve">To establish a presumed history of coordination with the partner(s), each experimental block began with an induction phase in which the partner’s tempting alternative option was always lower than the cooperative option. This enabled us to assess the effects of a presumed history of coordination upon participants’ trust in the test phase of each experimental block. </w:t>
      </w:r>
      <w:r w:rsidR="00F7497D" w:rsidRPr="00C51668">
        <w:rPr>
          <w:rFonts w:ascii="Sabon LT Std" w:hAnsi="Sabon LT Std"/>
          <w:color w:val="000000" w:themeColor="text1"/>
        </w:rPr>
        <w:t>We used an identical modelling approach in Experiment 2 as in Experiment 1, with the same DV (cooperation rate) and covariates.</w:t>
      </w:r>
    </w:p>
    <w:p w14:paraId="7ABD3B0E" w14:textId="6BD3FBD2" w:rsidR="004D1405" w:rsidRPr="00C51668" w:rsidRDefault="004D1405" w:rsidP="004D1405">
      <w:pPr>
        <w:spacing w:line="360" w:lineRule="auto"/>
        <w:ind w:firstLine="720"/>
        <w:jc w:val="both"/>
        <w:rPr>
          <w:rFonts w:ascii="Sabon LT Std" w:hAnsi="Sabon LT Std"/>
          <w:color w:val="000000" w:themeColor="text1"/>
        </w:rPr>
      </w:pPr>
      <w:r w:rsidRPr="00C51668">
        <w:rPr>
          <w:rFonts w:ascii="Sabon LT Std" w:hAnsi="Sabon LT Std"/>
          <w:b/>
          <w:bCs/>
          <w:color w:val="000000" w:themeColor="text1"/>
        </w:rPr>
        <w:t xml:space="preserve">Table </w:t>
      </w:r>
      <w:ins w:id="142" w:author="s" w:date="2020-04-03T12:16:00Z">
        <w:r w:rsidR="003B71BA">
          <w:rPr>
            <w:rFonts w:ascii="Sabon LT Std" w:hAnsi="Sabon LT Std"/>
            <w:b/>
            <w:bCs/>
            <w:color w:val="000000" w:themeColor="text1"/>
          </w:rPr>
          <w:t>3</w:t>
        </w:r>
      </w:ins>
      <w:del w:id="143" w:author="s" w:date="2020-04-03T12:16:00Z">
        <w:r w:rsidRPr="00C51668" w:rsidDel="003B71BA">
          <w:rPr>
            <w:rFonts w:ascii="Sabon LT Std" w:hAnsi="Sabon LT Std"/>
            <w:b/>
            <w:bCs/>
            <w:color w:val="000000" w:themeColor="text1"/>
          </w:rPr>
          <w:delText>2</w:delText>
        </w:r>
      </w:del>
      <w:r w:rsidRPr="00C51668">
        <w:rPr>
          <w:rFonts w:ascii="Sabon LT Std" w:hAnsi="Sabon LT Std"/>
          <w:color w:val="000000" w:themeColor="text1"/>
        </w:rPr>
        <w:t xml:space="preserve"> shows the results of two regression models, each including, as in Experiment 1, the respective IV of interest’s corresponding by-subject random coefficient. Again, as a robustness check, we ran but do not present the results of a model containing neither random coefficients given no impact on our findings. </w:t>
      </w:r>
      <w:r w:rsidRPr="00C51668">
        <w:rPr>
          <w:rFonts w:ascii="Sabon LT Std" w:hAnsi="Sabon LT Std"/>
          <w:b/>
          <w:bCs/>
          <w:color w:val="000000" w:themeColor="text1"/>
        </w:rPr>
        <w:t>Figure 4</w:t>
      </w:r>
      <w:r w:rsidRPr="00C51668">
        <w:rPr>
          <w:rFonts w:ascii="Sabon LT Std" w:hAnsi="Sabon LT Std"/>
          <w:color w:val="000000" w:themeColor="text1"/>
        </w:rPr>
        <w:t xml:space="preserve"> presents the data from Experiment 2, showing mean cooperation rates by </w:t>
      </w:r>
      <w:r w:rsidR="00F90548" w:rsidRPr="00C51668">
        <w:rPr>
          <w:rFonts w:ascii="Sabon LT Std" w:hAnsi="Sabon LT Std"/>
          <w:color w:val="000000" w:themeColor="text1"/>
        </w:rPr>
        <w:t xml:space="preserve">Partner </w:t>
      </w:r>
      <w:r w:rsidRPr="00C51668">
        <w:rPr>
          <w:rFonts w:ascii="Sabon LT Std" w:hAnsi="Sabon LT Std"/>
          <w:color w:val="000000" w:themeColor="text1"/>
        </w:rPr>
        <w:t>Temptation Level and by Partner Condition.</w:t>
      </w:r>
    </w:p>
    <w:p w14:paraId="24678C8D" w14:textId="77777777" w:rsidR="00B06413" w:rsidRPr="00C51668" w:rsidRDefault="004D1405" w:rsidP="00B06413">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Hypothesis 2 predicts higher cooperation rates in the Fixed Partner Condition than in the Variable Partners Condition. The results of mixed-effects logistic regressions do not corroborate this prediction. In fact, </w:t>
      </w:r>
      <w:r w:rsidR="00F90548" w:rsidRPr="00C51668">
        <w:rPr>
          <w:rFonts w:ascii="Sabon LT Std" w:hAnsi="Sabon LT Std"/>
          <w:color w:val="000000" w:themeColor="text1"/>
        </w:rPr>
        <w:t xml:space="preserve">from Model 1, </w:t>
      </w:r>
      <w:r w:rsidRPr="00C51668">
        <w:rPr>
          <w:rFonts w:ascii="Sabon LT Std" w:hAnsi="Sabon LT Std"/>
          <w:color w:val="000000" w:themeColor="text1"/>
        </w:rPr>
        <w:t>predicted cooperation rates were significantly lower</w:t>
      </w:r>
      <w:r w:rsidR="00DD54CE" w:rsidRPr="00C51668">
        <w:rPr>
          <w:rFonts w:ascii="Sabon LT Std" w:hAnsi="Sabon LT Std"/>
          <w:color w:val="000000" w:themeColor="text1"/>
        </w:rPr>
        <w:t xml:space="preserve"> (</w:t>
      </w:r>
      <w:r w:rsidR="00DD54CE" w:rsidRPr="00C51668">
        <w:rPr>
          <w:rFonts w:ascii="Sabon LT Std" w:hAnsi="Sabon LT Std"/>
          <w:i/>
          <w:iCs/>
          <w:color w:val="000000" w:themeColor="text1"/>
        </w:rPr>
        <w:t>b</w:t>
      </w:r>
      <w:r w:rsidR="00F90548" w:rsidRPr="00C51668">
        <w:rPr>
          <w:rFonts w:ascii="Sabon LT Std" w:hAnsi="Sabon LT Std"/>
          <w:i/>
          <w:iCs/>
          <w:color w:val="000000" w:themeColor="text1"/>
        </w:rPr>
        <w:t xml:space="preserve"> </w:t>
      </w:r>
      <w:r w:rsidR="00F90548" w:rsidRPr="00C51668">
        <w:rPr>
          <w:rFonts w:ascii="Sabon LT Std" w:hAnsi="Sabon LT Std"/>
          <w:color w:val="000000" w:themeColor="text1"/>
        </w:rPr>
        <w:t>=</w:t>
      </w:r>
      <w:r w:rsidR="00F90548" w:rsidRPr="00C51668">
        <w:rPr>
          <w:rFonts w:ascii="Sabon LT Std" w:hAnsi="Sabon LT Std"/>
          <w:i/>
          <w:iCs/>
          <w:color w:val="000000" w:themeColor="text1"/>
        </w:rPr>
        <w:t xml:space="preserve"> </w:t>
      </w:r>
      <w:r w:rsidR="00927BAD" w:rsidRPr="00C51668">
        <w:rPr>
          <w:rFonts w:ascii="Sabon LT Std" w:hAnsi="Sabon LT Std"/>
          <w:color w:val="000000" w:themeColor="text1"/>
        </w:rPr>
        <w:t>-</w:t>
      </w:r>
      <w:r w:rsidR="00DD54CE" w:rsidRPr="00C51668">
        <w:rPr>
          <w:rFonts w:ascii="Sabon LT Std" w:hAnsi="Sabon LT Std"/>
          <w:color w:val="000000" w:themeColor="text1"/>
        </w:rPr>
        <w:t>0.</w:t>
      </w:r>
      <w:r w:rsidR="00927BAD" w:rsidRPr="00C51668">
        <w:rPr>
          <w:rFonts w:ascii="Sabon LT Std" w:hAnsi="Sabon LT Std"/>
          <w:color w:val="000000" w:themeColor="text1"/>
        </w:rPr>
        <w:t>337</w:t>
      </w:r>
      <w:r w:rsidR="00DD54CE" w:rsidRPr="00C51668">
        <w:rPr>
          <w:rFonts w:ascii="Sabon LT Std" w:hAnsi="Sabon LT Std"/>
          <w:color w:val="000000" w:themeColor="text1"/>
        </w:rPr>
        <w:t xml:space="preserve">, </w:t>
      </w:r>
      <w:r w:rsidR="00DD54CE" w:rsidRPr="00C51668">
        <w:rPr>
          <w:rFonts w:ascii="Sabon LT Std" w:hAnsi="Sabon LT Std"/>
          <w:i/>
          <w:iCs/>
          <w:color w:val="000000" w:themeColor="text1"/>
        </w:rPr>
        <w:t xml:space="preserve">p </w:t>
      </w:r>
      <w:r w:rsidR="00DD54CE" w:rsidRPr="00C51668">
        <w:rPr>
          <w:rFonts w:ascii="Sabon LT Std" w:hAnsi="Sabon LT Std"/>
          <w:color w:val="000000" w:themeColor="text1"/>
        </w:rPr>
        <w:t>= .0</w:t>
      </w:r>
      <w:r w:rsidR="00927BAD" w:rsidRPr="00C51668">
        <w:rPr>
          <w:rFonts w:ascii="Sabon LT Std" w:hAnsi="Sabon LT Std"/>
          <w:color w:val="000000" w:themeColor="text1"/>
        </w:rPr>
        <w:t>00</w:t>
      </w:r>
      <w:r w:rsidR="00DD54CE" w:rsidRPr="00C51668">
        <w:rPr>
          <w:rFonts w:ascii="Sabon LT Std" w:hAnsi="Sabon LT Std"/>
          <w:color w:val="000000" w:themeColor="text1"/>
        </w:rPr>
        <w:t xml:space="preserve">) </w:t>
      </w:r>
      <w:r w:rsidRPr="00C51668">
        <w:rPr>
          <w:rFonts w:ascii="Sabon LT Std" w:hAnsi="Sabon LT Std"/>
          <w:color w:val="000000" w:themeColor="text1"/>
        </w:rPr>
        <w:t>when participants coordinated with the same partner across trials than when coordinat</w:t>
      </w:r>
      <w:r w:rsidR="00A01435" w:rsidRPr="00C51668">
        <w:rPr>
          <w:rFonts w:ascii="Sabon LT Std" w:hAnsi="Sabon LT Std"/>
          <w:color w:val="000000" w:themeColor="text1"/>
        </w:rPr>
        <w:t>ing</w:t>
      </w:r>
      <w:r w:rsidRPr="00C51668">
        <w:rPr>
          <w:rFonts w:ascii="Sabon LT Std" w:hAnsi="Sabon LT Std"/>
          <w:color w:val="000000" w:themeColor="text1"/>
        </w:rPr>
        <w:t xml:space="preserve"> with different partners on every trial.</w:t>
      </w:r>
      <w:r w:rsidR="00927BAD" w:rsidRPr="00C51668">
        <w:rPr>
          <w:rFonts w:ascii="Sabon LT Std" w:hAnsi="Sabon LT Std"/>
          <w:color w:val="000000" w:themeColor="text1"/>
        </w:rPr>
        <w:t xml:space="preserve"> The odds of choosing the cooperative option change by 0.714 (95% conf. int.: 0.589, 0.860) when </w:t>
      </w:r>
      <w:r w:rsidR="00A01435" w:rsidRPr="00C51668">
        <w:rPr>
          <w:rFonts w:ascii="Sabon LT Std" w:hAnsi="Sabon LT Std"/>
          <w:color w:val="000000" w:themeColor="text1"/>
        </w:rPr>
        <w:t>subjects</w:t>
      </w:r>
      <w:r w:rsidR="00927BAD" w:rsidRPr="00C51668">
        <w:rPr>
          <w:rFonts w:ascii="Sabon LT Std" w:hAnsi="Sabon LT Std"/>
          <w:color w:val="000000" w:themeColor="text1"/>
        </w:rPr>
        <w:t xml:space="preserve"> coordinate with a fixed partner relative to variable partners. </w:t>
      </w:r>
      <w:r w:rsidRPr="00C51668">
        <w:rPr>
          <w:rFonts w:ascii="Sabon LT Std" w:hAnsi="Sabon LT Std"/>
          <w:color w:val="000000" w:themeColor="text1"/>
        </w:rPr>
        <w:t xml:space="preserve">This finding is difficult to reconcile with the hypothesis that repeated coordination boosts the willingness to cooperate by enhancing trust. </w:t>
      </w:r>
    </w:p>
    <w:p w14:paraId="5D54D69B" w14:textId="5AFB9A0B" w:rsidR="00F7497D" w:rsidRPr="00C51668" w:rsidRDefault="00972904" w:rsidP="00B06413">
      <w:pPr>
        <w:spacing w:line="360" w:lineRule="auto"/>
        <w:ind w:firstLine="720"/>
        <w:jc w:val="both"/>
        <w:rPr>
          <w:rFonts w:ascii="Sabon LT Std" w:hAnsi="Sabon LT Std"/>
          <w:color w:val="000000" w:themeColor="text1"/>
        </w:rPr>
      </w:pPr>
      <w:r w:rsidRPr="00C51668">
        <w:rPr>
          <w:rFonts w:ascii="Sabon LT Std" w:hAnsi="Sabon LT Std"/>
          <w:color w:val="000000" w:themeColor="text1"/>
        </w:rPr>
        <w:t>Like</w:t>
      </w:r>
      <w:r w:rsidR="009D1A0D" w:rsidRPr="00C51668">
        <w:rPr>
          <w:rFonts w:ascii="Sabon LT Std" w:hAnsi="Sabon LT Std"/>
          <w:color w:val="000000" w:themeColor="text1"/>
        </w:rPr>
        <w:t xml:space="preserve"> Experiment 1, </w:t>
      </w:r>
      <w:r w:rsidRPr="00C51668">
        <w:rPr>
          <w:rFonts w:ascii="Sabon LT Std" w:hAnsi="Sabon LT Std"/>
          <w:color w:val="000000" w:themeColor="text1"/>
        </w:rPr>
        <w:t>as a manipulation check we</w:t>
      </w:r>
      <w:r w:rsidR="009D1A0D" w:rsidRPr="00C51668">
        <w:rPr>
          <w:rFonts w:ascii="Sabon LT Std" w:hAnsi="Sabon LT Std"/>
          <w:color w:val="000000" w:themeColor="text1"/>
        </w:rPr>
        <w:t xml:space="preserve"> </w:t>
      </w:r>
      <w:r w:rsidRPr="00C51668">
        <w:rPr>
          <w:rFonts w:ascii="Sabon LT Std" w:hAnsi="Sabon LT Std"/>
          <w:color w:val="000000" w:themeColor="text1"/>
        </w:rPr>
        <w:t xml:space="preserve">predicted </w:t>
      </w:r>
      <w:r w:rsidR="004D1405" w:rsidRPr="00C51668">
        <w:rPr>
          <w:rFonts w:ascii="Sabon LT Std" w:hAnsi="Sabon LT Std"/>
          <w:color w:val="000000" w:themeColor="text1"/>
        </w:rPr>
        <w:t xml:space="preserve">a negative main effect of Partner Temptation Level. This was because participants should be less likely to expect their partner to cooperate when their partner’s alternative option was more tempting. The results </w:t>
      </w:r>
      <w:r w:rsidR="00F90548" w:rsidRPr="00C51668">
        <w:rPr>
          <w:rFonts w:ascii="Sabon LT Std" w:hAnsi="Sabon LT Std"/>
          <w:color w:val="000000" w:themeColor="text1"/>
        </w:rPr>
        <w:t xml:space="preserve">in Model 2 </w:t>
      </w:r>
      <w:r w:rsidR="004D1405" w:rsidRPr="00C51668">
        <w:rPr>
          <w:rFonts w:ascii="Sabon LT Std" w:hAnsi="Sabon LT Std"/>
          <w:color w:val="000000" w:themeColor="text1"/>
        </w:rPr>
        <w:t>confirm this prediction</w:t>
      </w:r>
      <w:r w:rsidR="00F90548" w:rsidRPr="00C51668">
        <w:rPr>
          <w:rFonts w:ascii="Sabon LT Std" w:hAnsi="Sabon LT Std"/>
          <w:color w:val="000000" w:themeColor="text1"/>
        </w:rPr>
        <w:t>:</w:t>
      </w:r>
      <w:r w:rsidR="004D1405" w:rsidRPr="00C51668">
        <w:rPr>
          <w:rFonts w:ascii="Sabon LT Std" w:hAnsi="Sabon LT Std"/>
          <w:color w:val="000000" w:themeColor="text1"/>
        </w:rPr>
        <w:t xml:space="preserve"> </w:t>
      </w:r>
      <w:r w:rsidR="009D1A0D" w:rsidRPr="00C51668">
        <w:rPr>
          <w:rFonts w:ascii="Sabon LT Std" w:hAnsi="Sabon LT Std"/>
          <w:color w:val="000000" w:themeColor="text1"/>
        </w:rPr>
        <w:t xml:space="preserve">at higher </w:t>
      </w:r>
      <w:r w:rsidR="004D1405" w:rsidRPr="00C51668">
        <w:rPr>
          <w:rFonts w:ascii="Sabon LT Std" w:hAnsi="Sabon LT Std"/>
          <w:color w:val="000000" w:themeColor="text1"/>
        </w:rPr>
        <w:t>Partner Temptation Level</w:t>
      </w:r>
      <w:r w:rsidR="00F90548" w:rsidRPr="00C51668">
        <w:rPr>
          <w:rFonts w:ascii="Sabon LT Std" w:hAnsi="Sabon LT Std"/>
          <w:color w:val="000000" w:themeColor="text1"/>
        </w:rPr>
        <w:t>s</w:t>
      </w:r>
      <w:r w:rsidR="004D1405" w:rsidRPr="00C51668">
        <w:rPr>
          <w:rFonts w:ascii="Sabon LT Std" w:hAnsi="Sabon LT Std"/>
          <w:color w:val="000000" w:themeColor="text1"/>
        </w:rPr>
        <w:t>,</w:t>
      </w:r>
      <w:r w:rsidR="00F90548" w:rsidRPr="00C51668">
        <w:rPr>
          <w:rFonts w:ascii="Sabon LT Std" w:hAnsi="Sabon LT Std"/>
          <w:color w:val="000000" w:themeColor="text1"/>
        </w:rPr>
        <w:t xml:space="preserve"> participants were significantly less likely (</w:t>
      </w:r>
      <w:r w:rsidR="00F90548" w:rsidRPr="00C51668">
        <w:rPr>
          <w:rFonts w:ascii="Sabon LT Std" w:hAnsi="Sabon LT Std"/>
          <w:i/>
          <w:iCs/>
          <w:color w:val="000000" w:themeColor="text1"/>
        </w:rPr>
        <w:t xml:space="preserve">b </w:t>
      </w:r>
      <w:r w:rsidR="00F90548" w:rsidRPr="00C51668">
        <w:rPr>
          <w:rFonts w:ascii="Sabon LT Std" w:hAnsi="Sabon LT Std"/>
          <w:color w:val="000000" w:themeColor="text1"/>
        </w:rPr>
        <w:t>=</w:t>
      </w:r>
      <w:r w:rsidR="00B06413" w:rsidRPr="00C51668">
        <w:rPr>
          <w:rFonts w:ascii="Sabon LT Std" w:hAnsi="Sabon LT Std"/>
          <w:color w:val="000000" w:themeColor="text1"/>
        </w:rPr>
        <w:t xml:space="preserve"> </w:t>
      </w:r>
      <w:r w:rsidR="00F90548" w:rsidRPr="00C51668">
        <w:rPr>
          <w:rFonts w:ascii="Sabon LT Std" w:hAnsi="Sabon LT Std"/>
          <w:color w:val="000000" w:themeColor="text1"/>
        </w:rPr>
        <w:t xml:space="preserve">-2.03, </w:t>
      </w:r>
      <w:r w:rsidR="00F90548" w:rsidRPr="00C51668">
        <w:rPr>
          <w:rFonts w:ascii="Sabon LT Std" w:hAnsi="Sabon LT Std"/>
          <w:i/>
          <w:iCs/>
          <w:color w:val="000000" w:themeColor="text1"/>
        </w:rPr>
        <w:t xml:space="preserve">p </w:t>
      </w:r>
      <w:r w:rsidR="00F90548" w:rsidRPr="00C51668">
        <w:rPr>
          <w:rFonts w:ascii="Sabon LT Std" w:hAnsi="Sabon LT Std"/>
          <w:color w:val="000000" w:themeColor="text1"/>
        </w:rPr>
        <w:t xml:space="preserve">= .000) </w:t>
      </w:r>
      <w:r w:rsidR="004D1405" w:rsidRPr="00C51668">
        <w:rPr>
          <w:rFonts w:ascii="Sabon LT Std" w:hAnsi="Sabon LT Std"/>
          <w:color w:val="000000" w:themeColor="text1"/>
        </w:rPr>
        <w:t xml:space="preserve">to trust </w:t>
      </w:r>
      <w:r w:rsidR="00B25372" w:rsidRPr="00C51668">
        <w:rPr>
          <w:rFonts w:ascii="Sabon LT Std" w:hAnsi="Sabon LT Std"/>
          <w:color w:val="000000" w:themeColor="text1"/>
        </w:rPr>
        <w:t>their</w:t>
      </w:r>
      <w:r w:rsidR="004D1405" w:rsidRPr="00C51668">
        <w:rPr>
          <w:rFonts w:ascii="Sabon LT Std" w:hAnsi="Sabon LT Std"/>
          <w:color w:val="000000" w:themeColor="text1"/>
        </w:rPr>
        <w:t xml:space="preserve"> partner had chosen the cooperative option.</w:t>
      </w:r>
    </w:p>
    <w:p w14:paraId="03AC36F7" w14:textId="793F313A" w:rsidR="0002459D" w:rsidRPr="00C51668" w:rsidRDefault="0002459D" w:rsidP="0002459D">
      <w:pPr>
        <w:jc w:val="both"/>
        <w:outlineLvl w:val="0"/>
        <w:rPr>
          <w:rFonts w:ascii="Sabon LT Std" w:hAnsi="Sabon LT Std"/>
          <w:color w:val="000000" w:themeColor="text1"/>
          <w:sz w:val="22"/>
          <w:szCs w:val="22"/>
        </w:rPr>
      </w:pPr>
      <w:bookmarkStart w:id="144" w:name="OLE_LINK7"/>
      <w:bookmarkStart w:id="145" w:name="OLE_LINK8"/>
      <w:r w:rsidRPr="00C51668">
        <w:rPr>
          <w:rFonts w:ascii="Sabon LT Std" w:hAnsi="Sabon LT Std"/>
          <w:b/>
          <w:bCs/>
          <w:color w:val="000000" w:themeColor="text1"/>
          <w:sz w:val="22"/>
          <w:szCs w:val="22"/>
        </w:rPr>
        <w:lastRenderedPageBreak/>
        <w:t xml:space="preserve">Table </w:t>
      </w:r>
      <w:del w:id="146" w:author="s" w:date="2020-04-03T12:16:00Z">
        <w:r w:rsidRPr="00C51668" w:rsidDel="003B71BA">
          <w:rPr>
            <w:rFonts w:ascii="Sabon LT Std" w:hAnsi="Sabon LT Std"/>
            <w:b/>
            <w:bCs/>
            <w:color w:val="000000" w:themeColor="text1"/>
            <w:sz w:val="22"/>
            <w:szCs w:val="22"/>
          </w:rPr>
          <w:delText>2</w:delText>
        </w:r>
      </w:del>
      <w:ins w:id="147" w:author="s" w:date="2020-04-03T12:15:00Z">
        <w:r w:rsidR="003B71BA">
          <w:rPr>
            <w:rFonts w:ascii="Sabon LT Std" w:hAnsi="Sabon LT Std"/>
            <w:b/>
            <w:bCs/>
            <w:color w:val="000000" w:themeColor="text1"/>
            <w:sz w:val="22"/>
            <w:szCs w:val="22"/>
          </w:rPr>
          <w:t>3</w:t>
        </w:r>
      </w:ins>
      <w:r w:rsidRPr="00C51668">
        <w:rPr>
          <w:rFonts w:ascii="Sabon LT Std" w:hAnsi="Sabon LT Std"/>
          <w:color w:val="000000" w:themeColor="text1"/>
          <w:sz w:val="22"/>
          <w:szCs w:val="22"/>
        </w:rPr>
        <w:t>. Analysis results from Experiment 2 using mixed-effects logistic regressions of Partner Condition and Partner Temptation Level on subject’s cooperative choices. Regression models are identical to those used in Experiment 1.</w:t>
      </w:r>
    </w:p>
    <w:bookmarkEnd w:id="144"/>
    <w:bookmarkEnd w:id="145"/>
    <w:p w14:paraId="00C554D6" w14:textId="77777777" w:rsidR="0002459D" w:rsidRPr="00C51668" w:rsidRDefault="0002459D" w:rsidP="0002459D">
      <w:pPr>
        <w:jc w:val="both"/>
        <w:outlineLvl w:val="0"/>
        <w:rPr>
          <w:rFonts w:ascii="Sabon LT Std" w:hAnsi="Sabon LT Std"/>
          <w:color w:val="000000" w:themeColor="text1"/>
          <w:sz w:val="22"/>
          <w:szCs w:val="22"/>
        </w:rPr>
      </w:pPr>
    </w:p>
    <w:tbl>
      <w:tblPr>
        <w:tblW w:w="5000" w:type="pct"/>
        <w:tblLook w:val="04A0" w:firstRow="1" w:lastRow="0" w:firstColumn="1" w:lastColumn="0" w:noHBand="0" w:noVBand="1"/>
      </w:tblPr>
      <w:tblGrid>
        <w:gridCol w:w="1745"/>
        <w:gridCol w:w="834"/>
        <w:gridCol w:w="597"/>
        <w:gridCol w:w="759"/>
        <w:gridCol w:w="705"/>
        <w:gridCol w:w="737"/>
        <w:gridCol w:w="835"/>
        <w:gridCol w:w="597"/>
        <w:gridCol w:w="759"/>
        <w:gridCol w:w="705"/>
        <w:gridCol w:w="737"/>
      </w:tblGrid>
      <w:tr w:rsidR="0002459D" w:rsidRPr="00C51668" w14:paraId="406C3945" w14:textId="77777777" w:rsidTr="00491239">
        <w:trPr>
          <w:trHeight w:val="300"/>
        </w:trPr>
        <w:tc>
          <w:tcPr>
            <w:tcW w:w="1019" w:type="pct"/>
            <w:vMerge w:val="restart"/>
            <w:tcBorders>
              <w:top w:val="single" w:sz="4" w:space="0" w:color="auto"/>
              <w:left w:val="single" w:sz="4" w:space="0" w:color="auto"/>
              <w:bottom w:val="single" w:sz="8" w:space="0" w:color="000000"/>
              <w:right w:val="single" w:sz="4" w:space="0" w:color="auto"/>
            </w:tcBorders>
            <w:shd w:val="clear" w:color="000000" w:fill="EDEDED"/>
            <w:vAlign w:val="center"/>
            <w:hideMark/>
          </w:tcPr>
          <w:p w14:paraId="2D544493" w14:textId="77777777" w:rsidR="0002459D" w:rsidRPr="00C51668" w:rsidRDefault="0002459D" w:rsidP="00491239">
            <w:pPr>
              <w:rPr>
                <w:rFonts w:ascii="Sabon LT Std" w:hAnsi="Sabon LT Std"/>
                <w:b/>
                <w:bCs/>
                <w:color w:val="000000"/>
                <w:sz w:val="20"/>
                <w:szCs w:val="20"/>
              </w:rPr>
            </w:pPr>
            <w:r w:rsidRPr="00C51668">
              <w:rPr>
                <w:rFonts w:ascii="Sabon LT Std" w:hAnsi="Sabon LT Std"/>
                <w:b/>
                <w:bCs/>
                <w:color w:val="000000"/>
                <w:sz w:val="20"/>
                <w:szCs w:val="20"/>
              </w:rPr>
              <w:t xml:space="preserve">Dependent variable = Cooperative choice </w:t>
            </w:r>
          </w:p>
        </w:tc>
        <w:tc>
          <w:tcPr>
            <w:tcW w:w="1990" w:type="pct"/>
            <w:gridSpan w:val="5"/>
            <w:tcBorders>
              <w:top w:val="single" w:sz="4" w:space="0" w:color="auto"/>
              <w:left w:val="nil"/>
              <w:bottom w:val="single" w:sz="4" w:space="0" w:color="auto"/>
              <w:right w:val="single" w:sz="4" w:space="0" w:color="000000"/>
            </w:tcBorders>
            <w:shd w:val="clear" w:color="000000" w:fill="EDEDED"/>
            <w:noWrap/>
            <w:vAlign w:val="center"/>
            <w:hideMark/>
          </w:tcPr>
          <w:p w14:paraId="14D7830A" w14:textId="77777777" w:rsidR="0002459D" w:rsidRPr="00C51668" w:rsidRDefault="0002459D" w:rsidP="00491239">
            <w:pPr>
              <w:jc w:val="center"/>
              <w:rPr>
                <w:rFonts w:ascii="Sabon LT Std" w:hAnsi="Sabon LT Std"/>
                <w:b/>
                <w:bCs/>
                <w:color w:val="000000"/>
                <w:sz w:val="20"/>
                <w:szCs w:val="20"/>
              </w:rPr>
            </w:pPr>
            <w:r w:rsidRPr="00C51668">
              <w:rPr>
                <w:rFonts w:ascii="Sabon LT Std" w:hAnsi="Sabon LT Std"/>
                <w:b/>
                <w:bCs/>
                <w:color w:val="000000"/>
                <w:sz w:val="20"/>
                <w:szCs w:val="20"/>
              </w:rPr>
              <w:t>Model 1</w:t>
            </w:r>
          </w:p>
        </w:tc>
        <w:tc>
          <w:tcPr>
            <w:tcW w:w="1991" w:type="pct"/>
            <w:gridSpan w:val="5"/>
            <w:tcBorders>
              <w:top w:val="single" w:sz="4" w:space="0" w:color="auto"/>
              <w:left w:val="nil"/>
              <w:bottom w:val="single" w:sz="4" w:space="0" w:color="auto"/>
              <w:right w:val="single" w:sz="4" w:space="0" w:color="000000"/>
            </w:tcBorders>
            <w:shd w:val="clear" w:color="000000" w:fill="EDEDED"/>
            <w:noWrap/>
            <w:vAlign w:val="center"/>
            <w:hideMark/>
          </w:tcPr>
          <w:p w14:paraId="2ACAC820" w14:textId="77777777" w:rsidR="0002459D" w:rsidRPr="00C51668" w:rsidRDefault="0002459D" w:rsidP="00491239">
            <w:pPr>
              <w:jc w:val="center"/>
              <w:rPr>
                <w:rFonts w:ascii="Sabon LT Std" w:hAnsi="Sabon LT Std"/>
                <w:b/>
                <w:bCs/>
                <w:color w:val="000000"/>
                <w:sz w:val="20"/>
                <w:szCs w:val="20"/>
              </w:rPr>
            </w:pPr>
            <w:r w:rsidRPr="00C51668">
              <w:rPr>
                <w:rFonts w:ascii="Sabon LT Std" w:hAnsi="Sabon LT Std"/>
                <w:b/>
                <w:bCs/>
                <w:color w:val="000000"/>
                <w:sz w:val="20"/>
                <w:szCs w:val="20"/>
              </w:rPr>
              <w:t>Model 2</w:t>
            </w:r>
          </w:p>
        </w:tc>
      </w:tr>
      <w:tr w:rsidR="0002459D" w:rsidRPr="00C51668" w14:paraId="42A159E7" w14:textId="77777777" w:rsidTr="00491239">
        <w:trPr>
          <w:trHeight w:val="300"/>
        </w:trPr>
        <w:tc>
          <w:tcPr>
            <w:tcW w:w="1019" w:type="pct"/>
            <w:vMerge/>
            <w:tcBorders>
              <w:top w:val="single" w:sz="4" w:space="0" w:color="auto"/>
              <w:left w:val="single" w:sz="4" w:space="0" w:color="auto"/>
              <w:bottom w:val="single" w:sz="8" w:space="0" w:color="000000"/>
              <w:right w:val="single" w:sz="4" w:space="0" w:color="auto"/>
            </w:tcBorders>
            <w:vAlign w:val="center"/>
            <w:hideMark/>
          </w:tcPr>
          <w:p w14:paraId="12DDF2C2" w14:textId="77777777" w:rsidR="0002459D" w:rsidRPr="00C51668" w:rsidRDefault="0002459D" w:rsidP="00491239">
            <w:pPr>
              <w:rPr>
                <w:rFonts w:ascii="Sabon LT Std" w:hAnsi="Sabon LT Std"/>
                <w:b/>
                <w:bCs/>
                <w:color w:val="000000"/>
                <w:sz w:val="20"/>
                <w:szCs w:val="20"/>
              </w:rPr>
            </w:pPr>
          </w:p>
        </w:tc>
        <w:tc>
          <w:tcPr>
            <w:tcW w:w="444" w:type="pct"/>
            <w:tcBorders>
              <w:top w:val="nil"/>
              <w:left w:val="nil"/>
              <w:bottom w:val="nil"/>
              <w:right w:val="nil"/>
            </w:tcBorders>
            <w:shd w:val="clear" w:color="000000" w:fill="EDEDED"/>
            <w:noWrap/>
            <w:vAlign w:val="bottom"/>
            <w:hideMark/>
          </w:tcPr>
          <w:p w14:paraId="67B6C0CF"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70" w:type="pct"/>
            <w:tcBorders>
              <w:top w:val="nil"/>
              <w:left w:val="nil"/>
              <w:bottom w:val="nil"/>
              <w:right w:val="nil"/>
            </w:tcBorders>
            <w:shd w:val="clear" w:color="000000" w:fill="EDEDED"/>
            <w:noWrap/>
            <w:vAlign w:val="bottom"/>
            <w:hideMark/>
          </w:tcPr>
          <w:p w14:paraId="690FB836"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1176" w:type="pct"/>
            <w:gridSpan w:val="3"/>
            <w:tcBorders>
              <w:top w:val="nil"/>
              <w:left w:val="nil"/>
              <w:bottom w:val="single" w:sz="4" w:space="0" w:color="auto"/>
              <w:right w:val="single" w:sz="4" w:space="0" w:color="000000"/>
            </w:tcBorders>
            <w:shd w:val="clear" w:color="000000" w:fill="EDEDED"/>
            <w:noWrap/>
            <w:vAlign w:val="center"/>
            <w:hideMark/>
          </w:tcPr>
          <w:p w14:paraId="1B1AE8DB"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95% CI for odds ratio</w:t>
            </w:r>
          </w:p>
        </w:tc>
        <w:tc>
          <w:tcPr>
            <w:tcW w:w="444" w:type="pct"/>
            <w:tcBorders>
              <w:top w:val="nil"/>
              <w:left w:val="nil"/>
              <w:bottom w:val="nil"/>
              <w:right w:val="nil"/>
            </w:tcBorders>
            <w:shd w:val="clear" w:color="000000" w:fill="EDEDED"/>
            <w:noWrap/>
            <w:vAlign w:val="bottom"/>
            <w:hideMark/>
          </w:tcPr>
          <w:p w14:paraId="7263C8FC"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70" w:type="pct"/>
            <w:tcBorders>
              <w:top w:val="nil"/>
              <w:left w:val="nil"/>
              <w:bottom w:val="nil"/>
              <w:right w:val="nil"/>
            </w:tcBorders>
            <w:shd w:val="clear" w:color="000000" w:fill="EDEDED"/>
            <w:noWrap/>
            <w:vAlign w:val="bottom"/>
            <w:hideMark/>
          </w:tcPr>
          <w:p w14:paraId="79226AEC"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1177" w:type="pct"/>
            <w:gridSpan w:val="3"/>
            <w:tcBorders>
              <w:top w:val="nil"/>
              <w:left w:val="nil"/>
              <w:bottom w:val="single" w:sz="4" w:space="0" w:color="auto"/>
              <w:right w:val="single" w:sz="4" w:space="0" w:color="000000"/>
            </w:tcBorders>
            <w:shd w:val="clear" w:color="000000" w:fill="EDEDED"/>
            <w:noWrap/>
            <w:vAlign w:val="center"/>
            <w:hideMark/>
          </w:tcPr>
          <w:p w14:paraId="386CD7D8"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95% CI for odds ratio</w:t>
            </w:r>
          </w:p>
        </w:tc>
      </w:tr>
      <w:tr w:rsidR="0002459D" w:rsidRPr="00C51668" w14:paraId="70EC2723" w14:textId="77777777" w:rsidTr="00491239">
        <w:trPr>
          <w:trHeight w:val="580"/>
        </w:trPr>
        <w:tc>
          <w:tcPr>
            <w:tcW w:w="1019" w:type="pct"/>
            <w:vMerge/>
            <w:tcBorders>
              <w:top w:val="single" w:sz="4" w:space="0" w:color="auto"/>
              <w:left w:val="single" w:sz="4" w:space="0" w:color="auto"/>
              <w:bottom w:val="single" w:sz="8" w:space="0" w:color="000000"/>
              <w:right w:val="single" w:sz="4" w:space="0" w:color="auto"/>
            </w:tcBorders>
            <w:vAlign w:val="center"/>
            <w:hideMark/>
          </w:tcPr>
          <w:p w14:paraId="4302C3FE" w14:textId="77777777" w:rsidR="0002459D" w:rsidRPr="00C51668" w:rsidRDefault="0002459D" w:rsidP="00491239">
            <w:pPr>
              <w:rPr>
                <w:rFonts w:ascii="Sabon LT Std" w:hAnsi="Sabon LT Std"/>
                <w:b/>
                <w:bCs/>
                <w:color w:val="000000"/>
                <w:sz w:val="20"/>
                <w:szCs w:val="20"/>
              </w:rPr>
            </w:pPr>
          </w:p>
        </w:tc>
        <w:tc>
          <w:tcPr>
            <w:tcW w:w="444" w:type="pct"/>
            <w:tcBorders>
              <w:top w:val="nil"/>
              <w:left w:val="nil"/>
              <w:bottom w:val="single" w:sz="8" w:space="0" w:color="000000"/>
              <w:right w:val="nil"/>
            </w:tcBorders>
            <w:shd w:val="clear" w:color="000000" w:fill="EDEDED"/>
            <w:vAlign w:val="center"/>
            <w:hideMark/>
          </w:tcPr>
          <w:p w14:paraId="5C25AF47"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xml:space="preserve">B  </w:t>
            </w:r>
            <w:proofErr w:type="gramStart"/>
            <w:r w:rsidRPr="00C51668">
              <w:rPr>
                <w:rFonts w:ascii="Sabon LT Std" w:hAnsi="Sabon LT Std"/>
                <w:color w:val="000000"/>
                <w:sz w:val="20"/>
                <w:szCs w:val="20"/>
              </w:rPr>
              <w:t xml:space="preserve">   (</w:t>
            </w:r>
            <w:proofErr w:type="gramEnd"/>
            <w:r w:rsidRPr="00C51668">
              <w:rPr>
                <w:rFonts w:ascii="Sabon LT Std" w:hAnsi="Sabon LT Std"/>
                <w:color w:val="000000"/>
                <w:sz w:val="20"/>
                <w:szCs w:val="20"/>
              </w:rPr>
              <w:t>SE)</w:t>
            </w:r>
          </w:p>
        </w:tc>
        <w:tc>
          <w:tcPr>
            <w:tcW w:w="370" w:type="pct"/>
            <w:tcBorders>
              <w:top w:val="nil"/>
              <w:left w:val="nil"/>
              <w:bottom w:val="single" w:sz="8" w:space="0" w:color="000000"/>
              <w:right w:val="nil"/>
            </w:tcBorders>
            <w:shd w:val="clear" w:color="000000" w:fill="EDEDED"/>
            <w:noWrap/>
            <w:vAlign w:val="center"/>
            <w:hideMark/>
          </w:tcPr>
          <w:p w14:paraId="2CC225FD" w14:textId="77777777" w:rsidR="0002459D" w:rsidRPr="00C51668" w:rsidRDefault="0002459D" w:rsidP="00491239">
            <w:pPr>
              <w:jc w:val="center"/>
              <w:rPr>
                <w:rFonts w:ascii="Sabon LT Std" w:hAnsi="Sabon LT Std"/>
                <w:i/>
                <w:iCs/>
                <w:color w:val="000000"/>
                <w:sz w:val="20"/>
                <w:szCs w:val="20"/>
              </w:rPr>
            </w:pPr>
            <w:r w:rsidRPr="00C51668">
              <w:rPr>
                <w:rFonts w:ascii="Sabon LT Std" w:hAnsi="Sabon LT Std"/>
                <w:i/>
                <w:iCs/>
                <w:color w:val="000000"/>
                <w:sz w:val="20"/>
                <w:szCs w:val="20"/>
              </w:rPr>
              <w:t xml:space="preserve">p </w:t>
            </w:r>
            <w:r w:rsidRPr="00C51668">
              <w:rPr>
                <w:rFonts w:ascii="Sabon LT Std" w:hAnsi="Sabon LT Std"/>
                <w:color w:val="000000"/>
                <w:sz w:val="20"/>
                <w:szCs w:val="20"/>
              </w:rPr>
              <w:t xml:space="preserve">= </w:t>
            </w:r>
          </w:p>
        </w:tc>
        <w:tc>
          <w:tcPr>
            <w:tcW w:w="410" w:type="pct"/>
            <w:tcBorders>
              <w:top w:val="nil"/>
              <w:left w:val="nil"/>
              <w:bottom w:val="single" w:sz="8" w:space="0" w:color="auto"/>
              <w:right w:val="nil"/>
            </w:tcBorders>
            <w:shd w:val="clear" w:color="000000" w:fill="EDEDED"/>
            <w:noWrap/>
            <w:vAlign w:val="center"/>
            <w:hideMark/>
          </w:tcPr>
          <w:p w14:paraId="2F3823AB"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Lower</w:t>
            </w:r>
          </w:p>
        </w:tc>
        <w:tc>
          <w:tcPr>
            <w:tcW w:w="370" w:type="pct"/>
            <w:tcBorders>
              <w:top w:val="nil"/>
              <w:left w:val="nil"/>
              <w:bottom w:val="single" w:sz="8" w:space="0" w:color="auto"/>
              <w:right w:val="nil"/>
            </w:tcBorders>
            <w:shd w:val="clear" w:color="000000" w:fill="EDEDED"/>
            <w:vAlign w:val="center"/>
            <w:hideMark/>
          </w:tcPr>
          <w:p w14:paraId="17BD18E9"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Odds Ratio</w:t>
            </w:r>
          </w:p>
        </w:tc>
        <w:tc>
          <w:tcPr>
            <w:tcW w:w="397" w:type="pct"/>
            <w:tcBorders>
              <w:top w:val="nil"/>
              <w:left w:val="nil"/>
              <w:bottom w:val="single" w:sz="8" w:space="0" w:color="auto"/>
              <w:right w:val="single" w:sz="4" w:space="0" w:color="auto"/>
            </w:tcBorders>
            <w:shd w:val="clear" w:color="000000" w:fill="EDEDED"/>
            <w:noWrap/>
            <w:vAlign w:val="center"/>
            <w:hideMark/>
          </w:tcPr>
          <w:p w14:paraId="4C71688D"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Upper</w:t>
            </w:r>
          </w:p>
        </w:tc>
        <w:tc>
          <w:tcPr>
            <w:tcW w:w="444" w:type="pct"/>
            <w:tcBorders>
              <w:top w:val="nil"/>
              <w:left w:val="nil"/>
              <w:bottom w:val="single" w:sz="8" w:space="0" w:color="000000"/>
              <w:right w:val="nil"/>
            </w:tcBorders>
            <w:shd w:val="clear" w:color="000000" w:fill="EDEDED"/>
            <w:vAlign w:val="center"/>
            <w:hideMark/>
          </w:tcPr>
          <w:p w14:paraId="35C4D51F"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xml:space="preserve">B  </w:t>
            </w:r>
            <w:proofErr w:type="gramStart"/>
            <w:r w:rsidRPr="00C51668">
              <w:rPr>
                <w:rFonts w:ascii="Sabon LT Std" w:hAnsi="Sabon LT Std"/>
                <w:color w:val="000000"/>
                <w:sz w:val="20"/>
                <w:szCs w:val="20"/>
              </w:rPr>
              <w:t xml:space="preserve">   (</w:t>
            </w:r>
            <w:proofErr w:type="gramEnd"/>
            <w:r w:rsidRPr="00C51668">
              <w:rPr>
                <w:rFonts w:ascii="Sabon LT Std" w:hAnsi="Sabon LT Std"/>
                <w:color w:val="000000"/>
                <w:sz w:val="20"/>
                <w:szCs w:val="20"/>
              </w:rPr>
              <w:t>SE)</w:t>
            </w:r>
          </w:p>
        </w:tc>
        <w:tc>
          <w:tcPr>
            <w:tcW w:w="370" w:type="pct"/>
            <w:tcBorders>
              <w:top w:val="nil"/>
              <w:left w:val="nil"/>
              <w:bottom w:val="single" w:sz="8" w:space="0" w:color="000000"/>
              <w:right w:val="nil"/>
            </w:tcBorders>
            <w:shd w:val="clear" w:color="000000" w:fill="EDEDED"/>
            <w:noWrap/>
            <w:vAlign w:val="center"/>
            <w:hideMark/>
          </w:tcPr>
          <w:p w14:paraId="5B30CF51" w14:textId="77777777" w:rsidR="0002459D" w:rsidRPr="00C51668" w:rsidRDefault="0002459D" w:rsidP="00491239">
            <w:pPr>
              <w:jc w:val="center"/>
              <w:rPr>
                <w:rFonts w:ascii="Sabon LT Std" w:hAnsi="Sabon LT Std"/>
                <w:i/>
                <w:iCs/>
                <w:color w:val="000000"/>
                <w:sz w:val="20"/>
                <w:szCs w:val="20"/>
              </w:rPr>
            </w:pPr>
            <w:r w:rsidRPr="00C51668">
              <w:rPr>
                <w:rFonts w:ascii="Sabon LT Std" w:hAnsi="Sabon LT Std"/>
                <w:i/>
                <w:iCs/>
                <w:color w:val="000000"/>
                <w:sz w:val="20"/>
                <w:szCs w:val="20"/>
              </w:rPr>
              <w:t xml:space="preserve">p </w:t>
            </w:r>
            <w:r w:rsidRPr="00C51668">
              <w:rPr>
                <w:rFonts w:ascii="Sabon LT Std" w:hAnsi="Sabon LT Std"/>
                <w:color w:val="000000"/>
                <w:sz w:val="20"/>
                <w:szCs w:val="20"/>
              </w:rPr>
              <w:t xml:space="preserve">= </w:t>
            </w:r>
          </w:p>
        </w:tc>
        <w:tc>
          <w:tcPr>
            <w:tcW w:w="410" w:type="pct"/>
            <w:tcBorders>
              <w:top w:val="nil"/>
              <w:left w:val="nil"/>
              <w:bottom w:val="single" w:sz="8" w:space="0" w:color="auto"/>
              <w:right w:val="nil"/>
            </w:tcBorders>
            <w:shd w:val="clear" w:color="000000" w:fill="EDEDED"/>
            <w:noWrap/>
            <w:vAlign w:val="center"/>
            <w:hideMark/>
          </w:tcPr>
          <w:p w14:paraId="7A8E3415"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Lower</w:t>
            </w:r>
          </w:p>
        </w:tc>
        <w:tc>
          <w:tcPr>
            <w:tcW w:w="370" w:type="pct"/>
            <w:tcBorders>
              <w:top w:val="nil"/>
              <w:left w:val="nil"/>
              <w:bottom w:val="single" w:sz="8" w:space="0" w:color="auto"/>
              <w:right w:val="nil"/>
            </w:tcBorders>
            <w:shd w:val="clear" w:color="000000" w:fill="EDEDED"/>
            <w:vAlign w:val="center"/>
            <w:hideMark/>
          </w:tcPr>
          <w:p w14:paraId="3C710BC8"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Odds Ratio</w:t>
            </w:r>
          </w:p>
        </w:tc>
        <w:tc>
          <w:tcPr>
            <w:tcW w:w="397" w:type="pct"/>
            <w:tcBorders>
              <w:top w:val="nil"/>
              <w:left w:val="nil"/>
              <w:bottom w:val="single" w:sz="8" w:space="0" w:color="auto"/>
              <w:right w:val="single" w:sz="4" w:space="0" w:color="auto"/>
            </w:tcBorders>
            <w:shd w:val="clear" w:color="000000" w:fill="EDEDED"/>
            <w:noWrap/>
            <w:vAlign w:val="center"/>
            <w:hideMark/>
          </w:tcPr>
          <w:p w14:paraId="57DDBEC3"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Upper</w:t>
            </w:r>
          </w:p>
        </w:tc>
      </w:tr>
      <w:tr w:rsidR="0002459D" w:rsidRPr="00C51668" w14:paraId="63929038" w14:textId="77777777" w:rsidTr="00491239">
        <w:trPr>
          <w:trHeight w:val="300"/>
        </w:trPr>
        <w:tc>
          <w:tcPr>
            <w:tcW w:w="1019" w:type="pct"/>
            <w:tcBorders>
              <w:top w:val="nil"/>
              <w:left w:val="single" w:sz="4" w:space="0" w:color="auto"/>
              <w:bottom w:val="nil"/>
              <w:right w:val="single" w:sz="4" w:space="0" w:color="auto"/>
            </w:tcBorders>
            <w:shd w:val="clear" w:color="auto" w:fill="auto"/>
            <w:noWrap/>
            <w:vAlign w:val="center"/>
            <w:hideMark/>
          </w:tcPr>
          <w:p w14:paraId="2EA663ED"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 </w:t>
            </w:r>
          </w:p>
        </w:tc>
        <w:tc>
          <w:tcPr>
            <w:tcW w:w="444" w:type="pct"/>
            <w:tcBorders>
              <w:top w:val="nil"/>
              <w:left w:val="nil"/>
              <w:bottom w:val="nil"/>
              <w:right w:val="nil"/>
            </w:tcBorders>
            <w:shd w:val="clear" w:color="auto" w:fill="auto"/>
            <w:noWrap/>
            <w:vAlign w:val="center"/>
            <w:hideMark/>
          </w:tcPr>
          <w:p w14:paraId="40543877"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70" w:type="pct"/>
            <w:tcBorders>
              <w:top w:val="nil"/>
              <w:left w:val="nil"/>
              <w:bottom w:val="nil"/>
              <w:right w:val="nil"/>
            </w:tcBorders>
            <w:shd w:val="clear" w:color="auto" w:fill="auto"/>
            <w:noWrap/>
            <w:vAlign w:val="center"/>
            <w:hideMark/>
          </w:tcPr>
          <w:p w14:paraId="7A06FE00" w14:textId="77777777" w:rsidR="0002459D" w:rsidRPr="00C51668" w:rsidRDefault="0002459D" w:rsidP="00491239">
            <w:pPr>
              <w:jc w:val="center"/>
              <w:rPr>
                <w:rFonts w:ascii="Sabon LT Std" w:hAnsi="Sabon LT Std"/>
                <w:color w:val="000000"/>
                <w:sz w:val="20"/>
                <w:szCs w:val="20"/>
              </w:rPr>
            </w:pPr>
          </w:p>
        </w:tc>
        <w:tc>
          <w:tcPr>
            <w:tcW w:w="410" w:type="pct"/>
            <w:tcBorders>
              <w:top w:val="nil"/>
              <w:left w:val="nil"/>
              <w:bottom w:val="nil"/>
              <w:right w:val="nil"/>
            </w:tcBorders>
            <w:shd w:val="clear" w:color="auto" w:fill="auto"/>
            <w:noWrap/>
            <w:vAlign w:val="center"/>
            <w:hideMark/>
          </w:tcPr>
          <w:p w14:paraId="794B3EDB" w14:textId="77777777" w:rsidR="0002459D" w:rsidRPr="00C51668" w:rsidRDefault="0002459D" w:rsidP="00491239">
            <w:pPr>
              <w:jc w:val="center"/>
              <w:rPr>
                <w:rFonts w:ascii="Sabon LT Std" w:hAnsi="Sabon LT Std"/>
                <w:sz w:val="20"/>
                <w:szCs w:val="20"/>
              </w:rPr>
            </w:pPr>
          </w:p>
        </w:tc>
        <w:tc>
          <w:tcPr>
            <w:tcW w:w="370" w:type="pct"/>
            <w:tcBorders>
              <w:top w:val="nil"/>
              <w:left w:val="nil"/>
              <w:bottom w:val="nil"/>
              <w:right w:val="nil"/>
            </w:tcBorders>
            <w:shd w:val="clear" w:color="auto" w:fill="auto"/>
            <w:noWrap/>
            <w:vAlign w:val="center"/>
            <w:hideMark/>
          </w:tcPr>
          <w:p w14:paraId="56B7574F" w14:textId="77777777" w:rsidR="0002459D" w:rsidRPr="00C51668" w:rsidRDefault="0002459D" w:rsidP="00491239">
            <w:pPr>
              <w:jc w:val="center"/>
              <w:rPr>
                <w:rFonts w:ascii="Sabon LT Std" w:hAnsi="Sabon LT Std"/>
                <w:sz w:val="20"/>
                <w:szCs w:val="20"/>
              </w:rPr>
            </w:pPr>
          </w:p>
        </w:tc>
        <w:tc>
          <w:tcPr>
            <w:tcW w:w="397" w:type="pct"/>
            <w:tcBorders>
              <w:top w:val="nil"/>
              <w:left w:val="nil"/>
              <w:bottom w:val="nil"/>
              <w:right w:val="single" w:sz="4" w:space="0" w:color="auto"/>
            </w:tcBorders>
            <w:shd w:val="clear" w:color="auto" w:fill="auto"/>
            <w:noWrap/>
            <w:vAlign w:val="center"/>
            <w:hideMark/>
          </w:tcPr>
          <w:p w14:paraId="529D665D"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444" w:type="pct"/>
            <w:tcBorders>
              <w:top w:val="nil"/>
              <w:left w:val="nil"/>
              <w:bottom w:val="nil"/>
              <w:right w:val="nil"/>
            </w:tcBorders>
            <w:shd w:val="clear" w:color="auto" w:fill="auto"/>
            <w:noWrap/>
            <w:vAlign w:val="center"/>
            <w:hideMark/>
          </w:tcPr>
          <w:p w14:paraId="7B6CD081"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70" w:type="pct"/>
            <w:tcBorders>
              <w:top w:val="nil"/>
              <w:left w:val="nil"/>
              <w:bottom w:val="nil"/>
              <w:right w:val="nil"/>
            </w:tcBorders>
            <w:shd w:val="clear" w:color="auto" w:fill="auto"/>
            <w:noWrap/>
            <w:vAlign w:val="center"/>
            <w:hideMark/>
          </w:tcPr>
          <w:p w14:paraId="1887D316" w14:textId="77777777" w:rsidR="0002459D" w:rsidRPr="00C51668" w:rsidRDefault="0002459D" w:rsidP="00491239">
            <w:pPr>
              <w:jc w:val="center"/>
              <w:rPr>
                <w:rFonts w:ascii="Sabon LT Std" w:hAnsi="Sabon LT Std"/>
                <w:color w:val="000000"/>
                <w:sz w:val="20"/>
                <w:szCs w:val="20"/>
              </w:rPr>
            </w:pPr>
          </w:p>
        </w:tc>
        <w:tc>
          <w:tcPr>
            <w:tcW w:w="410" w:type="pct"/>
            <w:tcBorders>
              <w:top w:val="nil"/>
              <w:left w:val="nil"/>
              <w:bottom w:val="nil"/>
              <w:right w:val="nil"/>
            </w:tcBorders>
            <w:shd w:val="clear" w:color="auto" w:fill="auto"/>
            <w:noWrap/>
            <w:vAlign w:val="center"/>
            <w:hideMark/>
          </w:tcPr>
          <w:p w14:paraId="2DB9ADF6" w14:textId="77777777" w:rsidR="0002459D" w:rsidRPr="00C51668" w:rsidRDefault="0002459D" w:rsidP="00491239">
            <w:pPr>
              <w:jc w:val="center"/>
              <w:rPr>
                <w:rFonts w:ascii="Sabon LT Std" w:hAnsi="Sabon LT Std"/>
                <w:sz w:val="20"/>
                <w:szCs w:val="20"/>
              </w:rPr>
            </w:pPr>
          </w:p>
        </w:tc>
        <w:tc>
          <w:tcPr>
            <w:tcW w:w="370" w:type="pct"/>
            <w:tcBorders>
              <w:top w:val="nil"/>
              <w:left w:val="nil"/>
              <w:bottom w:val="nil"/>
              <w:right w:val="nil"/>
            </w:tcBorders>
            <w:shd w:val="clear" w:color="auto" w:fill="auto"/>
            <w:noWrap/>
            <w:vAlign w:val="center"/>
            <w:hideMark/>
          </w:tcPr>
          <w:p w14:paraId="47538E55" w14:textId="77777777" w:rsidR="0002459D" w:rsidRPr="00C51668" w:rsidRDefault="0002459D" w:rsidP="00491239">
            <w:pPr>
              <w:jc w:val="center"/>
              <w:rPr>
                <w:rFonts w:ascii="Sabon LT Std" w:hAnsi="Sabon LT Std"/>
                <w:sz w:val="20"/>
                <w:szCs w:val="20"/>
              </w:rPr>
            </w:pPr>
          </w:p>
        </w:tc>
        <w:tc>
          <w:tcPr>
            <w:tcW w:w="397" w:type="pct"/>
            <w:tcBorders>
              <w:top w:val="nil"/>
              <w:left w:val="nil"/>
              <w:bottom w:val="nil"/>
              <w:right w:val="single" w:sz="4" w:space="0" w:color="auto"/>
            </w:tcBorders>
            <w:shd w:val="clear" w:color="auto" w:fill="auto"/>
            <w:noWrap/>
            <w:vAlign w:val="center"/>
            <w:hideMark/>
          </w:tcPr>
          <w:p w14:paraId="6B883628"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r>
      <w:tr w:rsidR="0002459D" w:rsidRPr="00C51668" w14:paraId="33EF848C" w14:textId="77777777" w:rsidTr="00491239">
        <w:trPr>
          <w:trHeight w:val="300"/>
        </w:trPr>
        <w:tc>
          <w:tcPr>
            <w:tcW w:w="1019" w:type="pct"/>
            <w:tcBorders>
              <w:top w:val="nil"/>
              <w:left w:val="single" w:sz="4" w:space="0" w:color="auto"/>
              <w:bottom w:val="nil"/>
              <w:right w:val="single" w:sz="4" w:space="0" w:color="auto"/>
            </w:tcBorders>
            <w:shd w:val="clear" w:color="auto" w:fill="auto"/>
            <w:noWrap/>
            <w:vAlign w:val="center"/>
            <w:hideMark/>
          </w:tcPr>
          <w:p w14:paraId="08B39F92"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Partner Condition</w:t>
            </w:r>
          </w:p>
        </w:tc>
        <w:tc>
          <w:tcPr>
            <w:tcW w:w="444" w:type="pct"/>
            <w:tcBorders>
              <w:top w:val="nil"/>
              <w:left w:val="nil"/>
              <w:bottom w:val="nil"/>
              <w:right w:val="nil"/>
            </w:tcBorders>
            <w:shd w:val="clear" w:color="auto" w:fill="auto"/>
            <w:noWrap/>
            <w:vAlign w:val="center"/>
            <w:hideMark/>
          </w:tcPr>
          <w:p w14:paraId="6DFD54BD"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-0.337</w:t>
            </w:r>
          </w:p>
        </w:tc>
        <w:tc>
          <w:tcPr>
            <w:tcW w:w="370" w:type="pct"/>
            <w:tcBorders>
              <w:top w:val="nil"/>
              <w:left w:val="nil"/>
              <w:bottom w:val="nil"/>
              <w:right w:val="nil"/>
            </w:tcBorders>
            <w:shd w:val="clear" w:color="auto" w:fill="auto"/>
            <w:noWrap/>
            <w:vAlign w:val="center"/>
            <w:hideMark/>
          </w:tcPr>
          <w:p w14:paraId="2AA8D969"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.000</w:t>
            </w:r>
          </w:p>
        </w:tc>
        <w:tc>
          <w:tcPr>
            <w:tcW w:w="410" w:type="pct"/>
            <w:tcBorders>
              <w:top w:val="nil"/>
              <w:left w:val="nil"/>
              <w:bottom w:val="nil"/>
              <w:right w:val="nil"/>
            </w:tcBorders>
            <w:shd w:val="clear" w:color="auto" w:fill="auto"/>
            <w:noWrap/>
            <w:vAlign w:val="center"/>
            <w:hideMark/>
          </w:tcPr>
          <w:p w14:paraId="2AA969A3"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0.589</w:t>
            </w:r>
          </w:p>
        </w:tc>
        <w:tc>
          <w:tcPr>
            <w:tcW w:w="370" w:type="pct"/>
            <w:tcBorders>
              <w:top w:val="nil"/>
              <w:left w:val="nil"/>
              <w:bottom w:val="nil"/>
              <w:right w:val="nil"/>
            </w:tcBorders>
            <w:shd w:val="clear" w:color="auto" w:fill="auto"/>
            <w:noWrap/>
            <w:vAlign w:val="center"/>
            <w:hideMark/>
          </w:tcPr>
          <w:p w14:paraId="4046598C"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0.714</w:t>
            </w:r>
          </w:p>
        </w:tc>
        <w:tc>
          <w:tcPr>
            <w:tcW w:w="397" w:type="pct"/>
            <w:tcBorders>
              <w:top w:val="nil"/>
              <w:left w:val="nil"/>
              <w:bottom w:val="nil"/>
              <w:right w:val="single" w:sz="4" w:space="0" w:color="auto"/>
            </w:tcBorders>
            <w:shd w:val="clear" w:color="auto" w:fill="auto"/>
            <w:noWrap/>
            <w:vAlign w:val="center"/>
            <w:hideMark/>
          </w:tcPr>
          <w:p w14:paraId="65E626B3"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0.860</w:t>
            </w:r>
          </w:p>
        </w:tc>
        <w:tc>
          <w:tcPr>
            <w:tcW w:w="444" w:type="pct"/>
            <w:tcBorders>
              <w:top w:val="nil"/>
              <w:left w:val="nil"/>
              <w:bottom w:val="nil"/>
              <w:right w:val="nil"/>
            </w:tcBorders>
            <w:shd w:val="clear" w:color="auto" w:fill="auto"/>
            <w:noWrap/>
            <w:vAlign w:val="center"/>
            <w:hideMark/>
          </w:tcPr>
          <w:p w14:paraId="49678EDF"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-0.493</w:t>
            </w:r>
          </w:p>
        </w:tc>
        <w:tc>
          <w:tcPr>
            <w:tcW w:w="370" w:type="pct"/>
            <w:tcBorders>
              <w:top w:val="nil"/>
              <w:left w:val="nil"/>
              <w:bottom w:val="nil"/>
              <w:right w:val="nil"/>
            </w:tcBorders>
            <w:shd w:val="clear" w:color="auto" w:fill="auto"/>
            <w:noWrap/>
            <w:vAlign w:val="center"/>
            <w:hideMark/>
          </w:tcPr>
          <w:p w14:paraId="24E0E5CB"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.000</w:t>
            </w:r>
          </w:p>
        </w:tc>
        <w:tc>
          <w:tcPr>
            <w:tcW w:w="410" w:type="pct"/>
            <w:tcBorders>
              <w:top w:val="nil"/>
              <w:left w:val="nil"/>
              <w:bottom w:val="nil"/>
              <w:right w:val="nil"/>
            </w:tcBorders>
            <w:shd w:val="clear" w:color="auto" w:fill="auto"/>
            <w:noWrap/>
            <w:vAlign w:val="center"/>
            <w:hideMark/>
          </w:tcPr>
          <w:p w14:paraId="62DC5BFC"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0.508</w:t>
            </w:r>
          </w:p>
        </w:tc>
        <w:tc>
          <w:tcPr>
            <w:tcW w:w="370" w:type="pct"/>
            <w:tcBorders>
              <w:top w:val="nil"/>
              <w:left w:val="nil"/>
              <w:bottom w:val="nil"/>
              <w:right w:val="nil"/>
            </w:tcBorders>
            <w:shd w:val="clear" w:color="auto" w:fill="auto"/>
            <w:noWrap/>
            <w:vAlign w:val="center"/>
            <w:hideMark/>
          </w:tcPr>
          <w:p w14:paraId="3AC1B813"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0.611</w:t>
            </w:r>
          </w:p>
        </w:tc>
        <w:tc>
          <w:tcPr>
            <w:tcW w:w="397" w:type="pct"/>
            <w:tcBorders>
              <w:top w:val="nil"/>
              <w:left w:val="nil"/>
              <w:bottom w:val="nil"/>
              <w:right w:val="single" w:sz="4" w:space="0" w:color="auto"/>
            </w:tcBorders>
            <w:shd w:val="clear" w:color="auto" w:fill="auto"/>
            <w:noWrap/>
            <w:vAlign w:val="center"/>
            <w:hideMark/>
          </w:tcPr>
          <w:p w14:paraId="34BF8F76"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0.725</w:t>
            </w:r>
          </w:p>
        </w:tc>
      </w:tr>
      <w:tr w:rsidR="0002459D" w:rsidRPr="00C51668" w14:paraId="0EAD6347" w14:textId="77777777" w:rsidTr="00491239">
        <w:trPr>
          <w:trHeight w:val="300"/>
        </w:trPr>
        <w:tc>
          <w:tcPr>
            <w:tcW w:w="1019" w:type="pct"/>
            <w:tcBorders>
              <w:top w:val="nil"/>
              <w:left w:val="single" w:sz="4" w:space="0" w:color="auto"/>
              <w:bottom w:val="nil"/>
              <w:right w:val="single" w:sz="4" w:space="0" w:color="auto"/>
            </w:tcBorders>
            <w:shd w:val="clear" w:color="auto" w:fill="auto"/>
            <w:noWrap/>
            <w:vAlign w:val="center"/>
            <w:hideMark/>
          </w:tcPr>
          <w:p w14:paraId="06BCD12B"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 </w:t>
            </w:r>
          </w:p>
        </w:tc>
        <w:tc>
          <w:tcPr>
            <w:tcW w:w="444" w:type="pct"/>
            <w:tcBorders>
              <w:top w:val="nil"/>
              <w:left w:val="nil"/>
              <w:bottom w:val="nil"/>
              <w:right w:val="nil"/>
            </w:tcBorders>
            <w:shd w:val="clear" w:color="auto" w:fill="auto"/>
            <w:noWrap/>
            <w:vAlign w:val="center"/>
            <w:hideMark/>
          </w:tcPr>
          <w:p w14:paraId="14B11E17"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(0.096)</w:t>
            </w:r>
          </w:p>
        </w:tc>
        <w:tc>
          <w:tcPr>
            <w:tcW w:w="370" w:type="pct"/>
            <w:tcBorders>
              <w:top w:val="nil"/>
              <w:left w:val="nil"/>
              <w:bottom w:val="nil"/>
              <w:right w:val="nil"/>
            </w:tcBorders>
            <w:shd w:val="clear" w:color="auto" w:fill="auto"/>
            <w:noWrap/>
            <w:vAlign w:val="center"/>
            <w:hideMark/>
          </w:tcPr>
          <w:p w14:paraId="69DC060F" w14:textId="77777777" w:rsidR="0002459D" w:rsidRPr="00C51668" w:rsidRDefault="0002459D" w:rsidP="00491239">
            <w:pPr>
              <w:jc w:val="center"/>
              <w:rPr>
                <w:rFonts w:ascii="Sabon LT Std" w:hAnsi="Sabon LT Std"/>
                <w:sz w:val="20"/>
                <w:szCs w:val="20"/>
              </w:rPr>
            </w:pPr>
          </w:p>
        </w:tc>
        <w:tc>
          <w:tcPr>
            <w:tcW w:w="410" w:type="pct"/>
            <w:tcBorders>
              <w:top w:val="nil"/>
              <w:left w:val="nil"/>
              <w:bottom w:val="nil"/>
              <w:right w:val="nil"/>
            </w:tcBorders>
            <w:shd w:val="clear" w:color="auto" w:fill="auto"/>
            <w:noWrap/>
            <w:vAlign w:val="center"/>
            <w:hideMark/>
          </w:tcPr>
          <w:p w14:paraId="38E16602" w14:textId="77777777" w:rsidR="0002459D" w:rsidRPr="00C51668" w:rsidRDefault="0002459D" w:rsidP="00491239">
            <w:pPr>
              <w:jc w:val="center"/>
              <w:rPr>
                <w:rFonts w:ascii="Sabon LT Std" w:hAnsi="Sabon LT Std"/>
                <w:sz w:val="20"/>
                <w:szCs w:val="20"/>
              </w:rPr>
            </w:pPr>
          </w:p>
        </w:tc>
        <w:tc>
          <w:tcPr>
            <w:tcW w:w="370" w:type="pct"/>
            <w:tcBorders>
              <w:top w:val="nil"/>
              <w:left w:val="nil"/>
              <w:bottom w:val="nil"/>
              <w:right w:val="nil"/>
            </w:tcBorders>
            <w:shd w:val="clear" w:color="auto" w:fill="auto"/>
            <w:noWrap/>
            <w:vAlign w:val="center"/>
            <w:hideMark/>
          </w:tcPr>
          <w:p w14:paraId="3A133E88" w14:textId="77777777" w:rsidR="0002459D" w:rsidRPr="00C51668" w:rsidRDefault="0002459D" w:rsidP="00491239">
            <w:pPr>
              <w:jc w:val="center"/>
              <w:rPr>
                <w:rFonts w:ascii="Sabon LT Std" w:hAnsi="Sabon LT Std"/>
                <w:sz w:val="20"/>
                <w:szCs w:val="20"/>
              </w:rPr>
            </w:pPr>
          </w:p>
        </w:tc>
        <w:tc>
          <w:tcPr>
            <w:tcW w:w="397" w:type="pct"/>
            <w:tcBorders>
              <w:top w:val="nil"/>
              <w:left w:val="nil"/>
              <w:bottom w:val="nil"/>
              <w:right w:val="single" w:sz="4" w:space="0" w:color="auto"/>
            </w:tcBorders>
            <w:shd w:val="clear" w:color="auto" w:fill="auto"/>
            <w:noWrap/>
            <w:vAlign w:val="center"/>
            <w:hideMark/>
          </w:tcPr>
          <w:p w14:paraId="0F52BF27"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 </w:t>
            </w:r>
          </w:p>
        </w:tc>
        <w:tc>
          <w:tcPr>
            <w:tcW w:w="444" w:type="pct"/>
            <w:tcBorders>
              <w:top w:val="nil"/>
              <w:left w:val="nil"/>
              <w:bottom w:val="nil"/>
              <w:right w:val="nil"/>
            </w:tcBorders>
            <w:shd w:val="clear" w:color="auto" w:fill="auto"/>
            <w:noWrap/>
            <w:vAlign w:val="center"/>
            <w:hideMark/>
          </w:tcPr>
          <w:p w14:paraId="747BE32D"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(0.089)</w:t>
            </w:r>
          </w:p>
        </w:tc>
        <w:tc>
          <w:tcPr>
            <w:tcW w:w="370" w:type="pct"/>
            <w:tcBorders>
              <w:top w:val="nil"/>
              <w:left w:val="nil"/>
              <w:bottom w:val="nil"/>
              <w:right w:val="nil"/>
            </w:tcBorders>
            <w:shd w:val="clear" w:color="auto" w:fill="auto"/>
            <w:noWrap/>
            <w:vAlign w:val="center"/>
            <w:hideMark/>
          </w:tcPr>
          <w:p w14:paraId="4FC73566" w14:textId="77777777" w:rsidR="0002459D" w:rsidRPr="00C51668" w:rsidRDefault="0002459D" w:rsidP="00491239">
            <w:pPr>
              <w:jc w:val="center"/>
              <w:rPr>
                <w:rFonts w:ascii="Sabon LT Std" w:hAnsi="Sabon LT Std"/>
                <w:color w:val="000000"/>
                <w:sz w:val="20"/>
                <w:szCs w:val="20"/>
              </w:rPr>
            </w:pPr>
          </w:p>
        </w:tc>
        <w:tc>
          <w:tcPr>
            <w:tcW w:w="410" w:type="pct"/>
            <w:tcBorders>
              <w:top w:val="nil"/>
              <w:left w:val="nil"/>
              <w:bottom w:val="nil"/>
              <w:right w:val="nil"/>
            </w:tcBorders>
            <w:shd w:val="clear" w:color="auto" w:fill="auto"/>
            <w:noWrap/>
            <w:vAlign w:val="center"/>
            <w:hideMark/>
          </w:tcPr>
          <w:p w14:paraId="2858743B" w14:textId="77777777" w:rsidR="0002459D" w:rsidRPr="00C51668" w:rsidRDefault="0002459D" w:rsidP="00491239">
            <w:pPr>
              <w:jc w:val="center"/>
              <w:rPr>
                <w:rFonts w:ascii="Sabon LT Std" w:hAnsi="Sabon LT Std"/>
                <w:sz w:val="20"/>
                <w:szCs w:val="20"/>
              </w:rPr>
            </w:pPr>
          </w:p>
        </w:tc>
        <w:tc>
          <w:tcPr>
            <w:tcW w:w="370" w:type="pct"/>
            <w:tcBorders>
              <w:top w:val="nil"/>
              <w:left w:val="nil"/>
              <w:bottom w:val="nil"/>
              <w:right w:val="nil"/>
            </w:tcBorders>
            <w:shd w:val="clear" w:color="auto" w:fill="auto"/>
            <w:noWrap/>
            <w:vAlign w:val="center"/>
            <w:hideMark/>
          </w:tcPr>
          <w:p w14:paraId="646FBDAB" w14:textId="77777777" w:rsidR="0002459D" w:rsidRPr="00C51668" w:rsidRDefault="0002459D" w:rsidP="00491239">
            <w:pPr>
              <w:jc w:val="center"/>
              <w:rPr>
                <w:rFonts w:ascii="Sabon LT Std" w:hAnsi="Sabon LT Std"/>
                <w:sz w:val="20"/>
                <w:szCs w:val="20"/>
              </w:rPr>
            </w:pPr>
          </w:p>
        </w:tc>
        <w:tc>
          <w:tcPr>
            <w:tcW w:w="397" w:type="pct"/>
            <w:tcBorders>
              <w:top w:val="nil"/>
              <w:left w:val="nil"/>
              <w:bottom w:val="nil"/>
              <w:right w:val="single" w:sz="4" w:space="0" w:color="auto"/>
            </w:tcBorders>
            <w:shd w:val="clear" w:color="auto" w:fill="auto"/>
            <w:noWrap/>
            <w:vAlign w:val="center"/>
            <w:hideMark/>
          </w:tcPr>
          <w:p w14:paraId="2DCC38D7"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r>
      <w:tr w:rsidR="0002459D" w:rsidRPr="00C51668" w14:paraId="0B58355F" w14:textId="77777777" w:rsidTr="00491239">
        <w:trPr>
          <w:trHeight w:val="300"/>
        </w:trPr>
        <w:tc>
          <w:tcPr>
            <w:tcW w:w="1019" w:type="pct"/>
            <w:vMerge w:val="restart"/>
            <w:tcBorders>
              <w:top w:val="nil"/>
              <w:left w:val="single" w:sz="4" w:space="0" w:color="auto"/>
              <w:bottom w:val="nil"/>
              <w:right w:val="single" w:sz="4" w:space="0" w:color="auto"/>
            </w:tcBorders>
            <w:shd w:val="clear" w:color="auto" w:fill="auto"/>
            <w:hideMark/>
          </w:tcPr>
          <w:p w14:paraId="2CC66619"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Partner Temptation Level</w:t>
            </w:r>
          </w:p>
        </w:tc>
        <w:tc>
          <w:tcPr>
            <w:tcW w:w="444" w:type="pct"/>
            <w:tcBorders>
              <w:top w:val="nil"/>
              <w:left w:val="nil"/>
              <w:bottom w:val="nil"/>
              <w:right w:val="nil"/>
            </w:tcBorders>
            <w:shd w:val="clear" w:color="auto" w:fill="auto"/>
            <w:noWrap/>
            <w:vAlign w:val="center"/>
            <w:hideMark/>
          </w:tcPr>
          <w:p w14:paraId="5247959D"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-0.927</w:t>
            </w:r>
          </w:p>
        </w:tc>
        <w:tc>
          <w:tcPr>
            <w:tcW w:w="370" w:type="pct"/>
            <w:tcBorders>
              <w:top w:val="nil"/>
              <w:left w:val="nil"/>
              <w:bottom w:val="nil"/>
              <w:right w:val="nil"/>
            </w:tcBorders>
            <w:shd w:val="clear" w:color="auto" w:fill="auto"/>
            <w:noWrap/>
            <w:vAlign w:val="center"/>
            <w:hideMark/>
          </w:tcPr>
          <w:p w14:paraId="1F437B48"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.000</w:t>
            </w:r>
          </w:p>
        </w:tc>
        <w:tc>
          <w:tcPr>
            <w:tcW w:w="410" w:type="pct"/>
            <w:tcBorders>
              <w:top w:val="nil"/>
              <w:left w:val="nil"/>
              <w:bottom w:val="nil"/>
              <w:right w:val="nil"/>
            </w:tcBorders>
            <w:shd w:val="clear" w:color="auto" w:fill="auto"/>
            <w:noWrap/>
            <w:vAlign w:val="center"/>
            <w:hideMark/>
          </w:tcPr>
          <w:p w14:paraId="7ADD4B6D"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0.382</w:t>
            </w:r>
          </w:p>
        </w:tc>
        <w:tc>
          <w:tcPr>
            <w:tcW w:w="370" w:type="pct"/>
            <w:tcBorders>
              <w:top w:val="nil"/>
              <w:left w:val="nil"/>
              <w:bottom w:val="nil"/>
              <w:right w:val="nil"/>
            </w:tcBorders>
            <w:shd w:val="clear" w:color="auto" w:fill="auto"/>
            <w:noWrap/>
            <w:vAlign w:val="center"/>
            <w:hideMark/>
          </w:tcPr>
          <w:p w14:paraId="16A37F60"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0.396</w:t>
            </w:r>
          </w:p>
        </w:tc>
        <w:tc>
          <w:tcPr>
            <w:tcW w:w="397" w:type="pct"/>
            <w:tcBorders>
              <w:top w:val="nil"/>
              <w:left w:val="nil"/>
              <w:bottom w:val="nil"/>
              <w:right w:val="single" w:sz="4" w:space="0" w:color="auto"/>
            </w:tcBorders>
            <w:shd w:val="clear" w:color="auto" w:fill="auto"/>
            <w:noWrap/>
            <w:vAlign w:val="center"/>
            <w:hideMark/>
          </w:tcPr>
          <w:p w14:paraId="195A3336"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0.409</w:t>
            </w:r>
          </w:p>
        </w:tc>
        <w:tc>
          <w:tcPr>
            <w:tcW w:w="444" w:type="pct"/>
            <w:tcBorders>
              <w:top w:val="nil"/>
              <w:left w:val="nil"/>
              <w:bottom w:val="nil"/>
              <w:right w:val="nil"/>
            </w:tcBorders>
            <w:shd w:val="clear" w:color="auto" w:fill="auto"/>
            <w:noWrap/>
            <w:vAlign w:val="center"/>
            <w:hideMark/>
          </w:tcPr>
          <w:p w14:paraId="346B4DF9"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-2.030</w:t>
            </w:r>
          </w:p>
        </w:tc>
        <w:tc>
          <w:tcPr>
            <w:tcW w:w="370" w:type="pct"/>
            <w:tcBorders>
              <w:top w:val="nil"/>
              <w:left w:val="nil"/>
              <w:bottom w:val="nil"/>
              <w:right w:val="nil"/>
            </w:tcBorders>
            <w:shd w:val="clear" w:color="auto" w:fill="auto"/>
            <w:noWrap/>
            <w:vAlign w:val="center"/>
            <w:hideMark/>
          </w:tcPr>
          <w:p w14:paraId="139B1B82"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.000</w:t>
            </w:r>
          </w:p>
        </w:tc>
        <w:tc>
          <w:tcPr>
            <w:tcW w:w="410" w:type="pct"/>
            <w:tcBorders>
              <w:top w:val="nil"/>
              <w:left w:val="nil"/>
              <w:bottom w:val="nil"/>
              <w:right w:val="nil"/>
            </w:tcBorders>
            <w:shd w:val="clear" w:color="auto" w:fill="auto"/>
            <w:noWrap/>
            <w:vAlign w:val="center"/>
            <w:hideMark/>
          </w:tcPr>
          <w:p w14:paraId="407AF9BB"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0.082</w:t>
            </w:r>
          </w:p>
        </w:tc>
        <w:tc>
          <w:tcPr>
            <w:tcW w:w="370" w:type="pct"/>
            <w:tcBorders>
              <w:top w:val="nil"/>
              <w:left w:val="nil"/>
              <w:bottom w:val="nil"/>
              <w:right w:val="nil"/>
            </w:tcBorders>
            <w:shd w:val="clear" w:color="auto" w:fill="auto"/>
            <w:noWrap/>
            <w:vAlign w:val="center"/>
            <w:hideMark/>
          </w:tcPr>
          <w:p w14:paraId="48CB5AEB"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0.131</w:t>
            </w:r>
          </w:p>
        </w:tc>
        <w:tc>
          <w:tcPr>
            <w:tcW w:w="397" w:type="pct"/>
            <w:tcBorders>
              <w:top w:val="nil"/>
              <w:left w:val="nil"/>
              <w:bottom w:val="nil"/>
              <w:right w:val="single" w:sz="4" w:space="0" w:color="auto"/>
            </w:tcBorders>
            <w:shd w:val="clear" w:color="auto" w:fill="auto"/>
            <w:noWrap/>
            <w:vAlign w:val="center"/>
            <w:hideMark/>
          </w:tcPr>
          <w:p w14:paraId="3C6BB6FF"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0.198</w:t>
            </w:r>
          </w:p>
        </w:tc>
      </w:tr>
      <w:tr w:rsidR="0002459D" w:rsidRPr="00C51668" w14:paraId="45497EB1" w14:textId="77777777" w:rsidTr="00491239">
        <w:trPr>
          <w:trHeight w:val="300"/>
        </w:trPr>
        <w:tc>
          <w:tcPr>
            <w:tcW w:w="1019" w:type="pct"/>
            <w:vMerge/>
            <w:tcBorders>
              <w:top w:val="nil"/>
              <w:left w:val="single" w:sz="4" w:space="0" w:color="auto"/>
              <w:bottom w:val="nil"/>
              <w:right w:val="single" w:sz="4" w:space="0" w:color="auto"/>
            </w:tcBorders>
            <w:vAlign w:val="center"/>
            <w:hideMark/>
          </w:tcPr>
          <w:p w14:paraId="52044418" w14:textId="77777777" w:rsidR="0002459D" w:rsidRPr="00C51668" w:rsidRDefault="0002459D" w:rsidP="00491239">
            <w:pPr>
              <w:rPr>
                <w:rFonts w:ascii="Sabon LT Std" w:hAnsi="Sabon LT Std"/>
                <w:color w:val="000000"/>
                <w:sz w:val="20"/>
                <w:szCs w:val="20"/>
              </w:rPr>
            </w:pPr>
          </w:p>
        </w:tc>
        <w:tc>
          <w:tcPr>
            <w:tcW w:w="444" w:type="pct"/>
            <w:tcBorders>
              <w:top w:val="nil"/>
              <w:left w:val="nil"/>
              <w:bottom w:val="nil"/>
              <w:right w:val="nil"/>
            </w:tcBorders>
            <w:shd w:val="clear" w:color="auto" w:fill="auto"/>
            <w:noWrap/>
            <w:vAlign w:val="center"/>
            <w:hideMark/>
          </w:tcPr>
          <w:p w14:paraId="08B52A9C"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(0.017)</w:t>
            </w:r>
          </w:p>
        </w:tc>
        <w:tc>
          <w:tcPr>
            <w:tcW w:w="370" w:type="pct"/>
            <w:tcBorders>
              <w:top w:val="nil"/>
              <w:left w:val="nil"/>
              <w:bottom w:val="nil"/>
              <w:right w:val="nil"/>
            </w:tcBorders>
            <w:shd w:val="clear" w:color="auto" w:fill="auto"/>
            <w:noWrap/>
            <w:vAlign w:val="center"/>
            <w:hideMark/>
          </w:tcPr>
          <w:p w14:paraId="293046A4" w14:textId="77777777" w:rsidR="0002459D" w:rsidRPr="00C51668" w:rsidRDefault="0002459D" w:rsidP="00491239">
            <w:pPr>
              <w:jc w:val="center"/>
              <w:rPr>
                <w:rFonts w:ascii="Sabon LT Std" w:hAnsi="Sabon LT Std"/>
                <w:sz w:val="20"/>
                <w:szCs w:val="20"/>
              </w:rPr>
            </w:pPr>
          </w:p>
        </w:tc>
        <w:tc>
          <w:tcPr>
            <w:tcW w:w="410" w:type="pct"/>
            <w:tcBorders>
              <w:top w:val="nil"/>
              <w:left w:val="nil"/>
              <w:bottom w:val="nil"/>
              <w:right w:val="nil"/>
            </w:tcBorders>
            <w:shd w:val="clear" w:color="auto" w:fill="auto"/>
            <w:noWrap/>
            <w:vAlign w:val="center"/>
            <w:hideMark/>
          </w:tcPr>
          <w:p w14:paraId="3C12BC3F" w14:textId="77777777" w:rsidR="0002459D" w:rsidRPr="00C51668" w:rsidRDefault="0002459D" w:rsidP="00491239">
            <w:pPr>
              <w:jc w:val="center"/>
              <w:rPr>
                <w:rFonts w:ascii="Sabon LT Std" w:hAnsi="Sabon LT Std"/>
                <w:sz w:val="20"/>
                <w:szCs w:val="20"/>
              </w:rPr>
            </w:pPr>
          </w:p>
        </w:tc>
        <w:tc>
          <w:tcPr>
            <w:tcW w:w="370" w:type="pct"/>
            <w:tcBorders>
              <w:top w:val="nil"/>
              <w:left w:val="nil"/>
              <w:bottom w:val="nil"/>
              <w:right w:val="nil"/>
            </w:tcBorders>
            <w:shd w:val="clear" w:color="auto" w:fill="auto"/>
            <w:noWrap/>
            <w:vAlign w:val="center"/>
            <w:hideMark/>
          </w:tcPr>
          <w:p w14:paraId="35CC9F58" w14:textId="77777777" w:rsidR="0002459D" w:rsidRPr="00C51668" w:rsidRDefault="0002459D" w:rsidP="00491239">
            <w:pPr>
              <w:jc w:val="center"/>
              <w:rPr>
                <w:rFonts w:ascii="Sabon LT Std" w:hAnsi="Sabon LT Std"/>
                <w:sz w:val="20"/>
                <w:szCs w:val="20"/>
              </w:rPr>
            </w:pPr>
          </w:p>
        </w:tc>
        <w:tc>
          <w:tcPr>
            <w:tcW w:w="397" w:type="pct"/>
            <w:tcBorders>
              <w:top w:val="nil"/>
              <w:left w:val="nil"/>
              <w:bottom w:val="nil"/>
              <w:right w:val="single" w:sz="4" w:space="0" w:color="auto"/>
            </w:tcBorders>
            <w:shd w:val="clear" w:color="auto" w:fill="auto"/>
            <w:noWrap/>
            <w:vAlign w:val="center"/>
            <w:hideMark/>
          </w:tcPr>
          <w:p w14:paraId="0609C060"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 </w:t>
            </w:r>
          </w:p>
        </w:tc>
        <w:tc>
          <w:tcPr>
            <w:tcW w:w="444" w:type="pct"/>
            <w:tcBorders>
              <w:top w:val="nil"/>
              <w:left w:val="nil"/>
              <w:bottom w:val="nil"/>
              <w:right w:val="nil"/>
            </w:tcBorders>
            <w:shd w:val="clear" w:color="auto" w:fill="auto"/>
            <w:noWrap/>
            <w:vAlign w:val="center"/>
            <w:hideMark/>
          </w:tcPr>
          <w:p w14:paraId="3F25C857"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(0.215)</w:t>
            </w:r>
          </w:p>
        </w:tc>
        <w:tc>
          <w:tcPr>
            <w:tcW w:w="370" w:type="pct"/>
            <w:tcBorders>
              <w:top w:val="nil"/>
              <w:left w:val="nil"/>
              <w:bottom w:val="nil"/>
              <w:right w:val="nil"/>
            </w:tcBorders>
            <w:shd w:val="clear" w:color="auto" w:fill="auto"/>
            <w:noWrap/>
            <w:vAlign w:val="center"/>
            <w:hideMark/>
          </w:tcPr>
          <w:p w14:paraId="2783848E" w14:textId="77777777" w:rsidR="0002459D" w:rsidRPr="00C51668" w:rsidRDefault="0002459D" w:rsidP="00491239">
            <w:pPr>
              <w:jc w:val="center"/>
              <w:rPr>
                <w:rFonts w:ascii="Sabon LT Std" w:hAnsi="Sabon LT Std"/>
                <w:color w:val="000000"/>
                <w:sz w:val="20"/>
                <w:szCs w:val="20"/>
              </w:rPr>
            </w:pPr>
          </w:p>
        </w:tc>
        <w:tc>
          <w:tcPr>
            <w:tcW w:w="410" w:type="pct"/>
            <w:tcBorders>
              <w:top w:val="nil"/>
              <w:left w:val="nil"/>
              <w:bottom w:val="nil"/>
              <w:right w:val="nil"/>
            </w:tcBorders>
            <w:shd w:val="clear" w:color="auto" w:fill="auto"/>
            <w:noWrap/>
            <w:vAlign w:val="center"/>
            <w:hideMark/>
          </w:tcPr>
          <w:p w14:paraId="7B80F1FB" w14:textId="77777777" w:rsidR="0002459D" w:rsidRPr="00C51668" w:rsidRDefault="0002459D" w:rsidP="00491239">
            <w:pPr>
              <w:jc w:val="center"/>
              <w:rPr>
                <w:rFonts w:ascii="Sabon LT Std" w:hAnsi="Sabon LT Std"/>
                <w:sz w:val="20"/>
                <w:szCs w:val="20"/>
              </w:rPr>
            </w:pPr>
          </w:p>
        </w:tc>
        <w:tc>
          <w:tcPr>
            <w:tcW w:w="370" w:type="pct"/>
            <w:tcBorders>
              <w:top w:val="nil"/>
              <w:left w:val="nil"/>
              <w:bottom w:val="nil"/>
              <w:right w:val="nil"/>
            </w:tcBorders>
            <w:shd w:val="clear" w:color="auto" w:fill="auto"/>
            <w:noWrap/>
            <w:vAlign w:val="center"/>
            <w:hideMark/>
          </w:tcPr>
          <w:p w14:paraId="1CD02571" w14:textId="77777777" w:rsidR="0002459D" w:rsidRPr="00C51668" w:rsidRDefault="0002459D" w:rsidP="00491239">
            <w:pPr>
              <w:jc w:val="center"/>
              <w:rPr>
                <w:rFonts w:ascii="Sabon LT Std" w:hAnsi="Sabon LT Std"/>
                <w:sz w:val="20"/>
                <w:szCs w:val="20"/>
              </w:rPr>
            </w:pPr>
          </w:p>
        </w:tc>
        <w:tc>
          <w:tcPr>
            <w:tcW w:w="397" w:type="pct"/>
            <w:tcBorders>
              <w:top w:val="nil"/>
              <w:left w:val="nil"/>
              <w:bottom w:val="nil"/>
              <w:right w:val="single" w:sz="4" w:space="0" w:color="auto"/>
            </w:tcBorders>
            <w:shd w:val="clear" w:color="auto" w:fill="auto"/>
            <w:noWrap/>
            <w:vAlign w:val="center"/>
            <w:hideMark/>
          </w:tcPr>
          <w:p w14:paraId="7839323E"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r>
      <w:tr w:rsidR="0002459D" w:rsidRPr="00C51668" w14:paraId="56A1C378" w14:textId="77777777" w:rsidTr="00491239">
        <w:trPr>
          <w:trHeight w:val="300"/>
        </w:trPr>
        <w:tc>
          <w:tcPr>
            <w:tcW w:w="1019" w:type="pct"/>
            <w:tcBorders>
              <w:top w:val="nil"/>
              <w:left w:val="single" w:sz="4" w:space="0" w:color="auto"/>
              <w:bottom w:val="nil"/>
              <w:right w:val="single" w:sz="4" w:space="0" w:color="auto"/>
            </w:tcBorders>
            <w:shd w:val="clear" w:color="auto" w:fill="auto"/>
            <w:noWrap/>
            <w:vAlign w:val="center"/>
            <w:hideMark/>
          </w:tcPr>
          <w:p w14:paraId="2F8E240B"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Constant</w:t>
            </w:r>
          </w:p>
        </w:tc>
        <w:tc>
          <w:tcPr>
            <w:tcW w:w="444" w:type="pct"/>
            <w:tcBorders>
              <w:top w:val="nil"/>
              <w:left w:val="nil"/>
              <w:bottom w:val="nil"/>
              <w:right w:val="nil"/>
            </w:tcBorders>
            <w:shd w:val="clear" w:color="auto" w:fill="auto"/>
            <w:noWrap/>
            <w:vAlign w:val="center"/>
            <w:hideMark/>
          </w:tcPr>
          <w:p w14:paraId="7B09885E"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-0.958</w:t>
            </w:r>
          </w:p>
        </w:tc>
        <w:tc>
          <w:tcPr>
            <w:tcW w:w="370" w:type="pct"/>
            <w:tcBorders>
              <w:top w:val="nil"/>
              <w:left w:val="nil"/>
              <w:bottom w:val="nil"/>
              <w:right w:val="nil"/>
            </w:tcBorders>
            <w:shd w:val="clear" w:color="auto" w:fill="auto"/>
            <w:noWrap/>
            <w:vAlign w:val="center"/>
            <w:hideMark/>
          </w:tcPr>
          <w:p w14:paraId="37C17E34"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.052</w:t>
            </w:r>
          </w:p>
        </w:tc>
        <w:tc>
          <w:tcPr>
            <w:tcW w:w="410" w:type="pct"/>
            <w:tcBorders>
              <w:top w:val="nil"/>
              <w:left w:val="nil"/>
              <w:bottom w:val="nil"/>
              <w:right w:val="nil"/>
            </w:tcBorders>
            <w:shd w:val="clear" w:color="auto" w:fill="auto"/>
            <w:noWrap/>
            <w:vAlign w:val="center"/>
            <w:hideMark/>
          </w:tcPr>
          <w:p w14:paraId="151354B4"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1.678</w:t>
            </w:r>
          </w:p>
        </w:tc>
        <w:tc>
          <w:tcPr>
            <w:tcW w:w="370" w:type="pct"/>
            <w:tcBorders>
              <w:top w:val="nil"/>
              <w:left w:val="nil"/>
              <w:bottom w:val="nil"/>
              <w:right w:val="nil"/>
            </w:tcBorders>
            <w:shd w:val="clear" w:color="auto" w:fill="auto"/>
            <w:noWrap/>
            <w:vAlign w:val="center"/>
            <w:hideMark/>
          </w:tcPr>
          <w:p w14:paraId="21A53FA1"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2.607</w:t>
            </w:r>
          </w:p>
        </w:tc>
        <w:tc>
          <w:tcPr>
            <w:tcW w:w="397" w:type="pct"/>
            <w:tcBorders>
              <w:top w:val="nil"/>
              <w:left w:val="nil"/>
              <w:bottom w:val="nil"/>
              <w:right w:val="single" w:sz="4" w:space="0" w:color="auto"/>
            </w:tcBorders>
            <w:shd w:val="clear" w:color="auto" w:fill="auto"/>
            <w:noWrap/>
            <w:vAlign w:val="center"/>
            <w:hideMark/>
          </w:tcPr>
          <w:p w14:paraId="5B86CCD7"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4.064</w:t>
            </w:r>
          </w:p>
        </w:tc>
        <w:tc>
          <w:tcPr>
            <w:tcW w:w="444" w:type="pct"/>
            <w:tcBorders>
              <w:top w:val="nil"/>
              <w:left w:val="nil"/>
              <w:bottom w:val="nil"/>
              <w:right w:val="nil"/>
            </w:tcBorders>
            <w:shd w:val="clear" w:color="auto" w:fill="auto"/>
            <w:noWrap/>
            <w:vAlign w:val="center"/>
            <w:hideMark/>
          </w:tcPr>
          <w:p w14:paraId="5D6D4DA3"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1.240</w:t>
            </w:r>
          </w:p>
        </w:tc>
        <w:tc>
          <w:tcPr>
            <w:tcW w:w="370" w:type="pct"/>
            <w:tcBorders>
              <w:top w:val="nil"/>
              <w:left w:val="nil"/>
              <w:bottom w:val="nil"/>
              <w:right w:val="nil"/>
            </w:tcBorders>
            <w:shd w:val="clear" w:color="auto" w:fill="auto"/>
            <w:noWrap/>
            <w:vAlign w:val="center"/>
            <w:hideMark/>
          </w:tcPr>
          <w:p w14:paraId="454857E2"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.000</w:t>
            </w:r>
          </w:p>
        </w:tc>
        <w:tc>
          <w:tcPr>
            <w:tcW w:w="410" w:type="pct"/>
            <w:tcBorders>
              <w:top w:val="nil"/>
              <w:left w:val="nil"/>
              <w:bottom w:val="nil"/>
              <w:right w:val="nil"/>
            </w:tcBorders>
            <w:shd w:val="clear" w:color="auto" w:fill="auto"/>
            <w:noWrap/>
            <w:vAlign w:val="center"/>
            <w:hideMark/>
          </w:tcPr>
          <w:p w14:paraId="036041A3"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2.239</w:t>
            </w:r>
          </w:p>
        </w:tc>
        <w:tc>
          <w:tcPr>
            <w:tcW w:w="370" w:type="pct"/>
            <w:tcBorders>
              <w:top w:val="nil"/>
              <w:left w:val="nil"/>
              <w:bottom w:val="nil"/>
              <w:right w:val="nil"/>
            </w:tcBorders>
            <w:shd w:val="clear" w:color="auto" w:fill="auto"/>
            <w:noWrap/>
            <w:vAlign w:val="center"/>
            <w:hideMark/>
          </w:tcPr>
          <w:p w14:paraId="1EC2B719"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3.457</w:t>
            </w:r>
          </w:p>
        </w:tc>
        <w:tc>
          <w:tcPr>
            <w:tcW w:w="397" w:type="pct"/>
            <w:tcBorders>
              <w:top w:val="nil"/>
              <w:left w:val="nil"/>
              <w:bottom w:val="nil"/>
              <w:right w:val="single" w:sz="4" w:space="0" w:color="auto"/>
            </w:tcBorders>
            <w:shd w:val="clear" w:color="auto" w:fill="auto"/>
            <w:noWrap/>
            <w:vAlign w:val="center"/>
            <w:hideMark/>
          </w:tcPr>
          <w:p w14:paraId="2EF70C5B"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5.405</w:t>
            </w:r>
          </w:p>
        </w:tc>
      </w:tr>
      <w:tr w:rsidR="0002459D" w:rsidRPr="00C51668" w14:paraId="7E4EBAA7" w14:textId="77777777" w:rsidTr="00491239">
        <w:trPr>
          <w:trHeight w:val="300"/>
        </w:trPr>
        <w:tc>
          <w:tcPr>
            <w:tcW w:w="1019" w:type="pct"/>
            <w:tcBorders>
              <w:top w:val="nil"/>
              <w:left w:val="single" w:sz="4" w:space="0" w:color="auto"/>
              <w:bottom w:val="nil"/>
              <w:right w:val="single" w:sz="4" w:space="0" w:color="auto"/>
            </w:tcBorders>
            <w:shd w:val="clear" w:color="auto" w:fill="auto"/>
            <w:noWrap/>
            <w:vAlign w:val="center"/>
            <w:hideMark/>
          </w:tcPr>
          <w:p w14:paraId="16D4A637"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 </w:t>
            </w:r>
          </w:p>
        </w:tc>
        <w:tc>
          <w:tcPr>
            <w:tcW w:w="444" w:type="pct"/>
            <w:tcBorders>
              <w:top w:val="nil"/>
              <w:left w:val="nil"/>
              <w:bottom w:val="nil"/>
              <w:right w:val="nil"/>
            </w:tcBorders>
            <w:shd w:val="clear" w:color="auto" w:fill="auto"/>
            <w:noWrap/>
            <w:vAlign w:val="center"/>
            <w:hideMark/>
          </w:tcPr>
          <w:p w14:paraId="76F95ABA" w14:textId="77777777" w:rsidR="0002459D" w:rsidRPr="00C51668" w:rsidRDefault="0002459D" w:rsidP="00491239">
            <w:pPr>
              <w:jc w:val="center"/>
              <w:rPr>
                <w:rFonts w:ascii="Sabon LT Std" w:hAnsi="Sabon LT Std"/>
                <w:sz w:val="20"/>
                <w:szCs w:val="20"/>
              </w:rPr>
            </w:pPr>
            <w:r w:rsidRPr="00C51668">
              <w:rPr>
                <w:rFonts w:ascii="Sabon LT Std" w:hAnsi="Sabon LT Std"/>
                <w:sz w:val="20"/>
                <w:szCs w:val="20"/>
              </w:rPr>
              <w:t>(0.223)</w:t>
            </w:r>
          </w:p>
        </w:tc>
        <w:tc>
          <w:tcPr>
            <w:tcW w:w="370" w:type="pct"/>
            <w:tcBorders>
              <w:top w:val="nil"/>
              <w:left w:val="nil"/>
              <w:bottom w:val="nil"/>
              <w:right w:val="nil"/>
            </w:tcBorders>
            <w:shd w:val="clear" w:color="auto" w:fill="auto"/>
            <w:noWrap/>
            <w:vAlign w:val="center"/>
            <w:hideMark/>
          </w:tcPr>
          <w:p w14:paraId="571A8E1A" w14:textId="77777777" w:rsidR="0002459D" w:rsidRPr="00C51668" w:rsidRDefault="0002459D" w:rsidP="00491239">
            <w:pPr>
              <w:jc w:val="center"/>
              <w:rPr>
                <w:rFonts w:ascii="Sabon LT Std" w:hAnsi="Sabon LT Std"/>
                <w:sz w:val="20"/>
                <w:szCs w:val="20"/>
              </w:rPr>
            </w:pPr>
          </w:p>
        </w:tc>
        <w:tc>
          <w:tcPr>
            <w:tcW w:w="410" w:type="pct"/>
            <w:tcBorders>
              <w:top w:val="nil"/>
              <w:left w:val="nil"/>
              <w:bottom w:val="nil"/>
              <w:right w:val="nil"/>
            </w:tcBorders>
            <w:shd w:val="clear" w:color="auto" w:fill="auto"/>
            <w:noWrap/>
            <w:vAlign w:val="center"/>
            <w:hideMark/>
          </w:tcPr>
          <w:p w14:paraId="30CA5117" w14:textId="77777777" w:rsidR="0002459D" w:rsidRPr="00C51668" w:rsidRDefault="0002459D" w:rsidP="00491239">
            <w:pPr>
              <w:jc w:val="center"/>
              <w:rPr>
                <w:rFonts w:ascii="Sabon LT Std" w:hAnsi="Sabon LT Std"/>
                <w:sz w:val="20"/>
                <w:szCs w:val="20"/>
              </w:rPr>
            </w:pPr>
          </w:p>
        </w:tc>
        <w:tc>
          <w:tcPr>
            <w:tcW w:w="370" w:type="pct"/>
            <w:tcBorders>
              <w:top w:val="nil"/>
              <w:left w:val="nil"/>
              <w:bottom w:val="nil"/>
              <w:right w:val="nil"/>
            </w:tcBorders>
            <w:shd w:val="clear" w:color="auto" w:fill="auto"/>
            <w:noWrap/>
            <w:vAlign w:val="center"/>
            <w:hideMark/>
          </w:tcPr>
          <w:p w14:paraId="5C95AA6F" w14:textId="77777777" w:rsidR="0002459D" w:rsidRPr="00C51668" w:rsidRDefault="0002459D" w:rsidP="00491239">
            <w:pPr>
              <w:jc w:val="center"/>
              <w:rPr>
                <w:rFonts w:ascii="Sabon LT Std" w:hAnsi="Sabon LT Std"/>
                <w:sz w:val="20"/>
                <w:szCs w:val="20"/>
              </w:rPr>
            </w:pPr>
          </w:p>
        </w:tc>
        <w:tc>
          <w:tcPr>
            <w:tcW w:w="397" w:type="pct"/>
            <w:tcBorders>
              <w:top w:val="nil"/>
              <w:left w:val="nil"/>
              <w:bottom w:val="nil"/>
              <w:right w:val="single" w:sz="4" w:space="0" w:color="auto"/>
            </w:tcBorders>
            <w:shd w:val="clear" w:color="auto" w:fill="auto"/>
            <w:noWrap/>
            <w:vAlign w:val="center"/>
            <w:hideMark/>
          </w:tcPr>
          <w:p w14:paraId="74B83E4F" w14:textId="77777777" w:rsidR="0002459D" w:rsidRPr="00C51668" w:rsidRDefault="0002459D" w:rsidP="00491239">
            <w:pPr>
              <w:jc w:val="center"/>
              <w:rPr>
                <w:rFonts w:ascii="Sabon LT Std" w:hAnsi="Sabon LT Std"/>
                <w:color w:val="FF0000"/>
                <w:sz w:val="20"/>
                <w:szCs w:val="20"/>
              </w:rPr>
            </w:pPr>
            <w:r w:rsidRPr="00C51668">
              <w:rPr>
                <w:rFonts w:ascii="Sabon LT Std" w:hAnsi="Sabon LT Std"/>
                <w:color w:val="FF0000"/>
                <w:sz w:val="20"/>
                <w:szCs w:val="20"/>
              </w:rPr>
              <w:t> </w:t>
            </w:r>
          </w:p>
        </w:tc>
        <w:tc>
          <w:tcPr>
            <w:tcW w:w="444" w:type="pct"/>
            <w:tcBorders>
              <w:top w:val="nil"/>
              <w:left w:val="nil"/>
              <w:bottom w:val="nil"/>
              <w:right w:val="nil"/>
            </w:tcBorders>
            <w:shd w:val="clear" w:color="auto" w:fill="auto"/>
            <w:noWrap/>
            <w:vAlign w:val="center"/>
            <w:hideMark/>
          </w:tcPr>
          <w:p w14:paraId="5B3B62AB"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(0.221)</w:t>
            </w:r>
          </w:p>
        </w:tc>
        <w:tc>
          <w:tcPr>
            <w:tcW w:w="370" w:type="pct"/>
            <w:tcBorders>
              <w:top w:val="nil"/>
              <w:left w:val="nil"/>
              <w:bottom w:val="nil"/>
              <w:right w:val="nil"/>
            </w:tcBorders>
            <w:shd w:val="clear" w:color="auto" w:fill="auto"/>
            <w:noWrap/>
            <w:vAlign w:val="center"/>
            <w:hideMark/>
          </w:tcPr>
          <w:p w14:paraId="104531A3" w14:textId="77777777" w:rsidR="0002459D" w:rsidRPr="00C51668" w:rsidRDefault="0002459D" w:rsidP="00491239">
            <w:pPr>
              <w:jc w:val="center"/>
              <w:rPr>
                <w:rFonts w:ascii="Sabon LT Std" w:hAnsi="Sabon LT Std"/>
                <w:color w:val="000000"/>
                <w:sz w:val="20"/>
                <w:szCs w:val="20"/>
              </w:rPr>
            </w:pPr>
          </w:p>
        </w:tc>
        <w:tc>
          <w:tcPr>
            <w:tcW w:w="410" w:type="pct"/>
            <w:tcBorders>
              <w:top w:val="nil"/>
              <w:left w:val="nil"/>
              <w:bottom w:val="nil"/>
              <w:right w:val="nil"/>
            </w:tcBorders>
            <w:shd w:val="clear" w:color="auto" w:fill="auto"/>
            <w:noWrap/>
            <w:vAlign w:val="center"/>
            <w:hideMark/>
          </w:tcPr>
          <w:p w14:paraId="498DE2D3" w14:textId="77777777" w:rsidR="0002459D" w:rsidRPr="00C51668" w:rsidRDefault="0002459D" w:rsidP="00491239">
            <w:pPr>
              <w:jc w:val="center"/>
              <w:rPr>
                <w:rFonts w:ascii="Sabon LT Std" w:hAnsi="Sabon LT Std"/>
                <w:sz w:val="20"/>
                <w:szCs w:val="20"/>
              </w:rPr>
            </w:pPr>
          </w:p>
        </w:tc>
        <w:tc>
          <w:tcPr>
            <w:tcW w:w="370" w:type="pct"/>
            <w:tcBorders>
              <w:top w:val="nil"/>
              <w:left w:val="nil"/>
              <w:bottom w:val="nil"/>
              <w:right w:val="nil"/>
            </w:tcBorders>
            <w:shd w:val="clear" w:color="auto" w:fill="auto"/>
            <w:noWrap/>
            <w:vAlign w:val="center"/>
            <w:hideMark/>
          </w:tcPr>
          <w:p w14:paraId="6343A3B9" w14:textId="77777777" w:rsidR="0002459D" w:rsidRPr="00C51668" w:rsidRDefault="0002459D" w:rsidP="00491239">
            <w:pPr>
              <w:jc w:val="center"/>
              <w:rPr>
                <w:rFonts w:ascii="Sabon LT Std" w:hAnsi="Sabon LT Std"/>
                <w:sz w:val="20"/>
                <w:szCs w:val="20"/>
              </w:rPr>
            </w:pPr>
          </w:p>
        </w:tc>
        <w:tc>
          <w:tcPr>
            <w:tcW w:w="397" w:type="pct"/>
            <w:tcBorders>
              <w:top w:val="nil"/>
              <w:left w:val="nil"/>
              <w:bottom w:val="nil"/>
              <w:right w:val="single" w:sz="4" w:space="0" w:color="auto"/>
            </w:tcBorders>
            <w:shd w:val="clear" w:color="auto" w:fill="auto"/>
            <w:noWrap/>
            <w:vAlign w:val="center"/>
            <w:hideMark/>
          </w:tcPr>
          <w:p w14:paraId="34ECDFB4"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r>
      <w:tr w:rsidR="0002459D" w:rsidRPr="00C51668" w14:paraId="3D1B1C9E" w14:textId="77777777" w:rsidTr="00491239">
        <w:trPr>
          <w:trHeight w:val="320"/>
        </w:trPr>
        <w:tc>
          <w:tcPr>
            <w:tcW w:w="1019" w:type="pct"/>
            <w:tcBorders>
              <w:top w:val="nil"/>
              <w:left w:val="single" w:sz="4" w:space="0" w:color="auto"/>
              <w:bottom w:val="single" w:sz="8" w:space="0" w:color="000000"/>
              <w:right w:val="single" w:sz="4" w:space="0" w:color="auto"/>
            </w:tcBorders>
            <w:shd w:val="clear" w:color="auto" w:fill="auto"/>
            <w:noWrap/>
            <w:vAlign w:val="center"/>
            <w:hideMark/>
          </w:tcPr>
          <w:p w14:paraId="2D5B96B3"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 </w:t>
            </w:r>
          </w:p>
        </w:tc>
        <w:tc>
          <w:tcPr>
            <w:tcW w:w="444" w:type="pct"/>
            <w:tcBorders>
              <w:top w:val="nil"/>
              <w:left w:val="nil"/>
              <w:bottom w:val="single" w:sz="8" w:space="0" w:color="000000"/>
              <w:right w:val="nil"/>
            </w:tcBorders>
            <w:shd w:val="clear" w:color="auto" w:fill="auto"/>
            <w:noWrap/>
            <w:vAlign w:val="center"/>
            <w:hideMark/>
          </w:tcPr>
          <w:p w14:paraId="2DB11896"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70" w:type="pct"/>
            <w:tcBorders>
              <w:top w:val="nil"/>
              <w:left w:val="nil"/>
              <w:bottom w:val="single" w:sz="8" w:space="0" w:color="auto"/>
              <w:right w:val="nil"/>
            </w:tcBorders>
            <w:shd w:val="clear" w:color="auto" w:fill="auto"/>
            <w:noWrap/>
            <w:vAlign w:val="center"/>
            <w:hideMark/>
          </w:tcPr>
          <w:p w14:paraId="7E08F7DF"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410" w:type="pct"/>
            <w:tcBorders>
              <w:top w:val="nil"/>
              <w:left w:val="nil"/>
              <w:bottom w:val="single" w:sz="8" w:space="0" w:color="auto"/>
              <w:right w:val="nil"/>
            </w:tcBorders>
            <w:shd w:val="clear" w:color="auto" w:fill="auto"/>
            <w:noWrap/>
            <w:vAlign w:val="center"/>
            <w:hideMark/>
          </w:tcPr>
          <w:p w14:paraId="391A2DDC"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70" w:type="pct"/>
            <w:tcBorders>
              <w:top w:val="nil"/>
              <w:left w:val="nil"/>
              <w:bottom w:val="single" w:sz="8" w:space="0" w:color="auto"/>
              <w:right w:val="nil"/>
            </w:tcBorders>
            <w:shd w:val="clear" w:color="auto" w:fill="auto"/>
            <w:noWrap/>
            <w:vAlign w:val="center"/>
            <w:hideMark/>
          </w:tcPr>
          <w:p w14:paraId="3C5E1089"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97" w:type="pct"/>
            <w:tcBorders>
              <w:top w:val="nil"/>
              <w:left w:val="nil"/>
              <w:bottom w:val="single" w:sz="8" w:space="0" w:color="auto"/>
              <w:right w:val="single" w:sz="4" w:space="0" w:color="auto"/>
            </w:tcBorders>
            <w:shd w:val="clear" w:color="auto" w:fill="auto"/>
            <w:noWrap/>
            <w:vAlign w:val="center"/>
            <w:hideMark/>
          </w:tcPr>
          <w:p w14:paraId="7FAD39C6"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444" w:type="pct"/>
            <w:tcBorders>
              <w:top w:val="nil"/>
              <w:left w:val="nil"/>
              <w:bottom w:val="single" w:sz="8" w:space="0" w:color="000000"/>
              <w:right w:val="nil"/>
            </w:tcBorders>
            <w:shd w:val="clear" w:color="auto" w:fill="auto"/>
            <w:noWrap/>
            <w:vAlign w:val="center"/>
            <w:hideMark/>
          </w:tcPr>
          <w:p w14:paraId="338E5140"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70" w:type="pct"/>
            <w:tcBorders>
              <w:top w:val="nil"/>
              <w:left w:val="nil"/>
              <w:bottom w:val="single" w:sz="8" w:space="0" w:color="auto"/>
              <w:right w:val="nil"/>
            </w:tcBorders>
            <w:shd w:val="clear" w:color="auto" w:fill="auto"/>
            <w:noWrap/>
            <w:vAlign w:val="center"/>
            <w:hideMark/>
          </w:tcPr>
          <w:p w14:paraId="75CFC283"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410" w:type="pct"/>
            <w:tcBorders>
              <w:top w:val="nil"/>
              <w:left w:val="nil"/>
              <w:bottom w:val="single" w:sz="8" w:space="0" w:color="auto"/>
              <w:right w:val="nil"/>
            </w:tcBorders>
            <w:shd w:val="clear" w:color="auto" w:fill="auto"/>
            <w:noWrap/>
            <w:vAlign w:val="center"/>
            <w:hideMark/>
          </w:tcPr>
          <w:p w14:paraId="3E66199F"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70" w:type="pct"/>
            <w:tcBorders>
              <w:top w:val="nil"/>
              <w:left w:val="nil"/>
              <w:bottom w:val="single" w:sz="8" w:space="0" w:color="auto"/>
              <w:right w:val="nil"/>
            </w:tcBorders>
            <w:shd w:val="clear" w:color="auto" w:fill="auto"/>
            <w:noWrap/>
            <w:vAlign w:val="center"/>
            <w:hideMark/>
          </w:tcPr>
          <w:p w14:paraId="6DF1B051"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c>
          <w:tcPr>
            <w:tcW w:w="397" w:type="pct"/>
            <w:tcBorders>
              <w:top w:val="nil"/>
              <w:left w:val="nil"/>
              <w:bottom w:val="single" w:sz="8" w:space="0" w:color="auto"/>
              <w:right w:val="single" w:sz="4" w:space="0" w:color="auto"/>
            </w:tcBorders>
            <w:shd w:val="clear" w:color="auto" w:fill="auto"/>
            <w:noWrap/>
            <w:vAlign w:val="center"/>
            <w:hideMark/>
          </w:tcPr>
          <w:p w14:paraId="6C05FF2C" w14:textId="77777777" w:rsidR="0002459D" w:rsidRPr="00C51668" w:rsidRDefault="0002459D" w:rsidP="00491239">
            <w:pPr>
              <w:jc w:val="center"/>
              <w:rPr>
                <w:rFonts w:ascii="Sabon LT Std" w:hAnsi="Sabon LT Std"/>
                <w:color w:val="000000"/>
                <w:sz w:val="20"/>
                <w:szCs w:val="20"/>
              </w:rPr>
            </w:pPr>
            <w:r w:rsidRPr="00C51668">
              <w:rPr>
                <w:rFonts w:ascii="Sabon LT Std" w:hAnsi="Sabon LT Std"/>
                <w:color w:val="000000"/>
                <w:sz w:val="20"/>
                <w:szCs w:val="20"/>
              </w:rPr>
              <w:t> </w:t>
            </w:r>
          </w:p>
        </w:tc>
      </w:tr>
      <w:tr w:rsidR="0002459D" w:rsidRPr="00C51668" w14:paraId="69550289" w14:textId="77777777" w:rsidTr="00491239">
        <w:trPr>
          <w:trHeight w:val="560"/>
        </w:trPr>
        <w:tc>
          <w:tcPr>
            <w:tcW w:w="1019" w:type="pct"/>
            <w:tcBorders>
              <w:top w:val="nil"/>
              <w:left w:val="single" w:sz="4" w:space="0" w:color="auto"/>
              <w:bottom w:val="nil"/>
              <w:right w:val="single" w:sz="4" w:space="0" w:color="auto"/>
            </w:tcBorders>
            <w:shd w:val="clear" w:color="auto" w:fill="auto"/>
            <w:vAlign w:val="center"/>
            <w:hideMark/>
          </w:tcPr>
          <w:p w14:paraId="5425A6F3"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 xml:space="preserve">By-subject random coefficient </w:t>
            </w:r>
          </w:p>
        </w:tc>
        <w:tc>
          <w:tcPr>
            <w:tcW w:w="1990" w:type="pct"/>
            <w:gridSpan w:val="5"/>
            <w:tcBorders>
              <w:top w:val="nil"/>
              <w:left w:val="nil"/>
              <w:bottom w:val="nil"/>
              <w:right w:val="single" w:sz="4" w:space="0" w:color="000000"/>
            </w:tcBorders>
            <w:shd w:val="clear" w:color="auto" w:fill="auto"/>
            <w:hideMark/>
          </w:tcPr>
          <w:p w14:paraId="4382920B" w14:textId="77777777" w:rsidR="0002459D" w:rsidRPr="00C51668" w:rsidRDefault="0002459D" w:rsidP="00491239">
            <w:pPr>
              <w:rPr>
                <w:rFonts w:ascii="Sabon LT Std" w:hAnsi="Sabon LT Std"/>
                <w:sz w:val="20"/>
                <w:szCs w:val="20"/>
              </w:rPr>
            </w:pPr>
            <w:r w:rsidRPr="00C51668">
              <w:rPr>
                <w:rFonts w:ascii="Sabon LT Std" w:hAnsi="Sabon LT Std"/>
                <w:sz w:val="20"/>
                <w:szCs w:val="20"/>
              </w:rPr>
              <w:t xml:space="preserve">Partner Condition </w:t>
            </w:r>
          </w:p>
        </w:tc>
        <w:tc>
          <w:tcPr>
            <w:tcW w:w="1991" w:type="pct"/>
            <w:gridSpan w:val="5"/>
            <w:tcBorders>
              <w:top w:val="nil"/>
              <w:left w:val="nil"/>
              <w:bottom w:val="nil"/>
              <w:right w:val="single" w:sz="4" w:space="0" w:color="000000"/>
            </w:tcBorders>
            <w:shd w:val="clear" w:color="auto" w:fill="auto"/>
            <w:hideMark/>
          </w:tcPr>
          <w:p w14:paraId="03297AB4"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Partner Temptation Level</w:t>
            </w:r>
          </w:p>
        </w:tc>
      </w:tr>
      <w:tr w:rsidR="0002459D" w:rsidRPr="00C51668" w14:paraId="6F40C953" w14:textId="77777777" w:rsidTr="00491239">
        <w:trPr>
          <w:trHeight w:val="300"/>
        </w:trPr>
        <w:tc>
          <w:tcPr>
            <w:tcW w:w="1019" w:type="pct"/>
            <w:tcBorders>
              <w:top w:val="nil"/>
              <w:left w:val="single" w:sz="4" w:space="0" w:color="auto"/>
              <w:bottom w:val="nil"/>
              <w:right w:val="single" w:sz="4" w:space="0" w:color="auto"/>
            </w:tcBorders>
            <w:shd w:val="clear" w:color="auto" w:fill="auto"/>
            <w:noWrap/>
            <w:vAlign w:val="center"/>
            <w:hideMark/>
          </w:tcPr>
          <w:p w14:paraId="7D4F35FB"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Observations</w:t>
            </w:r>
          </w:p>
        </w:tc>
        <w:tc>
          <w:tcPr>
            <w:tcW w:w="1990" w:type="pct"/>
            <w:gridSpan w:val="5"/>
            <w:tcBorders>
              <w:top w:val="nil"/>
              <w:left w:val="nil"/>
              <w:bottom w:val="nil"/>
              <w:right w:val="single" w:sz="4" w:space="0" w:color="000000"/>
            </w:tcBorders>
            <w:shd w:val="clear" w:color="auto" w:fill="auto"/>
            <w:noWrap/>
            <w:vAlign w:val="center"/>
            <w:hideMark/>
          </w:tcPr>
          <w:p w14:paraId="62D6EAD2" w14:textId="77777777" w:rsidR="0002459D" w:rsidRPr="00C51668" w:rsidRDefault="0002459D" w:rsidP="00491239">
            <w:pPr>
              <w:rPr>
                <w:rFonts w:ascii="Sabon LT Std" w:hAnsi="Sabon LT Std"/>
                <w:sz w:val="20"/>
                <w:szCs w:val="20"/>
              </w:rPr>
            </w:pPr>
            <w:r w:rsidRPr="00C51668">
              <w:rPr>
                <w:rFonts w:ascii="Sabon LT Std" w:hAnsi="Sabon LT Std"/>
                <w:sz w:val="20"/>
                <w:szCs w:val="20"/>
              </w:rPr>
              <w:t>12,339</w:t>
            </w:r>
          </w:p>
        </w:tc>
        <w:tc>
          <w:tcPr>
            <w:tcW w:w="1991" w:type="pct"/>
            <w:gridSpan w:val="5"/>
            <w:tcBorders>
              <w:top w:val="nil"/>
              <w:left w:val="nil"/>
              <w:bottom w:val="nil"/>
              <w:right w:val="single" w:sz="4" w:space="0" w:color="000000"/>
            </w:tcBorders>
            <w:shd w:val="clear" w:color="auto" w:fill="auto"/>
            <w:noWrap/>
            <w:vAlign w:val="center"/>
            <w:hideMark/>
          </w:tcPr>
          <w:p w14:paraId="69FB783E"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12,339</w:t>
            </w:r>
          </w:p>
        </w:tc>
      </w:tr>
      <w:tr w:rsidR="0002459D" w:rsidRPr="00C51668" w14:paraId="5B0F7659" w14:textId="77777777" w:rsidTr="00491239">
        <w:trPr>
          <w:trHeight w:val="300"/>
        </w:trPr>
        <w:tc>
          <w:tcPr>
            <w:tcW w:w="1019" w:type="pct"/>
            <w:tcBorders>
              <w:top w:val="nil"/>
              <w:left w:val="single" w:sz="4" w:space="0" w:color="auto"/>
              <w:bottom w:val="nil"/>
              <w:right w:val="single" w:sz="4" w:space="0" w:color="auto"/>
            </w:tcBorders>
            <w:shd w:val="clear" w:color="auto" w:fill="auto"/>
            <w:noWrap/>
            <w:vAlign w:val="center"/>
            <w:hideMark/>
          </w:tcPr>
          <w:p w14:paraId="23785716"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Log Likelihood</w:t>
            </w:r>
          </w:p>
        </w:tc>
        <w:tc>
          <w:tcPr>
            <w:tcW w:w="1990" w:type="pct"/>
            <w:gridSpan w:val="5"/>
            <w:tcBorders>
              <w:top w:val="nil"/>
              <w:left w:val="nil"/>
              <w:bottom w:val="nil"/>
              <w:right w:val="single" w:sz="4" w:space="0" w:color="000000"/>
            </w:tcBorders>
            <w:shd w:val="clear" w:color="auto" w:fill="auto"/>
            <w:noWrap/>
            <w:vAlign w:val="center"/>
            <w:hideMark/>
          </w:tcPr>
          <w:p w14:paraId="5AB1AA0D" w14:textId="77777777" w:rsidR="0002459D" w:rsidRPr="00C51668" w:rsidRDefault="0002459D" w:rsidP="00491239">
            <w:pPr>
              <w:rPr>
                <w:rFonts w:ascii="Sabon LT Std" w:hAnsi="Sabon LT Std"/>
                <w:sz w:val="20"/>
                <w:szCs w:val="20"/>
              </w:rPr>
            </w:pPr>
            <w:r w:rsidRPr="00C51668">
              <w:rPr>
                <w:rFonts w:ascii="Sabon LT Std" w:hAnsi="Sabon LT Std"/>
                <w:sz w:val="20"/>
                <w:szCs w:val="20"/>
              </w:rPr>
              <w:t>-4,635.10</w:t>
            </w:r>
          </w:p>
        </w:tc>
        <w:tc>
          <w:tcPr>
            <w:tcW w:w="1991" w:type="pct"/>
            <w:gridSpan w:val="5"/>
            <w:tcBorders>
              <w:top w:val="nil"/>
              <w:left w:val="nil"/>
              <w:bottom w:val="nil"/>
              <w:right w:val="single" w:sz="4" w:space="0" w:color="000000"/>
            </w:tcBorders>
            <w:shd w:val="clear" w:color="auto" w:fill="auto"/>
            <w:noWrap/>
            <w:vAlign w:val="center"/>
            <w:hideMark/>
          </w:tcPr>
          <w:p w14:paraId="6CD5A45D"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-3,724.10</w:t>
            </w:r>
          </w:p>
        </w:tc>
      </w:tr>
      <w:tr w:rsidR="0002459D" w:rsidRPr="00C51668" w14:paraId="392D0E4B" w14:textId="77777777" w:rsidTr="00491239">
        <w:trPr>
          <w:trHeight w:val="300"/>
        </w:trPr>
        <w:tc>
          <w:tcPr>
            <w:tcW w:w="1019" w:type="pct"/>
            <w:tcBorders>
              <w:top w:val="nil"/>
              <w:left w:val="single" w:sz="4" w:space="0" w:color="auto"/>
              <w:bottom w:val="single" w:sz="4" w:space="0" w:color="auto"/>
              <w:right w:val="single" w:sz="4" w:space="0" w:color="auto"/>
            </w:tcBorders>
            <w:shd w:val="clear" w:color="auto" w:fill="auto"/>
            <w:noWrap/>
            <w:vAlign w:val="center"/>
            <w:hideMark/>
          </w:tcPr>
          <w:p w14:paraId="7B3C2A31"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Akaike Inf. Crit.</w:t>
            </w:r>
          </w:p>
        </w:tc>
        <w:tc>
          <w:tcPr>
            <w:tcW w:w="1990" w:type="pct"/>
            <w:gridSpan w:val="5"/>
            <w:tcBorders>
              <w:top w:val="nil"/>
              <w:left w:val="nil"/>
              <w:bottom w:val="nil"/>
              <w:right w:val="single" w:sz="4" w:space="0" w:color="000000"/>
            </w:tcBorders>
            <w:shd w:val="clear" w:color="auto" w:fill="auto"/>
            <w:noWrap/>
            <w:vAlign w:val="center"/>
            <w:hideMark/>
          </w:tcPr>
          <w:p w14:paraId="4E2B8F4A" w14:textId="77777777" w:rsidR="0002459D" w:rsidRPr="00C51668" w:rsidRDefault="0002459D" w:rsidP="00491239">
            <w:pPr>
              <w:rPr>
                <w:rFonts w:ascii="Sabon LT Std" w:hAnsi="Sabon LT Std"/>
                <w:sz w:val="20"/>
                <w:szCs w:val="20"/>
              </w:rPr>
            </w:pPr>
            <w:r w:rsidRPr="00C51668">
              <w:rPr>
                <w:rFonts w:ascii="Sabon LT Std" w:hAnsi="Sabon LT Std"/>
                <w:sz w:val="20"/>
                <w:szCs w:val="20"/>
              </w:rPr>
              <w:t>9284.20</w:t>
            </w:r>
          </w:p>
        </w:tc>
        <w:tc>
          <w:tcPr>
            <w:tcW w:w="1991" w:type="pct"/>
            <w:gridSpan w:val="5"/>
            <w:tcBorders>
              <w:top w:val="nil"/>
              <w:left w:val="nil"/>
              <w:bottom w:val="nil"/>
              <w:right w:val="single" w:sz="4" w:space="0" w:color="000000"/>
            </w:tcBorders>
            <w:shd w:val="clear" w:color="auto" w:fill="auto"/>
            <w:noWrap/>
            <w:vAlign w:val="center"/>
            <w:hideMark/>
          </w:tcPr>
          <w:p w14:paraId="7824DC87" w14:textId="77777777" w:rsidR="0002459D" w:rsidRPr="00C51668" w:rsidRDefault="0002459D" w:rsidP="00491239">
            <w:pPr>
              <w:rPr>
                <w:rFonts w:ascii="Sabon LT Std" w:hAnsi="Sabon LT Std"/>
                <w:color w:val="000000"/>
                <w:sz w:val="20"/>
                <w:szCs w:val="20"/>
              </w:rPr>
            </w:pPr>
            <w:r w:rsidRPr="00C51668">
              <w:rPr>
                <w:rFonts w:ascii="Sabon LT Std" w:hAnsi="Sabon LT Std"/>
                <w:color w:val="000000"/>
                <w:sz w:val="20"/>
                <w:szCs w:val="20"/>
              </w:rPr>
              <w:t>7462.30</w:t>
            </w:r>
          </w:p>
        </w:tc>
      </w:tr>
      <w:tr w:rsidR="0002459D" w:rsidRPr="00C51668" w14:paraId="21B0E27E" w14:textId="77777777" w:rsidTr="00491239">
        <w:trPr>
          <w:trHeight w:val="300"/>
        </w:trPr>
        <w:tc>
          <w:tcPr>
            <w:tcW w:w="5000" w:type="pct"/>
            <w:gridSpan w:val="11"/>
            <w:vMerge w:val="restart"/>
            <w:tcBorders>
              <w:top w:val="single" w:sz="4" w:space="0" w:color="auto"/>
              <w:left w:val="nil"/>
              <w:bottom w:val="nil"/>
              <w:right w:val="nil"/>
            </w:tcBorders>
            <w:shd w:val="clear" w:color="auto" w:fill="auto"/>
            <w:hideMark/>
          </w:tcPr>
          <w:p w14:paraId="108A38C7" w14:textId="77777777" w:rsidR="0002459D" w:rsidRPr="00C51668" w:rsidRDefault="0002459D" w:rsidP="00491239">
            <w:pPr>
              <w:rPr>
                <w:rFonts w:ascii="Sabon LT Std" w:hAnsi="Sabon LT Std"/>
                <w:sz w:val="20"/>
                <w:szCs w:val="20"/>
              </w:rPr>
            </w:pPr>
            <w:r w:rsidRPr="00C51668">
              <w:rPr>
                <w:rFonts w:ascii="Sabon LT Std" w:hAnsi="Sabon LT Std"/>
                <w:sz w:val="20"/>
                <w:szCs w:val="20"/>
              </w:rPr>
              <w:t>Cooperative choice dummy equal to 1 if subject chose cooperative option and 0 if alternative option. Partner Condition dummy equal to 1 in fixed partner condition and 0 in variable partners condition. Both regressions include as covariates a by-subject random intercept and a by-subject random coefficient for trial number.</w:t>
            </w:r>
          </w:p>
        </w:tc>
      </w:tr>
      <w:tr w:rsidR="0002459D" w:rsidRPr="00C51668" w14:paraId="4FBC2CA9" w14:textId="77777777" w:rsidTr="00491239">
        <w:trPr>
          <w:trHeight w:val="300"/>
        </w:trPr>
        <w:tc>
          <w:tcPr>
            <w:tcW w:w="5000" w:type="pct"/>
            <w:gridSpan w:val="11"/>
            <w:vMerge/>
            <w:tcBorders>
              <w:top w:val="single" w:sz="4" w:space="0" w:color="auto"/>
              <w:left w:val="nil"/>
              <w:bottom w:val="nil"/>
              <w:right w:val="nil"/>
            </w:tcBorders>
            <w:vAlign w:val="center"/>
            <w:hideMark/>
          </w:tcPr>
          <w:p w14:paraId="19EDB818" w14:textId="77777777" w:rsidR="0002459D" w:rsidRPr="00C51668" w:rsidRDefault="0002459D" w:rsidP="00491239">
            <w:pPr>
              <w:rPr>
                <w:rFonts w:ascii="Sabon LT Std" w:hAnsi="Sabon LT Std"/>
                <w:sz w:val="20"/>
                <w:szCs w:val="20"/>
              </w:rPr>
            </w:pPr>
          </w:p>
        </w:tc>
      </w:tr>
    </w:tbl>
    <w:p w14:paraId="6230C2C0" w14:textId="77777777" w:rsidR="0002459D" w:rsidRPr="00C51668" w:rsidRDefault="0002459D">
      <w:pPr>
        <w:rPr>
          <w:rFonts w:ascii="Sabon LT Std" w:hAnsi="Sabon LT Std"/>
          <w:color w:val="000000" w:themeColor="text1"/>
        </w:rPr>
      </w:pPr>
      <w:r w:rsidRPr="00C51668">
        <w:rPr>
          <w:rFonts w:ascii="Sabon LT Std" w:hAnsi="Sabon LT Std"/>
          <w:color w:val="000000" w:themeColor="text1"/>
        </w:rPr>
        <w:br w:type="page"/>
      </w:r>
    </w:p>
    <w:p w14:paraId="0398E787" w14:textId="264C8FAE" w:rsidR="00D20581" w:rsidRPr="00C51668" w:rsidRDefault="00D20581" w:rsidP="004806D4">
      <w:pPr>
        <w:spacing w:line="360" w:lineRule="auto"/>
        <w:jc w:val="center"/>
        <w:rPr>
          <w:rFonts w:ascii="Sabon LT Std" w:hAnsi="Sabon LT Std"/>
          <w:color w:val="000000" w:themeColor="text1"/>
        </w:rPr>
      </w:pPr>
      <w:r w:rsidRPr="00C51668">
        <w:rPr>
          <w:rFonts w:ascii="Sabon LT Std" w:hAnsi="Sabon LT Std"/>
          <w:noProof/>
          <w:color w:val="000000" w:themeColor="text1"/>
        </w:rPr>
        <w:lastRenderedPageBreak/>
        <w:drawing>
          <wp:inline distT="0" distB="0" distL="0" distR="0" wp14:anchorId="2CED4481" wp14:editId="6BB2A309">
            <wp:extent cx="5190177" cy="2922494"/>
            <wp:effectExtent l="0" t="0" r="4445"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ins tre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00135" cy="2928101"/>
                    </a:xfrm>
                    <a:prstGeom prst="rect">
                      <a:avLst/>
                    </a:prstGeom>
                  </pic:spPr>
                </pic:pic>
              </a:graphicData>
            </a:graphic>
          </wp:inline>
        </w:drawing>
      </w:r>
    </w:p>
    <w:p w14:paraId="283F9B4C" w14:textId="694F5222" w:rsidR="00E711CC" w:rsidRPr="00C51668" w:rsidRDefault="009755E3" w:rsidP="00D11431">
      <w:pPr>
        <w:jc w:val="both"/>
        <w:rPr>
          <w:rFonts w:ascii="Sabon LT Std" w:hAnsi="Sabon LT Std"/>
          <w:color w:val="000000" w:themeColor="text1"/>
          <w:sz w:val="22"/>
          <w:szCs w:val="22"/>
        </w:rPr>
      </w:pPr>
      <w:r w:rsidRPr="00C51668">
        <w:rPr>
          <w:rFonts w:ascii="Sabon LT Std" w:hAnsi="Sabon LT Std"/>
          <w:b/>
          <w:color w:val="000000" w:themeColor="text1"/>
          <w:sz w:val="22"/>
          <w:szCs w:val="22"/>
        </w:rPr>
        <w:t xml:space="preserve">Figure </w:t>
      </w:r>
      <w:r w:rsidR="00452371" w:rsidRPr="00C51668">
        <w:rPr>
          <w:rFonts w:ascii="Sabon LT Std" w:hAnsi="Sabon LT Std"/>
          <w:b/>
          <w:color w:val="000000" w:themeColor="text1"/>
          <w:sz w:val="22"/>
          <w:szCs w:val="22"/>
        </w:rPr>
        <w:t>3</w:t>
      </w:r>
      <w:r w:rsidR="00B043AF" w:rsidRPr="00C51668">
        <w:rPr>
          <w:rFonts w:ascii="Sabon LT Std" w:hAnsi="Sabon LT Std"/>
          <w:b/>
          <w:color w:val="000000" w:themeColor="text1"/>
          <w:sz w:val="22"/>
          <w:szCs w:val="22"/>
        </w:rPr>
        <w:t>A</w:t>
      </w:r>
      <w:r w:rsidRPr="00C51668">
        <w:rPr>
          <w:rFonts w:ascii="Sabon LT Std" w:hAnsi="Sabon LT Std"/>
          <w:b/>
          <w:color w:val="000000" w:themeColor="text1"/>
          <w:sz w:val="22"/>
          <w:szCs w:val="22"/>
        </w:rPr>
        <w:t>.</w:t>
      </w:r>
      <w:r w:rsidRPr="00C51668">
        <w:rPr>
          <w:rFonts w:ascii="Sabon LT Std" w:hAnsi="Sabon LT Std"/>
          <w:color w:val="000000" w:themeColor="text1"/>
          <w:sz w:val="22"/>
          <w:szCs w:val="22"/>
        </w:rPr>
        <w:t xml:space="preserve"> Experiment 2 Trial Structure. </w:t>
      </w:r>
      <w:r w:rsidR="007B1D5B" w:rsidRPr="00C51668">
        <w:rPr>
          <w:rFonts w:ascii="Sabon LT Std" w:hAnsi="Sabon LT Std"/>
          <w:color w:val="000000" w:themeColor="text1"/>
          <w:sz w:val="22"/>
          <w:szCs w:val="22"/>
        </w:rPr>
        <w:t>A</w:t>
      </w:r>
      <w:r w:rsidR="00A0383C" w:rsidRPr="00C51668">
        <w:rPr>
          <w:rFonts w:ascii="Sabon LT Std" w:hAnsi="Sabon LT Std"/>
          <w:color w:val="000000" w:themeColor="text1"/>
          <w:sz w:val="22"/>
          <w:szCs w:val="22"/>
        </w:rPr>
        <w:t xml:space="preserve">t the beginning of each trial an image of the partner’s player number </w:t>
      </w:r>
      <w:r w:rsidR="006E7D24" w:rsidRPr="00C51668">
        <w:rPr>
          <w:rFonts w:ascii="Sabon LT Std" w:hAnsi="Sabon LT Std"/>
          <w:color w:val="000000" w:themeColor="text1"/>
          <w:sz w:val="22"/>
          <w:szCs w:val="22"/>
        </w:rPr>
        <w:t>was</w:t>
      </w:r>
      <w:r w:rsidR="00A0383C" w:rsidRPr="00C51668">
        <w:rPr>
          <w:rFonts w:ascii="Sabon LT Std" w:hAnsi="Sabon LT Std"/>
          <w:color w:val="000000" w:themeColor="text1"/>
          <w:sz w:val="22"/>
          <w:szCs w:val="22"/>
        </w:rPr>
        <w:t xml:space="preserve"> displayed</w:t>
      </w:r>
      <w:r w:rsidR="00E72324" w:rsidRPr="00C51668">
        <w:rPr>
          <w:rFonts w:ascii="Sabon LT Std" w:hAnsi="Sabon LT Std"/>
          <w:color w:val="000000" w:themeColor="text1"/>
          <w:sz w:val="22"/>
          <w:szCs w:val="22"/>
        </w:rPr>
        <w:t>,</w:t>
      </w:r>
      <w:r w:rsidR="00A0383C" w:rsidRPr="00C51668">
        <w:rPr>
          <w:rFonts w:ascii="Sabon LT Std" w:hAnsi="Sabon LT Std"/>
          <w:color w:val="000000" w:themeColor="text1"/>
          <w:sz w:val="22"/>
          <w:szCs w:val="22"/>
        </w:rPr>
        <w:t xml:space="preserve"> which </w:t>
      </w:r>
      <w:r w:rsidR="00BC4EFC" w:rsidRPr="00C51668">
        <w:rPr>
          <w:rFonts w:ascii="Sabon LT Std" w:hAnsi="Sabon LT Std"/>
          <w:color w:val="000000" w:themeColor="text1"/>
          <w:sz w:val="22"/>
          <w:szCs w:val="22"/>
        </w:rPr>
        <w:t>was</w:t>
      </w:r>
      <w:r w:rsidR="00A0383C" w:rsidRPr="00C51668">
        <w:rPr>
          <w:rFonts w:ascii="Sabon LT Std" w:hAnsi="Sabon LT Std"/>
          <w:color w:val="000000" w:themeColor="text1"/>
          <w:sz w:val="22"/>
          <w:szCs w:val="22"/>
        </w:rPr>
        <w:t xml:space="preserve"> either the same (</w:t>
      </w:r>
      <w:r w:rsidR="007F6158" w:rsidRPr="00C51668">
        <w:rPr>
          <w:rFonts w:ascii="Sabon LT Std" w:hAnsi="Sabon LT Std"/>
          <w:color w:val="000000" w:themeColor="text1"/>
          <w:sz w:val="22"/>
          <w:szCs w:val="22"/>
        </w:rPr>
        <w:t xml:space="preserve">Fixed </w:t>
      </w:r>
      <w:r w:rsidR="00A0383C" w:rsidRPr="00C51668">
        <w:rPr>
          <w:rFonts w:ascii="Sabon LT Std" w:hAnsi="Sabon LT Std"/>
          <w:color w:val="000000" w:themeColor="text1"/>
          <w:sz w:val="22"/>
          <w:szCs w:val="22"/>
        </w:rPr>
        <w:t>Partner Condition) or different (</w:t>
      </w:r>
      <w:r w:rsidR="007F6158" w:rsidRPr="00C51668">
        <w:rPr>
          <w:rFonts w:ascii="Sabon LT Std" w:hAnsi="Sabon LT Std"/>
          <w:color w:val="000000" w:themeColor="text1"/>
          <w:sz w:val="22"/>
          <w:szCs w:val="22"/>
        </w:rPr>
        <w:t>Variable Partners Condition</w:t>
      </w:r>
      <w:r w:rsidR="00A0383C" w:rsidRPr="00C51668">
        <w:rPr>
          <w:rFonts w:ascii="Sabon LT Std" w:hAnsi="Sabon LT Std"/>
          <w:color w:val="000000" w:themeColor="text1"/>
          <w:sz w:val="22"/>
          <w:szCs w:val="22"/>
        </w:rPr>
        <w:t xml:space="preserve">) </w:t>
      </w:r>
      <w:r w:rsidR="001E71D2" w:rsidRPr="00C51668">
        <w:rPr>
          <w:rFonts w:ascii="Sabon LT Std" w:hAnsi="Sabon LT Std"/>
          <w:color w:val="000000" w:themeColor="text1"/>
          <w:sz w:val="22"/>
          <w:szCs w:val="22"/>
        </w:rPr>
        <w:t xml:space="preserve">on </w:t>
      </w:r>
      <w:r w:rsidR="00A0383C" w:rsidRPr="00C51668">
        <w:rPr>
          <w:rFonts w:ascii="Sabon LT Std" w:hAnsi="Sabon LT Std"/>
          <w:color w:val="000000" w:themeColor="text1"/>
          <w:sz w:val="22"/>
          <w:szCs w:val="22"/>
        </w:rPr>
        <w:t xml:space="preserve">every </w:t>
      </w:r>
      <w:r w:rsidR="00DD75E3" w:rsidRPr="00C51668">
        <w:rPr>
          <w:rFonts w:ascii="Sabon LT Std" w:hAnsi="Sabon LT Std"/>
          <w:color w:val="000000" w:themeColor="text1"/>
          <w:sz w:val="22"/>
          <w:szCs w:val="22"/>
        </w:rPr>
        <w:t>trial</w:t>
      </w:r>
      <w:r w:rsidR="00A0383C" w:rsidRPr="00C51668">
        <w:rPr>
          <w:rFonts w:ascii="Sabon LT Std" w:hAnsi="Sabon LT Std"/>
          <w:color w:val="000000" w:themeColor="text1"/>
          <w:sz w:val="22"/>
          <w:szCs w:val="22"/>
        </w:rPr>
        <w:t>.</w:t>
      </w:r>
      <w:r w:rsidR="007056C2" w:rsidRPr="00C51668">
        <w:rPr>
          <w:rFonts w:ascii="Sabon LT Std" w:hAnsi="Sabon LT Std"/>
          <w:color w:val="000000" w:themeColor="text1"/>
          <w:sz w:val="22"/>
          <w:szCs w:val="22"/>
        </w:rPr>
        <w:t xml:space="preserve"> </w:t>
      </w:r>
      <w:r w:rsidR="005D46FA" w:rsidRPr="00C51668">
        <w:rPr>
          <w:rFonts w:ascii="Sabon LT Std" w:hAnsi="Sabon LT Std"/>
          <w:color w:val="000000" w:themeColor="text1"/>
          <w:sz w:val="22"/>
          <w:szCs w:val="22"/>
        </w:rPr>
        <w:t xml:space="preserve">Next, two </w:t>
      </w:r>
      <w:r w:rsidR="0030147F" w:rsidRPr="00C51668">
        <w:rPr>
          <w:rFonts w:ascii="Sabon LT Std" w:hAnsi="Sabon LT Std"/>
          <w:color w:val="000000" w:themeColor="text1"/>
          <w:sz w:val="22"/>
          <w:szCs w:val="22"/>
        </w:rPr>
        <w:t>boxes (colour</w:t>
      </w:r>
      <w:r w:rsidR="007B1D5B" w:rsidRPr="00C51668">
        <w:rPr>
          <w:rFonts w:ascii="Sabon LT Std" w:hAnsi="Sabon LT Std"/>
          <w:color w:val="000000" w:themeColor="text1"/>
          <w:sz w:val="22"/>
          <w:szCs w:val="22"/>
        </w:rPr>
        <w:t>ed in</w:t>
      </w:r>
      <w:r w:rsidR="0030147F" w:rsidRPr="00C51668">
        <w:rPr>
          <w:rFonts w:ascii="Sabon LT Std" w:hAnsi="Sabon LT Std"/>
          <w:color w:val="000000" w:themeColor="text1"/>
          <w:sz w:val="22"/>
          <w:szCs w:val="22"/>
        </w:rPr>
        <w:t xml:space="preserve"> green and blue</w:t>
      </w:r>
      <w:r w:rsidR="007B1D5B" w:rsidRPr="00C51668">
        <w:rPr>
          <w:rFonts w:ascii="Sabon LT Std" w:hAnsi="Sabon LT Std"/>
          <w:color w:val="000000" w:themeColor="text1"/>
          <w:sz w:val="22"/>
          <w:szCs w:val="22"/>
        </w:rPr>
        <w:t xml:space="preserve"> respectively</w:t>
      </w:r>
      <w:r w:rsidR="0030147F" w:rsidRPr="00C51668">
        <w:rPr>
          <w:rFonts w:ascii="Sabon LT Std" w:hAnsi="Sabon LT Std"/>
          <w:color w:val="000000" w:themeColor="text1"/>
          <w:sz w:val="22"/>
          <w:szCs w:val="22"/>
        </w:rPr>
        <w:t>) containing payoff options appear</w:t>
      </w:r>
      <w:r w:rsidR="005012B9" w:rsidRPr="00C51668">
        <w:rPr>
          <w:rFonts w:ascii="Sabon LT Std" w:hAnsi="Sabon LT Std"/>
          <w:color w:val="000000" w:themeColor="text1"/>
          <w:sz w:val="22"/>
          <w:szCs w:val="22"/>
        </w:rPr>
        <w:t>ed</w:t>
      </w:r>
      <w:r w:rsidR="0030147F" w:rsidRPr="00C51668">
        <w:rPr>
          <w:rFonts w:ascii="Sabon LT Std" w:hAnsi="Sabon LT Std"/>
          <w:color w:val="000000" w:themeColor="text1"/>
          <w:sz w:val="22"/>
          <w:szCs w:val="22"/>
        </w:rPr>
        <w:t xml:space="preserve"> on the screen</w:t>
      </w:r>
      <w:r w:rsidR="005D46FA" w:rsidRPr="00C51668">
        <w:rPr>
          <w:rFonts w:ascii="Sabon LT Std" w:hAnsi="Sabon LT Std"/>
          <w:color w:val="000000" w:themeColor="text1"/>
          <w:sz w:val="22"/>
          <w:szCs w:val="22"/>
        </w:rPr>
        <w:t>,</w:t>
      </w:r>
      <w:r w:rsidR="0030147F" w:rsidRPr="00C51668">
        <w:rPr>
          <w:rFonts w:ascii="Sabon LT Std" w:hAnsi="Sabon LT Std"/>
          <w:color w:val="000000" w:themeColor="text1"/>
          <w:sz w:val="22"/>
          <w:szCs w:val="22"/>
        </w:rPr>
        <w:t xml:space="preserve"> and the participant wait</w:t>
      </w:r>
      <w:r w:rsidR="00A61056" w:rsidRPr="00C51668">
        <w:rPr>
          <w:rFonts w:ascii="Sabon LT Std" w:hAnsi="Sabon LT Std"/>
          <w:color w:val="000000" w:themeColor="text1"/>
          <w:sz w:val="22"/>
          <w:szCs w:val="22"/>
        </w:rPr>
        <w:t xml:space="preserve">ed </w:t>
      </w:r>
      <w:r w:rsidR="00DD75E3" w:rsidRPr="00C51668">
        <w:rPr>
          <w:rFonts w:ascii="Sabon LT Std" w:hAnsi="Sabon LT Std"/>
          <w:color w:val="000000" w:themeColor="text1"/>
          <w:sz w:val="22"/>
          <w:szCs w:val="22"/>
        </w:rPr>
        <w:t xml:space="preserve">for a fixed duration of </w:t>
      </w:r>
      <w:r w:rsidR="00E4640E" w:rsidRPr="00C51668">
        <w:rPr>
          <w:rFonts w:ascii="Sabon LT Std" w:hAnsi="Sabon LT Std"/>
          <w:color w:val="000000" w:themeColor="text1"/>
          <w:sz w:val="22"/>
          <w:szCs w:val="22"/>
        </w:rPr>
        <w:t xml:space="preserve">4000 </w:t>
      </w:r>
      <w:proofErr w:type="spellStart"/>
      <w:r w:rsidR="00E4640E" w:rsidRPr="00C51668">
        <w:rPr>
          <w:rFonts w:ascii="Sabon LT Std" w:hAnsi="Sabon LT Std"/>
          <w:color w:val="000000" w:themeColor="text1"/>
          <w:sz w:val="22"/>
          <w:szCs w:val="22"/>
        </w:rPr>
        <w:t>ms</w:t>
      </w:r>
      <w:proofErr w:type="spellEnd"/>
      <w:r w:rsidR="00DD75E3" w:rsidRPr="00C51668">
        <w:rPr>
          <w:rFonts w:ascii="Sabon LT Std" w:hAnsi="Sabon LT Std"/>
          <w:color w:val="000000" w:themeColor="text1"/>
          <w:sz w:val="22"/>
          <w:szCs w:val="22"/>
        </w:rPr>
        <w:t xml:space="preserve"> </w:t>
      </w:r>
      <w:r w:rsidR="00A61056" w:rsidRPr="00C51668">
        <w:rPr>
          <w:rFonts w:ascii="Sabon LT Std" w:hAnsi="Sabon LT Std"/>
          <w:color w:val="000000" w:themeColor="text1"/>
          <w:sz w:val="22"/>
          <w:szCs w:val="22"/>
        </w:rPr>
        <w:t xml:space="preserve">while </w:t>
      </w:r>
      <w:r w:rsidR="0030147F" w:rsidRPr="00C51668">
        <w:rPr>
          <w:rFonts w:ascii="Sabon LT Std" w:hAnsi="Sabon LT Std"/>
          <w:color w:val="000000" w:themeColor="text1"/>
          <w:sz w:val="22"/>
          <w:szCs w:val="22"/>
        </w:rPr>
        <w:t xml:space="preserve">the partner </w:t>
      </w:r>
      <w:r w:rsidR="005D46FA" w:rsidRPr="00C51668">
        <w:rPr>
          <w:rFonts w:ascii="Sabon LT Std" w:hAnsi="Sabon LT Std"/>
          <w:color w:val="000000" w:themeColor="text1"/>
          <w:sz w:val="22"/>
          <w:szCs w:val="22"/>
        </w:rPr>
        <w:t xml:space="preserve">ostensibly </w:t>
      </w:r>
      <w:r w:rsidR="0030147F" w:rsidRPr="00C51668">
        <w:rPr>
          <w:rFonts w:ascii="Sabon LT Std" w:hAnsi="Sabon LT Std"/>
          <w:color w:val="000000" w:themeColor="text1"/>
          <w:sz w:val="22"/>
          <w:szCs w:val="22"/>
        </w:rPr>
        <w:t>select</w:t>
      </w:r>
      <w:r w:rsidR="00E676CD" w:rsidRPr="00C51668">
        <w:rPr>
          <w:rFonts w:ascii="Sabon LT Std" w:hAnsi="Sabon LT Std"/>
          <w:color w:val="000000" w:themeColor="text1"/>
          <w:sz w:val="22"/>
          <w:szCs w:val="22"/>
        </w:rPr>
        <w:t>ed</w:t>
      </w:r>
      <w:r w:rsidR="0030147F" w:rsidRPr="00C51668">
        <w:rPr>
          <w:rFonts w:ascii="Sabon LT Std" w:hAnsi="Sabon LT Std"/>
          <w:color w:val="000000" w:themeColor="text1"/>
          <w:sz w:val="22"/>
          <w:szCs w:val="22"/>
        </w:rPr>
        <w:t xml:space="preserve"> one of these two boxes</w:t>
      </w:r>
      <w:r w:rsidR="00DD75E3" w:rsidRPr="00C51668">
        <w:rPr>
          <w:rFonts w:ascii="Sabon LT Std" w:hAnsi="Sabon LT Std"/>
          <w:color w:val="000000" w:themeColor="text1"/>
          <w:sz w:val="22"/>
          <w:szCs w:val="22"/>
        </w:rPr>
        <w:t>.</w:t>
      </w:r>
      <w:r w:rsidR="00417182" w:rsidRPr="00C51668">
        <w:rPr>
          <w:rFonts w:ascii="Sabon LT Std" w:hAnsi="Sabon LT Std"/>
          <w:color w:val="000000" w:themeColor="text1"/>
          <w:sz w:val="22"/>
          <w:szCs w:val="22"/>
        </w:rPr>
        <w:t xml:space="preserve"> </w:t>
      </w:r>
      <w:r w:rsidR="003A53E1" w:rsidRPr="00C51668">
        <w:rPr>
          <w:rFonts w:ascii="Sabon LT Std" w:hAnsi="Sabon LT Std"/>
          <w:color w:val="000000" w:themeColor="text1"/>
          <w:sz w:val="22"/>
          <w:szCs w:val="22"/>
        </w:rPr>
        <w:t xml:space="preserve">Crucially, participants were led to believe that one of the options presented to the partner was a </w:t>
      </w:r>
      <w:r w:rsidR="005D46FA" w:rsidRPr="00C51668">
        <w:rPr>
          <w:rFonts w:ascii="Sabon LT Std" w:hAnsi="Sabon LT Std"/>
          <w:color w:val="000000" w:themeColor="text1"/>
          <w:sz w:val="22"/>
          <w:szCs w:val="22"/>
        </w:rPr>
        <w:t xml:space="preserve">more or less </w:t>
      </w:r>
      <w:r w:rsidR="003A53E1" w:rsidRPr="00C51668">
        <w:rPr>
          <w:rFonts w:ascii="Sabon LT Std" w:hAnsi="Sabon LT Std"/>
          <w:color w:val="000000" w:themeColor="text1"/>
          <w:sz w:val="22"/>
          <w:szCs w:val="22"/>
        </w:rPr>
        <w:t xml:space="preserve">tempting alternative option. </w:t>
      </w:r>
      <w:r w:rsidR="008310FE" w:rsidRPr="00C51668">
        <w:rPr>
          <w:rFonts w:ascii="Sabon LT Std" w:hAnsi="Sabon LT Std"/>
          <w:color w:val="000000" w:themeColor="text1"/>
          <w:sz w:val="22"/>
          <w:szCs w:val="22"/>
        </w:rPr>
        <w:t>Participants t</w:t>
      </w:r>
      <w:r w:rsidR="005D46FA" w:rsidRPr="00C51668">
        <w:rPr>
          <w:rFonts w:ascii="Sabon LT Std" w:hAnsi="Sabon LT Std"/>
          <w:color w:val="000000" w:themeColor="text1"/>
          <w:sz w:val="22"/>
          <w:szCs w:val="22"/>
        </w:rPr>
        <w:t>hen</w:t>
      </w:r>
      <w:r w:rsidR="008310FE" w:rsidRPr="00C51668">
        <w:rPr>
          <w:rFonts w:ascii="Sabon LT Std" w:hAnsi="Sabon LT Std"/>
          <w:color w:val="000000" w:themeColor="text1"/>
          <w:sz w:val="22"/>
          <w:szCs w:val="22"/>
        </w:rPr>
        <w:t xml:space="preserve"> </w:t>
      </w:r>
      <w:proofErr w:type="spellStart"/>
      <w:r w:rsidR="005D46FA" w:rsidRPr="00C51668">
        <w:rPr>
          <w:rFonts w:ascii="Sabon LT Std" w:hAnsi="Sabon LT Std"/>
          <w:color w:val="000000" w:themeColor="text1"/>
          <w:sz w:val="22"/>
          <w:szCs w:val="22"/>
        </w:rPr>
        <w:t>chose</w:t>
      </w:r>
      <w:proofErr w:type="spellEnd"/>
      <w:r w:rsidR="005D46FA" w:rsidRPr="00C51668">
        <w:rPr>
          <w:rFonts w:ascii="Sabon LT Std" w:hAnsi="Sabon LT Std"/>
          <w:color w:val="000000" w:themeColor="text1"/>
          <w:sz w:val="22"/>
          <w:szCs w:val="22"/>
        </w:rPr>
        <w:t xml:space="preserve"> whether to </w:t>
      </w:r>
      <w:del w:id="148" w:author="Butterfill, Stephen" w:date="2020-04-03T11:59:00Z">
        <w:r w:rsidR="005D46FA" w:rsidRPr="00C51668" w:rsidDel="00491239">
          <w:rPr>
            <w:rFonts w:ascii="Sabon LT Std" w:hAnsi="Sabon LT Std"/>
            <w:color w:val="000000" w:themeColor="text1"/>
            <w:sz w:val="22"/>
            <w:szCs w:val="22"/>
          </w:rPr>
          <w:delText xml:space="preserve">cooperate </w:delText>
        </w:r>
      </w:del>
      <w:ins w:id="149" w:author="Butterfill, Stephen" w:date="2020-04-03T11:59:00Z">
        <w:r w:rsidR="00491239">
          <w:rPr>
            <w:rFonts w:ascii="Sabon LT Std" w:hAnsi="Sabon LT Std"/>
            <w:color w:val="000000" w:themeColor="text1"/>
            <w:sz w:val="22"/>
            <w:szCs w:val="22"/>
          </w:rPr>
          <w:t>trust</w:t>
        </w:r>
        <w:r w:rsidR="00491239" w:rsidRPr="00C51668">
          <w:rPr>
            <w:rFonts w:ascii="Sabon LT Std" w:hAnsi="Sabon LT Std"/>
            <w:color w:val="000000" w:themeColor="text1"/>
            <w:sz w:val="22"/>
            <w:szCs w:val="22"/>
          </w:rPr>
          <w:t xml:space="preserve"> </w:t>
        </w:r>
      </w:ins>
      <w:r w:rsidR="005D46FA" w:rsidRPr="00C51668">
        <w:rPr>
          <w:rFonts w:ascii="Sabon LT Std" w:hAnsi="Sabon LT Std"/>
          <w:color w:val="000000" w:themeColor="text1"/>
          <w:sz w:val="22"/>
          <w:szCs w:val="22"/>
        </w:rPr>
        <w:t>(i.e. to select the blue or green box</w:t>
      </w:r>
      <w:r w:rsidR="008310FE" w:rsidRPr="00C51668">
        <w:rPr>
          <w:rFonts w:ascii="Sabon LT Std" w:hAnsi="Sabon LT Std"/>
          <w:color w:val="000000" w:themeColor="text1"/>
          <w:sz w:val="22"/>
          <w:szCs w:val="22"/>
        </w:rPr>
        <w:t xml:space="preserve">) if they </w:t>
      </w:r>
      <w:del w:id="150" w:author="Butterfill, Stephen" w:date="2020-04-03T11:59:00Z">
        <w:r w:rsidR="008310FE" w:rsidRPr="00C51668" w:rsidDel="00491239">
          <w:rPr>
            <w:rFonts w:ascii="Sabon LT Std" w:hAnsi="Sabon LT Std"/>
            <w:color w:val="000000" w:themeColor="text1"/>
            <w:sz w:val="22"/>
            <w:szCs w:val="22"/>
          </w:rPr>
          <w:delText>trust</w:delText>
        </w:r>
        <w:r w:rsidR="00440C74" w:rsidRPr="00C51668" w:rsidDel="00491239">
          <w:rPr>
            <w:rFonts w:ascii="Sabon LT Std" w:hAnsi="Sabon LT Std"/>
            <w:color w:val="000000" w:themeColor="text1"/>
            <w:sz w:val="22"/>
            <w:szCs w:val="22"/>
          </w:rPr>
          <w:delText>ed</w:delText>
        </w:r>
        <w:r w:rsidR="008310FE" w:rsidRPr="00C51668" w:rsidDel="00491239">
          <w:rPr>
            <w:rFonts w:ascii="Sabon LT Std" w:hAnsi="Sabon LT Std"/>
            <w:color w:val="000000" w:themeColor="text1"/>
            <w:sz w:val="22"/>
            <w:szCs w:val="22"/>
          </w:rPr>
          <w:delText xml:space="preserve"> </w:delText>
        </w:r>
      </w:del>
      <w:ins w:id="151" w:author="Butterfill, Stephen" w:date="2020-04-03T11:59:00Z">
        <w:r w:rsidR="00491239">
          <w:rPr>
            <w:rFonts w:ascii="Sabon LT Std" w:hAnsi="Sabon LT Std"/>
            <w:color w:val="000000" w:themeColor="text1"/>
            <w:sz w:val="22"/>
            <w:szCs w:val="22"/>
          </w:rPr>
          <w:t>expected</w:t>
        </w:r>
        <w:r w:rsidR="00491239" w:rsidRPr="00C51668">
          <w:rPr>
            <w:rFonts w:ascii="Sabon LT Std" w:hAnsi="Sabon LT Std"/>
            <w:color w:val="000000" w:themeColor="text1"/>
            <w:sz w:val="22"/>
            <w:szCs w:val="22"/>
          </w:rPr>
          <w:t xml:space="preserve"> </w:t>
        </w:r>
      </w:ins>
      <w:r w:rsidR="008310FE" w:rsidRPr="00C51668">
        <w:rPr>
          <w:rFonts w:ascii="Sabon LT Std" w:hAnsi="Sabon LT Std"/>
          <w:color w:val="000000" w:themeColor="text1"/>
          <w:sz w:val="22"/>
          <w:szCs w:val="22"/>
        </w:rPr>
        <w:t>that their partner ha</w:t>
      </w:r>
      <w:r w:rsidR="009C4D3C" w:rsidRPr="00C51668">
        <w:rPr>
          <w:rFonts w:ascii="Sabon LT Std" w:hAnsi="Sabon LT Std"/>
          <w:color w:val="000000" w:themeColor="text1"/>
          <w:sz w:val="22"/>
          <w:szCs w:val="22"/>
        </w:rPr>
        <w:t>d</w:t>
      </w:r>
      <w:r w:rsidR="008310FE" w:rsidRPr="00C51668">
        <w:rPr>
          <w:rFonts w:ascii="Sabon LT Std" w:hAnsi="Sabon LT Std"/>
          <w:color w:val="000000" w:themeColor="text1"/>
          <w:sz w:val="22"/>
          <w:szCs w:val="22"/>
        </w:rPr>
        <w:t xml:space="preserve"> previously chosen </w:t>
      </w:r>
      <w:r w:rsidR="003E4722" w:rsidRPr="00C51668">
        <w:rPr>
          <w:rFonts w:ascii="Sabon LT Std" w:hAnsi="Sabon LT Std"/>
          <w:color w:val="000000" w:themeColor="text1"/>
          <w:sz w:val="22"/>
          <w:szCs w:val="22"/>
        </w:rPr>
        <w:t>this same</w:t>
      </w:r>
      <w:r w:rsidR="005D46FA" w:rsidRPr="00C51668">
        <w:rPr>
          <w:rFonts w:ascii="Sabon LT Std" w:hAnsi="Sabon LT Std"/>
          <w:color w:val="000000" w:themeColor="text1"/>
          <w:sz w:val="22"/>
          <w:szCs w:val="22"/>
        </w:rPr>
        <w:t xml:space="preserve"> option,</w:t>
      </w:r>
      <w:r w:rsidR="008310FE" w:rsidRPr="00C51668">
        <w:rPr>
          <w:rFonts w:ascii="Sabon LT Std" w:hAnsi="Sabon LT Std"/>
          <w:color w:val="000000" w:themeColor="text1"/>
          <w:sz w:val="22"/>
          <w:szCs w:val="22"/>
        </w:rPr>
        <w:t xml:space="preserve"> or </w:t>
      </w:r>
      <w:r w:rsidR="005D46FA" w:rsidRPr="00C51668">
        <w:rPr>
          <w:rFonts w:ascii="Sabon LT Std" w:hAnsi="Sabon LT Std"/>
          <w:color w:val="000000" w:themeColor="text1"/>
          <w:sz w:val="22"/>
          <w:szCs w:val="22"/>
        </w:rPr>
        <w:t>to exit (i.e. to select the</w:t>
      </w:r>
      <w:r w:rsidR="008310FE" w:rsidRPr="00C51668">
        <w:rPr>
          <w:rFonts w:ascii="Sabon LT Std" w:hAnsi="Sabon LT Std"/>
          <w:color w:val="000000" w:themeColor="text1"/>
          <w:sz w:val="22"/>
          <w:szCs w:val="22"/>
        </w:rPr>
        <w:t xml:space="preserve"> alternative option</w:t>
      </w:r>
      <w:r w:rsidR="005D46FA" w:rsidRPr="00C51668">
        <w:rPr>
          <w:rFonts w:ascii="Sabon LT Std" w:hAnsi="Sabon LT Std"/>
          <w:color w:val="000000" w:themeColor="text1"/>
          <w:sz w:val="22"/>
          <w:szCs w:val="22"/>
        </w:rPr>
        <w:t>, in orange</w:t>
      </w:r>
      <w:r w:rsidR="008310FE" w:rsidRPr="00C51668">
        <w:rPr>
          <w:rFonts w:ascii="Sabon LT Std" w:hAnsi="Sabon LT Std"/>
          <w:color w:val="000000" w:themeColor="text1"/>
          <w:sz w:val="22"/>
          <w:szCs w:val="22"/>
        </w:rPr>
        <w:t>) if they d</w:t>
      </w:r>
      <w:r w:rsidR="00BF4C0E" w:rsidRPr="00C51668">
        <w:rPr>
          <w:rFonts w:ascii="Sabon LT Std" w:hAnsi="Sabon LT Std"/>
          <w:color w:val="000000" w:themeColor="text1"/>
          <w:sz w:val="22"/>
          <w:szCs w:val="22"/>
        </w:rPr>
        <w:t xml:space="preserve">id </w:t>
      </w:r>
      <w:r w:rsidR="008310FE" w:rsidRPr="00C51668">
        <w:rPr>
          <w:rFonts w:ascii="Sabon LT Std" w:hAnsi="Sabon LT Std"/>
          <w:color w:val="000000" w:themeColor="text1"/>
          <w:sz w:val="22"/>
          <w:szCs w:val="22"/>
        </w:rPr>
        <w:t xml:space="preserve">not trust their partner </w:t>
      </w:r>
      <w:r w:rsidR="00EA2830" w:rsidRPr="00C51668">
        <w:rPr>
          <w:rFonts w:ascii="Sabon LT Std" w:hAnsi="Sabon LT Std"/>
          <w:color w:val="000000" w:themeColor="text1"/>
          <w:sz w:val="22"/>
          <w:szCs w:val="22"/>
        </w:rPr>
        <w:t>to have</w:t>
      </w:r>
      <w:r w:rsidR="008310FE" w:rsidRPr="00C51668">
        <w:rPr>
          <w:rFonts w:ascii="Sabon LT Std" w:hAnsi="Sabon LT Std"/>
          <w:color w:val="000000" w:themeColor="text1"/>
          <w:sz w:val="22"/>
          <w:szCs w:val="22"/>
        </w:rPr>
        <w:t xml:space="preserve"> chosen </w:t>
      </w:r>
      <w:r w:rsidR="005D46FA" w:rsidRPr="00C51668">
        <w:rPr>
          <w:rFonts w:ascii="Sabon LT Std" w:hAnsi="Sabon LT Std"/>
          <w:color w:val="000000" w:themeColor="text1"/>
          <w:sz w:val="22"/>
          <w:szCs w:val="22"/>
        </w:rPr>
        <w:t xml:space="preserve">the mutually beneficial option. Participants’ </w:t>
      </w:r>
      <w:r w:rsidR="00774CD5" w:rsidRPr="00C51668">
        <w:rPr>
          <w:rFonts w:ascii="Sabon LT Std" w:hAnsi="Sabon LT Std"/>
          <w:color w:val="000000" w:themeColor="text1"/>
          <w:sz w:val="22"/>
          <w:szCs w:val="22"/>
        </w:rPr>
        <w:t xml:space="preserve">alternative </w:t>
      </w:r>
      <w:r w:rsidR="008310FE" w:rsidRPr="00C51668">
        <w:rPr>
          <w:rFonts w:ascii="Sabon LT Std" w:hAnsi="Sabon LT Std"/>
          <w:color w:val="000000" w:themeColor="text1"/>
          <w:sz w:val="22"/>
          <w:szCs w:val="22"/>
        </w:rPr>
        <w:t>option</w:t>
      </w:r>
      <w:r w:rsidR="005D46FA" w:rsidRPr="00C51668">
        <w:rPr>
          <w:rFonts w:ascii="Sabon LT Std" w:hAnsi="Sabon LT Std"/>
          <w:color w:val="000000" w:themeColor="text1"/>
          <w:sz w:val="22"/>
          <w:szCs w:val="22"/>
        </w:rPr>
        <w:t>s</w:t>
      </w:r>
      <w:r w:rsidR="008310FE" w:rsidRPr="00C51668">
        <w:rPr>
          <w:rFonts w:ascii="Sabon LT Std" w:hAnsi="Sabon LT Std"/>
          <w:color w:val="000000" w:themeColor="text1"/>
          <w:sz w:val="22"/>
          <w:szCs w:val="22"/>
        </w:rPr>
        <w:t xml:space="preserve"> </w:t>
      </w:r>
      <w:r w:rsidR="00DD75E3" w:rsidRPr="00C51668">
        <w:rPr>
          <w:rFonts w:ascii="Sabon LT Std" w:hAnsi="Sabon LT Std"/>
          <w:color w:val="000000" w:themeColor="text1"/>
          <w:sz w:val="22"/>
          <w:szCs w:val="22"/>
        </w:rPr>
        <w:t xml:space="preserve">always entailed </w:t>
      </w:r>
      <w:r w:rsidR="008310FE" w:rsidRPr="00C51668">
        <w:rPr>
          <w:rFonts w:ascii="Sabon LT Std" w:hAnsi="Sabon LT Std"/>
          <w:color w:val="000000" w:themeColor="text1"/>
          <w:sz w:val="22"/>
          <w:szCs w:val="22"/>
        </w:rPr>
        <w:t>a lower reward</w:t>
      </w:r>
      <w:r w:rsidR="00156D87" w:rsidRPr="00C51668">
        <w:rPr>
          <w:rFonts w:ascii="Sabon LT Std" w:hAnsi="Sabon LT Std"/>
          <w:color w:val="000000" w:themeColor="text1"/>
          <w:sz w:val="22"/>
          <w:szCs w:val="22"/>
        </w:rPr>
        <w:t>.</w:t>
      </w:r>
    </w:p>
    <w:p w14:paraId="6CBA03D1" w14:textId="2DB11530" w:rsidR="003F1FB0" w:rsidRPr="00C51668" w:rsidRDefault="003F1FB0" w:rsidP="003F1FB0">
      <w:pPr>
        <w:jc w:val="center"/>
        <w:rPr>
          <w:rFonts w:ascii="Sabon LT Std" w:hAnsi="Sabon LT Std"/>
          <w:color w:val="000000" w:themeColor="text1"/>
        </w:rPr>
      </w:pPr>
    </w:p>
    <w:p w14:paraId="7D8694E5" w14:textId="4BEB74BE" w:rsidR="003F1FB0" w:rsidRPr="00C51668" w:rsidRDefault="003F1FB0" w:rsidP="003F1FB0">
      <w:pPr>
        <w:jc w:val="center"/>
        <w:rPr>
          <w:rFonts w:ascii="Sabon LT Std" w:hAnsi="Sabon LT Std"/>
          <w:i/>
          <w:iCs/>
          <w:color w:val="000000" w:themeColor="text1"/>
          <w:sz w:val="20"/>
          <w:szCs w:val="20"/>
        </w:rPr>
      </w:pPr>
      <w:r w:rsidRPr="00C51668">
        <w:rPr>
          <w:rFonts w:ascii="Sabon LT Std" w:hAnsi="Sabon LT Std"/>
          <w:i/>
          <w:iCs/>
          <w:color w:val="000000" w:themeColor="text1"/>
          <w:sz w:val="20"/>
          <w:szCs w:val="20"/>
        </w:rPr>
        <w:t>Payoffs if participant chooses alternative option</w:t>
      </w:r>
    </w:p>
    <w:p w14:paraId="5A59BDD5" w14:textId="65E549AF" w:rsidR="003628B2" w:rsidRPr="00C51668" w:rsidRDefault="002505AD" w:rsidP="006A1D23">
      <w:pPr>
        <w:jc w:val="center"/>
        <w:rPr>
          <w:rFonts w:ascii="Sabon LT Std" w:hAnsi="Sabon LT Std"/>
          <w:color w:val="000000" w:themeColor="text1"/>
        </w:rPr>
      </w:pPr>
      <w:r w:rsidRPr="00C51668">
        <w:rPr>
          <w:rFonts w:ascii="Sabon LT Std" w:hAnsi="Sabon LT Std"/>
          <w:noProof/>
          <w:color w:val="000000" w:themeColor="text1"/>
        </w:rPr>
        <w:drawing>
          <wp:inline distT="0" distB="0" distL="0" distR="0" wp14:anchorId="58A53C7D" wp14:editId="47ED463B">
            <wp:extent cx="4012229" cy="896746"/>
            <wp:effectExtent l="0" t="0" r="127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_outcome defec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5935" cy="906514"/>
                    </a:xfrm>
                    <a:prstGeom prst="rect">
                      <a:avLst/>
                    </a:prstGeom>
                  </pic:spPr>
                </pic:pic>
              </a:graphicData>
            </a:graphic>
          </wp:inline>
        </w:drawing>
      </w:r>
    </w:p>
    <w:p w14:paraId="2848A394" w14:textId="77777777" w:rsidR="000B3ECC" w:rsidRPr="00C51668" w:rsidRDefault="000B3ECC" w:rsidP="006A1D23">
      <w:pPr>
        <w:jc w:val="center"/>
        <w:rPr>
          <w:rFonts w:ascii="Sabon LT Std" w:hAnsi="Sabon LT Std"/>
          <w:color w:val="000000" w:themeColor="text1"/>
        </w:rPr>
      </w:pPr>
    </w:p>
    <w:p w14:paraId="04D97C0B" w14:textId="74D0D981" w:rsidR="003F1FB0" w:rsidRPr="00C51668" w:rsidRDefault="003F1FB0" w:rsidP="003F1FB0">
      <w:pPr>
        <w:jc w:val="center"/>
        <w:rPr>
          <w:rFonts w:ascii="Sabon LT Std" w:hAnsi="Sabon LT Std"/>
          <w:i/>
          <w:iCs/>
          <w:color w:val="000000" w:themeColor="text1"/>
          <w:sz w:val="20"/>
          <w:szCs w:val="20"/>
        </w:rPr>
      </w:pPr>
      <w:r w:rsidRPr="00C51668">
        <w:rPr>
          <w:rFonts w:ascii="Sabon LT Std" w:hAnsi="Sabon LT Std"/>
          <w:i/>
          <w:iCs/>
          <w:color w:val="000000" w:themeColor="text1"/>
          <w:sz w:val="20"/>
          <w:szCs w:val="20"/>
        </w:rPr>
        <w:t>Payoffs if participant chooses cooperative option</w:t>
      </w:r>
    </w:p>
    <w:p w14:paraId="59562F61" w14:textId="13AA3A08" w:rsidR="005D46FA" w:rsidRPr="00C51668" w:rsidRDefault="003628B2" w:rsidP="006A1D23">
      <w:pPr>
        <w:jc w:val="center"/>
        <w:rPr>
          <w:rFonts w:ascii="Sabon LT Std" w:hAnsi="Sabon LT Std"/>
          <w:color w:val="000000" w:themeColor="text1"/>
        </w:rPr>
      </w:pPr>
      <w:r w:rsidRPr="00C51668">
        <w:rPr>
          <w:rFonts w:ascii="Sabon LT Std" w:hAnsi="Sabon LT Std"/>
          <w:noProof/>
          <w:color w:val="000000" w:themeColor="text1"/>
        </w:rPr>
        <w:drawing>
          <wp:inline distT="0" distB="0" distL="0" distR="0" wp14:anchorId="5BAAFC36" wp14:editId="1668A321">
            <wp:extent cx="4063376" cy="859975"/>
            <wp:effectExtent l="0" t="0" r="635"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outcome coo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63307" cy="881125"/>
                    </a:xfrm>
                    <a:prstGeom prst="rect">
                      <a:avLst/>
                    </a:prstGeom>
                  </pic:spPr>
                </pic:pic>
              </a:graphicData>
            </a:graphic>
          </wp:inline>
        </w:drawing>
      </w:r>
    </w:p>
    <w:p w14:paraId="499EC842" w14:textId="7FA89FC6" w:rsidR="00502F80" w:rsidRPr="00C51668" w:rsidRDefault="005D46FA" w:rsidP="0002459D">
      <w:pPr>
        <w:jc w:val="both"/>
        <w:rPr>
          <w:rFonts w:ascii="Sabon LT Std" w:hAnsi="Sabon LT Std"/>
          <w:color w:val="000000" w:themeColor="text1"/>
          <w:sz w:val="22"/>
          <w:szCs w:val="22"/>
        </w:rPr>
      </w:pPr>
      <w:r w:rsidRPr="00C51668">
        <w:rPr>
          <w:rFonts w:ascii="Sabon LT Std" w:hAnsi="Sabon LT Std"/>
          <w:b/>
          <w:bCs/>
          <w:color w:val="000000" w:themeColor="text1"/>
          <w:sz w:val="22"/>
          <w:szCs w:val="22"/>
        </w:rPr>
        <w:t xml:space="preserve">Figure </w:t>
      </w:r>
      <w:r w:rsidR="00452371" w:rsidRPr="00C51668">
        <w:rPr>
          <w:rFonts w:ascii="Sabon LT Std" w:hAnsi="Sabon LT Std"/>
          <w:b/>
          <w:bCs/>
          <w:color w:val="000000" w:themeColor="text1"/>
          <w:sz w:val="22"/>
          <w:szCs w:val="22"/>
        </w:rPr>
        <w:t>3</w:t>
      </w:r>
      <w:r w:rsidR="00B043AF" w:rsidRPr="00C51668">
        <w:rPr>
          <w:rFonts w:ascii="Sabon LT Std" w:hAnsi="Sabon LT Std"/>
          <w:b/>
          <w:bCs/>
          <w:color w:val="000000" w:themeColor="text1"/>
          <w:sz w:val="22"/>
          <w:szCs w:val="22"/>
        </w:rPr>
        <w:t>B</w:t>
      </w:r>
      <w:r w:rsidRPr="00C51668">
        <w:rPr>
          <w:rFonts w:ascii="Sabon LT Std" w:hAnsi="Sabon LT Std"/>
          <w:color w:val="000000" w:themeColor="text1"/>
          <w:sz w:val="22"/>
          <w:szCs w:val="22"/>
        </w:rPr>
        <w:t xml:space="preserve">. Experiment 2 Payoff Structure. </w:t>
      </w:r>
      <w:r w:rsidR="00A07090" w:rsidRPr="00C51668">
        <w:rPr>
          <w:rFonts w:ascii="Sabon LT Std" w:eastAsiaTheme="minorHAnsi" w:hAnsi="Sabon LT Std"/>
          <w:sz w:val="22"/>
          <w:szCs w:val="22"/>
          <w:lang w:eastAsia="en-US"/>
        </w:rPr>
        <w:t>If the participant chose the alternative option (orange), then payoffs were determined as in the top half of the figure above: the participant received the guaranteed amount (300), and the partner received the amount corresponding to the option s/he had chosen: 600 if s/he had chosen the alternative option (blue) or 500 if she had chosen the cooperative option (green). Conversely, if the participant chose the cooperative option, the payoffs were determined as in the bottom half of the figure above: If the partner had chosen the cooperative option (green), then each player received the corresponding amount (500); if the partner had chosen the then both chosen the alternative option (blue), the partner received the corresponding amount and the participant received 0.</w:t>
      </w:r>
      <w:r w:rsidR="00947C44" w:rsidRPr="00C51668">
        <w:rPr>
          <w:rFonts w:ascii="Sabon LT Std" w:eastAsiaTheme="minorHAnsi" w:hAnsi="Sabon LT Std"/>
          <w:sz w:val="22"/>
          <w:szCs w:val="22"/>
          <w:lang w:eastAsia="en-US"/>
        </w:rPr>
        <w:t xml:space="preserve"> </w:t>
      </w:r>
      <w:r w:rsidR="0086090A" w:rsidRPr="00C51668">
        <w:rPr>
          <w:rFonts w:ascii="Sabon LT Std" w:hAnsi="Sabon LT Std"/>
          <w:color w:val="000000" w:themeColor="text1"/>
          <w:sz w:val="22"/>
          <w:szCs w:val="22"/>
        </w:rPr>
        <w:t xml:space="preserve">Participants </w:t>
      </w:r>
      <w:r w:rsidR="00A07090" w:rsidRPr="00C51668">
        <w:rPr>
          <w:rFonts w:ascii="Sabon LT Std" w:hAnsi="Sabon LT Std"/>
          <w:color w:val="000000" w:themeColor="text1"/>
          <w:sz w:val="22"/>
          <w:szCs w:val="22"/>
        </w:rPr>
        <w:t>sh</w:t>
      </w:r>
      <w:r w:rsidR="006302FF" w:rsidRPr="00C51668">
        <w:rPr>
          <w:rFonts w:ascii="Sabon LT Std" w:hAnsi="Sabon LT Std"/>
          <w:color w:val="000000" w:themeColor="text1"/>
          <w:sz w:val="22"/>
          <w:szCs w:val="22"/>
        </w:rPr>
        <w:t>ould</w:t>
      </w:r>
      <w:r w:rsidR="0086090A" w:rsidRPr="00C51668">
        <w:rPr>
          <w:rFonts w:ascii="Sabon LT Std" w:hAnsi="Sabon LT Std"/>
          <w:color w:val="000000" w:themeColor="text1"/>
          <w:sz w:val="22"/>
          <w:szCs w:val="22"/>
        </w:rPr>
        <w:t xml:space="preserve"> thus only </w:t>
      </w:r>
      <w:r w:rsidR="0086090A" w:rsidRPr="00C51668">
        <w:rPr>
          <w:rFonts w:ascii="Sabon LT Std" w:hAnsi="Sabon LT Std"/>
          <w:color w:val="000000" w:themeColor="text1"/>
          <w:sz w:val="22"/>
          <w:szCs w:val="22"/>
        </w:rPr>
        <w:lastRenderedPageBreak/>
        <w:t>choose the cooperative option if they believe</w:t>
      </w:r>
      <w:r w:rsidR="00916BB5" w:rsidRPr="00C51668">
        <w:rPr>
          <w:rFonts w:ascii="Sabon LT Std" w:hAnsi="Sabon LT Std"/>
          <w:color w:val="000000" w:themeColor="text1"/>
          <w:sz w:val="22"/>
          <w:szCs w:val="22"/>
        </w:rPr>
        <w:t>d</w:t>
      </w:r>
      <w:r w:rsidR="0086090A" w:rsidRPr="00C51668">
        <w:rPr>
          <w:rFonts w:ascii="Sabon LT Std" w:hAnsi="Sabon LT Std"/>
          <w:color w:val="000000" w:themeColor="text1"/>
          <w:sz w:val="22"/>
          <w:szCs w:val="22"/>
        </w:rPr>
        <w:t xml:space="preserve"> their partner </w:t>
      </w:r>
      <w:r w:rsidR="00DD75E3" w:rsidRPr="00C51668">
        <w:rPr>
          <w:rFonts w:ascii="Sabon LT Std" w:hAnsi="Sabon LT Std"/>
          <w:color w:val="000000" w:themeColor="text1"/>
          <w:sz w:val="22"/>
          <w:szCs w:val="22"/>
        </w:rPr>
        <w:t xml:space="preserve">had </w:t>
      </w:r>
      <w:r w:rsidR="0086090A" w:rsidRPr="00C51668">
        <w:rPr>
          <w:rFonts w:ascii="Sabon LT Std" w:hAnsi="Sabon LT Std"/>
          <w:color w:val="000000" w:themeColor="text1"/>
          <w:sz w:val="22"/>
          <w:szCs w:val="22"/>
        </w:rPr>
        <w:t xml:space="preserve">likewise </w:t>
      </w:r>
      <w:r w:rsidR="00DD75E3" w:rsidRPr="00C51668">
        <w:rPr>
          <w:rFonts w:ascii="Sabon LT Std" w:hAnsi="Sabon LT Std"/>
          <w:color w:val="000000" w:themeColor="text1"/>
          <w:sz w:val="22"/>
          <w:szCs w:val="22"/>
        </w:rPr>
        <w:t>done</w:t>
      </w:r>
      <w:r w:rsidR="0086090A" w:rsidRPr="00C51668">
        <w:rPr>
          <w:rFonts w:ascii="Sabon LT Std" w:hAnsi="Sabon LT Std"/>
          <w:color w:val="000000" w:themeColor="text1"/>
          <w:sz w:val="22"/>
          <w:szCs w:val="22"/>
        </w:rPr>
        <w:t xml:space="preserve"> so. While payoffs </w:t>
      </w:r>
      <w:r w:rsidR="00605EB4" w:rsidRPr="00C51668">
        <w:rPr>
          <w:rFonts w:ascii="Sabon LT Std" w:hAnsi="Sabon LT Std"/>
          <w:color w:val="000000" w:themeColor="text1"/>
          <w:sz w:val="22"/>
          <w:szCs w:val="22"/>
        </w:rPr>
        <w:t>for</w:t>
      </w:r>
      <w:r w:rsidR="0086090A" w:rsidRPr="00C51668">
        <w:rPr>
          <w:rFonts w:ascii="Sabon LT Std" w:hAnsi="Sabon LT Std"/>
          <w:color w:val="000000" w:themeColor="text1"/>
          <w:sz w:val="22"/>
          <w:szCs w:val="22"/>
        </w:rPr>
        <w:t xml:space="preserve"> the cooperative </w:t>
      </w:r>
      <w:r w:rsidR="00605EB4" w:rsidRPr="00C51668">
        <w:rPr>
          <w:rFonts w:ascii="Sabon LT Std" w:hAnsi="Sabon LT Std"/>
          <w:color w:val="000000" w:themeColor="text1"/>
          <w:sz w:val="22"/>
          <w:szCs w:val="22"/>
        </w:rPr>
        <w:t xml:space="preserve">options </w:t>
      </w:r>
      <w:r w:rsidR="0086090A" w:rsidRPr="00C51668">
        <w:rPr>
          <w:rFonts w:ascii="Sabon LT Std" w:hAnsi="Sabon LT Std"/>
          <w:color w:val="000000" w:themeColor="text1"/>
          <w:sz w:val="22"/>
          <w:szCs w:val="22"/>
        </w:rPr>
        <w:t xml:space="preserve">and </w:t>
      </w:r>
      <w:r w:rsidR="00605EB4" w:rsidRPr="00C51668">
        <w:rPr>
          <w:rFonts w:ascii="Sabon LT Std" w:hAnsi="Sabon LT Std"/>
          <w:color w:val="000000" w:themeColor="text1"/>
          <w:sz w:val="22"/>
          <w:szCs w:val="22"/>
        </w:rPr>
        <w:t xml:space="preserve">for </w:t>
      </w:r>
      <w:r w:rsidR="0086090A" w:rsidRPr="00C51668">
        <w:rPr>
          <w:rFonts w:ascii="Sabon LT Std" w:hAnsi="Sabon LT Std"/>
          <w:color w:val="000000" w:themeColor="text1"/>
          <w:sz w:val="22"/>
          <w:szCs w:val="22"/>
        </w:rPr>
        <w:t xml:space="preserve">participants’ alternative options </w:t>
      </w:r>
      <w:r w:rsidR="00605EB4" w:rsidRPr="00C51668">
        <w:rPr>
          <w:rFonts w:ascii="Sabon LT Std" w:hAnsi="Sabon LT Std"/>
          <w:color w:val="000000" w:themeColor="text1"/>
          <w:sz w:val="22"/>
          <w:szCs w:val="22"/>
        </w:rPr>
        <w:t>we</w:t>
      </w:r>
      <w:r w:rsidR="0086090A" w:rsidRPr="00C51668">
        <w:rPr>
          <w:rFonts w:ascii="Sabon LT Std" w:hAnsi="Sabon LT Std"/>
          <w:color w:val="000000" w:themeColor="text1"/>
          <w:sz w:val="22"/>
          <w:szCs w:val="22"/>
        </w:rPr>
        <w:t>re fixed, we var</w:t>
      </w:r>
      <w:r w:rsidR="00605EB4" w:rsidRPr="00C51668">
        <w:rPr>
          <w:rFonts w:ascii="Sabon LT Std" w:hAnsi="Sabon LT Std"/>
          <w:color w:val="000000" w:themeColor="text1"/>
          <w:sz w:val="22"/>
          <w:szCs w:val="22"/>
        </w:rPr>
        <w:t>ied</w:t>
      </w:r>
      <w:r w:rsidR="0086090A" w:rsidRPr="00C51668">
        <w:rPr>
          <w:rFonts w:ascii="Sabon LT Std" w:hAnsi="Sabon LT Std"/>
          <w:color w:val="000000" w:themeColor="text1"/>
          <w:sz w:val="22"/>
          <w:szCs w:val="22"/>
        </w:rPr>
        <w:t xml:space="preserve"> the </w:t>
      </w:r>
      <w:r w:rsidR="001B2A6D" w:rsidRPr="00C51668">
        <w:rPr>
          <w:rFonts w:ascii="Sabon LT Std" w:hAnsi="Sabon LT Std"/>
          <w:color w:val="000000" w:themeColor="text1"/>
          <w:sz w:val="22"/>
          <w:szCs w:val="22"/>
        </w:rPr>
        <w:t xml:space="preserve">amount associated with </w:t>
      </w:r>
      <w:r w:rsidR="00A07090" w:rsidRPr="00C51668">
        <w:rPr>
          <w:rFonts w:ascii="Sabon LT Std" w:hAnsi="Sabon LT Std"/>
          <w:color w:val="000000" w:themeColor="text1"/>
          <w:sz w:val="22"/>
          <w:szCs w:val="22"/>
        </w:rPr>
        <w:t xml:space="preserve">the </w:t>
      </w:r>
      <w:r w:rsidR="0086090A" w:rsidRPr="00C51668">
        <w:rPr>
          <w:rFonts w:ascii="Sabon LT Std" w:hAnsi="Sabon LT Std"/>
          <w:color w:val="000000" w:themeColor="text1"/>
          <w:sz w:val="22"/>
          <w:szCs w:val="22"/>
        </w:rPr>
        <w:t>partner’s alternative option unpredictably across trial</w:t>
      </w:r>
      <w:r w:rsidR="00511A8A" w:rsidRPr="00C51668">
        <w:rPr>
          <w:rFonts w:ascii="Sabon LT Std" w:hAnsi="Sabon LT Std"/>
          <w:color w:val="000000" w:themeColor="text1"/>
          <w:sz w:val="22"/>
          <w:szCs w:val="22"/>
        </w:rPr>
        <w:t>s.</w:t>
      </w:r>
      <w:r w:rsidR="00F349E5" w:rsidRPr="00C51668">
        <w:rPr>
          <w:rFonts w:ascii="Sabon LT Std" w:hAnsi="Sabon LT Std"/>
          <w:color w:val="000000" w:themeColor="text1"/>
          <w:sz w:val="32"/>
          <w:szCs w:val="32"/>
        </w:rPr>
        <w:br w:type="page"/>
      </w:r>
    </w:p>
    <w:p w14:paraId="53F700F1" w14:textId="004DF438" w:rsidR="00F90548" w:rsidRPr="00C51668" w:rsidRDefault="00F90548" w:rsidP="00386273">
      <w:pPr>
        <w:spacing w:line="360" w:lineRule="auto"/>
        <w:jc w:val="center"/>
        <w:rPr>
          <w:rFonts w:ascii="Sabon LT Std" w:hAnsi="Sabon LT Std"/>
          <w:color w:val="000000" w:themeColor="text1"/>
        </w:rPr>
      </w:pPr>
      <w:r w:rsidRPr="00C51668">
        <w:rPr>
          <w:rFonts w:ascii="Sabon LT Std" w:hAnsi="Sabon LT Std"/>
          <w:noProof/>
          <w:color w:val="000000" w:themeColor="text1"/>
        </w:rPr>
        <w:lastRenderedPageBreak/>
        <w:drawing>
          <wp:inline distT="0" distB="0" distL="0" distR="0" wp14:anchorId="0CDBFB76" wp14:editId="337B69FD">
            <wp:extent cx="4901989" cy="3929743"/>
            <wp:effectExtent l="0" t="0" r="127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_experiment_2.jpeg"/>
                    <pic:cNvPicPr/>
                  </pic:nvPicPr>
                  <pic:blipFill>
                    <a:blip r:embed="rId21">
                      <a:extLst>
                        <a:ext uri="{28A0092B-C50C-407E-A947-70E740481C1C}">
                          <a14:useLocalDpi xmlns:a14="http://schemas.microsoft.com/office/drawing/2010/main" val="0"/>
                        </a:ext>
                      </a:extLst>
                    </a:blip>
                    <a:stretch>
                      <a:fillRect/>
                    </a:stretch>
                  </pic:blipFill>
                  <pic:spPr>
                    <a:xfrm>
                      <a:off x="0" y="0"/>
                      <a:ext cx="4901989" cy="3929743"/>
                    </a:xfrm>
                    <a:prstGeom prst="rect">
                      <a:avLst/>
                    </a:prstGeom>
                  </pic:spPr>
                </pic:pic>
              </a:graphicData>
            </a:graphic>
          </wp:inline>
        </w:drawing>
      </w:r>
    </w:p>
    <w:p w14:paraId="719EF269" w14:textId="77777777" w:rsidR="00F90548" w:rsidRPr="00C51668" w:rsidRDefault="00F90548" w:rsidP="00402243">
      <w:pPr>
        <w:spacing w:line="360" w:lineRule="auto"/>
        <w:jc w:val="both"/>
        <w:rPr>
          <w:rFonts w:ascii="Sabon LT Std" w:hAnsi="Sabon LT Std"/>
          <w:color w:val="000000" w:themeColor="text1"/>
        </w:rPr>
      </w:pPr>
    </w:p>
    <w:p w14:paraId="0F7E3B00" w14:textId="19DD1068" w:rsidR="00510833" w:rsidRPr="00C51668" w:rsidRDefault="006E6CE6" w:rsidP="00D11431">
      <w:pPr>
        <w:jc w:val="both"/>
        <w:rPr>
          <w:rFonts w:ascii="Sabon LT Std" w:hAnsi="Sabon LT Std"/>
          <w:color w:val="000000" w:themeColor="text1"/>
        </w:rPr>
      </w:pPr>
      <w:r w:rsidRPr="00C51668">
        <w:rPr>
          <w:rFonts w:ascii="Sabon LT Std" w:hAnsi="Sabon LT Std"/>
          <w:b/>
          <w:bCs/>
          <w:color w:val="000000" w:themeColor="text1"/>
        </w:rPr>
        <w:t>Figure 4</w:t>
      </w:r>
      <w:r w:rsidRPr="00C51668">
        <w:rPr>
          <w:rFonts w:ascii="Sabon LT Std" w:hAnsi="Sabon LT Std"/>
          <w:color w:val="000000" w:themeColor="text1"/>
        </w:rPr>
        <w:t xml:space="preserve">. Experiment 2 data. Graphs show mean cooperation rates by partner condition for the corresponding temptation level of </w:t>
      </w:r>
      <w:r w:rsidR="00F90548" w:rsidRPr="00C51668">
        <w:rPr>
          <w:rFonts w:ascii="Sabon LT Std" w:hAnsi="Sabon LT Std"/>
          <w:color w:val="000000" w:themeColor="text1"/>
        </w:rPr>
        <w:t>partners’</w:t>
      </w:r>
      <w:r w:rsidRPr="00C51668">
        <w:rPr>
          <w:rFonts w:ascii="Sabon LT Std" w:hAnsi="Sabon LT Std"/>
          <w:color w:val="000000" w:themeColor="text1"/>
        </w:rPr>
        <w:t xml:space="preserve"> alternative option. Regression results (see Table </w:t>
      </w:r>
      <w:del w:id="152" w:author="s" w:date="2020-04-03T12:16:00Z">
        <w:r w:rsidR="00DD69D0" w:rsidRPr="00C51668" w:rsidDel="00481C4F">
          <w:rPr>
            <w:rFonts w:ascii="Sabon LT Std" w:hAnsi="Sabon LT Std"/>
            <w:color w:val="000000" w:themeColor="text1"/>
          </w:rPr>
          <w:delText>2</w:delText>
        </w:r>
      </w:del>
      <w:ins w:id="153" w:author="s" w:date="2020-04-03T12:16:00Z">
        <w:r w:rsidR="00481C4F">
          <w:rPr>
            <w:rFonts w:ascii="Sabon LT Std" w:hAnsi="Sabon LT Std"/>
            <w:color w:val="000000" w:themeColor="text1"/>
          </w:rPr>
          <w:t>3</w:t>
        </w:r>
      </w:ins>
      <w:r w:rsidRPr="00C51668">
        <w:rPr>
          <w:rFonts w:ascii="Sabon LT Std" w:hAnsi="Sabon LT Std"/>
          <w:color w:val="000000" w:themeColor="text1"/>
        </w:rPr>
        <w:t xml:space="preserve">) show that cooperation rates were significantly </w:t>
      </w:r>
      <w:r w:rsidR="00DD69D0" w:rsidRPr="00C51668">
        <w:rPr>
          <w:rFonts w:ascii="Sabon LT Std" w:hAnsi="Sabon LT Std"/>
          <w:color w:val="000000" w:themeColor="text1"/>
        </w:rPr>
        <w:t>lower</w:t>
      </w:r>
      <w:r w:rsidRPr="00C51668">
        <w:rPr>
          <w:rFonts w:ascii="Sabon LT Std" w:hAnsi="Sabon LT Std"/>
          <w:color w:val="000000" w:themeColor="text1"/>
        </w:rPr>
        <w:t xml:space="preserve"> when participants coordinated with the same partner (Fixed Partner) on every trial than when coordinating with different partners (Variable Partners) on each trial. In addition, cooperation rates are significantly decreasing with increases in the level of</w:t>
      </w:r>
      <w:r w:rsidR="00F90548" w:rsidRPr="00C51668">
        <w:rPr>
          <w:rFonts w:ascii="Sabon LT Std" w:hAnsi="Sabon LT Std"/>
          <w:color w:val="000000" w:themeColor="text1"/>
        </w:rPr>
        <w:t xml:space="preserve"> partners’</w:t>
      </w:r>
      <w:r w:rsidRPr="00C51668">
        <w:rPr>
          <w:rFonts w:ascii="Sabon LT Std" w:hAnsi="Sabon LT Std"/>
          <w:color w:val="000000" w:themeColor="text1"/>
        </w:rPr>
        <w:t xml:space="preserve"> temptation of the alternative option.</w:t>
      </w:r>
    </w:p>
    <w:p w14:paraId="61CC92E8" w14:textId="77777777" w:rsidR="00DA683E" w:rsidRPr="00C51668" w:rsidRDefault="00DA683E">
      <w:pPr>
        <w:rPr>
          <w:rFonts w:ascii="Sabon LT Std" w:hAnsi="Sabon LT Std"/>
          <w:color w:val="000000" w:themeColor="text1"/>
        </w:rPr>
      </w:pPr>
      <w:r w:rsidRPr="00C51668">
        <w:rPr>
          <w:rFonts w:ascii="Sabon LT Std" w:hAnsi="Sabon LT Std"/>
          <w:color w:val="000000" w:themeColor="text1"/>
        </w:rPr>
        <w:br w:type="page"/>
      </w:r>
    </w:p>
    <w:p w14:paraId="12F1A007" w14:textId="01AC8670" w:rsidR="00702C36" w:rsidRPr="00C51668" w:rsidRDefault="00702C36" w:rsidP="009C7E5C">
      <w:pPr>
        <w:spacing w:line="360" w:lineRule="auto"/>
        <w:jc w:val="center"/>
        <w:outlineLvl w:val="0"/>
        <w:rPr>
          <w:rFonts w:ascii="Sabon LT Std" w:hAnsi="Sabon LT Std"/>
          <w:b/>
          <w:bCs/>
          <w:color w:val="000000" w:themeColor="text1"/>
        </w:rPr>
      </w:pPr>
      <w:r w:rsidRPr="00C51668">
        <w:rPr>
          <w:rFonts w:ascii="Sabon LT Std" w:hAnsi="Sabon LT Std"/>
          <w:b/>
          <w:bCs/>
          <w:color w:val="000000" w:themeColor="text1"/>
        </w:rPr>
        <w:lastRenderedPageBreak/>
        <w:t>Discussion</w:t>
      </w:r>
    </w:p>
    <w:p w14:paraId="52AE188E" w14:textId="77777777" w:rsidR="009C7E5C" w:rsidRPr="00C51668" w:rsidRDefault="009C7E5C" w:rsidP="009C7E5C">
      <w:pPr>
        <w:spacing w:line="360" w:lineRule="auto"/>
        <w:jc w:val="center"/>
        <w:outlineLvl w:val="0"/>
        <w:rPr>
          <w:rFonts w:ascii="Sabon LT Std" w:hAnsi="Sabon LT Std"/>
          <w:b/>
          <w:bCs/>
          <w:color w:val="000000" w:themeColor="text1"/>
        </w:rPr>
      </w:pPr>
    </w:p>
    <w:p w14:paraId="5DA904AD" w14:textId="56F35033" w:rsidR="001C7A32" w:rsidRPr="00C51668" w:rsidRDefault="00DA683E" w:rsidP="00DA683E">
      <w:pPr>
        <w:spacing w:line="360" w:lineRule="auto"/>
        <w:jc w:val="both"/>
        <w:rPr>
          <w:rFonts w:ascii="Sabon LT Std" w:hAnsi="Sabon LT Std"/>
          <w:color w:val="000000" w:themeColor="text1"/>
        </w:rPr>
      </w:pPr>
      <w:r w:rsidRPr="00C51668">
        <w:rPr>
          <w:rFonts w:ascii="Sabon LT Std" w:hAnsi="Sabon LT Std"/>
          <w:color w:val="000000" w:themeColor="text1"/>
        </w:rPr>
        <w:t>T</w:t>
      </w:r>
      <w:r w:rsidR="00AC3046" w:rsidRPr="00C51668">
        <w:rPr>
          <w:rFonts w:ascii="Sabon LT Std" w:hAnsi="Sabon LT Std"/>
          <w:color w:val="000000" w:themeColor="text1"/>
        </w:rPr>
        <w:t xml:space="preserve">he </w:t>
      </w:r>
      <w:r w:rsidR="00394E16" w:rsidRPr="00C51668">
        <w:rPr>
          <w:rFonts w:ascii="Sabon LT Std" w:hAnsi="Sabon LT Std"/>
          <w:color w:val="000000" w:themeColor="text1"/>
        </w:rPr>
        <w:t>findings</w:t>
      </w:r>
      <w:r w:rsidR="00AC3046" w:rsidRPr="00C51668">
        <w:rPr>
          <w:rFonts w:ascii="Sabon LT Std" w:hAnsi="Sabon LT Std"/>
          <w:color w:val="000000" w:themeColor="text1"/>
        </w:rPr>
        <w:t xml:space="preserve"> from the two experiments presented here build upon previous research showing that </w:t>
      </w:r>
      <w:r w:rsidR="000E10A0" w:rsidRPr="00C51668">
        <w:rPr>
          <w:rFonts w:ascii="Sabon LT Std" w:hAnsi="Sabon LT Std"/>
          <w:color w:val="000000" w:themeColor="text1"/>
        </w:rPr>
        <w:t>repeated coordination</w:t>
      </w:r>
      <w:r w:rsidR="001F418E" w:rsidRPr="00C51668">
        <w:rPr>
          <w:rFonts w:ascii="Sabon LT Std" w:hAnsi="Sabon LT Std"/>
          <w:color w:val="000000" w:themeColor="text1"/>
        </w:rPr>
        <w:t xml:space="preserve"> over time</w:t>
      </w:r>
      <w:r w:rsidR="000E10A0" w:rsidRPr="00C51668">
        <w:rPr>
          <w:rFonts w:ascii="Sabon LT Std" w:hAnsi="Sabon LT Std"/>
          <w:color w:val="000000" w:themeColor="text1"/>
        </w:rPr>
        <w:t xml:space="preserve"> with </w:t>
      </w:r>
      <w:r w:rsidR="00D26BAB" w:rsidRPr="00C51668">
        <w:rPr>
          <w:rFonts w:ascii="Sabon LT Std" w:hAnsi="Sabon LT Std"/>
          <w:color w:val="000000" w:themeColor="text1"/>
        </w:rPr>
        <w:t>the same</w:t>
      </w:r>
      <w:r w:rsidR="000E10A0" w:rsidRPr="00C51668">
        <w:rPr>
          <w:rFonts w:ascii="Sabon LT Std" w:hAnsi="Sabon LT Std"/>
          <w:color w:val="000000" w:themeColor="text1"/>
        </w:rPr>
        <w:t xml:space="preserve"> partner </w:t>
      </w:r>
      <w:r w:rsidR="00AC3046" w:rsidRPr="00C51668">
        <w:rPr>
          <w:rFonts w:ascii="Sabon LT Std" w:hAnsi="Sabon LT Std"/>
          <w:color w:val="000000" w:themeColor="text1"/>
        </w:rPr>
        <w:t xml:space="preserve">can increase </w:t>
      </w:r>
      <w:r w:rsidR="000E10A0" w:rsidRPr="00C51668">
        <w:rPr>
          <w:rFonts w:ascii="Sabon LT Std" w:hAnsi="Sabon LT Std"/>
          <w:color w:val="000000" w:themeColor="text1"/>
        </w:rPr>
        <w:t xml:space="preserve">people’s willingness to cooperate with that partner – i.e. to coordinate even when </w:t>
      </w:r>
      <w:r w:rsidR="00394E16" w:rsidRPr="00C51668">
        <w:rPr>
          <w:rFonts w:ascii="Sabon LT Std" w:hAnsi="Sabon LT Std"/>
          <w:color w:val="000000" w:themeColor="text1"/>
        </w:rPr>
        <w:t>doing so</w:t>
      </w:r>
      <w:r w:rsidR="000E10A0" w:rsidRPr="00C51668">
        <w:rPr>
          <w:rFonts w:ascii="Sabon LT Std" w:hAnsi="Sabon LT Std"/>
          <w:color w:val="000000" w:themeColor="text1"/>
        </w:rPr>
        <w:t xml:space="preserve"> is no</w:t>
      </w:r>
      <w:r w:rsidR="00511A8A" w:rsidRPr="00C51668">
        <w:rPr>
          <w:rFonts w:ascii="Sabon LT Std" w:hAnsi="Sabon LT Std"/>
          <w:color w:val="000000" w:themeColor="text1"/>
        </w:rPr>
        <w:t xml:space="preserve">t </w:t>
      </w:r>
      <w:r w:rsidR="000E10A0" w:rsidRPr="00C51668">
        <w:rPr>
          <w:rFonts w:ascii="Sabon LT Std" w:hAnsi="Sabon LT Std"/>
          <w:color w:val="000000" w:themeColor="text1"/>
        </w:rPr>
        <w:t>in their own short-term interest</w:t>
      </w:r>
      <w:r w:rsidR="00452A8A" w:rsidRPr="00C51668">
        <w:rPr>
          <w:rFonts w:ascii="Sabon LT Std" w:hAnsi="Sabon LT Std"/>
          <w:color w:val="000000" w:themeColor="text1"/>
        </w:rPr>
        <w:t xml:space="preserve"> (</w:t>
      </w:r>
      <w:proofErr w:type="spellStart"/>
      <w:r w:rsidR="00452A8A" w:rsidRPr="00C51668">
        <w:rPr>
          <w:rFonts w:ascii="Sabon LT Std" w:hAnsi="Sabon LT Std"/>
          <w:color w:val="000000" w:themeColor="text1"/>
        </w:rPr>
        <w:t>Guala</w:t>
      </w:r>
      <w:proofErr w:type="spellEnd"/>
      <w:r w:rsidR="00452A8A" w:rsidRPr="00C51668">
        <w:rPr>
          <w:rFonts w:ascii="Sabon LT Std" w:hAnsi="Sabon LT Std"/>
          <w:color w:val="000000" w:themeColor="text1"/>
        </w:rPr>
        <w:t xml:space="preserve"> &amp; </w:t>
      </w:r>
      <w:proofErr w:type="spellStart"/>
      <w:r w:rsidR="00452A8A" w:rsidRPr="00C51668">
        <w:rPr>
          <w:rFonts w:ascii="Sabon LT Std" w:hAnsi="Sabon LT Std"/>
          <w:color w:val="000000" w:themeColor="text1"/>
        </w:rPr>
        <w:t>Mittone</w:t>
      </w:r>
      <w:proofErr w:type="spellEnd"/>
      <w:r w:rsidR="00452A8A" w:rsidRPr="00C51668">
        <w:rPr>
          <w:rFonts w:ascii="Sabon LT Std" w:hAnsi="Sabon LT Std"/>
          <w:color w:val="000000" w:themeColor="text1"/>
        </w:rPr>
        <w:t xml:space="preserve">, 2010; </w:t>
      </w:r>
      <w:proofErr w:type="spellStart"/>
      <w:r w:rsidR="00452A8A" w:rsidRPr="00C51668">
        <w:rPr>
          <w:rFonts w:ascii="Sabon LT Std" w:hAnsi="Sabon LT Std"/>
          <w:color w:val="000000" w:themeColor="text1"/>
        </w:rPr>
        <w:t>Knez</w:t>
      </w:r>
      <w:proofErr w:type="spellEnd"/>
      <w:r w:rsidR="00452A8A" w:rsidRPr="00C51668">
        <w:rPr>
          <w:rFonts w:ascii="Sabon LT Std" w:hAnsi="Sabon LT Std"/>
          <w:color w:val="000000" w:themeColor="text1"/>
        </w:rPr>
        <w:t xml:space="preserve"> &amp; </w:t>
      </w:r>
      <w:proofErr w:type="spellStart"/>
      <w:r w:rsidR="00452A8A" w:rsidRPr="00C51668">
        <w:rPr>
          <w:rFonts w:ascii="Sabon LT Std" w:hAnsi="Sabon LT Std"/>
          <w:color w:val="000000" w:themeColor="text1"/>
        </w:rPr>
        <w:t>Cammerer</w:t>
      </w:r>
      <w:proofErr w:type="spellEnd"/>
      <w:r w:rsidR="00452A8A" w:rsidRPr="00C51668">
        <w:rPr>
          <w:rFonts w:ascii="Sabon LT Std" w:hAnsi="Sabon LT Std"/>
          <w:color w:val="000000" w:themeColor="text1"/>
        </w:rPr>
        <w:t>, 200</w:t>
      </w:r>
      <w:r w:rsidR="00D74128" w:rsidRPr="00C51668">
        <w:rPr>
          <w:rFonts w:ascii="Sabon LT Std" w:hAnsi="Sabon LT Std"/>
          <w:color w:val="000000" w:themeColor="text1"/>
        </w:rPr>
        <w:t>0</w:t>
      </w:r>
      <w:r w:rsidR="00452A8A" w:rsidRPr="00C51668">
        <w:rPr>
          <w:rFonts w:ascii="Sabon LT Std" w:hAnsi="Sabon LT Std"/>
          <w:color w:val="000000" w:themeColor="text1"/>
        </w:rPr>
        <w:t xml:space="preserve">; </w:t>
      </w:r>
      <w:proofErr w:type="spellStart"/>
      <w:r w:rsidR="00452A8A" w:rsidRPr="00C51668">
        <w:rPr>
          <w:rFonts w:ascii="Sabon LT Std" w:hAnsi="Sabon LT Std"/>
          <w:color w:val="000000" w:themeColor="text1"/>
        </w:rPr>
        <w:t>Rusch</w:t>
      </w:r>
      <w:proofErr w:type="spellEnd"/>
      <w:r w:rsidR="00452A8A" w:rsidRPr="00C51668">
        <w:rPr>
          <w:rFonts w:ascii="Sabon LT Std" w:hAnsi="Sabon LT Std"/>
          <w:color w:val="000000" w:themeColor="text1"/>
        </w:rPr>
        <w:t xml:space="preserve"> &amp; </w:t>
      </w:r>
      <w:proofErr w:type="spellStart"/>
      <w:r w:rsidR="00452A8A" w:rsidRPr="00C51668">
        <w:rPr>
          <w:rFonts w:ascii="Sabon LT Std" w:hAnsi="Sabon LT Std"/>
          <w:color w:val="000000" w:themeColor="text1"/>
        </w:rPr>
        <w:t>Luetge</w:t>
      </w:r>
      <w:proofErr w:type="spellEnd"/>
      <w:r w:rsidR="00452A8A" w:rsidRPr="00C51668">
        <w:rPr>
          <w:rFonts w:ascii="Sabon LT Std" w:hAnsi="Sabon LT Std"/>
          <w:color w:val="000000" w:themeColor="text1"/>
        </w:rPr>
        <w:t>, 2016)</w:t>
      </w:r>
      <w:r w:rsidR="00D26BAB" w:rsidRPr="00C51668">
        <w:rPr>
          <w:rFonts w:ascii="Sabon LT Std" w:hAnsi="Sabon LT Std"/>
          <w:color w:val="000000" w:themeColor="text1"/>
        </w:rPr>
        <w:t xml:space="preserve"> – relative to </w:t>
      </w:r>
      <w:r w:rsidR="00604FB2" w:rsidRPr="00C51668">
        <w:rPr>
          <w:rFonts w:ascii="Sabon LT Std" w:hAnsi="Sabon LT Std"/>
          <w:color w:val="000000" w:themeColor="text1"/>
        </w:rPr>
        <w:t>the</w:t>
      </w:r>
      <w:r w:rsidR="00687A34" w:rsidRPr="00C51668">
        <w:rPr>
          <w:rFonts w:ascii="Sabon LT Std" w:hAnsi="Sabon LT Std"/>
          <w:color w:val="000000" w:themeColor="text1"/>
        </w:rPr>
        <w:t xml:space="preserve">ir willingness to cooperate with </w:t>
      </w:r>
      <w:r w:rsidR="00394E16" w:rsidRPr="00C51668">
        <w:rPr>
          <w:rFonts w:ascii="Sabon LT Std" w:hAnsi="Sabon LT Std"/>
          <w:color w:val="000000" w:themeColor="text1"/>
        </w:rPr>
        <w:t xml:space="preserve">changing </w:t>
      </w:r>
      <w:r w:rsidR="00687A34" w:rsidRPr="00C51668">
        <w:rPr>
          <w:rFonts w:ascii="Sabon LT Std" w:hAnsi="Sabon LT Std"/>
          <w:color w:val="000000" w:themeColor="text1"/>
        </w:rPr>
        <w:t>partners</w:t>
      </w:r>
      <w:r w:rsidR="00394E16" w:rsidRPr="00C51668">
        <w:rPr>
          <w:rFonts w:ascii="Sabon LT Std" w:hAnsi="Sabon LT Std"/>
          <w:color w:val="000000" w:themeColor="text1"/>
        </w:rPr>
        <w:t>.</w:t>
      </w:r>
      <w:r w:rsidR="00687A34" w:rsidRPr="00C51668">
        <w:rPr>
          <w:rFonts w:ascii="Sabon LT Std" w:hAnsi="Sabon LT Std"/>
          <w:color w:val="000000" w:themeColor="text1"/>
        </w:rPr>
        <w:t xml:space="preserve"> </w:t>
      </w:r>
      <w:r w:rsidR="00394E16" w:rsidRPr="00C51668">
        <w:rPr>
          <w:rFonts w:ascii="Sabon LT Std" w:hAnsi="Sabon LT Std"/>
          <w:color w:val="000000" w:themeColor="text1"/>
        </w:rPr>
        <w:t>Our findings</w:t>
      </w:r>
      <w:r w:rsidR="000E10A0" w:rsidRPr="00C51668">
        <w:rPr>
          <w:rFonts w:ascii="Sabon LT Std" w:hAnsi="Sabon LT Std"/>
          <w:color w:val="000000" w:themeColor="text1"/>
        </w:rPr>
        <w:t xml:space="preserve"> extend this previous research by illuminating the underlying cognitive and motivational mechanisms underpinning the effects of coordination upon the willingness to cooperate. Specifically, they provide evidence </w:t>
      </w:r>
      <w:r w:rsidR="00AC3046" w:rsidRPr="00C51668">
        <w:rPr>
          <w:rFonts w:ascii="Sabon LT Std" w:hAnsi="Sabon LT Std"/>
          <w:color w:val="000000" w:themeColor="text1"/>
        </w:rPr>
        <w:t xml:space="preserve">that repeated coordination with the same partner </w:t>
      </w:r>
      <w:r w:rsidR="000E10A0" w:rsidRPr="00C51668">
        <w:rPr>
          <w:rFonts w:ascii="Sabon LT Std" w:hAnsi="Sabon LT Std"/>
          <w:color w:val="000000" w:themeColor="text1"/>
        </w:rPr>
        <w:t xml:space="preserve">increases the willingness to cooperate by </w:t>
      </w:r>
      <w:r w:rsidR="00AC3046" w:rsidRPr="00C51668">
        <w:rPr>
          <w:rFonts w:ascii="Sabon LT Std" w:hAnsi="Sabon LT Std"/>
          <w:color w:val="000000" w:themeColor="text1"/>
        </w:rPr>
        <w:t>boost</w:t>
      </w:r>
      <w:r w:rsidR="00F36610" w:rsidRPr="00C51668">
        <w:rPr>
          <w:rFonts w:ascii="Sabon LT Std" w:hAnsi="Sabon LT Std"/>
          <w:color w:val="000000" w:themeColor="text1"/>
        </w:rPr>
        <w:t>ing</w:t>
      </w:r>
      <w:r w:rsidR="00AC3046" w:rsidRPr="00C51668">
        <w:rPr>
          <w:rFonts w:ascii="Sabon LT Std" w:hAnsi="Sabon LT Std"/>
          <w:color w:val="000000" w:themeColor="text1"/>
        </w:rPr>
        <w:t xml:space="preserve"> </w:t>
      </w:r>
      <w:r w:rsidR="00511A8A" w:rsidRPr="00C51668">
        <w:rPr>
          <w:rFonts w:ascii="Sabon LT Std" w:hAnsi="Sabon LT Std"/>
          <w:color w:val="000000" w:themeColor="text1"/>
        </w:rPr>
        <w:t xml:space="preserve">altruistic </w:t>
      </w:r>
      <w:r w:rsidR="00AC3046" w:rsidRPr="00C51668">
        <w:rPr>
          <w:rFonts w:ascii="Sabon LT Std" w:hAnsi="Sabon LT Std"/>
          <w:color w:val="000000" w:themeColor="text1"/>
        </w:rPr>
        <w:t xml:space="preserve">motivation towards that partner, </w:t>
      </w:r>
      <w:ins w:id="154" w:author="Butterfill, Stephen" w:date="2020-04-02T22:39:00Z">
        <w:r w:rsidR="001B7573">
          <w:rPr>
            <w:rFonts w:ascii="Sabon LT Std" w:hAnsi="Sabon LT Std"/>
            <w:color w:val="000000" w:themeColor="text1"/>
          </w:rPr>
          <w:t xml:space="preserve">and </w:t>
        </w:r>
      </w:ins>
      <w:r w:rsidR="00AC3046" w:rsidRPr="00C51668">
        <w:rPr>
          <w:rFonts w:ascii="Sabon LT Std" w:hAnsi="Sabon LT Std"/>
          <w:color w:val="000000" w:themeColor="text1"/>
        </w:rPr>
        <w:t>not by increasing trust.</w:t>
      </w:r>
    </w:p>
    <w:p w14:paraId="4223DD24" w14:textId="23405D67" w:rsidR="000F0C9F" w:rsidRPr="00C51668" w:rsidRDefault="001E7E1F" w:rsidP="00402243">
      <w:pPr>
        <w:spacing w:line="360" w:lineRule="auto"/>
        <w:ind w:firstLine="720"/>
        <w:jc w:val="both"/>
        <w:rPr>
          <w:rFonts w:ascii="Sabon LT Std" w:hAnsi="Sabon LT Std"/>
          <w:color w:val="000000" w:themeColor="text1"/>
        </w:rPr>
      </w:pPr>
      <w:r w:rsidRPr="00C51668">
        <w:rPr>
          <w:rFonts w:ascii="Sabon LT Std" w:hAnsi="Sabon LT Std"/>
          <w:color w:val="000000" w:themeColor="text1"/>
        </w:rPr>
        <w:t>O</w:t>
      </w:r>
      <w:r w:rsidR="003D4824" w:rsidRPr="00C51668">
        <w:rPr>
          <w:rFonts w:ascii="Sabon LT Std" w:hAnsi="Sabon LT Std"/>
          <w:color w:val="000000" w:themeColor="text1"/>
        </w:rPr>
        <w:t>ur design also permits us to exclude the possibility that the effects of repeated coordination upon participants’ willingness to cooperate were driven by adherence to specific conventions</w:t>
      </w:r>
      <w:r w:rsidR="009C7E5C" w:rsidRPr="00C51668">
        <w:rPr>
          <w:rFonts w:ascii="Sabon LT Std" w:hAnsi="Sabon LT Std"/>
          <w:color w:val="000000" w:themeColor="text1"/>
        </w:rPr>
        <w:t xml:space="preserve"> arising</w:t>
      </w:r>
      <w:r w:rsidR="003D4824" w:rsidRPr="00C51668">
        <w:rPr>
          <w:rFonts w:ascii="Sabon LT Std" w:hAnsi="Sabon LT Std"/>
          <w:color w:val="000000" w:themeColor="text1"/>
        </w:rPr>
        <w:t xml:space="preserve"> during the experiment</w:t>
      </w:r>
      <w:r w:rsidRPr="00C51668">
        <w:rPr>
          <w:rFonts w:ascii="Sabon LT Std" w:hAnsi="Sabon LT Std"/>
          <w:color w:val="000000" w:themeColor="text1"/>
        </w:rPr>
        <w:t>,</w:t>
      </w:r>
      <w:r w:rsidR="003D4824" w:rsidRPr="00C51668">
        <w:rPr>
          <w:rFonts w:ascii="Sabon LT Std" w:hAnsi="Sabon LT Std"/>
          <w:color w:val="000000" w:themeColor="text1"/>
        </w:rPr>
        <w:t xml:space="preserve"> as in one earlier study (</w:t>
      </w:r>
      <w:proofErr w:type="spellStart"/>
      <w:r w:rsidR="003D4824" w:rsidRPr="00C51668">
        <w:rPr>
          <w:rFonts w:ascii="Sabon LT Std" w:hAnsi="Sabon LT Std"/>
          <w:color w:val="000000" w:themeColor="text1"/>
        </w:rPr>
        <w:t>Guala</w:t>
      </w:r>
      <w:proofErr w:type="spellEnd"/>
      <w:r w:rsidR="003D4824" w:rsidRPr="00C51668">
        <w:rPr>
          <w:rFonts w:ascii="Sabon LT Std" w:hAnsi="Sabon LT Std"/>
          <w:color w:val="000000" w:themeColor="text1"/>
        </w:rPr>
        <w:t xml:space="preserve"> &amp; </w:t>
      </w:r>
      <w:proofErr w:type="spellStart"/>
      <w:r w:rsidR="003D4824" w:rsidRPr="00C51668">
        <w:rPr>
          <w:rFonts w:ascii="Sabon LT Std" w:hAnsi="Sabon LT Std"/>
          <w:color w:val="000000" w:themeColor="text1"/>
        </w:rPr>
        <w:t>Mittone</w:t>
      </w:r>
      <w:proofErr w:type="spellEnd"/>
      <w:r w:rsidR="003D4824" w:rsidRPr="00C51668">
        <w:rPr>
          <w:rFonts w:ascii="Sabon LT Std" w:hAnsi="Sabon LT Std"/>
          <w:color w:val="000000" w:themeColor="text1"/>
        </w:rPr>
        <w:t xml:space="preserve">, 2010). This is because the values, colours and positions of the choices varied </w:t>
      </w:r>
      <w:bookmarkStart w:id="155" w:name="OLE_LINK11"/>
      <w:bookmarkStart w:id="156" w:name="OLE_LINK12"/>
      <w:r w:rsidR="003D4824" w:rsidRPr="00C51668">
        <w:rPr>
          <w:rFonts w:ascii="Sabon LT Std" w:hAnsi="Sabon LT Std"/>
          <w:color w:val="000000" w:themeColor="text1"/>
        </w:rPr>
        <w:t xml:space="preserve">stochastically </w:t>
      </w:r>
      <w:bookmarkEnd w:id="155"/>
      <w:bookmarkEnd w:id="156"/>
      <w:r w:rsidR="003D4824" w:rsidRPr="00C51668">
        <w:rPr>
          <w:rFonts w:ascii="Sabon LT Std" w:hAnsi="Sabon LT Std"/>
          <w:color w:val="000000" w:themeColor="text1"/>
        </w:rPr>
        <w:t>from one trial to the next, such that the cooperative option could not take on the character of a convention.</w:t>
      </w:r>
      <w:r w:rsidR="000F0C9F" w:rsidRPr="00C51668">
        <w:rPr>
          <w:rFonts w:ascii="Sabon LT Std" w:hAnsi="Sabon LT Std"/>
          <w:color w:val="000000" w:themeColor="text1"/>
        </w:rPr>
        <w:t xml:space="preserve"> </w:t>
      </w:r>
    </w:p>
    <w:p w14:paraId="7F2EDC5E" w14:textId="355DB431" w:rsidR="00A07090" w:rsidRPr="00C51668" w:rsidRDefault="00A07090" w:rsidP="00A07090">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The absence of any positive effect of repeated coordination upon trust is consistent with rational decision-making insofar as a partner’s willingness to coordinate when it is in her interest does not directly provide evidence that she would resist tempting alternatives offers. The finding that participants in fact exhibited less trust when playing with the same partner on every trial than when playing with a different partner on every trial is more surprising. We may speculate that participants may have been more risk-averse when paired with the same partner across trials than when spreading the risk across multiple partners, or that playing with a fixed partner may have led them to consider the overall amount that one single partner would need to forego over the whole experimental block if she were to resist tempting outside offers. The need to explore these possibilities provides an important avenue for further research. </w:t>
      </w:r>
    </w:p>
    <w:p w14:paraId="4D7374ED" w14:textId="77777777" w:rsidR="00C53FB8" w:rsidRDefault="00B40845" w:rsidP="009C7E5C">
      <w:pPr>
        <w:spacing w:line="360" w:lineRule="auto"/>
        <w:ind w:firstLine="720"/>
        <w:jc w:val="both"/>
        <w:rPr>
          <w:ins w:id="157" w:author="s" w:date="2020-04-03T12:20:00Z"/>
          <w:rFonts w:ascii="Sabon LT Std" w:hAnsi="Sabon LT Std"/>
          <w:color w:val="000000" w:themeColor="text1"/>
        </w:rPr>
      </w:pPr>
      <w:r w:rsidRPr="00C51668">
        <w:rPr>
          <w:rFonts w:ascii="Sabon LT Std" w:hAnsi="Sabon LT Std"/>
          <w:color w:val="000000" w:themeColor="text1"/>
        </w:rPr>
        <w:t xml:space="preserve">Further research on the cognitive and motivational foundations of human cooperativity may also draw upon the novel experimental designs developed here. One key innovation is the technique, employed in both experiments, of seamlessly alternating </w:t>
      </w:r>
      <w:r w:rsidRPr="00C51668">
        <w:rPr>
          <w:rFonts w:ascii="Sabon LT Std" w:hAnsi="Sabon LT Std"/>
          <w:color w:val="000000" w:themeColor="text1"/>
        </w:rPr>
        <w:lastRenderedPageBreak/>
        <w:t xml:space="preserve">between coordination problems with aligned interests and social dilemmas without having to change the task structure. Moreover, the task designed for Experiment 2 </w:t>
      </w:r>
      <w:r w:rsidR="00394E16" w:rsidRPr="00C51668">
        <w:rPr>
          <w:rFonts w:ascii="Sabon LT Std" w:hAnsi="Sabon LT Std"/>
          <w:color w:val="000000" w:themeColor="text1"/>
        </w:rPr>
        <w:t>constitutes an important</w:t>
      </w:r>
      <w:r w:rsidRPr="00C51668">
        <w:rPr>
          <w:rFonts w:ascii="Sabon LT Std" w:hAnsi="Sabon LT Std"/>
          <w:color w:val="000000" w:themeColor="text1"/>
        </w:rPr>
        <w:t xml:space="preserve"> innovati</w:t>
      </w:r>
      <w:r w:rsidR="00394E16" w:rsidRPr="00C51668">
        <w:rPr>
          <w:rFonts w:ascii="Sabon LT Std" w:hAnsi="Sabon LT Std"/>
          <w:color w:val="000000" w:themeColor="text1"/>
        </w:rPr>
        <w:t>on</w:t>
      </w:r>
      <w:r w:rsidRPr="00C51668">
        <w:rPr>
          <w:rFonts w:ascii="Sabon LT Std" w:hAnsi="Sabon LT Std"/>
          <w:color w:val="000000" w:themeColor="text1"/>
        </w:rPr>
        <w:t xml:space="preserve"> insofar as it precisely isolates trust as a factor in decision-making, ruling out any influence of altruistic motivation</w:t>
      </w:r>
      <w:r w:rsidR="00394E16" w:rsidRPr="00C51668">
        <w:rPr>
          <w:rFonts w:ascii="Sabon LT Std" w:hAnsi="Sabon LT Std"/>
          <w:color w:val="000000" w:themeColor="text1"/>
        </w:rPr>
        <w:t>s</w:t>
      </w:r>
      <w:r w:rsidRPr="00C51668">
        <w:rPr>
          <w:rFonts w:ascii="Sabon LT Std" w:hAnsi="Sabon LT Std"/>
          <w:color w:val="000000" w:themeColor="text1"/>
        </w:rPr>
        <w:t xml:space="preserve"> or of expectations of reciprocity</w:t>
      </w:r>
      <w:r w:rsidR="00D20EC9" w:rsidRPr="00C51668">
        <w:rPr>
          <w:rFonts w:ascii="Sabon LT Std" w:hAnsi="Sabon LT Std"/>
          <w:color w:val="000000" w:themeColor="text1"/>
        </w:rPr>
        <w:t xml:space="preserve"> that may be</w:t>
      </w:r>
      <w:r w:rsidR="004232BE" w:rsidRPr="00C51668">
        <w:rPr>
          <w:rFonts w:ascii="Sabon LT Std" w:hAnsi="Sabon LT Std"/>
          <w:color w:val="000000" w:themeColor="text1"/>
        </w:rPr>
        <w:t xml:space="preserve"> </w:t>
      </w:r>
      <w:r w:rsidR="00FF4AB7" w:rsidRPr="00C51668">
        <w:rPr>
          <w:rFonts w:ascii="Sabon LT Std" w:hAnsi="Sabon LT Std"/>
          <w:color w:val="000000" w:themeColor="text1"/>
        </w:rPr>
        <w:t xml:space="preserve">confounded with trust </w:t>
      </w:r>
      <w:r w:rsidR="00D20EC9" w:rsidRPr="00C51668">
        <w:rPr>
          <w:rFonts w:ascii="Sabon LT Std" w:hAnsi="Sabon LT Std"/>
          <w:color w:val="000000" w:themeColor="text1"/>
        </w:rPr>
        <w:t xml:space="preserve">in </w:t>
      </w:r>
      <w:r w:rsidR="00394E16" w:rsidRPr="00C51668">
        <w:rPr>
          <w:rFonts w:ascii="Sabon LT Std" w:hAnsi="Sabon LT Std"/>
          <w:color w:val="000000" w:themeColor="text1"/>
        </w:rPr>
        <w:t>standard trust games</w:t>
      </w:r>
      <w:r w:rsidR="00D20EC9" w:rsidRPr="00C51668">
        <w:rPr>
          <w:rFonts w:ascii="Sabon LT Std" w:hAnsi="Sabon LT Std"/>
          <w:color w:val="000000" w:themeColor="text1"/>
        </w:rPr>
        <w:t xml:space="preserve"> </w:t>
      </w:r>
      <w:r w:rsidR="003A271D" w:rsidRPr="00C51668">
        <w:rPr>
          <w:rFonts w:ascii="Sabon LT Std" w:hAnsi="Sabon LT Std"/>
          <w:color w:val="000000" w:themeColor="text1"/>
        </w:rPr>
        <w:t xml:space="preserve">economic </w:t>
      </w:r>
      <w:r w:rsidR="00D20EC9" w:rsidRPr="00C51668">
        <w:rPr>
          <w:rFonts w:ascii="Sabon LT Std" w:hAnsi="Sabon LT Std"/>
          <w:color w:val="000000" w:themeColor="text1"/>
        </w:rPr>
        <w:t>trust</w:t>
      </w:r>
      <w:r w:rsidR="00394E16" w:rsidRPr="00C51668">
        <w:rPr>
          <w:rFonts w:ascii="Sabon LT Std" w:hAnsi="Sabon LT Std"/>
          <w:color w:val="000000" w:themeColor="text1"/>
        </w:rPr>
        <w:t xml:space="preserve"> </w:t>
      </w:r>
      <w:r w:rsidR="00D20EC9" w:rsidRPr="00C51668">
        <w:rPr>
          <w:rFonts w:ascii="Sabon LT Std" w:hAnsi="Sabon LT Std"/>
          <w:color w:val="000000" w:themeColor="text1"/>
        </w:rPr>
        <w:t>gam</w:t>
      </w:r>
      <w:r w:rsidR="00312CBE" w:rsidRPr="00C51668">
        <w:rPr>
          <w:rFonts w:ascii="Sabon LT Std" w:hAnsi="Sabon LT Std"/>
          <w:color w:val="000000" w:themeColor="text1"/>
        </w:rPr>
        <w:t>es</w:t>
      </w:r>
      <w:r w:rsidR="00394E16" w:rsidRPr="00C51668">
        <w:rPr>
          <w:rFonts w:ascii="Sabon LT Std" w:hAnsi="Sabon LT Std"/>
          <w:color w:val="000000" w:themeColor="text1"/>
        </w:rPr>
        <w:t xml:space="preserve"> (</w:t>
      </w:r>
      <w:r w:rsidR="00394E16" w:rsidRPr="00C51668">
        <w:rPr>
          <w:rFonts w:ascii="Sabon LT Std" w:hAnsi="Sabon LT Std"/>
          <w:lang w:val="en-US"/>
        </w:rPr>
        <w:t xml:space="preserve">Berg, </w:t>
      </w:r>
      <w:proofErr w:type="spellStart"/>
      <w:r w:rsidR="00394E16" w:rsidRPr="00C51668">
        <w:rPr>
          <w:rFonts w:ascii="Sabon LT Std" w:hAnsi="Sabon LT Std"/>
          <w:lang w:val="en-US"/>
        </w:rPr>
        <w:t>Dickhaut</w:t>
      </w:r>
      <w:proofErr w:type="spellEnd"/>
      <w:r w:rsidR="00394E16" w:rsidRPr="00C51668">
        <w:rPr>
          <w:rFonts w:ascii="Sabon LT Std" w:hAnsi="Sabon LT Std"/>
          <w:lang w:val="en-US"/>
        </w:rPr>
        <w:t>, &amp; McCabe, 1995)</w:t>
      </w:r>
      <w:commentRangeStart w:id="158"/>
      <w:r w:rsidR="00D20EC9" w:rsidRPr="00C51668">
        <w:rPr>
          <w:rFonts w:ascii="Sabon LT Std" w:hAnsi="Sabon LT Std"/>
          <w:color w:val="000000" w:themeColor="text1"/>
        </w:rPr>
        <w:t>.</w:t>
      </w:r>
      <w:commentRangeEnd w:id="158"/>
      <w:r w:rsidR="0085715D">
        <w:rPr>
          <w:rStyle w:val="CommentReference"/>
          <w:rFonts w:asciiTheme="minorHAnsi" w:eastAsiaTheme="minorHAnsi" w:hAnsiTheme="minorHAnsi" w:cstheme="minorBidi"/>
        </w:rPr>
        <w:commentReference w:id="158"/>
      </w:r>
    </w:p>
    <w:p w14:paraId="2AEC593E" w14:textId="50F73B70" w:rsidR="003A3D73" w:rsidRDefault="00C53FB8" w:rsidP="009C7E5C">
      <w:pPr>
        <w:spacing w:line="360" w:lineRule="auto"/>
        <w:ind w:firstLine="720"/>
        <w:jc w:val="both"/>
        <w:rPr>
          <w:ins w:id="159" w:author="s" w:date="2020-04-03T12:32:00Z"/>
          <w:rFonts w:ascii="Sabon LT Std" w:hAnsi="Sabon LT Std"/>
          <w:bCs/>
          <w:color w:val="000000" w:themeColor="text1"/>
        </w:rPr>
      </w:pPr>
      <w:ins w:id="160" w:author="s" w:date="2020-04-03T12:20:00Z">
        <w:r w:rsidRPr="00C53FB8">
          <w:rPr>
            <w:rFonts w:ascii="Sabon LT Std" w:hAnsi="Sabon LT Std"/>
            <w:bCs/>
            <w:color w:val="000000" w:themeColor="text1"/>
            <w:rPrChange w:id="161" w:author="s" w:date="2020-04-03T12:21:00Z">
              <w:rPr>
                <w:rFonts w:ascii="Sabon LT Std" w:hAnsi="Sabon LT Std"/>
                <w:b/>
                <w:bCs/>
                <w:color w:val="000000" w:themeColor="text1"/>
              </w:rPr>
            </w:rPrChange>
          </w:rPr>
          <w:t xml:space="preserve">In </w:t>
        </w:r>
      </w:ins>
      <w:ins w:id="162" w:author="s" w:date="2020-04-03T12:23:00Z">
        <w:r>
          <w:rPr>
            <w:rFonts w:ascii="Sabon LT Std" w:hAnsi="Sabon LT Std"/>
            <w:bCs/>
            <w:color w:val="000000" w:themeColor="text1"/>
          </w:rPr>
          <w:t>sum</w:t>
        </w:r>
      </w:ins>
      <w:ins w:id="163" w:author="s" w:date="2020-04-03T12:20:00Z">
        <w:r w:rsidRPr="00C53FB8">
          <w:rPr>
            <w:rFonts w:ascii="Sabon LT Std" w:hAnsi="Sabon LT Std"/>
            <w:bCs/>
            <w:color w:val="000000" w:themeColor="text1"/>
            <w:rPrChange w:id="164" w:author="s" w:date="2020-04-03T12:21:00Z">
              <w:rPr>
                <w:rFonts w:ascii="Sabon LT Std" w:hAnsi="Sabon LT Std"/>
                <w:b/>
                <w:bCs/>
                <w:color w:val="000000" w:themeColor="text1"/>
              </w:rPr>
            </w:rPrChange>
          </w:rPr>
          <w:t xml:space="preserve">, </w:t>
        </w:r>
      </w:ins>
      <w:ins w:id="165" w:author="s" w:date="2020-04-03T12:25:00Z">
        <w:r>
          <w:rPr>
            <w:rFonts w:ascii="Sabon LT Std" w:hAnsi="Sabon LT Std"/>
            <w:bCs/>
            <w:color w:val="000000" w:themeColor="text1"/>
          </w:rPr>
          <w:t xml:space="preserve">we found that </w:t>
        </w:r>
      </w:ins>
      <w:ins w:id="166" w:author="s" w:date="2020-04-03T12:22:00Z">
        <w:r>
          <w:rPr>
            <w:rFonts w:ascii="Sabon LT Std" w:hAnsi="Sabon LT Std"/>
            <w:bCs/>
            <w:color w:val="000000" w:themeColor="text1"/>
          </w:rPr>
          <w:t>coordination’s effect on cooperation is a consequence not of trust but of altruistic motivation.</w:t>
        </w:r>
      </w:ins>
      <w:ins w:id="167" w:author="s" w:date="2020-04-03T12:25:00Z">
        <w:r w:rsidRPr="00C53FB8">
          <w:rPr>
            <w:rFonts w:ascii="Sabon LT Std" w:hAnsi="Sabon LT Std"/>
            <w:bCs/>
            <w:color w:val="000000" w:themeColor="text1"/>
          </w:rPr>
          <w:t xml:space="preserve"> </w:t>
        </w:r>
        <w:r>
          <w:rPr>
            <w:rFonts w:ascii="Sabon LT Std" w:hAnsi="Sabon LT Std"/>
            <w:bCs/>
            <w:color w:val="000000" w:themeColor="text1"/>
          </w:rPr>
          <w:t>T</w:t>
        </w:r>
        <w:r>
          <w:rPr>
            <w:rFonts w:ascii="Sabon LT Std" w:hAnsi="Sabon LT Std"/>
            <w:bCs/>
            <w:color w:val="000000" w:themeColor="text1"/>
          </w:rPr>
          <w:t>h</w:t>
        </w:r>
      </w:ins>
      <w:ins w:id="168" w:author="s" w:date="2020-04-03T12:33:00Z">
        <w:r w:rsidR="003A3D73">
          <w:rPr>
            <w:rFonts w:ascii="Sabon LT Std" w:hAnsi="Sabon LT Std"/>
            <w:bCs/>
            <w:color w:val="000000" w:themeColor="text1"/>
          </w:rPr>
          <w:t>ese findings</w:t>
        </w:r>
      </w:ins>
      <w:ins w:id="169" w:author="s" w:date="2020-04-03T12:32:00Z">
        <w:r w:rsidR="003A3D73">
          <w:rPr>
            <w:rFonts w:ascii="Sabon LT Std" w:hAnsi="Sabon LT Std"/>
            <w:bCs/>
            <w:color w:val="000000" w:themeColor="text1"/>
          </w:rPr>
          <w:t xml:space="preserve">, </w:t>
        </w:r>
        <w:r w:rsidR="003A3D73">
          <w:rPr>
            <w:rFonts w:ascii="Sabon LT Std" w:hAnsi="Sabon LT Std"/>
            <w:bCs/>
            <w:color w:val="000000" w:themeColor="text1"/>
          </w:rPr>
          <w:t>together with the paradigms introduced in our two experiments,</w:t>
        </w:r>
        <w:r w:rsidR="003A3D73" w:rsidRPr="003A3D73">
          <w:rPr>
            <w:rFonts w:ascii="Sabon LT Std" w:hAnsi="Sabon LT Std"/>
            <w:bCs/>
            <w:color w:val="000000" w:themeColor="text1"/>
          </w:rPr>
          <w:t xml:space="preserve"> provide</w:t>
        </w:r>
        <w:bookmarkStart w:id="170" w:name="_GoBack"/>
        <w:bookmarkEnd w:id="170"/>
        <w:r w:rsidR="003A3D73" w:rsidRPr="003A3D73">
          <w:rPr>
            <w:rFonts w:ascii="Sabon LT Std" w:hAnsi="Sabon LT Std"/>
            <w:bCs/>
            <w:color w:val="000000" w:themeColor="text1"/>
          </w:rPr>
          <w:t xml:space="preserve"> new insights and directions for further investigation into the cognitive and motivational underpinnings of human cooperation.</w:t>
        </w:r>
      </w:ins>
    </w:p>
    <w:p w14:paraId="6526235D" w14:textId="3638990F" w:rsidR="00C53FB8" w:rsidRPr="00C53FB8" w:rsidRDefault="00C53FB8" w:rsidP="009C7E5C">
      <w:pPr>
        <w:spacing w:line="360" w:lineRule="auto"/>
        <w:ind w:firstLine="720"/>
        <w:jc w:val="both"/>
        <w:rPr>
          <w:ins w:id="171" w:author="s" w:date="2020-04-03T12:21:00Z"/>
          <w:rFonts w:ascii="Sabon LT Std" w:hAnsi="Sabon LT Std"/>
          <w:bCs/>
          <w:color w:val="000000" w:themeColor="text1"/>
          <w:rPrChange w:id="172" w:author="s" w:date="2020-04-03T12:21:00Z">
            <w:rPr>
              <w:ins w:id="173" w:author="s" w:date="2020-04-03T12:21:00Z"/>
              <w:rFonts w:ascii="Sabon LT Std" w:hAnsi="Sabon LT Std"/>
              <w:b/>
              <w:bCs/>
              <w:color w:val="000000" w:themeColor="text1"/>
            </w:rPr>
          </w:rPrChange>
        </w:rPr>
      </w:pPr>
    </w:p>
    <w:p w14:paraId="39C2CFD9" w14:textId="414091CC" w:rsidR="009C7E5C" w:rsidRPr="00C51668" w:rsidRDefault="009C7E5C" w:rsidP="009C7E5C">
      <w:pPr>
        <w:spacing w:line="360" w:lineRule="auto"/>
        <w:ind w:firstLine="720"/>
        <w:jc w:val="both"/>
        <w:rPr>
          <w:rFonts w:ascii="Sabon LT Std" w:hAnsi="Sabon LT Std"/>
          <w:color w:val="000000" w:themeColor="text1"/>
        </w:rPr>
      </w:pPr>
      <w:r w:rsidRPr="00C51668">
        <w:rPr>
          <w:rFonts w:ascii="Sabon LT Std" w:hAnsi="Sabon LT Std"/>
          <w:b/>
          <w:bCs/>
          <w:color w:val="000000" w:themeColor="text1"/>
        </w:rPr>
        <w:br w:type="page"/>
      </w:r>
    </w:p>
    <w:p w14:paraId="25F38A0E" w14:textId="358E93A4" w:rsidR="00521AAC" w:rsidRPr="00C51668" w:rsidRDefault="00A6317A" w:rsidP="00394E16">
      <w:pPr>
        <w:spacing w:line="360" w:lineRule="auto"/>
        <w:jc w:val="center"/>
        <w:outlineLvl w:val="0"/>
        <w:rPr>
          <w:rFonts w:ascii="Sabon LT Std" w:hAnsi="Sabon LT Std"/>
          <w:b/>
          <w:bCs/>
          <w:color w:val="000000" w:themeColor="text1"/>
        </w:rPr>
      </w:pPr>
      <w:r w:rsidRPr="00C51668">
        <w:rPr>
          <w:rFonts w:ascii="Sabon LT Std" w:hAnsi="Sabon LT Std"/>
          <w:b/>
          <w:bCs/>
          <w:color w:val="000000" w:themeColor="text1"/>
        </w:rPr>
        <w:lastRenderedPageBreak/>
        <w:t>Methods</w:t>
      </w:r>
    </w:p>
    <w:p w14:paraId="34670B62" w14:textId="77777777" w:rsidR="00394E16" w:rsidRPr="00C51668" w:rsidRDefault="00B75A87" w:rsidP="000F5087">
      <w:pPr>
        <w:spacing w:line="360" w:lineRule="auto"/>
        <w:jc w:val="both"/>
        <w:rPr>
          <w:rFonts w:ascii="Sabon LT Std" w:hAnsi="Sabon LT Std" w:cs="Calibri"/>
          <w:color w:val="000000" w:themeColor="text1"/>
        </w:rPr>
      </w:pPr>
      <w:r w:rsidRPr="00C51668">
        <w:rPr>
          <w:rFonts w:ascii="Tahoma" w:hAnsi="Tahoma" w:cs="Tahoma"/>
          <w:color w:val="000000" w:themeColor="text1"/>
        </w:rPr>
        <w:t>﻿</w:t>
      </w:r>
    </w:p>
    <w:p w14:paraId="7B3E7181" w14:textId="7B883BB2" w:rsidR="00152CF7" w:rsidRPr="00C51668" w:rsidRDefault="00E85E46" w:rsidP="000F5087">
      <w:pPr>
        <w:spacing w:line="360" w:lineRule="auto"/>
        <w:jc w:val="both"/>
        <w:rPr>
          <w:rFonts w:ascii="Sabon LT Std" w:hAnsi="Sabon LT Std"/>
          <w:color w:val="000000" w:themeColor="text1"/>
        </w:rPr>
      </w:pPr>
      <w:r w:rsidRPr="00C51668">
        <w:rPr>
          <w:rFonts w:ascii="Sabon LT Std" w:hAnsi="Sabon LT Std"/>
          <w:color w:val="000000" w:themeColor="text1"/>
        </w:rPr>
        <w:t>For both experiments, a</w:t>
      </w:r>
      <w:r w:rsidR="00B75A87" w:rsidRPr="00C51668">
        <w:rPr>
          <w:rFonts w:ascii="Sabon LT Std" w:hAnsi="Sabon LT Std"/>
          <w:color w:val="000000" w:themeColor="text1"/>
        </w:rPr>
        <w:t xml:space="preserve">ll participants were recruited through the University of Warwick SONA System, a voluntary sign-up system available to anyone interested in taking part in paid research conducted by Warwick researchers. All participants reported speaking and understanding English. Participants provided </w:t>
      </w:r>
      <w:r w:rsidR="003E521F" w:rsidRPr="00C51668">
        <w:rPr>
          <w:rFonts w:ascii="Sabon LT Std" w:hAnsi="Sabon LT Std"/>
          <w:color w:val="000000" w:themeColor="text1"/>
        </w:rPr>
        <w:t xml:space="preserve">their informed </w:t>
      </w:r>
      <w:r w:rsidR="00B75A87" w:rsidRPr="00C51668">
        <w:rPr>
          <w:rFonts w:ascii="Sabon LT Std" w:hAnsi="Sabon LT Std"/>
          <w:color w:val="000000" w:themeColor="text1"/>
        </w:rPr>
        <w:t>written consent prior to</w:t>
      </w:r>
      <w:r w:rsidR="002D2D36" w:rsidRPr="00C51668">
        <w:rPr>
          <w:rFonts w:ascii="Sabon LT Std" w:hAnsi="Sabon LT Std"/>
          <w:color w:val="000000" w:themeColor="text1"/>
        </w:rPr>
        <w:t xml:space="preserve"> </w:t>
      </w:r>
      <w:r w:rsidR="00B75A87" w:rsidRPr="00C51668">
        <w:rPr>
          <w:rFonts w:ascii="Sabon LT Std" w:hAnsi="Sabon LT Std"/>
          <w:color w:val="000000" w:themeColor="text1"/>
        </w:rPr>
        <w:t xml:space="preserve">the </w:t>
      </w:r>
      <w:r w:rsidR="003E521F" w:rsidRPr="00C51668">
        <w:rPr>
          <w:rFonts w:ascii="Sabon LT Std" w:hAnsi="Sabon LT Std"/>
          <w:color w:val="000000" w:themeColor="text1"/>
        </w:rPr>
        <w:t>testing</w:t>
      </w:r>
      <w:r w:rsidR="00B75A87" w:rsidRPr="00C51668">
        <w:rPr>
          <w:rFonts w:ascii="Sabon LT Std" w:hAnsi="Sabon LT Std"/>
          <w:color w:val="000000" w:themeColor="text1"/>
        </w:rPr>
        <w:t>. Ethics clearance for the experiment was obtained from the University of Warwick’s Humanities</w:t>
      </w:r>
      <w:r w:rsidR="002D2D36" w:rsidRPr="00C51668">
        <w:rPr>
          <w:rFonts w:ascii="Sabon LT Std" w:hAnsi="Sabon LT Std"/>
          <w:color w:val="000000" w:themeColor="text1"/>
        </w:rPr>
        <w:t xml:space="preserve"> </w:t>
      </w:r>
      <w:r w:rsidR="00B75A87" w:rsidRPr="00C51668">
        <w:rPr>
          <w:rFonts w:ascii="Sabon LT Std" w:hAnsi="Sabon LT Std"/>
          <w:color w:val="000000" w:themeColor="text1"/>
        </w:rPr>
        <w:t>and Social Sciences Research Ethics Committee (HSSREC) and all methods were performed in accordance with</w:t>
      </w:r>
      <w:r w:rsidR="002D2D36" w:rsidRPr="00C51668">
        <w:rPr>
          <w:rFonts w:ascii="Sabon LT Std" w:hAnsi="Sabon LT Std"/>
          <w:color w:val="000000" w:themeColor="text1"/>
        </w:rPr>
        <w:t xml:space="preserve"> </w:t>
      </w:r>
      <w:r w:rsidR="00B75A87" w:rsidRPr="00C51668">
        <w:rPr>
          <w:rFonts w:ascii="Sabon LT Std" w:hAnsi="Sabon LT Std"/>
          <w:color w:val="000000" w:themeColor="text1"/>
        </w:rPr>
        <w:t>the relevant guidelines and regulations.</w:t>
      </w:r>
      <w:r w:rsidR="00E23770" w:rsidRPr="00C51668">
        <w:rPr>
          <w:rFonts w:ascii="Sabon LT Std" w:hAnsi="Sabon LT Std"/>
          <w:color w:val="000000" w:themeColor="text1"/>
        </w:rPr>
        <w:t xml:space="preserve"> </w:t>
      </w:r>
      <w:r w:rsidR="003E521F" w:rsidRPr="00C51668">
        <w:rPr>
          <w:rFonts w:ascii="Sabon LT Std" w:hAnsi="Sabon LT Std"/>
          <w:color w:val="000000" w:themeColor="text1"/>
        </w:rPr>
        <w:t>Links to the pre-registrations of each experiment</w:t>
      </w:r>
      <w:r w:rsidR="00E23770" w:rsidRPr="00C51668">
        <w:rPr>
          <w:rFonts w:ascii="Sabon LT Std" w:hAnsi="Sabon LT Std"/>
          <w:color w:val="000000" w:themeColor="text1"/>
        </w:rPr>
        <w:t xml:space="preserve"> </w:t>
      </w:r>
      <w:r w:rsidR="003E521F" w:rsidRPr="00C51668">
        <w:rPr>
          <w:rFonts w:ascii="Sabon LT Std" w:hAnsi="Sabon LT Std"/>
          <w:color w:val="000000" w:themeColor="text1"/>
        </w:rPr>
        <w:t>are provided below</w:t>
      </w:r>
      <w:r w:rsidR="00E23770" w:rsidRPr="00C51668">
        <w:rPr>
          <w:rFonts w:ascii="Sabon LT Std" w:hAnsi="Sabon LT Std"/>
          <w:color w:val="000000" w:themeColor="text1"/>
        </w:rPr>
        <w:t xml:space="preserve">. </w:t>
      </w:r>
    </w:p>
    <w:p w14:paraId="672949AE" w14:textId="77777777" w:rsidR="00152CF7" w:rsidRPr="00C51668" w:rsidRDefault="00152CF7" w:rsidP="00402243">
      <w:pPr>
        <w:spacing w:line="360" w:lineRule="auto"/>
        <w:jc w:val="both"/>
        <w:rPr>
          <w:rFonts w:ascii="Sabon LT Std" w:hAnsi="Sabon LT Std"/>
          <w:color w:val="000000" w:themeColor="text1"/>
        </w:rPr>
      </w:pPr>
    </w:p>
    <w:p w14:paraId="49818C39" w14:textId="1BFB7E38" w:rsidR="00E775D1" w:rsidRPr="00C51668" w:rsidRDefault="00E775D1" w:rsidP="00402243">
      <w:pPr>
        <w:spacing w:line="360" w:lineRule="auto"/>
        <w:jc w:val="both"/>
        <w:outlineLvl w:val="0"/>
        <w:rPr>
          <w:rFonts w:ascii="Sabon LT Std" w:hAnsi="Sabon LT Std"/>
          <w:b/>
          <w:bCs/>
          <w:color w:val="000000" w:themeColor="text1"/>
        </w:rPr>
      </w:pPr>
      <w:r w:rsidRPr="00C51668">
        <w:rPr>
          <w:rFonts w:ascii="Sabon LT Std" w:hAnsi="Sabon LT Std"/>
          <w:b/>
          <w:bCs/>
          <w:color w:val="000000" w:themeColor="text1"/>
        </w:rPr>
        <w:t>Experiment 1</w:t>
      </w:r>
    </w:p>
    <w:p w14:paraId="7A70FBC9" w14:textId="1D2B293C" w:rsidR="003F541D" w:rsidRPr="00C51668" w:rsidRDefault="000B30B3" w:rsidP="00657310">
      <w:pPr>
        <w:rPr>
          <w:rFonts w:ascii="Sabon LT Std" w:hAnsi="Sabon LT Std"/>
        </w:rPr>
      </w:pPr>
      <w:r w:rsidRPr="00C51668">
        <w:rPr>
          <w:rFonts w:ascii="Sabon LT Std" w:hAnsi="Sabon LT Std"/>
          <w:color w:val="000000" w:themeColor="text1"/>
        </w:rPr>
        <w:t>Th</w:t>
      </w:r>
      <w:r w:rsidR="00831F29" w:rsidRPr="00C51668">
        <w:rPr>
          <w:rFonts w:ascii="Sabon LT Std" w:hAnsi="Sabon LT Std"/>
          <w:color w:val="000000" w:themeColor="text1"/>
        </w:rPr>
        <w:t>e</w:t>
      </w:r>
      <w:r w:rsidRPr="00C51668">
        <w:rPr>
          <w:rFonts w:ascii="Sabon LT Std" w:hAnsi="Sabon LT Std"/>
          <w:color w:val="000000" w:themeColor="text1"/>
        </w:rPr>
        <w:t xml:space="preserve"> pre-registration for this experiment c</w:t>
      </w:r>
      <w:r w:rsidRPr="00C51668">
        <w:rPr>
          <w:rFonts w:ascii="Sabon LT Std" w:hAnsi="Sabon LT Std"/>
          <w:iCs/>
          <w:color w:val="000000" w:themeColor="text1"/>
        </w:rPr>
        <w:t xml:space="preserve">an be accessed at: </w:t>
      </w:r>
      <w:hyperlink r:id="rId22" w:history="1">
        <w:r w:rsidR="00657310" w:rsidRPr="00C51668">
          <w:rPr>
            <w:rStyle w:val="Hyperlink"/>
            <w:rFonts w:ascii="Sabon LT Std" w:hAnsi="Sabon LT Std"/>
          </w:rPr>
          <w:t>https://osf.io/fnj6r/</w:t>
        </w:r>
      </w:hyperlink>
      <w:r w:rsidR="003F541D" w:rsidRPr="00C51668">
        <w:rPr>
          <w:rFonts w:ascii="Sabon LT Std" w:hAnsi="Sabon LT Std"/>
          <w:color w:val="000000" w:themeColor="text1"/>
        </w:rPr>
        <w:t xml:space="preserve">. </w:t>
      </w:r>
    </w:p>
    <w:p w14:paraId="4F8F9C8D" w14:textId="77777777" w:rsidR="00277A60" w:rsidRPr="00C51668" w:rsidRDefault="00277A60">
      <w:pPr>
        <w:spacing w:line="360" w:lineRule="auto"/>
        <w:jc w:val="both"/>
        <w:rPr>
          <w:rFonts w:ascii="Sabon LT Std" w:hAnsi="Sabon LT Std"/>
          <w:iCs/>
          <w:color w:val="000000" w:themeColor="text1"/>
        </w:rPr>
      </w:pPr>
    </w:p>
    <w:p w14:paraId="36B93577" w14:textId="06B2475E" w:rsidR="0033050E" w:rsidRPr="00C51668" w:rsidRDefault="0099360F">
      <w:pPr>
        <w:spacing w:line="360" w:lineRule="auto"/>
        <w:jc w:val="both"/>
        <w:rPr>
          <w:rFonts w:ascii="Sabon LT Std" w:hAnsi="Sabon LT Std"/>
          <w:color w:val="000000" w:themeColor="text1"/>
        </w:rPr>
      </w:pPr>
      <w:r w:rsidRPr="00C51668">
        <w:rPr>
          <w:rFonts w:ascii="Sabon LT Std" w:hAnsi="Sabon LT Std"/>
          <w:i/>
          <w:color w:val="000000" w:themeColor="text1"/>
        </w:rPr>
        <w:t>Participants</w:t>
      </w:r>
      <w:r w:rsidR="009D7B2D" w:rsidRPr="00C51668">
        <w:rPr>
          <w:rFonts w:ascii="Sabon LT Std" w:hAnsi="Sabon LT Std"/>
          <w:i/>
          <w:color w:val="000000" w:themeColor="text1"/>
        </w:rPr>
        <w:t xml:space="preserve">. </w:t>
      </w:r>
      <w:r w:rsidRPr="00C51668">
        <w:rPr>
          <w:rFonts w:ascii="Sabon LT Std" w:hAnsi="Sabon LT Std"/>
          <w:color w:val="000000" w:themeColor="text1"/>
        </w:rPr>
        <w:t>Using G*Power 3.1 (</w:t>
      </w:r>
      <w:proofErr w:type="spellStart"/>
      <w:r w:rsidRPr="00C51668">
        <w:rPr>
          <w:rFonts w:ascii="Sabon LT Std" w:hAnsi="Sabon LT Std"/>
          <w:color w:val="000000" w:themeColor="text1"/>
        </w:rPr>
        <w:t>Faul</w:t>
      </w:r>
      <w:proofErr w:type="spellEnd"/>
      <w:r w:rsidRPr="00C51668">
        <w:rPr>
          <w:rFonts w:ascii="Sabon LT Std" w:hAnsi="Sabon LT Std"/>
          <w:color w:val="000000" w:themeColor="text1"/>
        </w:rPr>
        <w:t xml:space="preserve"> et al., 2009) we determined that a sample size of </w:t>
      </w:r>
      <w:r w:rsidR="00B5012A" w:rsidRPr="00C51668">
        <w:rPr>
          <w:rFonts w:ascii="Sabon LT Std" w:hAnsi="Sabon LT Std"/>
          <w:color w:val="000000" w:themeColor="text1"/>
        </w:rPr>
        <w:t>52</w:t>
      </w:r>
      <w:r w:rsidR="00007253" w:rsidRPr="00C51668">
        <w:rPr>
          <w:rFonts w:ascii="Sabon LT Std" w:hAnsi="Sabon LT Std"/>
          <w:color w:val="000000" w:themeColor="text1"/>
        </w:rPr>
        <w:t xml:space="preserve"> </w:t>
      </w:r>
      <w:r w:rsidR="003E521F" w:rsidRPr="00C51668">
        <w:rPr>
          <w:rFonts w:ascii="Sabon LT Std" w:hAnsi="Sabon LT Std"/>
          <w:color w:val="000000" w:themeColor="text1"/>
        </w:rPr>
        <w:t>in a within-subjects design</w:t>
      </w:r>
      <w:r w:rsidR="00F44CA8" w:rsidRPr="00C51668">
        <w:rPr>
          <w:rFonts w:ascii="Sabon LT Std" w:hAnsi="Sabon LT Std"/>
          <w:color w:val="000000" w:themeColor="text1"/>
        </w:rPr>
        <w:t xml:space="preserve"> </w:t>
      </w:r>
      <w:r w:rsidRPr="00C51668">
        <w:rPr>
          <w:rFonts w:ascii="Sabon LT Std" w:hAnsi="Sabon LT Std"/>
          <w:color w:val="000000" w:themeColor="text1"/>
        </w:rPr>
        <w:t>would provide 80% statistical power for detecting a medium-sized effect</w:t>
      </w:r>
      <w:r w:rsidR="00007253" w:rsidRPr="00C51668">
        <w:rPr>
          <w:rFonts w:ascii="Sabon LT Std" w:hAnsi="Sabon LT Std"/>
          <w:color w:val="000000" w:themeColor="text1"/>
        </w:rPr>
        <w:t xml:space="preserve"> (Cohen’s d = 0.4)</w:t>
      </w:r>
      <w:r w:rsidRPr="00C51668">
        <w:rPr>
          <w:rFonts w:ascii="Sabon LT Std" w:hAnsi="Sabon LT Std"/>
          <w:color w:val="000000" w:themeColor="text1"/>
        </w:rPr>
        <w:t xml:space="preserve"> equivalent to what we observed in a pilot study. We therefore recruited </w:t>
      </w:r>
      <w:r w:rsidR="007204D3" w:rsidRPr="00C51668">
        <w:rPr>
          <w:rFonts w:ascii="Sabon LT Std" w:hAnsi="Sabon LT Std"/>
          <w:color w:val="000000" w:themeColor="text1"/>
        </w:rPr>
        <w:t>52</w:t>
      </w:r>
      <w:r w:rsidRPr="00C51668">
        <w:rPr>
          <w:rFonts w:ascii="Sabon LT Std" w:hAnsi="Sabon LT Std"/>
          <w:color w:val="000000" w:themeColor="text1"/>
        </w:rPr>
        <w:t xml:space="preserve"> participants (</w:t>
      </w:r>
      <w:r w:rsidR="00C72888" w:rsidRPr="00C51668">
        <w:rPr>
          <w:rFonts w:ascii="Sabon LT Std" w:hAnsi="Sabon LT Std"/>
          <w:color w:val="000000" w:themeColor="text1"/>
        </w:rPr>
        <w:t>33</w:t>
      </w:r>
      <w:r w:rsidRPr="00C51668">
        <w:rPr>
          <w:rFonts w:ascii="Sabon LT Std" w:hAnsi="Sabon LT Std"/>
          <w:color w:val="000000" w:themeColor="text1"/>
        </w:rPr>
        <w:t xml:space="preserve"> females</w:t>
      </w:r>
      <w:r w:rsidR="00C72888" w:rsidRPr="00C51668">
        <w:rPr>
          <w:rFonts w:ascii="Sabon LT Std" w:hAnsi="Sabon LT Std"/>
          <w:color w:val="000000" w:themeColor="text1"/>
        </w:rPr>
        <w:t>, 18 males, 1 other</w:t>
      </w:r>
      <w:r w:rsidRPr="00C51668">
        <w:rPr>
          <w:rFonts w:ascii="Sabon LT Std" w:hAnsi="Sabon LT Std"/>
          <w:color w:val="000000" w:themeColor="text1"/>
        </w:rPr>
        <w:t xml:space="preserve">; age range: </w:t>
      </w:r>
      <w:r w:rsidR="00C55037" w:rsidRPr="00C51668">
        <w:rPr>
          <w:rFonts w:ascii="Sabon LT Std" w:hAnsi="Sabon LT Std"/>
          <w:color w:val="000000" w:themeColor="text1"/>
        </w:rPr>
        <w:t>18</w:t>
      </w:r>
      <w:r w:rsidRPr="00C51668">
        <w:rPr>
          <w:rFonts w:ascii="Sabon LT Std" w:hAnsi="Sabon LT Std"/>
          <w:color w:val="000000" w:themeColor="text1"/>
        </w:rPr>
        <w:t>-</w:t>
      </w:r>
      <w:r w:rsidR="00C55037" w:rsidRPr="00C51668">
        <w:rPr>
          <w:rFonts w:ascii="Sabon LT Std" w:hAnsi="Sabon LT Std"/>
          <w:color w:val="000000" w:themeColor="text1"/>
        </w:rPr>
        <w:t>40</w:t>
      </w:r>
      <w:r w:rsidRPr="00C51668">
        <w:rPr>
          <w:rFonts w:ascii="Sabon LT Std" w:hAnsi="Sabon LT Std"/>
          <w:color w:val="000000" w:themeColor="text1"/>
        </w:rPr>
        <w:t xml:space="preserve">, </w:t>
      </w:r>
      <w:r w:rsidRPr="00C51668">
        <w:rPr>
          <w:rFonts w:ascii="Sabon LT Std" w:hAnsi="Sabon LT Std"/>
          <w:i/>
          <w:color w:val="000000" w:themeColor="text1"/>
        </w:rPr>
        <w:t>M</w:t>
      </w:r>
      <w:r w:rsidRPr="00C51668">
        <w:rPr>
          <w:rFonts w:ascii="Sabon LT Std" w:hAnsi="Sabon LT Std"/>
          <w:color w:val="000000" w:themeColor="text1"/>
        </w:rPr>
        <w:t xml:space="preserve"> = </w:t>
      </w:r>
      <w:r w:rsidR="005371F0" w:rsidRPr="00C51668">
        <w:rPr>
          <w:rFonts w:ascii="Sabon LT Std" w:hAnsi="Sabon LT Std"/>
          <w:color w:val="000000" w:themeColor="text1"/>
        </w:rPr>
        <w:t>2</w:t>
      </w:r>
      <w:r w:rsidR="0070002B" w:rsidRPr="00C51668">
        <w:rPr>
          <w:rFonts w:ascii="Sabon LT Std" w:hAnsi="Sabon LT Std"/>
          <w:color w:val="000000" w:themeColor="text1"/>
        </w:rPr>
        <w:t>1.9</w:t>
      </w:r>
      <w:r w:rsidRPr="00C51668">
        <w:rPr>
          <w:rFonts w:ascii="Sabon LT Std" w:hAnsi="Sabon LT Std"/>
          <w:color w:val="000000" w:themeColor="text1"/>
        </w:rPr>
        <w:t xml:space="preserve">, </w:t>
      </w:r>
      <w:r w:rsidRPr="00C51668">
        <w:rPr>
          <w:rFonts w:ascii="Sabon LT Std" w:hAnsi="Sabon LT Std"/>
          <w:i/>
          <w:color w:val="000000" w:themeColor="text1"/>
        </w:rPr>
        <w:t>SD</w:t>
      </w:r>
      <w:r w:rsidRPr="00C51668">
        <w:rPr>
          <w:rFonts w:ascii="Sabon LT Std" w:hAnsi="Sabon LT Std"/>
          <w:color w:val="000000" w:themeColor="text1"/>
        </w:rPr>
        <w:t xml:space="preserve"> = </w:t>
      </w:r>
      <w:r w:rsidR="00C72888" w:rsidRPr="00C51668">
        <w:rPr>
          <w:rFonts w:ascii="Sabon LT Std" w:hAnsi="Sabon LT Std"/>
          <w:color w:val="000000" w:themeColor="text1"/>
        </w:rPr>
        <w:t>4.4</w:t>
      </w:r>
      <w:r w:rsidRPr="00C51668">
        <w:rPr>
          <w:rFonts w:ascii="Sabon LT Std" w:hAnsi="Sabon LT Std"/>
          <w:color w:val="000000" w:themeColor="text1"/>
        </w:rPr>
        <w:t>)</w:t>
      </w:r>
      <w:r w:rsidR="00980E04" w:rsidRPr="00C51668">
        <w:rPr>
          <w:rFonts w:ascii="Sabon LT Std" w:hAnsi="Sabon LT Std"/>
          <w:color w:val="000000" w:themeColor="text1"/>
        </w:rPr>
        <w:t>, who performed the experiment</w:t>
      </w:r>
      <w:r w:rsidR="00BE49F4" w:rsidRPr="00C51668">
        <w:rPr>
          <w:rFonts w:ascii="Sabon LT Std" w:hAnsi="Sabon LT Std"/>
          <w:color w:val="000000" w:themeColor="text1"/>
        </w:rPr>
        <w:t xml:space="preserve"> </w:t>
      </w:r>
      <w:r w:rsidR="005254EC" w:rsidRPr="00C51668">
        <w:rPr>
          <w:rFonts w:ascii="Sabon LT Std" w:hAnsi="Sabon LT Std"/>
          <w:color w:val="000000" w:themeColor="text1"/>
        </w:rPr>
        <w:t>in group sessions of 12-16 participants</w:t>
      </w:r>
      <w:r w:rsidRPr="00C51668">
        <w:rPr>
          <w:rFonts w:ascii="Sabon LT Std" w:hAnsi="Sabon LT Std"/>
          <w:color w:val="000000" w:themeColor="text1"/>
        </w:rPr>
        <w:t>.</w:t>
      </w:r>
      <w:r w:rsidR="0097477C" w:rsidRPr="00C51668">
        <w:rPr>
          <w:rFonts w:ascii="Sabon LT Std" w:hAnsi="Sabon LT Std"/>
          <w:color w:val="000000" w:themeColor="text1"/>
        </w:rPr>
        <w:t xml:space="preserve"> </w:t>
      </w:r>
      <w:r w:rsidR="00BF15C8" w:rsidRPr="00C51668">
        <w:rPr>
          <w:rFonts w:ascii="Sabon LT Std" w:hAnsi="Sabon LT Std"/>
          <w:color w:val="000000" w:themeColor="text1"/>
        </w:rPr>
        <w:t>Participants were instructed that both their own and their partner’s monetary payments at the end of the experiment would depend on the points accumulated during their task, which would vary between £</w:t>
      </w:r>
      <w:r w:rsidR="00B70633" w:rsidRPr="00C51668">
        <w:rPr>
          <w:rFonts w:ascii="Sabon LT Std" w:hAnsi="Sabon LT Std"/>
          <w:color w:val="000000" w:themeColor="text1"/>
        </w:rPr>
        <w:t>5</w:t>
      </w:r>
      <w:r w:rsidR="00BF15C8" w:rsidRPr="00C51668">
        <w:rPr>
          <w:rFonts w:ascii="Sabon LT Std" w:hAnsi="Sabon LT Std"/>
          <w:color w:val="000000" w:themeColor="text1"/>
        </w:rPr>
        <w:t xml:space="preserve"> and £10</w:t>
      </w:r>
      <w:r w:rsidR="00077394" w:rsidRPr="00C51668">
        <w:rPr>
          <w:rFonts w:ascii="Sabon LT Std" w:hAnsi="Sabon LT Std"/>
          <w:color w:val="000000" w:themeColor="text1"/>
        </w:rPr>
        <w:t>.</w:t>
      </w:r>
      <w:r w:rsidR="008E4F71" w:rsidRPr="00C51668">
        <w:rPr>
          <w:rFonts w:ascii="Sabon LT Std" w:hAnsi="Sabon LT Std"/>
          <w:color w:val="000000" w:themeColor="text1"/>
        </w:rPr>
        <w:t xml:space="preserve"> </w:t>
      </w:r>
      <w:r w:rsidR="00825095" w:rsidRPr="00C51668">
        <w:rPr>
          <w:rFonts w:ascii="Sabon LT Std" w:hAnsi="Sabon LT Std"/>
        </w:rPr>
        <w:t>Approximately half the participants experienced one chronology of rounds and the other half a mirror version.</w:t>
      </w:r>
    </w:p>
    <w:p w14:paraId="30B6C62E" w14:textId="77777777" w:rsidR="0099360F" w:rsidRPr="00C51668" w:rsidRDefault="0099360F">
      <w:pPr>
        <w:spacing w:line="360" w:lineRule="auto"/>
        <w:jc w:val="both"/>
        <w:rPr>
          <w:rFonts w:ascii="Sabon LT Std" w:hAnsi="Sabon LT Std"/>
          <w:color w:val="000000" w:themeColor="text1"/>
        </w:rPr>
      </w:pPr>
    </w:p>
    <w:p w14:paraId="4520DDB6" w14:textId="58CA867F" w:rsidR="0099360F" w:rsidRPr="00C51668" w:rsidRDefault="0099360F">
      <w:pPr>
        <w:spacing w:line="360" w:lineRule="auto"/>
        <w:jc w:val="both"/>
        <w:rPr>
          <w:rFonts w:ascii="Sabon LT Std" w:hAnsi="Sabon LT Std"/>
          <w:color w:val="000000" w:themeColor="text1"/>
        </w:rPr>
      </w:pPr>
      <w:r w:rsidRPr="00C51668">
        <w:rPr>
          <w:rFonts w:ascii="Sabon LT Std" w:hAnsi="Sabon LT Std"/>
          <w:i/>
          <w:color w:val="000000" w:themeColor="text1"/>
        </w:rPr>
        <w:t>Apparatus and Stimuli</w:t>
      </w:r>
      <w:r w:rsidR="00254790" w:rsidRPr="00C51668">
        <w:rPr>
          <w:rFonts w:ascii="Sabon LT Std" w:hAnsi="Sabon LT Std"/>
          <w:i/>
          <w:color w:val="000000" w:themeColor="text1"/>
        </w:rPr>
        <w:t xml:space="preserve">. </w:t>
      </w:r>
      <w:r w:rsidRPr="00C51668">
        <w:rPr>
          <w:rFonts w:ascii="Sabon LT Std" w:hAnsi="Sabon LT Std"/>
          <w:color w:val="000000" w:themeColor="text1"/>
        </w:rPr>
        <w:t xml:space="preserve">The experiment was displayed on a 24-inch wide screen (16:9) computer monitor (resolution: 1920 x </w:t>
      </w:r>
      <w:r w:rsidR="00D85994" w:rsidRPr="00C51668">
        <w:rPr>
          <w:rFonts w:ascii="Sabon LT Std" w:hAnsi="Sabon LT Std"/>
          <w:color w:val="000000" w:themeColor="text1"/>
        </w:rPr>
        <w:t>937</w:t>
      </w:r>
      <w:r w:rsidRPr="00C51668">
        <w:rPr>
          <w:rFonts w:ascii="Sabon LT Std" w:hAnsi="Sabon LT Std"/>
          <w:color w:val="000000" w:themeColor="text1"/>
        </w:rPr>
        <w:t xml:space="preserve"> pixels, framerate = 60Hz.)</w:t>
      </w:r>
      <w:r w:rsidR="00D85994" w:rsidRPr="00C51668">
        <w:rPr>
          <w:rFonts w:ascii="Sabon LT Std" w:hAnsi="Sabon LT Std"/>
          <w:color w:val="000000" w:themeColor="text1"/>
        </w:rPr>
        <w:t xml:space="preserve">, consistent </w:t>
      </w:r>
      <w:r w:rsidR="00F60317" w:rsidRPr="00C51668">
        <w:rPr>
          <w:rFonts w:ascii="Sabon LT Std" w:hAnsi="Sabon LT Std"/>
          <w:color w:val="000000" w:themeColor="text1"/>
        </w:rPr>
        <w:t>across</w:t>
      </w:r>
      <w:r w:rsidR="00D85994" w:rsidRPr="00C51668">
        <w:rPr>
          <w:rFonts w:ascii="Sabon LT Std" w:hAnsi="Sabon LT Std"/>
          <w:color w:val="000000" w:themeColor="text1"/>
        </w:rPr>
        <w:t xml:space="preserve"> participants and</w:t>
      </w:r>
      <w:r w:rsidR="00F60317" w:rsidRPr="00C51668">
        <w:rPr>
          <w:rFonts w:ascii="Sabon LT Std" w:hAnsi="Sabon LT Std"/>
          <w:color w:val="000000" w:themeColor="text1"/>
        </w:rPr>
        <w:t xml:space="preserve"> experiment </w:t>
      </w:r>
      <w:r w:rsidR="00D85994" w:rsidRPr="00C51668">
        <w:rPr>
          <w:rFonts w:ascii="Sabon LT Std" w:hAnsi="Sabon LT Std"/>
          <w:color w:val="000000" w:themeColor="text1"/>
        </w:rPr>
        <w:t>sessions</w:t>
      </w:r>
      <w:r w:rsidRPr="00C51668">
        <w:rPr>
          <w:rFonts w:ascii="Sabon LT Std" w:hAnsi="Sabon LT Std"/>
          <w:color w:val="000000" w:themeColor="text1"/>
        </w:rPr>
        <w:t>. The program for the experiment was written in Open Sesame (</w:t>
      </w:r>
      <w:proofErr w:type="spellStart"/>
      <w:r w:rsidRPr="00C51668">
        <w:rPr>
          <w:rFonts w:ascii="Sabon LT Std" w:hAnsi="Sabon LT Std"/>
          <w:color w:val="000000" w:themeColor="text1"/>
        </w:rPr>
        <w:t>Mathôt</w:t>
      </w:r>
      <w:proofErr w:type="spellEnd"/>
      <w:r w:rsidRPr="00C51668">
        <w:rPr>
          <w:rFonts w:ascii="Sabon LT Std" w:hAnsi="Sabon LT Std"/>
          <w:color w:val="000000" w:themeColor="text1"/>
        </w:rPr>
        <w:t xml:space="preserve">, </w:t>
      </w:r>
      <w:proofErr w:type="spellStart"/>
      <w:r w:rsidRPr="00C51668">
        <w:rPr>
          <w:rFonts w:ascii="Sabon LT Std" w:hAnsi="Sabon LT Std"/>
          <w:color w:val="000000" w:themeColor="text1"/>
        </w:rPr>
        <w:t>Schreij</w:t>
      </w:r>
      <w:proofErr w:type="spellEnd"/>
      <w:r w:rsidRPr="00C51668">
        <w:rPr>
          <w:rFonts w:ascii="Sabon LT Std" w:hAnsi="Sabon LT Std"/>
          <w:color w:val="000000" w:themeColor="text1"/>
        </w:rPr>
        <w:t xml:space="preserve">, &amp; </w:t>
      </w:r>
      <w:proofErr w:type="spellStart"/>
      <w:r w:rsidRPr="00C51668">
        <w:rPr>
          <w:rFonts w:ascii="Sabon LT Std" w:hAnsi="Sabon LT Std"/>
          <w:color w:val="000000" w:themeColor="text1"/>
        </w:rPr>
        <w:t>Theeuwes</w:t>
      </w:r>
      <w:proofErr w:type="spellEnd"/>
      <w:r w:rsidRPr="00C51668">
        <w:rPr>
          <w:rFonts w:ascii="Sabon LT Std" w:hAnsi="Sabon LT Std"/>
          <w:color w:val="000000" w:themeColor="text1"/>
        </w:rPr>
        <w:t>, 2012). The two choice options were presented as 7 cm x 5 cm rectangular fields, separated by 36 cm. The mouse start field was also 7 cm x 5 cm, and was positioned 18 cm lower at the midpoint between the two choice options.</w:t>
      </w:r>
      <w:r w:rsidR="00C50C97" w:rsidRPr="00C51668">
        <w:rPr>
          <w:rFonts w:ascii="Sabon LT Std" w:hAnsi="Sabon LT Std"/>
          <w:color w:val="000000" w:themeColor="text1"/>
        </w:rPr>
        <w:t xml:space="preserve"> During trials, participants used the mouse to select by clicking on one of </w:t>
      </w:r>
      <w:r w:rsidR="00C50C97" w:rsidRPr="00C51668">
        <w:rPr>
          <w:rFonts w:ascii="Sabon LT Std" w:hAnsi="Sabon LT Std"/>
          <w:color w:val="000000" w:themeColor="text1"/>
        </w:rPr>
        <w:lastRenderedPageBreak/>
        <w:t>their choice options. The computer screen provided participants with real-time visual feedback on their inputs.</w:t>
      </w:r>
    </w:p>
    <w:p w14:paraId="12814AD2" w14:textId="2A3C458D" w:rsidR="002176FF" w:rsidRPr="00C51668" w:rsidRDefault="002176FF">
      <w:pPr>
        <w:spacing w:line="360" w:lineRule="auto"/>
        <w:jc w:val="both"/>
        <w:rPr>
          <w:rFonts w:ascii="Sabon LT Std" w:hAnsi="Sabon LT Std"/>
          <w:color w:val="000000" w:themeColor="text1"/>
        </w:rPr>
      </w:pPr>
    </w:p>
    <w:p w14:paraId="6254AC30" w14:textId="77777777" w:rsidR="00C0757C" w:rsidRPr="00C51668" w:rsidRDefault="0099360F" w:rsidP="00B10E7A">
      <w:pPr>
        <w:spacing w:line="360" w:lineRule="auto"/>
        <w:jc w:val="both"/>
        <w:rPr>
          <w:rFonts w:ascii="Sabon LT Std" w:hAnsi="Sabon LT Std"/>
        </w:rPr>
      </w:pPr>
      <w:r w:rsidRPr="00C51668">
        <w:rPr>
          <w:rFonts w:ascii="Sabon LT Std" w:hAnsi="Sabon LT Std"/>
          <w:i/>
          <w:color w:val="000000" w:themeColor="text1"/>
        </w:rPr>
        <w:t>Procedure</w:t>
      </w:r>
      <w:r w:rsidR="00254790" w:rsidRPr="00C51668">
        <w:rPr>
          <w:rFonts w:ascii="Sabon LT Std" w:hAnsi="Sabon LT Std"/>
          <w:i/>
          <w:color w:val="000000" w:themeColor="text1"/>
        </w:rPr>
        <w:t xml:space="preserve">. </w:t>
      </w:r>
      <w:r w:rsidR="00317C27" w:rsidRPr="00C51668">
        <w:rPr>
          <w:rFonts w:ascii="Sabon LT Std" w:hAnsi="Sabon LT Std"/>
        </w:rPr>
        <w:t>Experiment 1 has a within-subjects, factorial design - structured according to a 2 (partner condition) x 8 (</w:t>
      </w:r>
      <w:r w:rsidR="00222AB5" w:rsidRPr="00C51668">
        <w:rPr>
          <w:rFonts w:ascii="Sabon LT Std" w:hAnsi="Sabon LT Std"/>
        </w:rPr>
        <w:t xml:space="preserve">participant </w:t>
      </w:r>
      <w:r w:rsidR="00317C27" w:rsidRPr="00C51668">
        <w:rPr>
          <w:rFonts w:ascii="Sabon LT Std" w:hAnsi="Sabon LT Std"/>
        </w:rPr>
        <w:t>reward temptation condition) treatment design - with repeated measures - in which participants complete multiple trials of the same 8 trusting condition levels within each interaction partner block. Analysis is conducted within-subjects, between interaction partner block and across trusting conditions.</w:t>
      </w:r>
      <w:r w:rsidR="00F062C5" w:rsidRPr="00C51668">
        <w:rPr>
          <w:rFonts w:ascii="Sabon LT Std" w:hAnsi="Sabon LT Std"/>
        </w:rPr>
        <w:t xml:space="preserve"> </w:t>
      </w:r>
    </w:p>
    <w:p w14:paraId="1EBE798C" w14:textId="08EF5AE2" w:rsidR="003C571A" w:rsidRPr="00C51668" w:rsidRDefault="003D0FC4" w:rsidP="00402243">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After participants had </w:t>
      </w:r>
      <w:r w:rsidR="00980E04" w:rsidRPr="00C51668">
        <w:rPr>
          <w:rFonts w:ascii="Sabon LT Std" w:hAnsi="Sabon LT Std"/>
          <w:color w:val="000000" w:themeColor="text1"/>
        </w:rPr>
        <w:t xml:space="preserve">given their informed written </w:t>
      </w:r>
      <w:r w:rsidRPr="00C51668">
        <w:rPr>
          <w:rFonts w:ascii="Sabon LT Std" w:hAnsi="Sabon LT Std"/>
          <w:color w:val="000000" w:themeColor="text1"/>
        </w:rPr>
        <w:t xml:space="preserve">consent, </w:t>
      </w:r>
      <w:r w:rsidR="00980E04" w:rsidRPr="00C51668">
        <w:rPr>
          <w:rFonts w:ascii="Sabon LT Std" w:hAnsi="Sabon LT Std"/>
          <w:color w:val="000000" w:themeColor="text1"/>
        </w:rPr>
        <w:t xml:space="preserve">they </w:t>
      </w:r>
      <w:r w:rsidR="00235E8B" w:rsidRPr="00C51668">
        <w:rPr>
          <w:rFonts w:ascii="Sabon LT Std" w:hAnsi="Sabon LT Std"/>
          <w:color w:val="000000" w:themeColor="text1"/>
        </w:rPr>
        <w:t xml:space="preserve">were told that they would be paired with various partners during the experiment. They were informed that </w:t>
      </w:r>
      <w:r w:rsidRPr="00C51668">
        <w:rPr>
          <w:rFonts w:ascii="Sabon LT Std" w:hAnsi="Sabon LT Std"/>
          <w:color w:val="000000" w:themeColor="text1"/>
        </w:rPr>
        <w:t>in addition to</w:t>
      </w:r>
      <w:r w:rsidR="00DD7845" w:rsidRPr="00C51668">
        <w:rPr>
          <w:rFonts w:ascii="Sabon LT Std" w:hAnsi="Sabon LT Std"/>
          <w:color w:val="000000" w:themeColor="text1"/>
        </w:rPr>
        <w:t xml:space="preserve"> the £5 </w:t>
      </w:r>
      <w:r w:rsidRPr="00C51668">
        <w:rPr>
          <w:rFonts w:ascii="Sabon LT Std" w:hAnsi="Sabon LT Std"/>
          <w:color w:val="000000" w:themeColor="text1"/>
        </w:rPr>
        <w:t xml:space="preserve">show-up fee, they would also be paid a bonus based on the number of points they earned during </w:t>
      </w:r>
      <w:r w:rsidR="00235E8B" w:rsidRPr="00C51668">
        <w:rPr>
          <w:rFonts w:ascii="Sabon LT Std" w:hAnsi="Sabon LT Std"/>
          <w:color w:val="000000" w:themeColor="text1"/>
        </w:rPr>
        <w:t xml:space="preserve">one randomly selected </w:t>
      </w:r>
      <w:r w:rsidR="003A53E1" w:rsidRPr="00C51668">
        <w:rPr>
          <w:rFonts w:ascii="Sabon LT Std" w:hAnsi="Sabon LT Std"/>
          <w:color w:val="000000" w:themeColor="text1"/>
        </w:rPr>
        <w:t>trial</w:t>
      </w:r>
      <w:r w:rsidR="00235E8B" w:rsidRPr="00C51668">
        <w:rPr>
          <w:rFonts w:ascii="Sabon LT Std" w:hAnsi="Sabon LT Std"/>
          <w:color w:val="000000" w:themeColor="text1"/>
        </w:rPr>
        <w:t xml:space="preserve"> of the </w:t>
      </w:r>
      <w:r w:rsidRPr="00C51668">
        <w:rPr>
          <w:rFonts w:ascii="Sabon LT Std" w:hAnsi="Sabon LT Std"/>
          <w:color w:val="000000" w:themeColor="text1"/>
        </w:rPr>
        <w:t xml:space="preserve">experiment, and that the same was true for their partner(s). </w:t>
      </w:r>
      <w:r w:rsidR="002247ED" w:rsidRPr="00C51668">
        <w:rPr>
          <w:rFonts w:ascii="Sabon LT Std" w:hAnsi="Sabon LT Std"/>
          <w:color w:val="000000" w:themeColor="text1"/>
        </w:rPr>
        <w:t xml:space="preserve">Instructions were provided on the screen and participants </w:t>
      </w:r>
      <w:r w:rsidR="00F558AA" w:rsidRPr="00C51668">
        <w:rPr>
          <w:rFonts w:ascii="Sabon LT Std" w:hAnsi="Sabon LT Std"/>
          <w:color w:val="000000" w:themeColor="text1"/>
        </w:rPr>
        <w:t>read these on their own</w:t>
      </w:r>
      <w:r w:rsidR="00BE49F4" w:rsidRPr="00C51668">
        <w:rPr>
          <w:rFonts w:ascii="Sabon LT Std" w:hAnsi="Sabon LT Std"/>
          <w:color w:val="000000" w:themeColor="text1"/>
        </w:rPr>
        <w:t xml:space="preserve">. They were encouraged </w:t>
      </w:r>
      <w:r w:rsidR="002247ED" w:rsidRPr="00C51668">
        <w:rPr>
          <w:rFonts w:ascii="Sabon LT Std" w:hAnsi="Sabon LT Std"/>
          <w:color w:val="000000" w:themeColor="text1"/>
        </w:rPr>
        <w:t xml:space="preserve">to </w:t>
      </w:r>
      <w:r w:rsidR="007F6E05" w:rsidRPr="00C51668">
        <w:rPr>
          <w:rFonts w:ascii="Sabon LT Std" w:hAnsi="Sabon LT Std"/>
          <w:color w:val="000000" w:themeColor="text1"/>
        </w:rPr>
        <w:t xml:space="preserve">take as </w:t>
      </w:r>
      <w:r w:rsidR="00BE49F4" w:rsidRPr="00C51668">
        <w:rPr>
          <w:rFonts w:ascii="Sabon LT Std" w:hAnsi="Sabon LT Std"/>
          <w:color w:val="000000" w:themeColor="text1"/>
        </w:rPr>
        <w:t xml:space="preserve">much time </w:t>
      </w:r>
      <w:r w:rsidR="007F6E05" w:rsidRPr="00C51668">
        <w:rPr>
          <w:rFonts w:ascii="Sabon LT Std" w:hAnsi="Sabon LT Std"/>
          <w:color w:val="000000" w:themeColor="text1"/>
        </w:rPr>
        <w:t xml:space="preserve">as they needed and </w:t>
      </w:r>
      <w:r w:rsidR="00F558AA" w:rsidRPr="00C51668">
        <w:rPr>
          <w:rFonts w:ascii="Sabon LT Std" w:hAnsi="Sabon LT Std"/>
          <w:color w:val="000000" w:themeColor="text1"/>
        </w:rPr>
        <w:t>had the opportunity to</w:t>
      </w:r>
      <w:r w:rsidR="007F6E05" w:rsidRPr="00C51668">
        <w:rPr>
          <w:rFonts w:ascii="Sabon LT Std" w:hAnsi="Sabon LT Std"/>
          <w:color w:val="000000" w:themeColor="text1"/>
        </w:rPr>
        <w:t xml:space="preserve"> </w:t>
      </w:r>
      <w:r w:rsidR="002247ED" w:rsidRPr="00C51668">
        <w:rPr>
          <w:rFonts w:ascii="Sabon LT Std" w:hAnsi="Sabon LT Std"/>
          <w:color w:val="000000" w:themeColor="text1"/>
        </w:rPr>
        <w:t>ask the experimenter</w:t>
      </w:r>
      <w:r w:rsidR="00F558AA" w:rsidRPr="00C51668">
        <w:rPr>
          <w:rFonts w:ascii="Sabon LT Std" w:hAnsi="Sabon LT Std"/>
          <w:color w:val="000000" w:themeColor="text1"/>
        </w:rPr>
        <w:t xml:space="preserve"> </w:t>
      </w:r>
      <w:r w:rsidR="005E4BF0" w:rsidRPr="00C51668">
        <w:rPr>
          <w:rFonts w:ascii="Sabon LT Std" w:hAnsi="Sabon LT Std"/>
          <w:color w:val="000000" w:themeColor="text1"/>
        </w:rPr>
        <w:t>clarification</w:t>
      </w:r>
      <w:r w:rsidR="002247ED" w:rsidRPr="00C51668">
        <w:rPr>
          <w:rFonts w:ascii="Sabon LT Std" w:hAnsi="Sabon LT Std"/>
          <w:color w:val="000000" w:themeColor="text1"/>
        </w:rPr>
        <w:t xml:space="preserve"> questions during the instructions phase; questions and their answers were repeated in public for all participants to hear. </w:t>
      </w:r>
      <w:r w:rsidR="007F6E05" w:rsidRPr="00C51668">
        <w:rPr>
          <w:rFonts w:ascii="Sabon LT Std" w:hAnsi="Sabon LT Std"/>
          <w:color w:val="000000" w:themeColor="text1"/>
        </w:rPr>
        <w:t xml:space="preserve">The task began only when all participants confirmed they had finished with the instructions </w:t>
      </w:r>
      <w:r w:rsidR="00181B2D" w:rsidRPr="00C51668">
        <w:rPr>
          <w:rFonts w:ascii="Sabon LT Std" w:hAnsi="Sabon LT Std"/>
          <w:color w:val="000000" w:themeColor="text1"/>
        </w:rPr>
        <w:t xml:space="preserve">and the experimenter </w:t>
      </w:r>
      <w:r w:rsidR="00BE49F4" w:rsidRPr="00C51668">
        <w:rPr>
          <w:rFonts w:ascii="Sabon LT Std" w:hAnsi="Sabon LT Std"/>
          <w:color w:val="000000" w:themeColor="text1"/>
        </w:rPr>
        <w:t xml:space="preserve">announced that </w:t>
      </w:r>
      <w:r w:rsidR="00181B2D" w:rsidRPr="00C51668">
        <w:rPr>
          <w:rFonts w:ascii="Sabon LT Std" w:hAnsi="Sabon LT Std"/>
          <w:color w:val="000000" w:themeColor="text1"/>
        </w:rPr>
        <w:t>they could begin the experiment.</w:t>
      </w:r>
      <w:r w:rsidR="00BE49F4" w:rsidRPr="00C51668">
        <w:rPr>
          <w:rFonts w:ascii="Sabon LT Std" w:hAnsi="Sabon LT Std"/>
          <w:color w:val="000000" w:themeColor="text1"/>
        </w:rPr>
        <w:t xml:space="preserve"> At the beginning of the experiment participants were </w:t>
      </w:r>
      <w:r w:rsidR="00980E04" w:rsidRPr="00C51668">
        <w:rPr>
          <w:rFonts w:ascii="Sabon LT Std" w:hAnsi="Sabon LT Std"/>
          <w:color w:val="000000" w:themeColor="text1"/>
        </w:rPr>
        <w:t>assigned</w:t>
      </w:r>
      <w:r w:rsidR="00BE49F4" w:rsidRPr="00C51668">
        <w:rPr>
          <w:rFonts w:ascii="Sabon LT Std" w:hAnsi="Sabon LT Std"/>
          <w:color w:val="000000" w:themeColor="text1"/>
        </w:rPr>
        <w:t xml:space="preserve"> a p</w:t>
      </w:r>
      <w:r w:rsidR="00980E04" w:rsidRPr="00C51668">
        <w:rPr>
          <w:rFonts w:ascii="Sabon LT Std" w:hAnsi="Sabon LT Std"/>
          <w:color w:val="000000" w:themeColor="text1"/>
        </w:rPr>
        <w:t>layer</w:t>
      </w:r>
      <w:r w:rsidR="00BE49F4" w:rsidRPr="00C51668">
        <w:rPr>
          <w:rFonts w:ascii="Sabon LT Std" w:hAnsi="Sabon LT Std"/>
          <w:color w:val="000000" w:themeColor="text1"/>
        </w:rPr>
        <w:t xml:space="preserve"> number between 0 – 20</w:t>
      </w:r>
      <w:r w:rsidR="00980E04" w:rsidRPr="00C51668">
        <w:rPr>
          <w:rFonts w:ascii="Sabon LT Std" w:hAnsi="Sabon LT Std"/>
          <w:color w:val="000000" w:themeColor="text1"/>
        </w:rPr>
        <w:t>.</w:t>
      </w:r>
      <w:r w:rsidR="00BE49F4" w:rsidRPr="00C51668">
        <w:rPr>
          <w:rFonts w:ascii="Sabon LT Std" w:hAnsi="Sabon LT Std"/>
          <w:color w:val="000000" w:themeColor="text1"/>
        </w:rPr>
        <w:t xml:space="preserve"> </w:t>
      </w:r>
      <w:r w:rsidR="00D2405A" w:rsidRPr="00C51668">
        <w:rPr>
          <w:rFonts w:ascii="Sabon LT Std" w:hAnsi="Sabon LT Std"/>
          <w:color w:val="000000" w:themeColor="text1"/>
        </w:rPr>
        <w:t xml:space="preserve">They were told that their partner(s) would see this number when interacting together and that they would, in turn, also see the partner number of their partner(s). </w:t>
      </w:r>
      <w:r w:rsidR="007D7531" w:rsidRPr="00C51668">
        <w:rPr>
          <w:rFonts w:ascii="Sabon LT Std" w:hAnsi="Sabon LT Std"/>
          <w:color w:val="000000" w:themeColor="text1"/>
        </w:rPr>
        <w:t>These numbers remained consistent throughout the experiment</w:t>
      </w:r>
      <w:r w:rsidR="00980E04" w:rsidRPr="00C51668">
        <w:rPr>
          <w:rFonts w:ascii="Sabon LT Std" w:hAnsi="Sabon LT Std"/>
          <w:color w:val="000000" w:themeColor="text1"/>
        </w:rPr>
        <w:t>.</w:t>
      </w:r>
      <w:r w:rsidR="007D7531" w:rsidRPr="00C51668">
        <w:rPr>
          <w:rFonts w:ascii="Sabon LT Std" w:hAnsi="Sabon LT Std"/>
          <w:color w:val="000000" w:themeColor="text1"/>
        </w:rPr>
        <w:t xml:space="preserve"> </w:t>
      </w:r>
      <w:r w:rsidR="00210639" w:rsidRPr="00C51668">
        <w:rPr>
          <w:rFonts w:ascii="Sabon LT Std" w:hAnsi="Sabon LT Std"/>
          <w:color w:val="000000" w:themeColor="text1"/>
        </w:rPr>
        <w:t xml:space="preserve">Participants were thus led to believe they were interacting with real partners; in reality, </w:t>
      </w:r>
      <w:r w:rsidR="00980E04" w:rsidRPr="00C51668">
        <w:rPr>
          <w:rFonts w:ascii="Sabon LT Std" w:hAnsi="Sabon LT Std"/>
          <w:color w:val="000000" w:themeColor="text1"/>
        </w:rPr>
        <w:t xml:space="preserve">player </w:t>
      </w:r>
      <w:r w:rsidR="00210639" w:rsidRPr="00C51668">
        <w:rPr>
          <w:rFonts w:ascii="Sabon LT Std" w:hAnsi="Sabon LT Std"/>
          <w:color w:val="000000" w:themeColor="text1"/>
        </w:rPr>
        <w:t xml:space="preserve">numbers were pre-set and participants </w:t>
      </w:r>
      <w:r w:rsidR="00980E04" w:rsidRPr="00C51668">
        <w:rPr>
          <w:rFonts w:ascii="Sabon LT Std" w:hAnsi="Sabon LT Std"/>
          <w:color w:val="000000" w:themeColor="text1"/>
        </w:rPr>
        <w:t>interacted with pre-programmed virtual partners.</w:t>
      </w:r>
    </w:p>
    <w:p w14:paraId="54FF04A1" w14:textId="126BE6E8" w:rsidR="00980E04" w:rsidRPr="00C51668" w:rsidRDefault="0099360F" w:rsidP="000F5087">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At the beginning of each </w:t>
      </w:r>
      <w:r w:rsidR="00BE49F4" w:rsidRPr="00C51668">
        <w:rPr>
          <w:rFonts w:ascii="Sabon LT Std" w:hAnsi="Sabon LT Std"/>
          <w:color w:val="000000" w:themeColor="text1"/>
        </w:rPr>
        <w:t>trial</w:t>
      </w:r>
      <w:r w:rsidRPr="00C51668">
        <w:rPr>
          <w:rFonts w:ascii="Sabon LT Std" w:hAnsi="Sabon LT Std"/>
          <w:color w:val="000000" w:themeColor="text1"/>
        </w:rPr>
        <w:t>, an image of the partner</w:t>
      </w:r>
      <w:r w:rsidRPr="00C51668">
        <w:rPr>
          <w:rFonts w:ascii="Sabon LT Std" w:eastAsia="Helvetica" w:hAnsi="Sabon LT Std"/>
          <w:color w:val="000000" w:themeColor="text1"/>
        </w:rPr>
        <w:t xml:space="preserve">’s </w:t>
      </w:r>
      <w:r w:rsidR="003C571A" w:rsidRPr="00C51668">
        <w:rPr>
          <w:rFonts w:ascii="Sabon LT Std" w:hAnsi="Sabon LT Std"/>
          <w:color w:val="000000" w:themeColor="text1"/>
        </w:rPr>
        <w:t>player number</w:t>
      </w:r>
      <w:r w:rsidRPr="00C51668">
        <w:rPr>
          <w:rFonts w:ascii="Sabon LT Std" w:hAnsi="Sabon LT Std"/>
          <w:color w:val="000000" w:themeColor="text1"/>
        </w:rPr>
        <w:t xml:space="preserve"> was displayed</w:t>
      </w:r>
      <w:r w:rsidR="001D2740" w:rsidRPr="00C51668">
        <w:rPr>
          <w:rFonts w:ascii="Sabon LT Std" w:hAnsi="Sabon LT Std"/>
          <w:color w:val="000000" w:themeColor="text1"/>
        </w:rPr>
        <w:t xml:space="preserve"> for 4000ms</w:t>
      </w:r>
      <w:r w:rsidRPr="00C51668">
        <w:rPr>
          <w:rFonts w:ascii="Sabon LT Std" w:hAnsi="Sabon LT Std"/>
          <w:color w:val="000000" w:themeColor="text1"/>
        </w:rPr>
        <w:t>, which was either the same (</w:t>
      </w:r>
      <w:r w:rsidR="00C82EEC" w:rsidRPr="00C51668">
        <w:rPr>
          <w:rFonts w:ascii="Sabon LT Std" w:hAnsi="Sabon LT Std"/>
          <w:color w:val="000000" w:themeColor="text1"/>
        </w:rPr>
        <w:t xml:space="preserve">Fixed </w:t>
      </w:r>
      <w:r w:rsidR="00007E81" w:rsidRPr="00C51668">
        <w:rPr>
          <w:rFonts w:ascii="Sabon LT Std" w:hAnsi="Sabon LT Std"/>
          <w:color w:val="000000" w:themeColor="text1"/>
        </w:rPr>
        <w:t>Partner</w:t>
      </w:r>
      <w:r w:rsidRPr="00C51668">
        <w:rPr>
          <w:rFonts w:ascii="Sabon LT Std" w:hAnsi="Sabon LT Std"/>
          <w:color w:val="000000" w:themeColor="text1"/>
        </w:rPr>
        <w:t xml:space="preserve"> Condition) or different </w:t>
      </w:r>
      <w:r w:rsidR="00283CAE" w:rsidRPr="00C51668">
        <w:rPr>
          <w:rFonts w:ascii="Sabon LT Std" w:hAnsi="Sabon LT Std"/>
          <w:color w:val="000000" w:themeColor="text1"/>
        </w:rPr>
        <w:t>(</w:t>
      </w:r>
      <w:r w:rsidR="00C82EEC" w:rsidRPr="00C51668">
        <w:rPr>
          <w:rFonts w:ascii="Sabon LT Std" w:hAnsi="Sabon LT Std"/>
          <w:color w:val="000000" w:themeColor="text1"/>
        </w:rPr>
        <w:t>Variable Partners Condition</w:t>
      </w:r>
      <w:r w:rsidRPr="00C51668">
        <w:rPr>
          <w:rFonts w:ascii="Sabon LT Std" w:hAnsi="Sabon LT Std"/>
          <w:color w:val="000000" w:themeColor="text1"/>
        </w:rPr>
        <w:t xml:space="preserve">) </w:t>
      </w:r>
      <w:r w:rsidR="00BE49F4" w:rsidRPr="00C51668">
        <w:rPr>
          <w:rFonts w:ascii="Sabon LT Std" w:hAnsi="Sabon LT Std"/>
          <w:color w:val="000000" w:themeColor="text1"/>
        </w:rPr>
        <w:t>on each trial</w:t>
      </w:r>
      <w:r w:rsidRPr="00C51668">
        <w:rPr>
          <w:rFonts w:ascii="Sabon LT Std" w:hAnsi="Sabon LT Std"/>
          <w:color w:val="000000" w:themeColor="text1"/>
        </w:rPr>
        <w:t>. Then, the partner first chose one of two values. The participant did not see what these two values were, but was then herself presented with two values to choose between. One of these, indicated in green</w:t>
      </w:r>
      <w:r w:rsidR="00C04787" w:rsidRPr="00C51668">
        <w:rPr>
          <w:rFonts w:ascii="Sabon LT Std" w:hAnsi="Sabon LT Std"/>
          <w:color w:val="000000" w:themeColor="text1"/>
        </w:rPr>
        <w:t xml:space="preserve"> or blue</w:t>
      </w:r>
      <w:r w:rsidRPr="00C51668">
        <w:rPr>
          <w:rFonts w:ascii="Sabon LT Std" w:hAnsi="Sabon LT Std"/>
          <w:color w:val="000000" w:themeColor="text1"/>
        </w:rPr>
        <w:t>, was the same value that the partner had chosen (</w:t>
      </w:r>
      <w:r w:rsidR="00BC6EB6" w:rsidRPr="00C51668">
        <w:rPr>
          <w:rFonts w:ascii="Sabon LT Std" w:hAnsi="Sabon LT Std"/>
          <w:color w:val="000000" w:themeColor="text1"/>
        </w:rPr>
        <w:t>C</w:t>
      </w:r>
      <w:r w:rsidRPr="00C51668">
        <w:rPr>
          <w:rFonts w:ascii="Sabon LT Std" w:hAnsi="Sabon LT Std"/>
          <w:color w:val="000000" w:themeColor="text1"/>
        </w:rPr>
        <w:t xml:space="preserve">ooperative </w:t>
      </w:r>
      <w:r w:rsidR="00BC6EB6" w:rsidRPr="00C51668">
        <w:rPr>
          <w:rFonts w:ascii="Sabon LT Std" w:hAnsi="Sabon LT Std"/>
          <w:color w:val="000000" w:themeColor="text1"/>
        </w:rPr>
        <w:t>O</w:t>
      </w:r>
      <w:r w:rsidRPr="00C51668">
        <w:rPr>
          <w:rFonts w:ascii="Sabon LT Std" w:hAnsi="Sabon LT Std"/>
          <w:color w:val="000000" w:themeColor="text1"/>
        </w:rPr>
        <w:t xml:space="preserve">ption); the other, </w:t>
      </w:r>
      <w:r w:rsidRPr="00C51668">
        <w:rPr>
          <w:rFonts w:ascii="Sabon LT Std" w:hAnsi="Sabon LT Std"/>
          <w:color w:val="000000" w:themeColor="text1"/>
        </w:rPr>
        <w:lastRenderedPageBreak/>
        <w:t>indicated in orange, was an alternative value (</w:t>
      </w:r>
      <w:r w:rsidR="00BC6EB6" w:rsidRPr="00C51668">
        <w:rPr>
          <w:rFonts w:ascii="Sabon LT Std" w:hAnsi="Sabon LT Std"/>
          <w:color w:val="000000" w:themeColor="text1"/>
        </w:rPr>
        <w:t>A</w:t>
      </w:r>
      <w:r w:rsidRPr="00C51668">
        <w:rPr>
          <w:rFonts w:ascii="Sabon LT Std" w:hAnsi="Sabon LT Std"/>
          <w:color w:val="000000" w:themeColor="text1"/>
        </w:rPr>
        <w:t xml:space="preserve">lternative </w:t>
      </w:r>
      <w:r w:rsidR="00BC6EB6" w:rsidRPr="00C51668">
        <w:rPr>
          <w:rFonts w:ascii="Sabon LT Std" w:hAnsi="Sabon LT Std"/>
          <w:color w:val="000000" w:themeColor="text1"/>
        </w:rPr>
        <w:t>O</w:t>
      </w:r>
      <w:r w:rsidRPr="00C51668">
        <w:rPr>
          <w:rFonts w:ascii="Sabon LT Std" w:hAnsi="Sabon LT Std"/>
          <w:color w:val="000000" w:themeColor="text1"/>
        </w:rPr>
        <w:t>ption). The values for the cooperative options</w:t>
      </w:r>
      <w:r w:rsidR="00231AAD" w:rsidRPr="00C51668">
        <w:rPr>
          <w:rFonts w:ascii="Sabon LT Std" w:hAnsi="Sabon LT Std"/>
          <w:color w:val="000000" w:themeColor="text1"/>
        </w:rPr>
        <w:t xml:space="preserve"> </w:t>
      </w:r>
      <w:r w:rsidRPr="00C51668">
        <w:rPr>
          <w:rFonts w:ascii="Sabon LT Std" w:hAnsi="Sabon LT Std"/>
          <w:color w:val="000000" w:themeColor="text1"/>
        </w:rPr>
        <w:t xml:space="preserve">ranged from 200-500 points. The value of the alternative option </w:t>
      </w:r>
      <w:r w:rsidR="004314B3" w:rsidRPr="00C51668">
        <w:rPr>
          <w:rFonts w:ascii="Sabon LT Std" w:hAnsi="Sabon LT Std"/>
          <w:color w:val="000000" w:themeColor="text1"/>
        </w:rPr>
        <w:t xml:space="preserve">– the Temptation Level – </w:t>
      </w:r>
      <w:r w:rsidRPr="00C51668">
        <w:rPr>
          <w:rFonts w:ascii="Sabon LT Std" w:hAnsi="Sabon LT Std"/>
          <w:color w:val="000000" w:themeColor="text1"/>
        </w:rPr>
        <w:t xml:space="preserve">ranged unpredictably, over intervals of 50, from 100 points less to 250 points more than the value for the cooperative option. Thus, the lowest value for the alternative option was 100 and the highest 750. If the participant chose the cooperative option, the participant and the partner would each receive the amount of points corresponding to the selected value. If the participant chose the alternative option, she received that many points, while her partner received 0. The alternative option was therefore only tempting when its value was greater than that of the cooperative option, and the degree of temptation which it presented was a function of the value of the alternative option. </w:t>
      </w:r>
      <w:r w:rsidR="00980E04" w:rsidRPr="00C51668">
        <w:rPr>
          <w:rFonts w:ascii="Sabon LT Std" w:hAnsi="Sabon LT Std"/>
          <w:color w:val="000000" w:themeColor="text1"/>
        </w:rPr>
        <w:t xml:space="preserve">Each trial ended when the participant clicked on one of the two options or when 2999 milliseconds had elapsed. After the participant had made her or his selection, there was a 500 </w:t>
      </w:r>
      <w:proofErr w:type="spellStart"/>
      <w:r w:rsidR="00980E04" w:rsidRPr="00C51668">
        <w:rPr>
          <w:rFonts w:ascii="Sabon LT Std" w:hAnsi="Sabon LT Std"/>
          <w:color w:val="000000" w:themeColor="text1"/>
        </w:rPr>
        <w:t>ms</w:t>
      </w:r>
      <w:proofErr w:type="spellEnd"/>
      <w:r w:rsidR="00980E04" w:rsidRPr="00C51668">
        <w:rPr>
          <w:rFonts w:ascii="Sabon LT Std" w:hAnsi="Sabon LT Std"/>
          <w:color w:val="000000" w:themeColor="text1"/>
        </w:rPr>
        <w:t xml:space="preserve"> delay, and then the payoffs were displayed for 3000ms. The payoff display showed the following: the participant’s choice; their partner’s ostensible choice; and the payoffs for each player.</w:t>
      </w:r>
    </w:p>
    <w:p w14:paraId="1D5DC075" w14:textId="51D3A9C1" w:rsidR="00F12A6C" w:rsidRPr="00C51668" w:rsidRDefault="003E521F" w:rsidP="000F5087">
      <w:pPr>
        <w:spacing w:line="360" w:lineRule="auto"/>
        <w:ind w:firstLine="720"/>
        <w:jc w:val="both"/>
        <w:rPr>
          <w:rFonts w:ascii="Sabon LT Std" w:hAnsi="Sabon LT Std"/>
          <w:color w:val="000000" w:themeColor="text1"/>
        </w:rPr>
      </w:pPr>
      <w:r w:rsidRPr="00C51668">
        <w:rPr>
          <w:rFonts w:ascii="Sabon LT Std" w:hAnsi="Sabon LT Std"/>
          <w:color w:val="000000" w:themeColor="text1"/>
        </w:rPr>
        <w:t>The experiment lasted approximately 40 minutes, during which participants performed two experimental blocks, one in each condition, in counterbalanced order. In each experimental block, participants first underwent an induction phase consisting of</w:t>
      </w:r>
      <w:r w:rsidR="0099360F" w:rsidRPr="00C51668">
        <w:rPr>
          <w:rFonts w:ascii="Sabon LT Std" w:hAnsi="Sabon LT Std"/>
          <w:color w:val="000000" w:themeColor="text1"/>
        </w:rPr>
        <w:t xml:space="preserve"> 1</w:t>
      </w:r>
      <w:r w:rsidR="00A22675" w:rsidRPr="00C51668">
        <w:rPr>
          <w:rFonts w:ascii="Sabon LT Std" w:hAnsi="Sabon LT Std"/>
          <w:color w:val="000000" w:themeColor="text1"/>
        </w:rPr>
        <w:t>0</w:t>
      </w:r>
      <w:r w:rsidRPr="00C51668">
        <w:rPr>
          <w:rFonts w:ascii="Sabon LT Std" w:hAnsi="Sabon LT Std"/>
          <w:color w:val="000000" w:themeColor="text1"/>
        </w:rPr>
        <w:t xml:space="preserve"> trials:</w:t>
      </w:r>
      <w:r w:rsidR="0099360F" w:rsidRPr="00C51668">
        <w:rPr>
          <w:rFonts w:ascii="Sabon LT Std" w:hAnsi="Sabon LT Std"/>
          <w:color w:val="000000" w:themeColor="text1"/>
        </w:rPr>
        <w:t xml:space="preserve"> </w:t>
      </w:r>
      <w:r w:rsidR="0031111B" w:rsidRPr="00C51668">
        <w:rPr>
          <w:rFonts w:ascii="Sabon LT Std" w:hAnsi="Sabon LT Std"/>
          <w:color w:val="000000" w:themeColor="text1"/>
        </w:rPr>
        <w:t xml:space="preserve">4 </w:t>
      </w:r>
      <w:r w:rsidR="0099360F" w:rsidRPr="00C51668">
        <w:rPr>
          <w:rFonts w:ascii="Sabon LT Std" w:hAnsi="Sabon LT Std"/>
          <w:color w:val="000000" w:themeColor="text1"/>
        </w:rPr>
        <w:t>trials for which the alternative option was 100 less than the value for the cooperative options</w:t>
      </w:r>
      <w:r w:rsidRPr="00C51668">
        <w:rPr>
          <w:rFonts w:ascii="Sabon LT Std" w:hAnsi="Sabon LT Std"/>
          <w:color w:val="000000" w:themeColor="text1"/>
        </w:rPr>
        <w:t>;</w:t>
      </w:r>
      <w:r w:rsidR="0031111B" w:rsidRPr="00C51668">
        <w:rPr>
          <w:rFonts w:ascii="Sabon LT Std" w:hAnsi="Sabon LT Std"/>
          <w:color w:val="000000" w:themeColor="text1"/>
        </w:rPr>
        <w:t xml:space="preserve"> 4</w:t>
      </w:r>
      <w:r w:rsidR="0099360F" w:rsidRPr="00C51668">
        <w:rPr>
          <w:rFonts w:ascii="Sabon LT Std" w:hAnsi="Sabon LT Std"/>
          <w:color w:val="000000" w:themeColor="text1"/>
        </w:rPr>
        <w:t xml:space="preserve"> for which it was 50 less</w:t>
      </w:r>
      <w:r w:rsidRPr="00C51668">
        <w:rPr>
          <w:rFonts w:ascii="Sabon LT Std" w:hAnsi="Sabon LT Std"/>
          <w:color w:val="000000" w:themeColor="text1"/>
        </w:rPr>
        <w:t>;</w:t>
      </w:r>
      <w:r w:rsidR="0031111B" w:rsidRPr="00C51668">
        <w:rPr>
          <w:rFonts w:ascii="Sabon LT Std" w:hAnsi="Sabon LT Std"/>
          <w:color w:val="000000" w:themeColor="text1"/>
        </w:rPr>
        <w:t xml:space="preserve"> and 2 for which it was the same</w:t>
      </w:r>
      <w:r w:rsidR="0099360F" w:rsidRPr="00C51668">
        <w:rPr>
          <w:rFonts w:ascii="Sabon LT Std" w:hAnsi="Sabon LT Std"/>
          <w:color w:val="000000" w:themeColor="text1"/>
        </w:rPr>
        <w:t>.</w:t>
      </w:r>
      <w:r w:rsidR="00832C7E" w:rsidRPr="00C51668">
        <w:rPr>
          <w:rFonts w:ascii="Sabon LT Std" w:hAnsi="Sabon LT Std"/>
          <w:color w:val="000000" w:themeColor="text1"/>
        </w:rPr>
        <w:t xml:space="preserve"> There was no perceptible gap between the induction and test phases.</w:t>
      </w:r>
      <w:r w:rsidR="0099360F" w:rsidRPr="00C51668">
        <w:rPr>
          <w:rFonts w:ascii="Sabon LT Std" w:hAnsi="Sabon LT Std"/>
          <w:color w:val="000000" w:themeColor="text1"/>
        </w:rPr>
        <w:t xml:space="preserve"> In the test phase</w:t>
      </w:r>
      <w:r w:rsidR="00BE49F4" w:rsidRPr="00C51668">
        <w:rPr>
          <w:rFonts w:ascii="Sabon LT Std" w:hAnsi="Sabon LT Std"/>
          <w:color w:val="000000" w:themeColor="text1"/>
        </w:rPr>
        <w:t xml:space="preserve"> of each experimental block</w:t>
      </w:r>
      <w:r w:rsidR="0099360F" w:rsidRPr="00C51668">
        <w:rPr>
          <w:rFonts w:ascii="Sabon LT Std" w:hAnsi="Sabon LT Std"/>
          <w:color w:val="000000" w:themeColor="text1"/>
        </w:rPr>
        <w:t xml:space="preserve">, there were </w:t>
      </w:r>
      <w:r w:rsidR="00BE49F4" w:rsidRPr="00C51668">
        <w:rPr>
          <w:rFonts w:ascii="Sabon LT Std" w:hAnsi="Sabon LT Std"/>
          <w:color w:val="000000" w:themeColor="text1"/>
        </w:rPr>
        <w:t>8</w:t>
      </w:r>
      <w:r w:rsidR="009474F5" w:rsidRPr="00C51668">
        <w:rPr>
          <w:rFonts w:ascii="Sabon LT Std" w:hAnsi="Sabon LT Std"/>
          <w:color w:val="000000" w:themeColor="text1"/>
        </w:rPr>
        <w:t>0</w:t>
      </w:r>
      <w:r w:rsidR="0099360F" w:rsidRPr="00C51668">
        <w:rPr>
          <w:rFonts w:ascii="Sabon LT Std" w:hAnsi="Sabon LT Std"/>
          <w:color w:val="000000" w:themeColor="text1"/>
        </w:rPr>
        <w:t xml:space="preserve"> test trials</w:t>
      </w:r>
      <w:r w:rsidR="003579AB" w:rsidRPr="00C51668">
        <w:rPr>
          <w:rFonts w:ascii="Sabon LT Std" w:hAnsi="Sabon LT Std"/>
          <w:color w:val="000000" w:themeColor="text1"/>
        </w:rPr>
        <w:t>, giving a total 160 trials across the two blocks</w:t>
      </w:r>
      <w:r w:rsidR="0099360F" w:rsidRPr="00C51668">
        <w:rPr>
          <w:rFonts w:ascii="Sabon LT Std" w:hAnsi="Sabon LT Std"/>
          <w:color w:val="000000" w:themeColor="text1"/>
        </w:rPr>
        <w:t>. For each of the 8 different levels of temptation</w:t>
      </w:r>
      <w:r w:rsidR="000A5A8A" w:rsidRPr="00C51668">
        <w:rPr>
          <w:rFonts w:ascii="Sabon LT Std" w:hAnsi="Sabon LT Std"/>
          <w:color w:val="000000" w:themeColor="text1"/>
        </w:rPr>
        <w:t xml:space="preserve"> </w:t>
      </w:r>
      <w:r w:rsidR="0099360F" w:rsidRPr="00C51668">
        <w:rPr>
          <w:rFonts w:ascii="Sabon LT Std" w:hAnsi="Sabon LT Std"/>
          <w:color w:val="000000" w:themeColor="text1"/>
        </w:rPr>
        <w:t xml:space="preserve">there were </w:t>
      </w:r>
      <w:r w:rsidR="009474F5" w:rsidRPr="00C51668">
        <w:rPr>
          <w:rFonts w:ascii="Sabon LT Std" w:hAnsi="Sabon LT Std"/>
          <w:color w:val="000000" w:themeColor="text1"/>
        </w:rPr>
        <w:t>20</w:t>
      </w:r>
      <w:r w:rsidR="0099360F" w:rsidRPr="00C51668">
        <w:rPr>
          <w:rFonts w:ascii="Sabon LT Std" w:hAnsi="Sabon LT Std"/>
          <w:color w:val="000000" w:themeColor="text1"/>
        </w:rPr>
        <w:t xml:space="preserve"> trials</w:t>
      </w:r>
      <w:r w:rsidR="00D8397D" w:rsidRPr="00C51668">
        <w:rPr>
          <w:rFonts w:ascii="Sabon LT Std" w:hAnsi="Sabon LT Std"/>
          <w:color w:val="000000" w:themeColor="text1"/>
        </w:rPr>
        <w:t>, drawn in random order</w:t>
      </w:r>
      <w:r w:rsidR="000A5A8A" w:rsidRPr="00C51668">
        <w:rPr>
          <w:rFonts w:ascii="Sabon LT Std" w:hAnsi="Sabon LT Std"/>
          <w:color w:val="000000" w:themeColor="text1"/>
        </w:rPr>
        <w:t xml:space="preserve">. The position of </w:t>
      </w:r>
      <w:r w:rsidR="00BE49F4" w:rsidRPr="00C51668">
        <w:rPr>
          <w:rFonts w:ascii="Sabon LT Std" w:hAnsi="Sabon LT Std"/>
          <w:color w:val="000000" w:themeColor="text1"/>
        </w:rPr>
        <w:t xml:space="preserve">the two </w:t>
      </w:r>
      <w:r w:rsidR="000A5A8A" w:rsidRPr="00C51668">
        <w:rPr>
          <w:rFonts w:ascii="Sabon LT Std" w:hAnsi="Sabon LT Std"/>
          <w:color w:val="000000" w:themeColor="text1"/>
        </w:rPr>
        <w:t xml:space="preserve">options (cooperative and alternative) </w:t>
      </w:r>
      <w:r w:rsidR="00980E04" w:rsidRPr="00C51668">
        <w:rPr>
          <w:rFonts w:ascii="Sabon LT Std" w:hAnsi="Sabon LT Std"/>
          <w:color w:val="000000" w:themeColor="text1"/>
        </w:rPr>
        <w:t>varied</w:t>
      </w:r>
      <w:r w:rsidR="000A5A8A" w:rsidRPr="00C51668">
        <w:rPr>
          <w:rFonts w:ascii="Sabon LT Std" w:hAnsi="Sabon LT Std"/>
          <w:color w:val="000000" w:themeColor="text1"/>
        </w:rPr>
        <w:t xml:space="preserve"> equally between the left- and right-hand sides of the screen</w:t>
      </w:r>
      <w:r w:rsidR="00BE49F4" w:rsidRPr="00C51668">
        <w:rPr>
          <w:rFonts w:ascii="Sabon LT Std" w:hAnsi="Sabon LT Std"/>
          <w:color w:val="000000" w:themeColor="text1"/>
        </w:rPr>
        <w:t>, and</w:t>
      </w:r>
      <w:r w:rsidR="000A5A8A" w:rsidRPr="00C51668">
        <w:rPr>
          <w:rFonts w:ascii="Sabon LT Std" w:hAnsi="Sabon LT Std"/>
          <w:color w:val="000000" w:themeColor="text1"/>
        </w:rPr>
        <w:t xml:space="preserve"> the </w:t>
      </w:r>
      <w:r w:rsidR="00BE49F4" w:rsidRPr="00C51668">
        <w:rPr>
          <w:rFonts w:ascii="Sabon LT Std" w:hAnsi="Sabon LT Std"/>
          <w:color w:val="000000" w:themeColor="text1"/>
        </w:rPr>
        <w:t>colo</w:t>
      </w:r>
      <w:r w:rsidR="00B763DD" w:rsidRPr="00C51668">
        <w:rPr>
          <w:rFonts w:ascii="Sabon LT Std" w:hAnsi="Sabon LT Std"/>
          <w:color w:val="000000" w:themeColor="text1"/>
        </w:rPr>
        <w:t>u</w:t>
      </w:r>
      <w:r w:rsidR="00BE49F4" w:rsidRPr="00C51668">
        <w:rPr>
          <w:rFonts w:ascii="Sabon LT Std" w:hAnsi="Sabon LT Std"/>
          <w:color w:val="000000" w:themeColor="text1"/>
        </w:rPr>
        <w:t xml:space="preserve">r of the </w:t>
      </w:r>
      <w:r w:rsidR="000A5A8A" w:rsidRPr="00C51668">
        <w:rPr>
          <w:rFonts w:ascii="Sabon LT Std" w:hAnsi="Sabon LT Std"/>
          <w:color w:val="000000" w:themeColor="text1"/>
        </w:rPr>
        <w:t xml:space="preserve">cooperative option </w:t>
      </w:r>
      <w:r w:rsidR="00BE49F4" w:rsidRPr="00C51668">
        <w:rPr>
          <w:rFonts w:ascii="Sabon LT Std" w:hAnsi="Sabon LT Std"/>
          <w:color w:val="000000" w:themeColor="text1"/>
        </w:rPr>
        <w:t xml:space="preserve">varied </w:t>
      </w:r>
      <w:r w:rsidR="00980E04" w:rsidRPr="00C51668">
        <w:rPr>
          <w:rFonts w:ascii="Sabon LT Std" w:hAnsi="Sabon LT Std"/>
          <w:color w:val="000000" w:themeColor="text1"/>
        </w:rPr>
        <w:t xml:space="preserve">equally </w:t>
      </w:r>
      <w:r w:rsidR="000A5A8A" w:rsidRPr="00C51668">
        <w:rPr>
          <w:rFonts w:ascii="Sabon LT Std" w:hAnsi="Sabon LT Std"/>
          <w:color w:val="000000" w:themeColor="text1"/>
        </w:rPr>
        <w:t>between blue and green</w:t>
      </w:r>
      <w:r w:rsidR="00BE49F4" w:rsidRPr="00C51668">
        <w:rPr>
          <w:rFonts w:ascii="Sabon LT Std" w:hAnsi="Sabon LT Std"/>
          <w:color w:val="000000" w:themeColor="text1"/>
        </w:rPr>
        <w:t>.</w:t>
      </w:r>
    </w:p>
    <w:p w14:paraId="61159350" w14:textId="4F3C527C" w:rsidR="0099360F" w:rsidRPr="00C51668" w:rsidRDefault="00502A24">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Participants were told that their partner would receive no feedback on the choices the participant made until one </w:t>
      </w:r>
      <w:r w:rsidR="00980E04" w:rsidRPr="00C51668">
        <w:rPr>
          <w:rFonts w:ascii="Sabon LT Std" w:hAnsi="Sabon LT Std"/>
          <w:color w:val="000000" w:themeColor="text1"/>
        </w:rPr>
        <w:t xml:space="preserve">trial </w:t>
      </w:r>
      <w:r w:rsidRPr="00C51668">
        <w:rPr>
          <w:rFonts w:ascii="Sabon LT Std" w:hAnsi="Sabon LT Std"/>
          <w:color w:val="000000" w:themeColor="text1"/>
        </w:rPr>
        <w:t xml:space="preserve">was selected for payment at the end of the experiment. </w:t>
      </w:r>
      <w:r w:rsidR="00FE5B58" w:rsidRPr="00C51668">
        <w:rPr>
          <w:rFonts w:ascii="Sabon LT Std" w:hAnsi="Sabon LT Std"/>
          <w:color w:val="000000" w:themeColor="text1"/>
        </w:rPr>
        <w:t xml:space="preserve">Payment was automatically calculated and participants were paid </w:t>
      </w:r>
      <w:r w:rsidR="00124F66" w:rsidRPr="00C51668">
        <w:rPr>
          <w:rFonts w:ascii="Sabon LT Std" w:hAnsi="Sabon LT Std"/>
          <w:color w:val="000000" w:themeColor="text1"/>
        </w:rPr>
        <w:t>at the end of the experiment when all participants had finished.</w:t>
      </w:r>
      <w:bookmarkStart w:id="174" w:name="_gjdgxs"/>
      <w:bookmarkEnd w:id="174"/>
    </w:p>
    <w:p w14:paraId="57C908DC" w14:textId="77777777" w:rsidR="00BA6CB9" w:rsidRPr="00C51668" w:rsidRDefault="00BA6CB9">
      <w:pPr>
        <w:spacing w:line="360" w:lineRule="auto"/>
        <w:jc w:val="both"/>
        <w:rPr>
          <w:rFonts w:ascii="Sabon LT Std" w:hAnsi="Sabon LT Std"/>
          <w:color w:val="000000" w:themeColor="text1"/>
        </w:rPr>
      </w:pPr>
    </w:p>
    <w:p w14:paraId="25AE30F1" w14:textId="545BA2F3" w:rsidR="00015DDC" w:rsidRPr="00C51668" w:rsidRDefault="00015DDC">
      <w:pPr>
        <w:spacing w:line="360" w:lineRule="auto"/>
        <w:jc w:val="both"/>
        <w:outlineLvl w:val="0"/>
        <w:rPr>
          <w:rFonts w:ascii="Sabon LT Std" w:hAnsi="Sabon LT Std"/>
          <w:b/>
          <w:bCs/>
          <w:color w:val="000000" w:themeColor="text1"/>
        </w:rPr>
      </w:pPr>
      <w:r w:rsidRPr="00C51668">
        <w:rPr>
          <w:rFonts w:ascii="Sabon LT Std" w:hAnsi="Sabon LT Std"/>
          <w:b/>
          <w:bCs/>
          <w:color w:val="000000" w:themeColor="text1"/>
        </w:rPr>
        <w:t xml:space="preserve">Experiment 2 </w:t>
      </w:r>
    </w:p>
    <w:p w14:paraId="2C0EF332" w14:textId="483B808A" w:rsidR="00BB47E7" w:rsidRPr="00C51668" w:rsidRDefault="006C3427" w:rsidP="00EE403D">
      <w:pPr>
        <w:rPr>
          <w:rFonts w:ascii="Sabon LT Std" w:hAnsi="Sabon LT Std"/>
        </w:rPr>
      </w:pPr>
      <w:r w:rsidRPr="00C51668">
        <w:rPr>
          <w:rFonts w:ascii="Sabon LT Std" w:hAnsi="Sabon LT Std"/>
          <w:color w:val="000000" w:themeColor="text1"/>
        </w:rPr>
        <w:lastRenderedPageBreak/>
        <w:t>Th</w:t>
      </w:r>
      <w:r w:rsidR="001F2C52" w:rsidRPr="00C51668">
        <w:rPr>
          <w:rFonts w:ascii="Sabon LT Std" w:hAnsi="Sabon LT Std"/>
          <w:color w:val="000000" w:themeColor="text1"/>
        </w:rPr>
        <w:t>e</w:t>
      </w:r>
      <w:r w:rsidRPr="00C51668">
        <w:rPr>
          <w:rFonts w:ascii="Sabon LT Std" w:hAnsi="Sabon LT Std"/>
          <w:color w:val="000000" w:themeColor="text1"/>
        </w:rPr>
        <w:t xml:space="preserve"> </w:t>
      </w:r>
      <w:r w:rsidR="00D24E5C" w:rsidRPr="00C51668">
        <w:rPr>
          <w:rFonts w:ascii="Sabon LT Std" w:hAnsi="Sabon LT Std"/>
          <w:color w:val="000000" w:themeColor="text1"/>
        </w:rPr>
        <w:t xml:space="preserve">pre-registration for this </w:t>
      </w:r>
      <w:r w:rsidRPr="00C51668">
        <w:rPr>
          <w:rFonts w:ascii="Sabon LT Std" w:hAnsi="Sabon LT Std"/>
          <w:color w:val="000000" w:themeColor="text1"/>
        </w:rPr>
        <w:t xml:space="preserve">experiment </w:t>
      </w:r>
      <w:r w:rsidR="00D24E5C" w:rsidRPr="00C51668">
        <w:rPr>
          <w:rFonts w:ascii="Sabon LT Std" w:hAnsi="Sabon LT Std"/>
          <w:color w:val="000000" w:themeColor="text1"/>
        </w:rPr>
        <w:t>c</w:t>
      </w:r>
      <w:r w:rsidRPr="00C51668">
        <w:rPr>
          <w:rFonts w:ascii="Sabon LT Std" w:hAnsi="Sabon LT Std"/>
          <w:iCs/>
          <w:color w:val="000000" w:themeColor="text1"/>
        </w:rPr>
        <w:t>an be accessed at:</w:t>
      </w:r>
      <w:r w:rsidR="00657310" w:rsidRPr="00C51668">
        <w:rPr>
          <w:rFonts w:ascii="Sabon LT Std" w:hAnsi="Sabon LT Std"/>
          <w:iCs/>
          <w:color w:val="000000" w:themeColor="text1"/>
        </w:rPr>
        <w:t xml:space="preserve"> </w:t>
      </w:r>
      <w:hyperlink r:id="rId23" w:history="1">
        <w:r w:rsidR="00657310" w:rsidRPr="00C51668">
          <w:rPr>
            <w:rStyle w:val="Hyperlink"/>
            <w:rFonts w:ascii="Sabon LT Std" w:hAnsi="Sabon LT Std"/>
          </w:rPr>
          <w:t>https://osf.io/kepj8</w:t>
        </w:r>
      </w:hyperlink>
      <w:r w:rsidR="00657310" w:rsidRPr="00C51668">
        <w:rPr>
          <w:rFonts w:ascii="Sabon LT Std" w:hAnsi="Sabon LT Std"/>
        </w:rPr>
        <w:t>.</w:t>
      </w:r>
    </w:p>
    <w:p w14:paraId="689D9354" w14:textId="511DB689" w:rsidR="00D934CA" w:rsidRPr="00C51668" w:rsidRDefault="00D934CA" w:rsidP="00402243">
      <w:pPr>
        <w:spacing w:line="360" w:lineRule="auto"/>
        <w:jc w:val="both"/>
        <w:rPr>
          <w:rFonts w:ascii="Sabon LT Std" w:hAnsi="Sabon LT Std"/>
          <w:color w:val="000000" w:themeColor="text1"/>
        </w:rPr>
      </w:pPr>
    </w:p>
    <w:p w14:paraId="30437623" w14:textId="11071B7C" w:rsidR="00277A60" w:rsidRPr="00C51668" w:rsidRDefault="00277A60" w:rsidP="00B10E7A">
      <w:pPr>
        <w:spacing w:line="360" w:lineRule="auto"/>
        <w:jc w:val="both"/>
        <w:rPr>
          <w:rFonts w:ascii="Sabon LT Std" w:hAnsi="Sabon LT Std"/>
        </w:rPr>
      </w:pPr>
      <w:r w:rsidRPr="00C51668">
        <w:rPr>
          <w:rFonts w:ascii="Sabon LT Std" w:hAnsi="Sabon LT Std"/>
          <w:i/>
          <w:color w:val="000000" w:themeColor="text1"/>
        </w:rPr>
        <w:t>Participants</w:t>
      </w:r>
      <w:r w:rsidR="00FA3207" w:rsidRPr="00C51668">
        <w:rPr>
          <w:rFonts w:ascii="Sabon LT Std" w:hAnsi="Sabon LT Std"/>
          <w:i/>
          <w:color w:val="000000" w:themeColor="text1"/>
        </w:rPr>
        <w:t xml:space="preserve">. </w:t>
      </w:r>
      <w:r w:rsidR="00565F6D" w:rsidRPr="00C51668">
        <w:rPr>
          <w:rFonts w:ascii="Sabon LT Std" w:hAnsi="Sabon LT Std"/>
        </w:rPr>
        <w:t>Using G*Power 3.1 (</w:t>
      </w:r>
      <w:proofErr w:type="spellStart"/>
      <w:r w:rsidR="00565F6D" w:rsidRPr="00C51668">
        <w:rPr>
          <w:rFonts w:ascii="Sabon LT Std" w:hAnsi="Sabon LT Std"/>
        </w:rPr>
        <w:t>Faul</w:t>
      </w:r>
      <w:proofErr w:type="spellEnd"/>
      <w:r w:rsidR="00565F6D" w:rsidRPr="00C51668">
        <w:rPr>
          <w:rFonts w:ascii="Sabon LT Std" w:hAnsi="Sabon LT Std"/>
        </w:rPr>
        <w:t xml:space="preserve"> et al., 2009) we determined that </w:t>
      </w:r>
      <w:r w:rsidR="003A3670" w:rsidRPr="00C51668">
        <w:rPr>
          <w:rFonts w:ascii="Sabon LT Std" w:hAnsi="Sabon LT Std"/>
        </w:rPr>
        <w:t xml:space="preserve">for an increased statistical power of 95% a </w:t>
      </w:r>
      <w:r w:rsidR="00565F6D" w:rsidRPr="00C51668">
        <w:rPr>
          <w:rFonts w:ascii="Sabon LT Std" w:hAnsi="Sabon LT Std"/>
        </w:rPr>
        <w:t>sample size of 8</w:t>
      </w:r>
      <w:r w:rsidR="008E4C7E" w:rsidRPr="00C51668">
        <w:rPr>
          <w:rFonts w:ascii="Sabon LT Std" w:hAnsi="Sabon LT Std"/>
        </w:rPr>
        <w:t>8</w:t>
      </w:r>
      <w:r w:rsidR="00565F6D" w:rsidRPr="00C51668">
        <w:rPr>
          <w:rFonts w:ascii="Sabon LT Std" w:hAnsi="Sabon LT Std"/>
        </w:rPr>
        <w:t xml:space="preserve"> would </w:t>
      </w:r>
      <w:r w:rsidR="003A3670" w:rsidRPr="00C51668">
        <w:rPr>
          <w:rFonts w:ascii="Sabon LT Std" w:hAnsi="Sabon LT Std"/>
        </w:rPr>
        <w:t xml:space="preserve">detect </w:t>
      </w:r>
      <w:r w:rsidR="00565F6D" w:rsidRPr="00C51668">
        <w:rPr>
          <w:rFonts w:ascii="Sabon LT Std" w:hAnsi="Sabon LT Std"/>
        </w:rPr>
        <w:t xml:space="preserve">a medium-sized effect (Cohen’s d = 0.4) equivalent to what we observed in our previous </w:t>
      </w:r>
      <w:r w:rsidR="00B93A6E" w:rsidRPr="00C51668">
        <w:rPr>
          <w:rFonts w:ascii="Sabon LT Std" w:hAnsi="Sabon LT Std"/>
          <w:color w:val="000000" w:themeColor="text1"/>
        </w:rPr>
        <w:t>study</w:t>
      </w:r>
      <w:r w:rsidR="008E4C7E" w:rsidRPr="00C51668">
        <w:rPr>
          <w:rFonts w:ascii="Sabon LT Std" w:hAnsi="Sabon LT Std"/>
        </w:rPr>
        <w:t xml:space="preserve">. </w:t>
      </w:r>
      <w:r w:rsidR="00565F6D" w:rsidRPr="00C51668">
        <w:rPr>
          <w:rFonts w:ascii="Sabon LT Std" w:hAnsi="Sabon LT Std"/>
        </w:rPr>
        <w:t>Sessions were structured to include between 16-20 participants</w:t>
      </w:r>
      <w:r w:rsidR="00D93340" w:rsidRPr="00C51668">
        <w:rPr>
          <w:rFonts w:ascii="Sabon LT Std" w:hAnsi="Sabon LT Std"/>
        </w:rPr>
        <w:t xml:space="preserve"> and our stopping rule was such that we included </w:t>
      </w:r>
      <w:r w:rsidR="006811E5" w:rsidRPr="00C51668">
        <w:rPr>
          <w:rFonts w:ascii="Sabon LT Std" w:hAnsi="Sabon LT Std"/>
        </w:rPr>
        <w:t xml:space="preserve">data from </w:t>
      </w:r>
      <w:r w:rsidR="00D93340" w:rsidRPr="00C51668">
        <w:rPr>
          <w:rFonts w:ascii="Sabon LT Std" w:hAnsi="Sabon LT Std"/>
        </w:rPr>
        <w:t>all participants up to and including th</w:t>
      </w:r>
      <w:r w:rsidR="006811E5" w:rsidRPr="00C51668">
        <w:rPr>
          <w:rFonts w:ascii="Sabon LT Std" w:hAnsi="Sabon LT Std"/>
        </w:rPr>
        <w:t xml:space="preserve">ose </w:t>
      </w:r>
      <w:r w:rsidR="00F93915" w:rsidRPr="00C51668">
        <w:rPr>
          <w:rFonts w:ascii="Sabon LT Std" w:hAnsi="Sabon LT Std"/>
        </w:rPr>
        <w:t>participating in</w:t>
      </w:r>
      <w:r w:rsidR="006811E5" w:rsidRPr="00C51668">
        <w:rPr>
          <w:rFonts w:ascii="Sabon LT Std" w:hAnsi="Sabon LT Std"/>
        </w:rPr>
        <w:t xml:space="preserve"> the</w:t>
      </w:r>
      <w:r w:rsidR="00D93340" w:rsidRPr="00C51668">
        <w:rPr>
          <w:rFonts w:ascii="Sabon LT Std" w:hAnsi="Sabon LT Std"/>
        </w:rPr>
        <w:t xml:space="preserve"> final session in which we crossed the participant threshold. </w:t>
      </w:r>
      <w:r w:rsidR="00565F6D" w:rsidRPr="00C51668">
        <w:rPr>
          <w:rFonts w:ascii="Sabon LT Std" w:hAnsi="Sabon LT Std"/>
        </w:rPr>
        <w:t>We therefore recruited 97 participants (</w:t>
      </w:r>
      <w:r w:rsidR="00CF2C4E" w:rsidRPr="00C51668">
        <w:rPr>
          <w:rFonts w:ascii="Sabon LT Std" w:hAnsi="Sabon LT Std"/>
        </w:rPr>
        <w:t>53</w:t>
      </w:r>
      <w:r w:rsidR="00565F6D" w:rsidRPr="00C51668">
        <w:rPr>
          <w:rFonts w:ascii="Sabon LT Std" w:hAnsi="Sabon LT Std"/>
        </w:rPr>
        <w:t xml:space="preserve"> females, </w:t>
      </w:r>
      <w:r w:rsidR="00CF2C4E" w:rsidRPr="00C51668">
        <w:rPr>
          <w:rFonts w:ascii="Sabon LT Std" w:hAnsi="Sabon LT Std"/>
        </w:rPr>
        <w:t>44</w:t>
      </w:r>
      <w:r w:rsidR="00565F6D" w:rsidRPr="00C51668">
        <w:rPr>
          <w:rFonts w:ascii="Sabon LT Std" w:hAnsi="Sabon LT Std"/>
        </w:rPr>
        <w:t xml:space="preserve"> males; age range: </w:t>
      </w:r>
      <w:r w:rsidR="00C819BF" w:rsidRPr="00C51668">
        <w:rPr>
          <w:rFonts w:ascii="Sabon LT Std" w:hAnsi="Sabon LT Std"/>
        </w:rPr>
        <w:t>18</w:t>
      </w:r>
      <w:r w:rsidR="00565F6D" w:rsidRPr="00C51668">
        <w:rPr>
          <w:rFonts w:ascii="Sabon LT Std" w:hAnsi="Sabon LT Std"/>
        </w:rPr>
        <w:t>-</w:t>
      </w:r>
      <w:r w:rsidR="00C819BF" w:rsidRPr="00C51668">
        <w:rPr>
          <w:rFonts w:ascii="Sabon LT Std" w:hAnsi="Sabon LT Std"/>
        </w:rPr>
        <w:t>35</w:t>
      </w:r>
      <w:r w:rsidR="00565F6D" w:rsidRPr="00C51668">
        <w:rPr>
          <w:rFonts w:ascii="Sabon LT Std" w:hAnsi="Sabon LT Std"/>
        </w:rPr>
        <w:t xml:space="preserve">, </w:t>
      </w:r>
      <w:r w:rsidR="00565F6D" w:rsidRPr="00C51668">
        <w:rPr>
          <w:rFonts w:ascii="Sabon LT Std" w:hAnsi="Sabon LT Std"/>
          <w:i/>
        </w:rPr>
        <w:t>M</w:t>
      </w:r>
      <w:r w:rsidR="00565F6D" w:rsidRPr="00C51668">
        <w:rPr>
          <w:rFonts w:ascii="Sabon LT Std" w:hAnsi="Sabon LT Std"/>
        </w:rPr>
        <w:t xml:space="preserve"> = </w:t>
      </w:r>
      <w:r w:rsidR="00C819BF" w:rsidRPr="00C51668">
        <w:rPr>
          <w:rFonts w:ascii="Sabon LT Std" w:hAnsi="Sabon LT Std"/>
        </w:rPr>
        <w:t>20.8</w:t>
      </w:r>
      <w:r w:rsidR="00565F6D" w:rsidRPr="00C51668">
        <w:rPr>
          <w:rFonts w:ascii="Sabon LT Std" w:hAnsi="Sabon LT Std"/>
        </w:rPr>
        <w:t xml:space="preserve">, </w:t>
      </w:r>
      <w:r w:rsidR="00565F6D" w:rsidRPr="00C51668">
        <w:rPr>
          <w:rFonts w:ascii="Sabon LT Std" w:hAnsi="Sabon LT Std"/>
          <w:i/>
        </w:rPr>
        <w:t>SD</w:t>
      </w:r>
      <w:r w:rsidR="00565F6D" w:rsidRPr="00C51668">
        <w:rPr>
          <w:rFonts w:ascii="Sabon LT Std" w:hAnsi="Sabon LT Std"/>
        </w:rPr>
        <w:t xml:space="preserve"> = </w:t>
      </w:r>
      <w:r w:rsidR="00C819BF" w:rsidRPr="00C51668">
        <w:rPr>
          <w:rFonts w:ascii="Sabon LT Std" w:hAnsi="Sabon LT Std"/>
        </w:rPr>
        <w:t>2.4</w:t>
      </w:r>
      <w:r w:rsidR="00565F6D" w:rsidRPr="00C51668">
        <w:rPr>
          <w:rFonts w:ascii="Sabon LT Std" w:hAnsi="Sabon LT Std"/>
        </w:rPr>
        <w:t xml:space="preserve">), seated in the same computer lab under identical conditions as Experiment 1. </w:t>
      </w:r>
      <w:r w:rsidR="00897AB5" w:rsidRPr="00C51668">
        <w:rPr>
          <w:rFonts w:ascii="Sabon LT Std" w:hAnsi="Sabon LT Std"/>
        </w:rPr>
        <w:t>As a pre-condition for participation, t</w:t>
      </w:r>
      <w:r w:rsidR="00565F6D" w:rsidRPr="00C51668">
        <w:rPr>
          <w:rFonts w:ascii="Sabon LT Std" w:hAnsi="Sabon LT Std"/>
        </w:rPr>
        <w:t>hose who participated in Experiment 1 were unable to participate in Experiment 2.</w:t>
      </w:r>
      <w:r w:rsidR="00C5117F" w:rsidRPr="00C51668">
        <w:rPr>
          <w:rFonts w:ascii="Sabon LT Std" w:hAnsi="Sabon LT Std"/>
        </w:rPr>
        <w:t xml:space="preserve"> </w:t>
      </w:r>
      <w:r w:rsidR="00565F6D" w:rsidRPr="00C51668">
        <w:rPr>
          <w:rFonts w:ascii="Sabon LT Std" w:hAnsi="Sabon LT Std"/>
        </w:rPr>
        <w:t xml:space="preserve">Participants were instructed that both their own and their partner’s monetary payments at the end of the experiment would depend on the points accumulated during their task, which would vary between £5 and £10 and take maximum 1 hour. </w:t>
      </w:r>
      <w:r w:rsidR="00A62FED" w:rsidRPr="00C51668">
        <w:rPr>
          <w:rFonts w:ascii="Sabon LT Std" w:hAnsi="Sabon LT Std"/>
        </w:rPr>
        <w:t>Approximately</w:t>
      </w:r>
      <w:r w:rsidR="00565F6D" w:rsidRPr="00C51668">
        <w:rPr>
          <w:rFonts w:ascii="Sabon LT Std" w:hAnsi="Sabon LT Std"/>
        </w:rPr>
        <w:t xml:space="preserve"> half the participants experienced one chronology of rounds and the other half a mirror version.</w:t>
      </w:r>
    </w:p>
    <w:p w14:paraId="1D0C619A" w14:textId="77777777" w:rsidR="000D497F" w:rsidRPr="00C51668" w:rsidRDefault="000D497F" w:rsidP="00402243">
      <w:pPr>
        <w:spacing w:line="360" w:lineRule="auto"/>
        <w:jc w:val="both"/>
        <w:rPr>
          <w:rFonts w:ascii="Sabon LT Std" w:hAnsi="Sabon LT Std"/>
          <w:color w:val="000000" w:themeColor="text1"/>
        </w:rPr>
      </w:pPr>
    </w:p>
    <w:p w14:paraId="1033460D" w14:textId="1BCB2900" w:rsidR="00565F6D" w:rsidRPr="00C51668" w:rsidRDefault="00B35D58" w:rsidP="000F5087">
      <w:pPr>
        <w:spacing w:line="360" w:lineRule="auto"/>
        <w:jc w:val="both"/>
        <w:rPr>
          <w:rFonts w:ascii="Sabon LT Std" w:hAnsi="Sabon LT Std"/>
          <w:i/>
          <w:color w:val="000000" w:themeColor="text1"/>
        </w:rPr>
      </w:pPr>
      <w:r w:rsidRPr="00C51668">
        <w:rPr>
          <w:rFonts w:ascii="Sabon LT Std" w:hAnsi="Sabon LT Std"/>
          <w:i/>
          <w:color w:val="000000" w:themeColor="text1"/>
        </w:rPr>
        <w:t>Apparatus and Stimuli.</w:t>
      </w:r>
      <w:r w:rsidR="00D957A2" w:rsidRPr="00C51668">
        <w:rPr>
          <w:rFonts w:ascii="Sabon LT Std" w:hAnsi="Sabon LT Std"/>
          <w:i/>
          <w:color w:val="000000" w:themeColor="text1"/>
        </w:rPr>
        <w:t xml:space="preserve"> </w:t>
      </w:r>
      <w:r w:rsidR="00565F6D" w:rsidRPr="00C51668">
        <w:rPr>
          <w:rFonts w:ascii="Sabon LT Std" w:hAnsi="Sabon LT Std"/>
        </w:rPr>
        <w:t xml:space="preserve">The experiment was displayed on the same computer (size, resolution, keyboard and mouse input) as in Experiment 1. The program for the experiment is written in </w:t>
      </w:r>
      <w:proofErr w:type="spellStart"/>
      <w:r w:rsidR="00565F6D" w:rsidRPr="00C51668">
        <w:rPr>
          <w:rFonts w:ascii="Sabon LT Std" w:hAnsi="Sabon LT Std"/>
        </w:rPr>
        <w:t>Javascript</w:t>
      </w:r>
      <w:proofErr w:type="spellEnd"/>
      <w:r w:rsidR="00565F6D" w:rsidRPr="00C51668">
        <w:rPr>
          <w:rFonts w:ascii="Sabon LT Std" w:hAnsi="Sabon LT Std"/>
        </w:rPr>
        <w:t xml:space="preserve"> using the </w:t>
      </w:r>
      <w:proofErr w:type="spellStart"/>
      <w:r w:rsidR="00565F6D" w:rsidRPr="00C51668">
        <w:rPr>
          <w:rFonts w:ascii="Sabon LT Std" w:hAnsi="Sabon LT Std"/>
        </w:rPr>
        <w:t>jsPsych</w:t>
      </w:r>
      <w:proofErr w:type="spellEnd"/>
      <w:r w:rsidR="00565F6D" w:rsidRPr="00C51668">
        <w:rPr>
          <w:rFonts w:ascii="Sabon LT Std" w:hAnsi="Sabon LT Std"/>
        </w:rPr>
        <w:t xml:space="preserve"> toolbox (de Leeuw, J. R. (2015)). Boxes are presented in a horizontal line on the screen, with partners’ choices separated from </w:t>
      </w:r>
      <w:proofErr w:type="gramStart"/>
      <w:r w:rsidR="00565F6D" w:rsidRPr="00C51668">
        <w:rPr>
          <w:rFonts w:ascii="Sabon LT Std" w:hAnsi="Sabon LT Std"/>
        </w:rPr>
        <w:t>participants’</w:t>
      </w:r>
      <w:proofErr w:type="gramEnd"/>
      <w:r w:rsidR="00565F6D" w:rsidRPr="00C51668">
        <w:rPr>
          <w:rFonts w:ascii="Sabon LT Std" w:hAnsi="Sabon LT Std"/>
        </w:rPr>
        <w:t xml:space="preserve"> by a dark vertical line, while choice buttons are shown on a line below the boxes. During trials, participants used the mouse to select by clicking on one of their choice options. The computer screen provided participants with real-time visual feedback on their inputs.</w:t>
      </w:r>
    </w:p>
    <w:p w14:paraId="47B53801" w14:textId="20A64328" w:rsidR="00B35D58" w:rsidRPr="00C51668" w:rsidRDefault="00B35D58" w:rsidP="00402243">
      <w:pPr>
        <w:spacing w:line="360" w:lineRule="auto"/>
        <w:jc w:val="both"/>
        <w:rPr>
          <w:rFonts w:ascii="Sabon LT Std" w:hAnsi="Sabon LT Std"/>
          <w:color w:val="000000" w:themeColor="text1"/>
        </w:rPr>
      </w:pPr>
    </w:p>
    <w:p w14:paraId="4FC1793E" w14:textId="24443EE1" w:rsidR="00501ACE" w:rsidRPr="00C51668" w:rsidRDefault="00B35D58" w:rsidP="00501ACE">
      <w:pPr>
        <w:spacing w:line="360" w:lineRule="auto"/>
        <w:jc w:val="both"/>
        <w:rPr>
          <w:rFonts w:ascii="Sabon LT Std" w:hAnsi="Sabon LT Std"/>
        </w:rPr>
      </w:pPr>
      <w:r w:rsidRPr="00C51668">
        <w:rPr>
          <w:rFonts w:ascii="Sabon LT Std" w:hAnsi="Sabon LT Std"/>
          <w:i/>
          <w:color w:val="000000" w:themeColor="text1"/>
        </w:rPr>
        <w:t>Procedure.</w:t>
      </w:r>
      <w:r w:rsidR="00A942ED" w:rsidRPr="00C51668">
        <w:rPr>
          <w:rFonts w:ascii="Sabon LT Std" w:hAnsi="Sabon LT Std"/>
          <w:i/>
          <w:color w:val="000000" w:themeColor="text1"/>
        </w:rPr>
        <w:t xml:space="preserve"> </w:t>
      </w:r>
      <w:r w:rsidR="001A3CFD" w:rsidRPr="00C51668">
        <w:rPr>
          <w:rFonts w:ascii="Sabon LT Std" w:hAnsi="Sabon LT Std"/>
        </w:rPr>
        <w:t xml:space="preserve">Experiment 2 has </w:t>
      </w:r>
      <w:r w:rsidR="00536DEA" w:rsidRPr="00C51668">
        <w:rPr>
          <w:rFonts w:ascii="Sabon LT Std" w:hAnsi="Sabon LT Std"/>
        </w:rPr>
        <w:t>a within-subjects, factorial design - structured according to a 2 (</w:t>
      </w:r>
      <w:r w:rsidR="001F3473" w:rsidRPr="00C51668">
        <w:rPr>
          <w:rFonts w:ascii="Sabon LT Std" w:hAnsi="Sabon LT Std"/>
        </w:rPr>
        <w:t>partner condition</w:t>
      </w:r>
      <w:r w:rsidR="00536DEA" w:rsidRPr="00C51668">
        <w:rPr>
          <w:rFonts w:ascii="Sabon LT Std" w:hAnsi="Sabon LT Std"/>
        </w:rPr>
        <w:t>) x 8 (</w:t>
      </w:r>
      <w:r w:rsidR="00222AB5" w:rsidRPr="00C51668">
        <w:rPr>
          <w:rFonts w:ascii="Sabon LT Std" w:hAnsi="Sabon LT Std"/>
        </w:rPr>
        <w:t xml:space="preserve">partner </w:t>
      </w:r>
      <w:r w:rsidR="001F3473" w:rsidRPr="00C51668">
        <w:rPr>
          <w:rFonts w:ascii="Sabon LT Std" w:hAnsi="Sabon LT Std"/>
        </w:rPr>
        <w:t>reward temptation</w:t>
      </w:r>
      <w:r w:rsidR="00536DEA" w:rsidRPr="00C51668">
        <w:rPr>
          <w:rFonts w:ascii="Sabon LT Std" w:hAnsi="Sabon LT Std"/>
        </w:rPr>
        <w:t xml:space="preserve"> condition) treatment design - with repeated measures - in which participants complete multiple trials of the same 8 trusting condition levels within each interaction partner block. Analysis is conducted within-subjects, between interaction partner block and across trusting conditions.</w:t>
      </w:r>
    </w:p>
    <w:p w14:paraId="67C82399" w14:textId="3B37064C" w:rsidR="008F6BB5" w:rsidRPr="00C51668" w:rsidRDefault="00AC2EA9" w:rsidP="00402243">
      <w:pPr>
        <w:spacing w:line="360" w:lineRule="auto"/>
        <w:ind w:firstLine="720"/>
        <w:jc w:val="both"/>
        <w:rPr>
          <w:rFonts w:ascii="Sabon LT Std" w:hAnsi="Sabon LT Std"/>
          <w:color w:val="000000" w:themeColor="text1"/>
        </w:rPr>
      </w:pPr>
      <w:r w:rsidRPr="00C51668">
        <w:rPr>
          <w:rFonts w:ascii="Sabon LT Std" w:hAnsi="Sabon LT Std"/>
        </w:rPr>
        <w:lastRenderedPageBreak/>
        <w:t xml:space="preserve">Experiment 2 was designed </w:t>
      </w:r>
      <w:r w:rsidR="008F6BB5" w:rsidRPr="00C51668">
        <w:rPr>
          <w:rFonts w:ascii="Sabon LT Std" w:hAnsi="Sabon LT Std"/>
        </w:rPr>
        <w:t xml:space="preserve">visually and procedurally </w:t>
      </w:r>
      <w:r w:rsidRPr="00C51668">
        <w:rPr>
          <w:rFonts w:ascii="Sabon LT Std" w:hAnsi="Sabon LT Std"/>
        </w:rPr>
        <w:t xml:space="preserve">to </w:t>
      </w:r>
      <w:r w:rsidR="008F6BB5" w:rsidRPr="00C51668">
        <w:rPr>
          <w:rFonts w:ascii="Sabon LT Std" w:hAnsi="Sabon LT Std"/>
        </w:rPr>
        <w:t>be as</w:t>
      </w:r>
      <w:r w:rsidRPr="00C51668">
        <w:rPr>
          <w:rFonts w:ascii="Sabon LT Std" w:hAnsi="Sabon LT Std"/>
        </w:rPr>
        <w:t xml:space="preserve"> similar as possible to </w:t>
      </w:r>
      <w:r w:rsidR="004864FC" w:rsidRPr="00C51668">
        <w:rPr>
          <w:rFonts w:ascii="Sabon LT Std" w:hAnsi="Sabon LT Std"/>
        </w:rPr>
        <w:t xml:space="preserve">Experiment 1. </w:t>
      </w:r>
      <w:r w:rsidR="0032295A" w:rsidRPr="00C51668">
        <w:rPr>
          <w:rFonts w:ascii="Sabon LT Std" w:hAnsi="Sabon LT Std"/>
        </w:rPr>
        <w:t>A</w:t>
      </w:r>
      <w:r w:rsidR="00D31773" w:rsidRPr="00C51668">
        <w:rPr>
          <w:rFonts w:ascii="Sabon LT Std" w:hAnsi="Sabon LT Std"/>
        </w:rPr>
        <w:t>gain, a</w:t>
      </w:r>
      <w:r w:rsidR="007130D1" w:rsidRPr="00C51668">
        <w:rPr>
          <w:rFonts w:ascii="Sabon LT Std" w:hAnsi="Sabon LT Std"/>
        </w:rPr>
        <w:t>fter</w:t>
      </w:r>
      <w:r w:rsidR="008F6BB5" w:rsidRPr="00C51668">
        <w:rPr>
          <w:rFonts w:ascii="Sabon LT Std" w:hAnsi="Sabon LT Std"/>
          <w:color w:val="000000" w:themeColor="text1"/>
        </w:rPr>
        <w:t xml:space="preserve"> participants had given their informed written consent, they were told that they would be paired with various partners during the experiment. They were informed that in addition to the £5 show-up fee, they would also be paid a bonus based on the number of points they earned during one randomly selected trial of the experiment, and that the same was true for their partner(s). Instructions were provided on the screen and participants read these on their own. They were encouraged to take as much time as they needed and had the opportunity to ask the experimenter </w:t>
      </w:r>
      <w:r w:rsidR="005A2F23" w:rsidRPr="00C51668">
        <w:rPr>
          <w:rFonts w:ascii="Sabon LT Std" w:hAnsi="Sabon LT Std"/>
          <w:color w:val="000000" w:themeColor="text1"/>
        </w:rPr>
        <w:t>clarification</w:t>
      </w:r>
      <w:r w:rsidR="008F6BB5" w:rsidRPr="00C51668">
        <w:rPr>
          <w:rFonts w:ascii="Sabon LT Std" w:hAnsi="Sabon LT Std"/>
          <w:color w:val="000000" w:themeColor="text1"/>
        </w:rPr>
        <w:t xml:space="preserve"> questions during the instructions phase; questions and their answers were repeated in public for all participants to hear. The task began only when all participants confirmed they had finished with the instructions and the experimenter announced that they could begin the experiment. At the beginning of the experiment participants were assigned a player number between 0 – 20. They were told that their partner(s) would see this number when interacting together and that they would, in turn, also see the partner number of their partner(s). These numbers remained consistent throughout the experiment. </w:t>
      </w:r>
      <w:r w:rsidR="00C42910" w:rsidRPr="00C51668">
        <w:rPr>
          <w:rFonts w:ascii="Sabon LT Std" w:hAnsi="Sabon LT Std"/>
          <w:color w:val="000000" w:themeColor="text1"/>
        </w:rPr>
        <w:t>As in Experiment 1, p</w:t>
      </w:r>
      <w:r w:rsidR="008F6BB5" w:rsidRPr="00C51668">
        <w:rPr>
          <w:rFonts w:ascii="Sabon LT Std" w:hAnsi="Sabon LT Std"/>
          <w:color w:val="000000" w:themeColor="text1"/>
        </w:rPr>
        <w:t>articipants were thus led to believe they were interacting with real partners; in reality, player numbers were pre-set and participants interacted with pre-programmed virtual partners.</w:t>
      </w:r>
    </w:p>
    <w:p w14:paraId="07EB571D" w14:textId="4B240CC9" w:rsidR="0032435B" w:rsidRPr="00C51668" w:rsidRDefault="00924F44" w:rsidP="000F5087">
      <w:pPr>
        <w:spacing w:line="360" w:lineRule="auto"/>
        <w:ind w:firstLine="720"/>
        <w:jc w:val="both"/>
        <w:rPr>
          <w:rFonts w:ascii="Sabon LT Std" w:hAnsi="Sabon LT Std"/>
          <w:color w:val="000000" w:themeColor="text1"/>
        </w:rPr>
      </w:pPr>
      <w:r w:rsidRPr="00C51668">
        <w:rPr>
          <w:rFonts w:ascii="Sabon LT Std" w:hAnsi="Sabon LT Std"/>
          <w:color w:val="000000" w:themeColor="text1"/>
        </w:rPr>
        <w:t>At the beginning of each trial, an image of the partner’s player number was displayed for 4000ms, which was either the same (</w:t>
      </w:r>
      <w:r w:rsidR="008A155F" w:rsidRPr="00C51668">
        <w:rPr>
          <w:rFonts w:ascii="Sabon LT Std" w:hAnsi="Sabon LT Std"/>
          <w:color w:val="000000" w:themeColor="text1"/>
        </w:rPr>
        <w:t xml:space="preserve">Fixed </w:t>
      </w:r>
      <w:r w:rsidRPr="00C51668">
        <w:rPr>
          <w:rFonts w:ascii="Sabon LT Std" w:hAnsi="Sabon LT Std"/>
          <w:color w:val="000000" w:themeColor="text1"/>
        </w:rPr>
        <w:t>Partner Condition) or different (</w:t>
      </w:r>
      <w:r w:rsidR="008A155F" w:rsidRPr="00C51668">
        <w:rPr>
          <w:rFonts w:ascii="Sabon LT Std" w:hAnsi="Sabon LT Std"/>
          <w:color w:val="000000" w:themeColor="text1"/>
        </w:rPr>
        <w:t>Variable Partners</w:t>
      </w:r>
      <w:r w:rsidRPr="00C51668">
        <w:rPr>
          <w:rFonts w:ascii="Sabon LT Std" w:hAnsi="Sabon LT Std"/>
          <w:color w:val="000000" w:themeColor="text1"/>
        </w:rPr>
        <w:t xml:space="preserve"> Condition) on each trial. </w:t>
      </w:r>
      <w:r w:rsidR="004C395B" w:rsidRPr="00C51668">
        <w:rPr>
          <w:rFonts w:ascii="Sabon LT Std" w:hAnsi="Sabon LT Std"/>
          <w:color w:val="000000" w:themeColor="text1"/>
        </w:rPr>
        <w:t>Next,</w:t>
      </w:r>
      <w:r w:rsidR="00F2394A" w:rsidRPr="00C51668">
        <w:rPr>
          <w:rFonts w:ascii="Sabon LT Std" w:hAnsi="Sabon LT Std"/>
          <w:color w:val="000000" w:themeColor="text1"/>
        </w:rPr>
        <w:t xml:space="preserve"> two boxes (colours green and blue) containing payoff options appear</w:t>
      </w:r>
      <w:r w:rsidR="004C395B" w:rsidRPr="00C51668">
        <w:rPr>
          <w:rFonts w:ascii="Sabon LT Std" w:hAnsi="Sabon LT Std"/>
          <w:color w:val="000000" w:themeColor="text1"/>
        </w:rPr>
        <w:t>ed</w:t>
      </w:r>
      <w:r w:rsidR="00F2394A" w:rsidRPr="00C51668">
        <w:rPr>
          <w:rFonts w:ascii="Sabon LT Std" w:hAnsi="Sabon LT Std"/>
          <w:color w:val="000000" w:themeColor="text1"/>
        </w:rPr>
        <w:t xml:space="preserve"> </w:t>
      </w:r>
      <w:r w:rsidR="008E49A8" w:rsidRPr="00C51668">
        <w:rPr>
          <w:rFonts w:ascii="Sabon LT Std" w:hAnsi="Sabon LT Std"/>
          <w:color w:val="000000" w:themeColor="text1"/>
        </w:rPr>
        <w:t xml:space="preserve">horizontally </w:t>
      </w:r>
      <w:r w:rsidR="00F2394A" w:rsidRPr="00C51668">
        <w:rPr>
          <w:rFonts w:ascii="Sabon LT Std" w:hAnsi="Sabon LT Std"/>
          <w:color w:val="000000" w:themeColor="text1"/>
        </w:rPr>
        <w:t>on the screen (purportedly visible to both participant and partner)</w:t>
      </w:r>
      <w:r w:rsidR="00250DCB" w:rsidRPr="00C51668">
        <w:rPr>
          <w:rFonts w:ascii="Sabon LT Std" w:hAnsi="Sabon LT Std"/>
          <w:color w:val="000000" w:themeColor="text1"/>
        </w:rPr>
        <w:t>, one box positioned in the middle of the screen</w:t>
      </w:r>
      <w:r w:rsidR="009F5B1B" w:rsidRPr="00C51668">
        <w:rPr>
          <w:rFonts w:ascii="Sabon LT Std" w:hAnsi="Sabon LT Std"/>
          <w:color w:val="000000" w:themeColor="text1"/>
        </w:rPr>
        <w:t xml:space="preserve"> (cooperative option)</w:t>
      </w:r>
      <w:r w:rsidR="00250DCB" w:rsidRPr="00C51668">
        <w:rPr>
          <w:rFonts w:ascii="Sabon LT Std" w:hAnsi="Sabon LT Std"/>
          <w:color w:val="000000" w:themeColor="text1"/>
        </w:rPr>
        <w:t xml:space="preserve"> and the other against either the </w:t>
      </w:r>
      <w:proofErr w:type="gramStart"/>
      <w:r w:rsidR="00250DCB" w:rsidRPr="00C51668">
        <w:rPr>
          <w:rFonts w:ascii="Sabon LT Std" w:hAnsi="Sabon LT Std"/>
          <w:color w:val="000000" w:themeColor="text1"/>
        </w:rPr>
        <w:t>right or left hand</w:t>
      </w:r>
      <w:proofErr w:type="gramEnd"/>
      <w:r w:rsidR="00250DCB" w:rsidRPr="00C51668">
        <w:rPr>
          <w:rFonts w:ascii="Sabon LT Std" w:hAnsi="Sabon LT Std"/>
          <w:color w:val="000000" w:themeColor="text1"/>
        </w:rPr>
        <w:t xml:space="preserve"> side of the screen</w:t>
      </w:r>
      <w:r w:rsidR="009F5B1B" w:rsidRPr="00C51668">
        <w:rPr>
          <w:rFonts w:ascii="Sabon LT Std" w:hAnsi="Sabon LT Std"/>
          <w:color w:val="000000" w:themeColor="text1"/>
        </w:rPr>
        <w:t xml:space="preserve"> (partner alternative</w:t>
      </w:r>
      <w:r w:rsidR="000540EF" w:rsidRPr="00C51668">
        <w:rPr>
          <w:rFonts w:ascii="Sabon LT Std" w:hAnsi="Sabon LT Std"/>
          <w:color w:val="000000" w:themeColor="text1"/>
        </w:rPr>
        <w:t xml:space="preserve"> option</w:t>
      </w:r>
      <w:r w:rsidR="009F5B1B" w:rsidRPr="00C51668">
        <w:rPr>
          <w:rFonts w:ascii="Sabon LT Std" w:hAnsi="Sabon LT Std"/>
          <w:color w:val="000000" w:themeColor="text1"/>
        </w:rPr>
        <w:t>)</w:t>
      </w:r>
      <w:r w:rsidR="006B01B0" w:rsidRPr="00C51668">
        <w:rPr>
          <w:rFonts w:ascii="Sabon LT Std" w:hAnsi="Sabon LT Std"/>
          <w:color w:val="000000" w:themeColor="text1"/>
        </w:rPr>
        <w:t xml:space="preserve">. </w:t>
      </w:r>
      <w:r w:rsidR="00E22E55" w:rsidRPr="00C51668">
        <w:rPr>
          <w:rFonts w:ascii="Sabon LT Std" w:hAnsi="Sabon LT Std"/>
          <w:color w:val="000000" w:themeColor="text1"/>
        </w:rPr>
        <w:t xml:space="preserve">Each box contained two numbers representing points: a value of top for the partner’s points and a value on the bottom for the participant’s points. </w:t>
      </w:r>
      <w:r w:rsidR="00A83A62" w:rsidRPr="00C51668">
        <w:rPr>
          <w:rFonts w:ascii="Sabon LT Std" w:hAnsi="Sabon LT Std"/>
          <w:color w:val="000000" w:themeColor="text1"/>
        </w:rPr>
        <w:t xml:space="preserve">The box </w:t>
      </w:r>
      <w:r w:rsidR="00F77BE1" w:rsidRPr="00C51668">
        <w:rPr>
          <w:rFonts w:ascii="Sabon LT Std" w:hAnsi="Sabon LT Std"/>
          <w:color w:val="000000" w:themeColor="text1"/>
        </w:rPr>
        <w:t xml:space="preserve">in the middle </w:t>
      </w:r>
      <w:r w:rsidR="00A83A62" w:rsidRPr="00C51668">
        <w:rPr>
          <w:rFonts w:ascii="Sabon LT Std" w:hAnsi="Sabon LT Std"/>
          <w:color w:val="000000" w:themeColor="text1"/>
        </w:rPr>
        <w:t xml:space="preserve">always contained </w:t>
      </w:r>
      <w:r w:rsidR="001A1503" w:rsidRPr="00C51668">
        <w:rPr>
          <w:rFonts w:ascii="Sabon LT Std" w:hAnsi="Sabon LT Std"/>
          <w:color w:val="000000" w:themeColor="text1"/>
        </w:rPr>
        <w:t>a</w:t>
      </w:r>
      <w:r w:rsidR="00AD53F8" w:rsidRPr="00C51668">
        <w:rPr>
          <w:rFonts w:ascii="Sabon LT Std" w:hAnsi="Sabon LT Std"/>
          <w:color w:val="000000" w:themeColor="text1"/>
        </w:rPr>
        <w:t xml:space="preserve"> value </w:t>
      </w:r>
      <w:r w:rsidR="001A1503" w:rsidRPr="00C51668">
        <w:rPr>
          <w:rFonts w:ascii="Sabon LT Std" w:hAnsi="Sabon LT Std"/>
          <w:color w:val="000000" w:themeColor="text1"/>
        </w:rPr>
        <w:t xml:space="preserve">of 500 for both partner and participant. </w:t>
      </w:r>
      <w:r w:rsidR="00AD53F8" w:rsidRPr="00C51668">
        <w:rPr>
          <w:rFonts w:ascii="Sabon LT Std" w:hAnsi="Sabon LT Std"/>
          <w:color w:val="000000" w:themeColor="text1"/>
        </w:rPr>
        <w:t xml:space="preserve">The </w:t>
      </w:r>
      <w:r w:rsidR="009F5B1B" w:rsidRPr="00C51668">
        <w:rPr>
          <w:rFonts w:ascii="Sabon LT Std" w:hAnsi="Sabon LT Std"/>
          <w:color w:val="000000" w:themeColor="text1"/>
        </w:rPr>
        <w:t xml:space="preserve">partner-alternative </w:t>
      </w:r>
      <w:r w:rsidR="00AD53F8" w:rsidRPr="00C51668">
        <w:rPr>
          <w:rFonts w:ascii="Sabon LT Std" w:hAnsi="Sabon LT Std"/>
          <w:color w:val="000000" w:themeColor="text1"/>
        </w:rPr>
        <w:t xml:space="preserve">box always contained some positive value for the partner </w:t>
      </w:r>
      <w:r w:rsidR="00E26AFF" w:rsidRPr="00C51668">
        <w:rPr>
          <w:rFonts w:ascii="Sabon LT Std" w:hAnsi="Sabon LT Std"/>
          <w:color w:val="000000" w:themeColor="text1"/>
        </w:rPr>
        <w:t>value ‘</w:t>
      </w:r>
      <w:r w:rsidR="0071125A" w:rsidRPr="00C51668">
        <w:rPr>
          <w:rFonts w:ascii="Sabon LT Std" w:hAnsi="Sabon LT Std"/>
          <w:color w:val="000000" w:themeColor="text1"/>
        </w:rPr>
        <w:t>A</w:t>
      </w:r>
      <w:r w:rsidR="00E26AFF" w:rsidRPr="00C51668">
        <w:rPr>
          <w:rFonts w:ascii="Sabon LT Std" w:hAnsi="Sabon LT Std"/>
          <w:color w:val="000000" w:themeColor="text1"/>
        </w:rPr>
        <w:t xml:space="preserve">’ </w:t>
      </w:r>
      <w:r w:rsidR="00AD53F8" w:rsidRPr="00C51668">
        <w:rPr>
          <w:rFonts w:ascii="Sabon LT Std" w:hAnsi="Sabon LT Std"/>
          <w:color w:val="000000" w:themeColor="text1"/>
        </w:rPr>
        <w:t xml:space="preserve">and a value of zero </w:t>
      </w:r>
      <w:r w:rsidR="00B04A84" w:rsidRPr="00C51668">
        <w:rPr>
          <w:rFonts w:ascii="Sabon LT Std" w:hAnsi="Sabon LT Std"/>
          <w:color w:val="000000" w:themeColor="text1"/>
        </w:rPr>
        <w:t xml:space="preserve">for the participant. </w:t>
      </w:r>
      <w:r w:rsidR="00962BE8" w:rsidRPr="00C51668">
        <w:rPr>
          <w:rFonts w:ascii="Sabon LT Std" w:hAnsi="Sabon LT Std"/>
          <w:color w:val="000000" w:themeColor="text1"/>
        </w:rPr>
        <w:t xml:space="preserve">Value ‘A’ </w:t>
      </w:r>
      <w:r w:rsidR="00E14653" w:rsidRPr="00C51668">
        <w:rPr>
          <w:rFonts w:ascii="Sabon LT Std" w:hAnsi="Sabon LT Std"/>
          <w:color w:val="000000" w:themeColor="text1"/>
        </w:rPr>
        <w:t>ranged</w:t>
      </w:r>
      <w:r w:rsidR="00ED0C9D" w:rsidRPr="00C51668">
        <w:rPr>
          <w:rFonts w:ascii="Sabon LT Std" w:hAnsi="Sabon LT Std"/>
          <w:color w:val="000000" w:themeColor="text1"/>
        </w:rPr>
        <w:t>,</w:t>
      </w:r>
      <w:r w:rsidR="00E14653" w:rsidRPr="00C51668">
        <w:rPr>
          <w:rFonts w:ascii="Sabon LT Std" w:hAnsi="Sabon LT Std"/>
          <w:color w:val="000000" w:themeColor="text1"/>
        </w:rPr>
        <w:t xml:space="preserve"> unpredictably, over intervals of 50, from </w:t>
      </w:r>
      <w:r w:rsidR="004F3666" w:rsidRPr="00C51668">
        <w:rPr>
          <w:rFonts w:ascii="Sabon LT Std" w:hAnsi="Sabon LT Std"/>
          <w:color w:val="000000" w:themeColor="text1"/>
        </w:rPr>
        <w:t xml:space="preserve">the lowest of </w:t>
      </w:r>
      <w:r w:rsidR="008C4C7C" w:rsidRPr="00C51668">
        <w:rPr>
          <w:rFonts w:ascii="Sabon LT Std" w:hAnsi="Sabon LT Std"/>
          <w:color w:val="000000" w:themeColor="text1"/>
        </w:rPr>
        <w:t>400 points to</w:t>
      </w:r>
      <w:r w:rsidR="004F3666" w:rsidRPr="00C51668">
        <w:rPr>
          <w:rFonts w:ascii="Sabon LT Std" w:hAnsi="Sabon LT Std"/>
          <w:color w:val="000000" w:themeColor="text1"/>
        </w:rPr>
        <w:t xml:space="preserve"> the highest of</w:t>
      </w:r>
      <w:r w:rsidR="008C4C7C" w:rsidRPr="00C51668">
        <w:rPr>
          <w:rFonts w:ascii="Sabon LT Std" w:hAnsi="Sabon LT Std"/>
          <w:color w:val="000000" w:themeColor="text1"/>
        </w:rPr>
        <w:t xml:space="preserve"> 750 points</w:t>
      </w:r>
      <w:r w:rsidR="00B72D23" w:rsidRPr="00C51668">
        <w:rPr>
          <w:rFonts w:ascii="Sabon LT Std" w:hAnsi="Sabon LT Std"/>
          <w:color w:val="000000" w:themeColor="text1"/>
        </w:rPr>
        <w:t>.</w:t>
      </w:r>
      <w:r w:rsidR="00BA1D85" w:rsidRPr="00C51668">
        <w:rPr>
          <w:rFonts w:ascii="Sabon LT Std" w:hAnsi="Sabon LT Std"/>
          <w:color w:val="000000" w:themeColor="text1"/>
        </w:rPr>
        <w:t xml:space="preserve"> </w:t>
      </w:r>
      <w:proofErr w:type="gramStart"/>
      <w:r w:rsidR="00284726" w:rsidRPr="00C51668">
        <w:rPr>
          <w:rFonts w:ascii="Sabon LT Std" w:hAnsi="Sabon LT Std"/>
          <w:color w:val="000000" w:themeColor="text1"/>
        </w:rPr>
        <w:t>Thus</w:t>
      </w:r>
      <w:proofErr w:type="gramEnd"/>
      <w:r w:rsidR="00284726" w:rsidRPr="00C51668">
        <w:rPr>
          <w:rFonts w:ascii="Sabon LT Std" w:hAnsi="Sabon LT Std"/>
          <w:color w:val="000000" w:themeColor="text1"/>
        </w:rPr>
        <w:t xml:space="preserve"> the differential between the partner’s value in the middle box (500) and the side-aligned box (value A) ranged from negative 100 to positive 250. </w:t>
      </w:r>
      <w:r w:rsidR="0032435B" w:rsidRPr="00C51668">
        <w:rPr>
          <w:rFonts w:ascii="Sabon LT Std" w:hAnsi="Sabon LT Std"/>
          <w:color w:val="000000" w:themeColor="text1"/>
        </w:rPr>
        <w:t xml:space="preserve">Participants waited </w:t>
      </w:r>
      <w:r w:rsidR="0032435B" w:rsidRPr="00C51668">
        <w:rPr>
          <w:rFonts w:ascii="Sabon LT Std" w:hAnsi="Sabon LT Std"/>
          <w:color w:val="000000" w:themeColor="text1"/>
        </w:rPr>
        <w:lastRenderedPageBreak/>
        <w:t>while their partner supposedly selected between one of the</w:t>
      </w:r>
      <w:r w:rsidR="0046224E" w:rsidRPr="00C51668">
        <w:rPr>
          <w:rFonts w:ascii="Sabon LT Std" w:hAnsi="Sabon LT Std"/>
          <w:color w:val="000000" w:themeColor="text1"/>
        </w:rPr>
        <w:t>se</w:t>
      </w:r>
      <w:r w:rsidR="0032435B" w:rsidRPr="00C51668">
        <w:rPr>
          <w:rFonts w:ascii="Sabon LT Std" w:hAnsi="Sabon LT Std"/>
          <w:color w:val="000000" w:themeColor="text1"/>
        </w:rPr>
        <w:t xml:space="preserve"> two green and blue boxes. The duration the partner had to choose was always 4000</w:t>
      </w:r>
      <w:r w:rsidR="00062FC3" w:rsidRPr="00C51668">
        <w:rPr>
          <w:rFonts w:ascii="Sabon LT Std" w:hAnsi="Sabon LT Std"/>
          <w:color w:val="000000" w:themeColor="text1"/>
        </w:rPr>
        <w:t xml:space="preserve"> </w:t>
      </w:r>
      <w:proofErr w:type="spellStart"/>
      <w:r w:rsidR="0032435B" w:rsidRPr="00C51668">
        <w:rPr>
          <w:rFonts w:ascii="Sabon LT Std" w:hAnsi="Sabon LT Std"/>
          <w:color w:val="000000" w:themeColor="text1"/>
        </w:rPr>
        <w:t>ms</w:t>
      </w:r>
      <w:proofErr w:type="spellEnd"/>
      <w:r w:rsidR="00B22A63" w:rsidRPr="00C51668">
        <w:rPr>
          <w:rFonts w:ascii="Sabon LT Std" w:hAnsi="Sabon LT Std"/>
          <w:color w:val="000000" w:themeColor="text1"/>
        </w:rPr>
        <w:t xml:space="preserve">, which matched </w:t>
      </w:r>
      <w:r w:rsidR="0032435B" w:rsidRPr="00C51668">
        <w:rPr>
          <w:rFonts w:ascii="Sabon LT Std" w:hAnsi="Sabon LT Std"/>
          <w:color w:val="000000" w:themeColor="text1"/>
        </w:rPr>
        <w:t>the time given to the participant when making their own choice later.</w:t>
      </w:r>
    </w:p>
    <w:p w14:paraId="694DC7F0" w14:textId="310E9992" w:rsidR="00365E55" w:rsidRPr="00C51668" w:rsidRDefault="0032435B" w:rsidP="00365E55">
      <w:pPr>
        <w:spacing w:line="360" w:lineRule="auto"/>
        <w:ind w:firstLine="720"/>
        <w:jc w:val="both"/>
        <w:rPr>
          <w:rFonts w:ascii="Sabon LT Std" w:hAnsi="Sabon LT Std"/>
          <w:color w:val="000000" w:themeColor="text1"/>
        </w:rPr>
      </w:pPr>
      <w:r w:rsidRPr="00C51668">
        <w:rPr>
          <w:rFonts w:ascii="Sabon LT Std" w:hAnsi="Sabon LT Std"/>
          <w:color w:val="000000" w:themeColor="text1"/>
        </w:rPr>
        <w:t>Then, an additional box of a different colour (orange) appear</w:t>
      </w:r>
      <w:r w:rsidR="00FC2C64" w:rsidRPr="00C51668">
        <w:rPr>
          <w:rFonts w:ascii="Sabon LT Std" w:hAnsi="Sabon LT Std"/>
          <w:color w:val="000000" w:themeColor="text1"/>
        </w:rPr>
        <w:t>ed</w:t>
      </w:r>
      <w:r w:rsidRPr="00C51668">
        <w:rPr>
          <w:rFonts w:ascii="Sabon LT Std" w:hAnsi="Sabon LT Std"/>
          <w:color w:val="000000" w:themeColor="text1"/>
        </w:rPr>
        <w:t xml:space="preserve"> on the </w:t>
      </w:r>
      <w:r w:rsidR="00FC2C64" w:rsidRPr="00C51668">
        <w:rPr>
          <w:rFonts w:ascii="Sabon LT Std" w:hAnsi="Sabon LT Std"/>
          <w:color w:val="000000" w:themeColor="text1"/>
        </w:rPr>
        <w:t>empty side of the screen</w:t>
      </w:r>
      <w:r w:rsidR="0056595C" w:rsidRPr="00C51668">
        <w:rPr>
          <w:rFonts w:ascii="Sabon LT Std" w:hAnsi="Sabon LT Std"/>
          <w:color w:val="000000" w:themeColor="text1"/>
        </w:rPr>
        <w:t xml:space="preserve"> (participant alternative</w:t>
      </w:r>
      <w:r w:rsidR="000540EF" w:rsidRPr="00C51668">
        <w:rPr>
          <w:rFonts w:ascii="Sabon LT Std" w:hAnsi="Sabon LT Std"/>
          <w:color w:val="000000" w:themeColor="text1"/>
        </w:rPr>
        <w:t xml:space="preserve"> option). </w:t>
      </w:r>
      <w:r w:rsidR="007D152C" w:rsidRPr="00C51668">
        <w:rPr>
          <w:rFonts w:ascii="Sabon LT Std" w:hAnsi="Sabon LT Std"/>
          <w:color w:val="000000" w:themeColor="text1"/>
        </w:rPr>
        <w:t xml:space="preserve">The partner’s value in this box was unknown while the participant’s value was </w:t>
      </w:r>
      <w:r w:rsidR="00E15CD5" w:rsidRPr="00C51668">
        <w:rPr>
          <w:rFonts w:ascii="Sabon LT Std" w:hAnsi="Sabon LT Std"/>
          <w:color w:val="000000" w:themeColor="text1"/>
        </w:rPr>
        <w:t xml:space="preserve">either 200 or 400. </w:t>
      </w:r>
      <w:r w:rsidR="004508AE" w:rsidRPr="00C51668">
        <w:rPr>
          <w:rFonts w:ascii="Sabon LT Std" w:hAnsi="Sabon LT Std"/>
          <w:color w:val="000000" w:themeColor="text1"/>
        </w:rPr>
        <w:t>Thus</w:t>
      </w:r>
      <w:r w:rsidR="006349A1" w:rsidRPr="00C51668">
        <w:rPr>
          <w:rFonts w:ascii="Sabon LT Std" w:hAnsi="Sabon LT Std"/>
          <w:color w:val="000000" w:themeColor="text1"/>
        </w:rPr>
        <w:t>,</w:t>
      </w:r>
      <w:r w:rsidR="004508AE" w:rsidRPr="00C51668">
        <w:rPr>
          <w:rFonts w:ascii="Sabon LT Std" w:hAnsi="Sabon LT Std"/>
          <w:color w:val="000000" w:themeColor="text1"/>
        </w:rPr>
        <w:t xml:space="preserve"> participant’s alternative option value was always lower than the central cooperative option value.</w:t>
      </w:r>
      <w:r w:rsidR="00C059CB" w:rsidRPr="00C51668">
        <w:rPr>
          <w:rFonts w:ascii="Sabon LT Std" w:hAnsi="Sabon LT Std"/>
          <w:color w:val="000000" w:themeColor="text1"/>
        </w:rPr>
        <w:t xml:space="preserve"> </w:t>
      </w:r>
      <w:r w:rsidR="000350B9" w:rsidRPr="00C51668">
        <w:rPr>
          <w:rFonts w:ascii="Sabon LT Std" w:hAnsi="Sabon LT Std"/>
          <w:color w:val="000000" w:themeColor="text1"/>
        </w:rPr>
        <w:t xml:space="preserve">Two buttons simultaneously also appeared </w:t>
      </w:r>
      <w:r w:rsidR="00760377" w:rsidRPr="00C51668">
        <w:rPr>
          <w:rFonts w:ascii="Sabon LT Std" w:hAnsi="Sabon LT Std"/>
          <w:color w:val="000000" w:themeColor="text1"/>
        </w:rPr>
        <w:t>below the boxes, one to the left and one to the right</w:t>
      </w:r>
      <w:r w:rsidR="006349A1" w:rsidRPr="00C51668">
        <w:rPr>
          <w:rFonts w:ascii="Sabon LT Std" w:hAnsi="Sabon LT Std"/>
          <w:color w:val="000000" w:themeColor="text1"/>
        </w:rPr>
        <w:t>-</w:t>
      </w:r>
      <w:r w:rsidR="00760377" w:rsidRPr="00C51668">
        <w:rPr>
          <w:rFonts w:ascii="Sabon LT Std" w:hAnsi="Sabon LT Std"/>
          <w:color w:val="000000" w:themeColor="text1"/>
        </w:rPr>
        <w:t>hand side of the screen.</w:t>
      </w:r>
      <w:r w:rsidR="00E65FEF" w:rsidRPr="00C51668">
        <w:rPr>
          <w:rFonts w:ascii="Sabon LT Std" w:hAnsi="Sabon LT Std"/>
          <w:color w:val="000000" w:themeColor="text1"/>
        </w:rPr>
        <w:t xml:space="preserve"> One contained the text “</w:t>
      </w:r>
      <w:r w:rsidR="00320373" w:rsidRPr="00C51668">
        <w:rPr>
          <w:rFonts w:ascii="Sabon LT Std" w:hAnsi="Sabon LT Std"/>
          <w:color w:val="000000" w:themeColor="text1"/>
        </w:rPr>
        <w:t>Enter</w:t>
      </w:r>
      <w:r w:rsidR="00E65FEF" w:rsidRPr="00C51668">
        <w:rPr>
          <w:rFonts w:ascii="Sabon LT Std" w:hAnsi="Sabon LT Std"/>
          <w:color w:val="000000" w:themeColor="text1"/>
        </w:rPr>
        <w:t>” and the other “Exit”</w:t>
      </w:r>
      <w:r w:rsidR="00EF4BF4" w:rsidRPr="00C51668">
        <w:rPr>
          <w:rFonts w:ascii="Sabon LT Std" w:hAnsi="Sabon LT Std"/>
          <w:color w:val="000000" w:themeColor="text1"/>
        </w:rPr>
        <w:t>; participants clicked the former if they wanted to select the cooperative option and the latter if they wanted to select the guaranteed alternative option</w:t>
      </w:r>
      <w:r w:rsidR="00E65FEF" w:rsidRPr="00C51668">
        <w:rPr>
          <w:rFonts w:ascii="Sabon LT Std" w:hAnsi="Sabon LT Std"/>
          <w:color w:val="000000" w:themeColor="text1"/>
        </w:rPr>
        <w:t>.</w:t>
      </w:r>
      <w:r w:rsidR="00760377" w:rsidRPr="00C51668">
        <w:rPr>
          <w:rFonts w:ascii="Sabon LT Std" w:hAnsi="Sabon LT Std"/>
          <w:color w:val="000000" w:themeColor="text1"/>
        </w:rPr>
        <w:t xml:space="preserve"> </w:t>
      </w:r>
      <w:r w:rsidR="00CD784B" w:rsidRPr="00C51668">
        <w:rPr>
          <w:rFonts w:ascii="Sabon LT Std" w:hAnsi="Sabon LT Std"/>
          <w:color w:val="000000" w:themeColor="text1"/>
        </w:rPr>
        <w:t>Participants thus</w:t>
      </w:r>
      <w:r w:rsidR="00760377" w:rsidRPr="00C51668">
        <w:rPr>
          <w:rFonts w:ascii="Sabon LT Std" w:hAnsi="Sabon LT Std"/>
          <w:color w:val="000000" w:themeColor="text1"/>
        </w:rPr>
        <w:t xml:space="preserve"> used these buttons to make their choice</w:t>
      </w:r>
      <w:r w:rsidR="007C7781" w:rsidRPr="00C51668">
        <w:rPr>
          <w:rFonts w:ascii="Sabon LT Std" w:hAnsi="Sabon LT Std"/>
          <w:color w:val="000000" w:themeColor="text1"/>
        </w:rPr>
        <w:t>s</w:t>
      </w:r>
      <w:r w:rsidR="00045512" w:rsidRPr="00C51668">
        <w:rPr>
          <w:rFonts w:ascii="Sabon LT Std" w:hAnsi="Sabon LT Std"/>
          <w:color w:val="000000" w:themeColor="text1"/>
        </w:rPr>
        <w:t>, based on how they believed their partner had previously behaved</w:t>
      </w:r>
      <w:r w:rsidR="00305D7B" w:rsidRPr="00C51668">
        <w:rPr>
          <w:rFonts w:ascii="Sabon LT Std" w:hAnsi="Sabon LT Std"/>
          <w:color w:val="000000" w:themeColor="text1"/>
        </w:rPr>
        <w:t xml:space="preserve">, with payoffs </w:t>
      </w:r>
      <w:r w:rsidR="00ED713E" w:rsidRPr="00C51668">
        <w:rPr>
          <w:rFonts w:ascii="Sabon LT Std" w:hAnsi="Sabon LT Std"/>
          <w:color w:val="000000" w:themeColor="text1"/>
        </w:rPr>
        <w:t>for each trial determined</w:t>
      </w:r>
      <w:r w:rsidR="00305D7B" w:rsidRPr="00C51668">
        <w:rPr>
          <w:rFonts w:ascii="Sabon LT Std" w:hAnsi="Sabon LT Std"/>
          <w:color w:val="000000" w:themeColor="text1"/>
        </w:rPr>
        <w:t xml:space="preserve"> as follows</w:t>
      </w:r>
      <w:r w:rsidR="00402622" w:rsidRPr="00C51668">
        <w:rPr>
          <w:rFonts w:ascii="Sabon LT Std" w:hAnsi="Sabon LT Std"/>
          <w:color w:val="000000" w:themeColor="text1"/>
        </w:rPr>
        <w:t>.</w:t>
      </w:r>
      <w:r w:rsidR="00365E55" w:rsidRPr="00C51668">
        <w:rPr>
          <w:rFonts w:ascii="Sabon LT Std" w:hAnsi="Sabon LT Std"/>
          <w:color w:val="000000" w:themeColor="text1"/>
        </w:rPr>
        <w:t xml:space="preserve"> </w:t>
      </w:r>
    </w:p>
    <w:p w14:paraId="7EBC7248" w14:textId="77777777" w:rsidR="00214196" w:rsidRPr="00C51668" w:rsidRDefault="00AD2559" w:rsidP="00365E55">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If both participant and partner chose their alternative options, each received the corresponding </w:t>
      </w:r>
      <w:r w:rsidR="00BC6471" w:rsidRPr="00C51668">
        <w:rPr>
          <w:rFonts w:ascii="Sabon LT Std" w:hAnsi="Sabon LT Std"/>
          <w:color w:val="000000" w:themeColor="text1"/>
        </w:rPr>
        <w:t>amount for certain</w:t>
      </w:r>
      <w:r w:rsidRPr="00C51668">
        <w:rPr>
          <w:rFonts w:ascii="Sabon LT Std" w:hAnsi="Sabon LT Std"/>
          <w:color w:val="000000" w:themeColor="text1"/>
        </w:rPr>
        <w:t xml:space="preserve">. Conversely, if both chose the cooperative option, each received the corresponding amount. </w:t>
      </w:r>
      <w:r w:rsidR="00756670" w:rsidRPr="00C51668">
        <w:rPr>
          <w:rFonts w:ascii="Sabon LT Std" w:hAnsi="Sabon LT Std"/>
          <w:color w:val="000000" w:themeColor="text1"/>
        </w:rPr>
        <w:t>However, crucially, i</w:t>
      </w:r>
      <w:r w:rsidRPr="00C51668">
        <w:rPr>
          <w:rFonts w:ascii="Sabon LT Std" w:hAnsi="Sabon LT Std"/>
          <w:color w:val="000000" w:themeColor="text1"/>
        </w:rPr>
        <w:t xml:space="preserve">f the participant chose the cooperative option and the partner did not, then the partner received the amount corresponding to their tempting alternative option, while the participant received nothing. If the partner chose the cooperative option but the participant did not, the partner would nevertheless receive the amount corresponding to the cooperative option, and the participant would receive the (lower) guaranteed amount. </w:t>
      </w:r>
    </w:p>
    <w:p w14:paraId="2B1CF6DD" w14:textId="0AD4F9AB" w:rsidR="00F2394A" w:rsidRPr="00C51668" w:rsidRDefault="00214196" w:rsidP="00402243">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Participants therefore have the option of joining their partner (cooperative option) if they trust that their partner has previously chosen this option; or they can exit (alternative option) if they do not trust their partner has chosen the mutually beneficial option, though their exit option systematically has a lower reward. </w:t>
      </w:r>
      <w:r w:rsidR="00AD2559" w:rsidRPr="00C51668">
        <w:rPr>
          <w:rFonts w:ascii="Sabon LT Std" w:hAnsi="Sabon LT Std"/>
          <w:color w:val="000000" w:themeColor="text1"/>
        </w:rPr>
        <w:t>Participants would thus only choose the cooperative option if they believed that their partner had likewise done so.</w:t>
      </w:r>
      <w:r w:rsidR="00B56429" w:rsidRPr="00C51668">
        <w:rPr>
          <w:rFonts w:ascii="Sabon LT Std" w:hAnsi="Sabon LT Std"/>
          <w:color w:val="000000" w:themeColor="text1"/>
        </w:rPr>
        <w:t xml:space="preserve"> Their partner’s rewards were also thus unaffected by </w:t>
      </w:r>
      <w:r w:rsidR="000A417B" w:rsidRPr="00C51668">
        <w:rPr>
          <w:rFonts w:ascii="Sabon LT Std" w:hAnsi="Sabon LT Std"/>
          <w:color w:val="000000" w:themeColor="text1"/>
        </w:rPr>
        <w:t>the</w:t>
      </w:r>
      <w:r w:rsidR="00B56429" w:rsidRPr="00C51668">
        <w:rPr>
          <w:rFonts w:ascii="Sabon LT Std" w:hAnsi="Sabon LT Std"/>
          <w:color w:val="000000" w:themeColor="text1"/>
        </w:rPr>
        <w:t xml:space="preserve"> participant</w:t>
      </w:r>
      <w:r w:rsidR="000A417B" w:rsidRPr="00C51668">
        <w:rPr>
          <w:rFonts w:ascii="Sabon LT Std" w:hAnsi="Sabon LT Std"/>
          <w:color w:val="000000" w:themeColor="text1"/>
        </w:rPr>
        <w:t>’s</w:t>
      </w:r>
      <w:r w:rsidR="00B56429" w:rsidRPr="00C51668">
        <w:rPr>
          <w:rFonts w:ascii="Sabon LT Std" w:hAnsi="Sabon LT Std"/>
          <w:color w:val="000000" w:themeColor="text1"/>
        </w:rPr>
        <w:t xml:space="preserve"> decisions.</w:t>
      </w:r>
      <w:r w:rsidR="00CE50F3" w:rsidRPr="00C51668">
        <w:rPr>
          <w:rFonts w:ascii="Sabon LT Std" w:hAnsi="Sabon LT Std"/>
          <w:color w:val="000000" w:themeColor="text1"/>
        </w:rPr>
        <w:t xml:space="preserve"> </w:t>
      </w:r>
      <w:r w:rsidR="00AD2559" w:rsidRPr="00C51668">
        <w:rPr>
          <w:rFonts w:ascii="Sabon LT Std" w:hAnsi="Sabon LT Std"/>
          <w:color w:val="000000" w:themeColor="text1"/>
        </w:rPr>
        <w:t xml:space="preserve">While the </w:t>
      </w:r>
      <w:proofErr w:type="spellStart"/>
      <w:r w:rsidR="00AD2559" w:rsidRPr="00C51668">
        <w:rPr>
          <w:rFonts w:ascii="Sabon LT Std" w:hAnsi="Sabon LT Std"/>
          <w:color w:val="000000" w:themeColor="text1"/>
        </w:rPr>
        <w:t>payoffs</w:t>
      </w:r>
      <w:proofErr w:type="spellEnd"/>
      <w:r w:rsidR="00AD2559" w:rsidRPr="00C51668">
        <w:rPr>
          <w:rFonts w:ascii="Sabon LT Std" w:hAnsi="Sabon LT Std"/>
          <w:color w:val="000000" w:themeColor="text1"/>
        </w:rPr>
        <w:t xml:space="preserve"> for the cooperative options and for participants’ alternative options were fixed</w:t>
      </w:r>
      <w:r w:rsidR="00113A76" w:rsidRPr="00C51668">
        <w:rPr>
          <w:rFonts w:ascii="Sabon LT Std" w:hAnsi="Sabon LT Std"/>
          <w:color w:val="000000" w:themeColor="text1"/>
        </w:rPr>
        <w:t xml:space="preserve"> (as described above)</w:t>
      </w:r>
      <w:r w:rsidR="00AD2559" w:rsidRPr="00C51668">
        <w:rPr>
          <w:rFonts w:ascii="Sabon LT Std" w:hAnsi="Sabon LT Std"/>
          <w:color w:val="000000" w:themeColor="text1"/>
        </w:rPr>
        <w:t>, we varied the amount associated with partner’s alternative option unpredictably across trials.</w:t>
      </w:r>
      <w:r w:rsidR="004C5171" w:rsidRPr="00C51668">
        <w:rPr>
          <w:rFonts w:ascii="Sabon LT Std" w:hAnsi="Sabon LT Std"/>
          <w:color w:val="000000" w:themeColor="text1"/>
        </w:rPr>
        <w:t xml:space="preserve"> </w:t>
      </w:r>
      <w:r w:rsidR="0017480D" w:rsidRPr="00C51668">
        <w:rPr>
          <w:rFonts w:ascii="Sabon LT Std" w:hAnsi="Sabon LT Std"/>
          <w:color w:val="000000" w:themeColor="text1"/>
        </w:rPr>
        <w:t xml:space="preserve">This allowed us to measure participants’ trust in their partner at varying levels of reward temptation for their partner; e.g. in some trials, the partner faced a high temptation to not cooperate while in other trials </w:t>
      </w:r>
      <w:r w:rsidR="0017480D" w:rsidRPr="00C51668">
        <w:rPr>
          <w:rFonts w:ascii="Sabon LT Std" w:hAnsi="Sabon LT Std"/>
          <w:color w:val="000000" w:themeColor="text1"/>
        </w:rPr>
        <w:lastRenderedPageBreak/>
        <w:t>the reward for cooperation and non-cooperation were identical.</w:t>
      </w:r>
      <w:r w:rsidR="006349A1" w:rsidRPr="00C51668">
        <w:rPr>
          <w:rFonts w:ascii="Sabon LT Std" w:hAnsi="Sabon LT Std"/>
          <w:color w:val="000000" w:themeColor="text1"/>
        </w:rPr>
        <w:t xml:space="preserve"> </w:t>
      </w:r>
      <w:r w:rsidR="00F2394A" w:rsidRPr="00C51668">
        <w:rPr>
          <w:rFonts w:ascii="Sabon LT Std" w:hAnsi="Sabon LT Std"/>
          <w:color w:val="000000" w:themeColor="text1"/>
        </w:rPr>
        <w:t>Each trial end</w:t>
      </w:r>
      <w:r w:rsidR="0046455A" w:rsidRPr="00C51668">
        <w:rPr>
          <w:rFonts w:ascii="Sabon LT Std" w:hAnsi="Sabon LT Std"/>
          <w:color w:val="000000" w:themeColor="text1"/>
        </w:rPr>
        <w:t>ed</w:t>
      </w:r>
      <w:r w:rsidR="00F2394A" w:rsidRPr="00C51668">
        <w:rPr>
          <w:rFonts w:ascii="Sabon LT Std" w:hAnsi="Sabon LT Std"/>
          <w:color w:val="000000" w:themeColor="text1"/>
        </w:rPr>
        <w:t xml:space="preserve"> when the participant click</w:t>
      </w:r>
      <w:r w:rsidR="00182AC6" w:rsidRPr="00C51668">
        <w:rPr>
          <w:rFonts w:ascii="Sabon LT Std" w:hAnsi="Sabon LT Std"/>
          <w:color w:val="000000" w:themeColor="text1"/>
        </w:rPr>
        <w:t>ed</w:t>
      </w:r>
      <w:r w:rsidR="00F2394A" w:rsidRPr="00C51668">
        <w:rPr>
          <w:rFonts w:ascii="Sabon LT Std" w:hAnsi="Sabon LT Std"/>
          <w:color w:val="000000" w:themeColor="text1"/>
        </w:rPr>
        <w:t xml:space="preserve"> on one of the buttons</w:t>
      </w:r>
      <w:r w:rsidR="00182AC6" w:rsidRPr="00C51668">
        <w:rPr>
          <w:rFonts w:ascii="Sabon LT Std" w:hAnsi="Sabon LT Std"/>
          <w:color w:val="000000" w:themeColor="text1"/>
        </w:rPr>
        <w:t xml:space="preserve"> to make a choice</w:t>
      </w:r>
      <w:r w:rsidR="00F2394A" w:rsidRPr="00C51668">
        <w:rPr>
          <w:rFonts w:ascii="Sabon LT Std" w:hAnsi="Sabon LT Std"/>
          <w:color w:val="000000" w:themeColor="text1"/>
        </w:rPr>
        <w:t xml:space="preserve">, or when </w:t>
      </w:r>
      <w:r w:rsidR="00850EEB" w:rsidRPr="00C51668">
        <w:rPr>
          <w:rFonts w:ascii="Sabon LT Std" w:hAnsi="Sabon LT Std"/>
          <w:color w:val="000000" w:themeColor="text1"/>
        </w:rPr>
        <w:t>3999</w:t>
      </w:r>
      <w:r w:rsidR="00F2394A" w:rsidRPr="00C51668">
        <w:rPr>
          <w:rFonts w:ascii="Sabon LT Std" w:hAnsi="Sabon LT Std"/>
          <w:color w:val="000000" w:themeColor="text1"/>
        </w:rPr>
        <w:t xml:space="preserve"> </w:t>
      </w:r>
      <w:proofErr w:type="spellStart"/>
      <w:r w:rsidR="00F2394A" w:rsidRPr="00C51668">
        <w:rPr>
          <w:rFonts w:ascii="Sabon LT Std" w:hAnsi="Sabon LT Std"/>
          <w:color w:val="000000" w:themeColor="text1"/>
        </w:rPr>
        <w:t>ms</w:t>
      </w:r>
      <w:proofErr w:type="spellEnd"/>
      <w:r w:rsidR="00F2394A" w:rsidRPr="00C51668">
        <w:rPr>
          <w:rFonts w:ascii="Sabon LT Std" w:hAnsi="Sabon LT Std"/>
          <w:color w:val="000000" w:themeColor="text1"/>
        </w:rPr>
        <w:t xml:space="preserve"> has elapsed</w:t>
      </w:r>
      <w:r w:rsidR="00022E40" w:rsidRPr="00C51668">
        <w:rPr>
          <w:rFonts w:ascii="Sabon LT Std" w:hAnsi="Sabon LT Std"/>
          <w:color w:val="000000" w:themeColor="text1"/>
        </w:rPr>
        <w:t xml:space="preserve"> (i.e. they automatically progressed to the next trial, receiving a bonus of zero for the missed attempt)</w:t>
      </w:r>
      <w:r w:rsidR="00F2394A" w:rsidRPr="00C51668">
        <w:rPr>
          <w:rFonts w:ascii="Sabon LT Std" w:hAnsi="Sabon LT Std"/>
          <w:color w:val="000000" w:themeColor="text1"/>
        </w:rPr>
        <w:t xml:space="preserve">. After the participant makes their selection, there is a 500 </w:t>
      </w:r>
      <w:proofErr w:type="spellStart"/>
      <w:r w:rsidR="00F2394A" w:rsidRPr="00C51668">
        <w:rPr>
          <w:rFonts w:ascii="Sabon LT Std" w:hAnsi="Sabon LT Std"/>
          <w:color w:val="000000" w:themeColor="text1"/>
        </w:rPr>
        <w:t>ms</w:t>
      </w:r>
      <w:proofErr w:type="spellEnd"/>
      <w:r w:rsidR="00F2394A" w:rsidRPr="00C51668">
        <w:rPr>
          <w:rFonts w:ascii="Sabon LT Std" w:hAnsi="Sabon LT Std"/>
          <w:color w:val="000000" w:themeColor="text1"/>
        </w:rPr>
        <w:t xml:space="preserve"> delay, and then </w:t>
      </w:r>
      <w:r w:rsidR="00022E40" w:rsidRPr="00C51668">
        <w:rPr>
          <w:rFonts w:ascii="Sabon LT Std" w:hAnsi="Sabon LT Std"/>
          <w:color w:val="000000" w:themeColor="text1"/>
        </w:rPr>
        <w:t xml:space="preserve">possible </w:t>
      </w:r>
      <w:r w:rsidR="00F2394A" w:rsidRPr="00C51668">
        <w:rPr>
          <w:rFonts w:ascii="Sabon LT Std" w:hAnsi="Sabon LT Std"/>
          <w:color w:val="000000" w:themeColor="text1"/>
        </w:rPr>
        <w:t>payoffs are displayed for 3000ms</w:t>
      </w:r>
      <w:r w:rsidR="00015A2A" w:rsidRPr="00C51668">
        <w:rPr>
          <w:rFonts w:ascii="Sabon LT Std" w:hAnsi="Sabon LT Std"/>
          <w:color w:val="000000" w:themeColor="text1"/>
        </w:rPr>
        <w:t xml:space="preserve">. The </w:t>
      </w:r>
      <w:r w:rsidR="00386875" w:rsidRPr="00C51668">
        <w:rPr>
          <w:rFonts w:ascii="Sabon LT Std" w:hAnsi="Sabon LT Std"/>
          <w:color w:val="000000" w:themeColor="text1"/>
        </w:rPr>
        <w:t>reward</w:t>
      </w:r>
      <w:r w:rsidR="00015A2A" w:rsidRPr="00C51668">
        <w:rPr>
          <w:rFonts w:ascii="Sabon LT Std" w:hAnsi="Sabon LT Std"/>
          <w:color w:val="000000" w:themeColor="text1"/>
        </w:rPr>
        <w:t xml:space="preserve"> display showed the following: the participant’s choice; their partner’s ostensible choice; and the rewards for each player. The participant’s reward was equal to the</w:t>
      </w:r>
      <w:r w:rsidR="00850EEB" w:rsidRPr="00C51668">
        <w:rPr>
          <w:rFonts w:ascii="Sabon LT Std" w:hAnsi="Sabon LT Std"/>
          <w:color w:val="000000" w:themeColor="text1"/>
        </w:rPr>
        <w:t xml:space="preserve"> guaranteed reward if the participant chose the alternative option, or </w:t>
      </w:r>
      <w:r w:rsidR="00A91DC0" w:rsidRPr="00C51668">
        <w:rPr>
          <w:rFonts w:ascii="Sabon LT Std" w:hAnsi="Sabon LT Std"/>
          <w:color w:val="000000" w:themeColor="text1"/>
        </w:rPr>
        <w:t xml:space="preserve">both of </w:t>
      </w:r>
      <w:r w:rsidR="00850EEB" w:rsidRPr="00C51668">
        <w:rPr>
          <w:rFonts w:ascii="Sabon LT Std" w:hAnsi="Sabon LT Std"/>
          <w:color w:val="000000" w:themeColor="text1"/>
        </w:rPr>
        <w:t>the possible rewards if the participant chose the cooperative option.</w:t>
      </w:r>
    </w:p>
    <w:p w14:paraId="55C3E052" w14:textId="6693B266" w:rsidR="008F6BB5" w:rsidRPr="00C51668" w:rsidRDefault="008F6BB5" w:rsidP="008F6BB5">
      <w:pPr>
        <w:spacing w:line="360" w:lineRule="auto"/>
        <w:ind w:firstLine="720"/>
        <w:jc w:val="both"/>
        <w:rPr>
          <w:rFonts w:ascii="Sabon LT Std" w:hAnsi="Sabon LT Std"/>
          <w:color w:val="000000" w:themeColor="text1"/>
        </w:rPr>
      </w:pPr>
      <w:r w:rsidRPr="00C51668">
        <w:rPr>
          <w:rFonts w:ascii="Sabon LT Std" w:hAnsi="Sabon LT Std"/>
          <w:color w:val="000000" w:themeColor="text1"/>
        </w:rPr>
        <w:t xml:space="preserve">The experiment lasted approximately 40 minutes, during which participants performed two experimental blocks, one in each condition, in counterbalanced order. In each experimental block, participants first underwent an induction phase consisting of 10 trials: 4 trials for which the alternative option was 100 less than the value for the cooperative options; 4 for which it was 50 less; and 2 for which it was the same. There was no perceptible gap between the induction and test phases. In the test phase of each experimental block, there were </w:t>
      </w:r>
      <w:r w:rsidR="00452639" w:rsidRPr="00C51668">
        <w:rPr>
          <w:rFonts w:ascii="Sabon LT Std" w:hAnsi="Sabon LT Std"/>
          <w:color w:val="000000" w:themeColor="text1"/>
        </w:rPr>
        <w:t>64</w:t>
      </w:r>
      <w:r w:rsidRPr="00C51668">
        <w:rPr>
          <w:rFonts w:ascii="Sabon LT Std" w:hAnsi="Sabon LT Std"/>
          <w:color w:val="000000" w:themeColor="text1"/>
        </w:rPr>
        <w:t xml:space="preserve"> test trials, giving a total </w:t>
      </w:r>
      <w:r w:rsidR="00452639" w:rsidRPr="00C51668">
        <w:rPr>
          <w:rFonts w:ascii="Sabon LT Std" w:hAnsi="Sabon LT Std"/>
          <w:color w:val="000000" w:themeColor="text1"/>
        </w:rPr>
        <w:t>124</w:t>
      </w:r>
      <w:r w:rsidRPr="00C51668">
        <w:rPr>
          <w:rFonts w:ascii="Sabon LT Std" w:hAnsi="Sabon LT Std"/>
          <w:color w:val="000000" w:themeColor="text1"/>
        </w:rPr>
        <w:t xml:space="preserve"> trials across the two blocks. </w:t>
      </w:r>
      <w:r w:rsidR="00AB64D4" w:rsidRPr="00C51668">
        <w:rPr>
          <w:rFonts w:ascii="Sabon LT Std" w:hAnsi="Sabon LT Std"/>
          <w:color w:val="000000" w:themeColor="text1"/>
        </w:rPr>
        <w:t>Within each block, f</w:t>
      </w:r>
      <w:r w:rsidRPr="00C51668">
        <w:rPr>
          <w:rFonts w:ascii="Sabon LT Std" w:hAnsi="Sabon LT Std"/>
          <w:color w:val="000000" w:themeColor="text1"/>
        </w:rPr>
        <w:t xml:space="preserve">or each of the 8 different levels of temptation there were </w:t>
      </w:r>
      <w:r w:rsidR="009A4EB7" w:rsidRPr="00C51668">
        <w:rPr>
          <w:rFonts w:ascii="Sabon LT Std" w:hAnsi="Sabon LT Std"/>
          <w:color w:val="000000" w:themeColor="text1"/>
        </w:rPr>
        <w:t>8</w:t>
      </w:r>
      <w:r w:rsidRPr="00C51668">
        <w:rPr>
          <w:rFonts w:ascii="Sabon LT Std" w:hAnsi="Sabon LT Std"/>
          <w:color w:val="000000" w:themeColor="text1"/>
        </w:rPr>
        <w:t xml:space="preserve"> trials</w:t>
      </w:r>
      <w:r w:rsidR="007A3D5B" w:rsidRPr="00C51668">
        <w:rPr>
          <w:rFonts w:ascii="Sabon LT Std" w:hAnsi="Sabon LT Std"/>
          <w:color w:val="000000" w:themeColor="text1"/>
        </w:rPr>
        <w:t>, drawn in random order</w:t>
      </w:r>
      <w:r w:rsidRPr="00C51668">
        <w:rPr>
          <w:rFonts w:ascii="Sabon LT Std" w:hAnsi="Sabon LT Std"/>
          <w:color w:val="000000" w:themeColor="text1"/>
        </w:rPr>
        <w:t>. The position of the two options (cooperative and alternative) varied equally between the left- and right-hand sides of the screen, and the colo</w:t>
      </w:r>
      <w:r w:rsidR="00AB64D4" w:rsidRPr="00C51668">
        <w:rPr>
          <w:rFonts w:ascii="Sabon LT Std" w:hAnsi="Sabon LT Std"/>
          <w:color w:val="000000" w:themeColor="text1"/>
        </w:rPr>
        <w:t>u</w:t>
      </w:r>
      <w:r w:rsidRPr="00C51668">
        <w:rPr>
          <w:rFonts w:ascii="Sabon LT Std" w:hAnsi="Sabon LT Std"/>
          <w:color w:val="000000" w:themeColor="text1"/>
        </w:rPr>
        <w:t>r of the cooperative option varied equally between blue and green.</w:t>
      </w:r>
    </w:p>
    <w:p w14:paraId="5DEA68A1" w14:textId="04BCDEBB" w:rsidR="00B255C5" w:rsidRPr="00C51668" w:rsidRDefault="008F6BB5" w:rsidP="00B255C5">
      <w:pPr>
        <w:spacing w:line="360" w:lineRule="auto"/>
        <w:ind w:firstLine="720"/>
        <w:jc w:val="both"/>
        <w:rPr>
          <w:rFonts w:ascii="Sabon LT Std" w:hAnsi="Sabon LT Std"/>
          <w:color w:val="000000" w:themeColor="text1"/>
        </w:rPr>
      </w:pPr>
      <w:r w:rsidRPr="00C51668">
        <w:rPr>
          <w:rFonts w:ascii="Sabon LT Std" w:hAnsi="Sabon LT Std"/>
          <w:color w:val="000000" w:themeColor="text1"/>
        </w:rPr>
        <w:t>Participants were told that their partner would receive no feedback on the choices the participant made until one trial was selected for payment at the end of the experiment. Payment was automatically calculated and participants were paid at the end of the experiment when all participants had finished.</w:t>
      </w:r>
      <w:r w:rsidR="00B255C5" w:rsidRPr="00C51668">
        <w:rPr>
          <w:rFonts w:ascii="Sabon LT Std" w:hAnsi="Sabon LT Std"/>
          <w:color w:val="000000" w:themeColor="text1"/>
        </w:rPr>
        <w:br w:type="page"/>
      </w:r>
    </w:p>
    <w:p w14:paraId="48D6625D" w14:textId="47CB50DF" w:rsidR="00E819A0" w:rsidRPr="00C51668" w:rsidRDefault="00E819A0" w:rsidP="00857AA5">
      <w:pPr>
        <w:spacing w:line="360" w:lineRule="auto"/>
        <w:ind w:firstLine="720"/>
        <w:jc w:val="center"/>
        <w:rPr>
          <w:rFonts w:ascii="Sabon LT Std" w:hAnsi="Sabon LT Std"/>
          <w:b/>
        </w:rPr>
      </w:pPr>
      <w:r w:rsidRPr="00C51668">
        <w:rPr>
          <w:rFonts w:ascii="Sabon LT Std" w:hAnsi="Sabon LT Std"/>
          <w:b/>
        </w:rPr>
        <w:lastRenderedPageBreak/>
        <w:t>References</w:t>
      </w:r>
    </w:p>
    <w:p w14:paraId="638858AF" w14:textId="45CDFE9F" w:rsidR="00E819A0" w:rsidRPr="00C51668" w:rsidRDefault="00E819A0" w:rsidP="00A07090">
      <w:pPr>
        <w:jc w:val="both"/>
        <w:rPr>
          <w:rFonts w:ascii="Sabon LT Std" w:hAnsi="Sabon LT Std"/>
        </w:rPr>
      </w:pPr>
    </w:p>
    <w:p w14:paraId="00BF15AF" w14:textId="24B3DEA1" w:rsidR="00E819A0" w:rsidRPr="00C51668" w:rsidRDefault="00E819A0" w:rsidP="00A07090">
      <w:pPr>
        <w:jc w:val="both"/>
        <w:rPr>
          <w:rFonts w:ascii="Sabon LT Std" w:hAnsi="Sabon LT Std"/>
        </w:rPr>
      </w:pPr>
      <w:proofErr w:type="spellStart"/>
      <w:r w:rsidRPr="00C51668">
        <w:rPr>
          <w:rFonts w:ascii="Sabon LT Std" w:hAnsi="Sabon LT Std"/>
          <w:color w:val="222222"/>
          <w:shd w:val="clear" w:color="auto" w:fill="FFFFFF"/>
        </w:rPr>
        <w:t>Andreoni</w:t>
      </w:r>
      <w:proofErr w:type="spellEnd"/>
      <w:r w:rsidRPr="00C51668">
        <w:rPr>
          <w:rFonts w:ascii="Sabon LT Std" w:hAnsi="Sabon LT Std"/>
          <w:color w:val="222222"/>
          <w:shd w:val="clear" w:color="auto" w:fill="FFFFFF"/>
        </w:rPr>
        <w:t>, J. (1990). Impure altruism and donations to public goods: A theory of warm-glow giving. </w:t>
      </w:r>
      <w:r w:rsidRPr="00C51668">
        <w:rPr>
          <w:rFonts w:ascii="Sabon LT Std" w:hAnsi="Sabon LT Std"/>
          <w:i/>
          <w:iCs/>
          <w:color w:val="222222"/>
        </w:rPr>
        <w:t xml:space="preserve">The </w:t>
      </w:r>
      <w:r w:rsidR="00996FA6" w:rsidRPr="00C51668">
        <w:rPr>
          <w:rFonts w:ascii="Sabon LT Std" w:hAnsi="Sabon LT Std"/>
          <w:i/>
          <w:iCs/>
          <w:color w:val="222222"/>
        </w:rPr>
        <w:t>E</w:t>
      </w:r>
      <w:r w:rsidRPr="00C51668">
        <w:rPr>
          <w:rFonts w:ascii="Sabon LT Std" w:hAnsi="Sabon LT Std"/>
          <w:i/>
          <w:iCs/>
          <w:color w:val="222222"/>
        </w:rPr>
        <w:t xml:space="preserve">conomic </w:t>
      </w:r>
      <w:r w:rsidR="00996FA6" w:rsidRPr="00C51668">
        <w:rPr>
          <w:rFonts w:ascii="Sabon LT Std" w:hAnsi="Sabon LT Std"/>
          <w:i/>
          <w:iCs/>
          <w:color w:val="222222"/>
        </w:rPr>
        <w:t>J</w:t>
      </w:r>
      <w:r w:rsidRPr="00C51668">
        <w:rPr>
          <w:rFonts w:ascii="Sabon LT Std" w:hAnsi="Sabon LT Std"/>
          <w:i/>
          <w:iCs/>
          <w:color w:val="222222"/>
        </w:rPr>
        <w:t>ournal</w:t>
      </w:r>
      <w:r w:rsidRPr="00C51668">
        <w:rPr>
          <w:rFonts w:ascii="Sabon LT Std" w:hAnsi="Sabon LT Std"/>
          <w:color w:val="222222"/>
          <w:shd w:val="clear" w:color="auto" w:fill="FFFFFF"/>
        </w:rPr>
        <w:t>, </w:t>
      </w:r>
      <w:r w:rsidRPr="00C51668">
        <w:rPr>
          <w:rFonts w:ascii="Sabon LT Std" w:hAnsi="Sabon LT Std"/>
          <w:i/>
          <w:iCs/>
          <w:color w:val="222222"/>
        </w:rPr>
        <w:t>100</w:t>
      </w:r>
      <w:r w:rsidRPr="00C51668">
        <w:rPr>
          <w:rFonts w:ascii="Sabon LT Std" w:hAnsi="Sabon LT Std"/>
          <w:color w:val="222222"/>
          <w:shd w:val="clear" w:color="auto" w:fill="FFFFFF"/>
        </w:rPr>
        <w:t>(401), 464-477.</w:t>
      </w:r>
    </w:p>
    <w:p w14:paraId="3DAF8176" w14:textId="77777777" w:rsidR="00E819A0" w:rsidRPr="00C51668" w:rsidRDefault="00E819A0" w:rsidP="00A07090">
      <w:pPr>
        <w:jc w:val="both"/>
        <w:rPr>
          <w:rFonts w:ascii="Sabon LT Std" w:hAnsi="Sabon LT Std"/>
        </w:rPr>
      </w:pPr>
    </w:p>
    <w:p w14:paraId="11067020" w14:textId="77777777" w:rsidR="00E819A0" w:rsidRPr="00C51668" w:rsidRDefault="00E819A0" w:rsidP="00A07090">
      <w:pPr>
        <w:jc w:val="both"/>
        <w:rPr>
          <w:rFonts w:ascii="Sabon LT Std" w:hAnsi="Sabon LT Std"/>
        </w:rPr>
      </w:pPr>
      <w:proofErr w:type="spellStart"/>
      <w:r w:rsidRPr="00C51668">
        <w:rPr>
          <w:rFonts w:ascii="Sabon LT Std" w:hAnsi="Sabon LT Std"/>
        </w:rPr>
        <w:t>Andreoni</w:t>
      </w:r>
      <w:proofErr w:type="spellEnd"/>
      <w:r w:rsidRPr="00C51668">
        <w:rPr>
          <w:rFonts w:ascii="Sabon LT Std" w:hAnsi="Sabon LT Std"/>
        </w:rPr>
        <w:t xml:space="preserve">, J., &amp; </w:t>
      </w:r>
      <w:proofErr w:type="spellStart"/>
      <w:r w:rsidRPr="00C51668">
        <w:rPr>
          <w:rFonts w:ascii="Sabon LT Std" w:hAnsi="Sabon LT Std"/>
        </w:rPr>
        <w:t>Bernheim</w:t>
      </w:r>
      <w:proofErr w:type="spellEnd"/>
      <w:r w:rsidRPr="00C51668">
        <w:rPr>
          <w:rFonts w:ascii="Sabon LT Std" w:hAnsi="Sabon LT Std"/>
        </w:rPr>
        <w:t xml:space="preserve">, B. D. (2009). Social image and the 50–50 norm: A theoretical and </w:t>
      </w:r>
    </w:p>
    <w:p w14:paraId="3F083BEA" w14:textId="36C01830" w:rsidR="00E819A0" w:rsidRPr="00C51668" w:rsidRDefault="00E819A0" w:rsidP="00A07090">
      <w:pPr>
        <w:jc w:val="both"/>
        <w:rPr>
          <w:rFonts w:ascii="Sabon LT Std" w:hAnsi="Sabon LT Std"/>
        </w:rPr>
      </w:pPr>
      <w:r w:rsidRPr="00C51668">
        <w:rPr>
          <w:rFonts w:ascii="Sabon LT Std" w:hAnsi="Sabon LT Std"/>
        </w:rPr>
        <w:t xml:space="preserve">experimental analysis of audience effects. </w:t>
      </w:r>
      <w:proofErr w:type="spellStart"/>
      <w:r w:rsidRPr="00C51668">
        <w:rPr>
          <w:rFonts w:ascii="Sabon LT Std" w:hAnsi="Sabon LT Std"/>
          <w:i/>
        </w:rPr>
        <w:t>Econometrica</w:t>
      </w:r>
      <w:proofErr w:type="spellEnd"/>
      <w:r w:rsidRPr="00C51668">
        <w:rPr>
          <w:rFonts w:ascii="Sabon LT Std" w:hAnsi="Sabon LT Std"/>
          <w:i/>
        </w:rPr>
        <w:t>, 77</w:t>
      </w:r>
      <w:r w:rsidRPr="00C51668">
        <w:rPr>
          <w:rFonts w:ascii="Sabon LT Std" w:hAnsi="Sabon LT Std"/>
        </w:rPr>
        <w:t>(5), 1607-1636.</w:t>
      </w:r>
    </w:p>
    <w:p w14:paraId="026CC35C" w14:textId="218F4357" w:rsidR="008C029C" w:rsidRPr="00C51668" w:rsidRDefault="008C029C" w:rsidP="00A07090">
      <w:pPr>
        <w:jc w:val="both"/>
        <w:rPr>
          <w:rFonts w:ascii="Sabon LT Std" w:hAnsi="Sabon LT Std"/>
        </w:rPr>
      </w:pPr>
    </w:p>
    <w:p w14:paraId="10172CD0" w14:textId="4D6EC75B" w:rsidR="008C029C" w:rsidRPr="00C51668" w:rsidRDefault="008C029C" w:rsidP="00A07090">
      <w:pPr>
        <w:jc w:val="both"/>
        <w:rPr>
          <w:rFonts w:ascii="Sabon LT Std" w:hAnsi="Sabon LT Std"/>
        </w:rPr>
      </w:pPr>
      <w:r w:rsidRPr="00C51668">
        <w:rPr>
          <w:rFonts w:ascii="Sabon LT Std" w:hAnsi="Sabon LT Std"/>
        </w:rPr>
        <w:t>Barr</w:t>
      </w:r>
      <w:r w:rsidR="004F76C8" w:rsidRPr="00C51668">
        <w:rPr>
          <w:rFonts w:ascii="Sabon LT Std" w:hAnsi="Sabon LT Std"/>
        </w:rPr>
        <w:t xml:space="preserve">, D. J., Levy, R., Scheepers, C. &amp; </w:t>
      </w:r>
      <w:proofErr w:type="spellStart"/>
      <w:r w:rsidR="004F76C8" w:rsidRPr="00C51668">
        <w:rPr>
          <w:rFonts w:ascii="Sabon LT Std" w:hAnsi="Sabon LT Std"/>
        </w:rPr>
        <w:t>Tily</w:t>
      </w:r>
      <w:proofErr w:type="spellEnd"/>
      <w:r w:rsidR="004F76C8" w:rsidRPr="00C51668">
        <w:rPr>
          <w:rFonts w:ascii="Sabon LT Std" w:hAnsi="Sabon LT Std"/>
        </w:rPr>
        <w:t xml:space="preserve">, H. J. (2013) Random effects structure for confirmatory hypothesis testing: keep it maximal. </w:t>
      </w:r>
      <w:r w:rsidR="004F76C8" w:rsidRPr="00C51668">
        <w:rPr>
          <w:rFonts w:ascii="Sabon LT Std" w:hAnsi="Sabon LT Std"/>
          <w:i/>
          <w:iCs/>
        </w:rPr>
        <w:t>Journal of Memory and Language 68</w:t>
      </w:r>
      <w:r w:rsidR="004F76C8" w:rsidRPr="00C51668">
        <w:rPr>
          <w:rFonts w:ascii="Sabon LT Std" w:hAnsi="Sabon LT Std"/>
        </w:rPr>
        <w:t>, 255 – 278.</w:t>
      </w:r>
    </w:p>
    <w:p w14:paraId="39EF5401" w14:textId="0B87D86D" w:rsidR="00E819A0" w:rsidRPr="00C51668" w:rsidRDefault="00E819A0" w:rsidP="00A07090">
      <w:pPr>
        <w:jc w:val="both"/>
        <w:rPr>
          <w:rFonts w:ascii="Sabon LT Std" w:hAnsi="Sabon LT Std"/>
        </w:rPr>
      </w:pPr>
    </w:p>
    <w:p w14:paraId="5C9CDE03" w14:textId="10F5EACB" w:rsidR="00394E16" w:rsidRPr="00C51668" w:rsidRDefault="004212A4" w:rsidP="00A07090">
      <w:pPr>
        <w:jc w:val="both"/>
        <w:rPr>
          <w:rFonts w:ascii="Sabon LT Std" w:hAnsi="Sabon LT Std"/>
          <w:lang w:val="en-US"/>
        </w:rPr>
      </w:pPr>
      <w:r w:rsidRPr="00C51668">
        <w:rPr>
          <w:rFonts w:ascii="Sabon LT Std" w:hAnsi="Sabon LT Std"/>
          <w:color w:val="000000" w:themeColor="text1"/>
          <w:lang w:val="en-US"/>
        </w:rPr>
        <w:t xml:space="preserve">Barragan, R. C., &amp; Dweck, C. S. (2014). Rethinking natural altruism: Simple reciprocal interactions trigger children’s benevolence. </w:t>
      </w:r>
      <w:r w:rsidRPr="00C51668">
        <w:rPr>
          <w:rFonts w:ascii="Sabon LT Std" w:hAnsi="Sabon LT Std"/>
          <w:i/>
          <w:color w:val="000000" w:themeColor="text1"/>
          <w:lang w:val="en-US"/>
        </w:rPr>
        <w:t>Proceedings of the National Academy of Sciences</w:t>
      </w:r>
      <w:r w:rsidRPr="00C51668">
        <w:rPr>
          <w:rFonts w:ascii="Sabon LT Std" w:hAnsi="Sabon LT Std"/>
          <w:color w:val="000000" w:themeColor="text1"/>
          <w:lang w:val="en-US"/>
        </w:rPr>
        <w:t xml:space="preserve">, </w:t>
      </w:r>
      <w:r w:rsidRPr="00C51668">
        <w:rPr>
          <w:rFonts w:ascii="Sabon LT Std" w:hAnsi="Sabon LT Std"/>
          <w:i/>
          <w:color w:val="000000" w:themeColor="text1"/>
          <w:lang w:val="en-US"/>
        </w:rPr>
        <w:t>111</w:t>
      </w:r>
      <w:r w:rsidRPr="00C51668">
        <w:rPr>
          <w:rFonts w:ascii="Sabon LT Std" w:hAnsi="Sabon LT Std"/>
          <w:color w:val="000000" w:themeColor="text1"/>
          <w:lang w:val="en-US"/>
        </w:rPr>
        <w:t xml:space="preserve">(48), </w:t>
      </w:r>
      <w:r w:rsidRPr="00C51668">
        <w:rPr>
          <w:rFonts w:ascii="Sabon LT Std" w:hAnsi="Sabon LT Std"/>
          <w:lang w:val="en-US"/>
        </w:rPr>
        <w:t>17071–17074.</w:t>
      </w:r>
    </w:p>
    <w:p w14:paraId="453D1BAD" w14:textId="77777777" w:rsidR="00394E16" w:rsidRPr="00C51668" w:rsidRDefault="00394E16" w:rsidP="00A07090">
      <w:pPr>
        <w:jc w:val="both"/>
        <w:rPr>
          <w:rFonts w:ascii="Sabon LT Std" w:hAnsi="Sabon LT Std"/>
          <w:lang w:val="en-US"/>
        </w:rPr>
      </w:pPr>
    </w:p>
    <w:p w14:paraId="00D58A06" w14:textId="080FAE42" w:rsidR="00394E16" w:rsidRPr="00C51668" w:rsidRDefault="00394E16" w:rsidP="00A07090">
      <w:pPr>
        <w:jc w:val="both"/>
        <w:rPr>
          <w:rFonts w:ascii="Sabon LT Std" w:hAnsi="Sabon LT Std"/>
          <w:lang w:val="en-US"/>
        </w:rPr>
      </w:pPr>
      <w:r w:rsidRPr="00C51668">
        <w:rPr>
          <w:rFonts w:ascii="Sabon LT Std" w:hAnsi="Sabon LT Std"/>
          <w:color w:val="222222"/>
          <w:shd w:val="clear" w:color="auto" w:fill="FFFFFF"/>
          <w:lang w:val="de-DE"/>
        </w:rPr>
        <w:t xml:space="preserve">Berg, J., Dickhaut, J., &amp; McCabe, K. (1995). </w:t>
      </w:r>
      <w:r w:rsidRPr="00C51668">
        <w:rPr>
          <w:rFonts w:ascii="Sabon LT Std" w:hAnsi="Sabon LT Std"/>
          <w:color w:val="222222"/>
          <w:shd w:val="clear" w:color="auto" w:fill="FFFFFF"/>
        </w:rPr>
        <w:t>Trust, reciprocity, and social history. </w:t>
      </w:r>
      <w:r w:rsidRPr="00C51668">
        <w:rPr>
          <w:rFonts w:ascii="Sabon LT Std" w:hAnsi="Sabon LT Std"/>
          <w:i/>
          <w:iCs/>
          <w:color w:val="222222"/>
        </w:rPr>
        <w:t xml:space="preserve">Games and economic </w:t>
      </w:r>
      <w:proofErr w:type="spellStart"/>
      <w:r w:rsidRPr="00C51668">
        <w:rPr>
          <w:rFonts w:ascii="Sabon LT Std" w:hAnsi="Sabon LT Std"/>
          <w:i/>
          <w:iCs/>
          <w:color w:val="222222"/>
        </w:rPr>
        <w:t>behavior</w:t>
      </w:r>
      <w:proofErr w:type="spellEnd"/>
      <w:r w:rsidRPr="00C51668">
        <w:rPr>
          <w:rFonts w:ascii="Sabon LT Std" w:hAnsi="Sabon LT Std"/>
          <w:color w:val="222222"/>
          <w:shd w:val="clear" w:color="auto" w:fill="FFFFFF"/>
        </w:rPr>
        <w:t>, </w:t>
      </w:r>
      <w:r w:rsidRPr="00C51668">
        <w:rPr>
          <w:rFonts w:ascii="Sabon LT Std" w:hAnsi="Sabon LT Std"/>
          <w:i/>
          <w:iCs/>
          <w:color w:val="222222"/>
        </w:rPr>
        <w:t>10</w:t>
      </w:r>
      <w:r w:rsidRPr="00C51668">
        <w:rPr>
          <w:rFonts w:ascii="Sabon LT Std" w:hAnsi="Sabon LT Std"/>
          <w:color w:val="222222"/>
          <w:shd w:val="clear" w:color="auto" w:fill="FFFFFF"/>
        </w:rPr>
        <w:t>(1), 122-142.</w:t>
      </w:r>
    </w:p>
    <w:p w14:paraId="156B7784" w14:textId="77777777" w:rsidR="004634FD" w:rsidRPr="00C51668" w:rsidRDefault="004634FD" w:rsidP="00A07090">
      <w:pPr>
        <w:jc w:val="both"/>
        <w:rPr>
          <w:rFonts w:ascii="Sabon LT Std" w:hAnsi="Sabon LT Std"/>
        </w:rPr>
      </w:pPr>
    </w:p>
    <w:p w14:paraId="2D767598" w14:textId="00A70CA8" w:rsidR="00E819A0" w:rsidRPr="00C51668" w:rsidRDefault="00E819A0" w:rsidP="00A07090">
      <w:pPr>
        <w:widowControl w:val="0"/>
        <w:autoSpaceDE w:val="0"/>
        <w:autoSpaceDN w:val="0"/>
        <w:adjustRightInd w:val="0"/>
        <w:jc w:val="both"/>
        <w:rPr>
          <w:rFonts w:ascii="Sabon LT Std" w:hAnsi="Sabon LT Std"/>
          <w:color w:val="000000"/>
        </w:rPr>
      </w:pPr>
      <w:r w:rsidRPr="00C51668">
        <w:rPr>
          <w:rFonts w:ascii="Sabon LT Std" w:hAnsi="Sabon LT Std"/>
          <w:color w:val="000000"/>
        </w:rPr>
        <w:t xml:space="preserve">Boyd, R., &amp; </w:t>
      </w:r>
      <w:proofErr w:type="spellStart"/>
      <w:r w:rsidRPr="00C51668">
        <w:rPr>
          <w:rFonts w:ascii="Sabon LT Std" w:hAnsi="Sabon LT Std"/>
          <w:color w:val="000000"/>
        </w:rPr>
        <w:t>Richerson</w:t>
      </w:r>
      <w:proofErr w:type="spellEnd"/>
      <w:r w:rsidRPr="00C51668">
        <w:rPr>
          <w:rFonts w:ascii="Sabon LT Std" w:hAnsi="Sabon LT Std"/>
          <w:color w:val="000000"/>
        </w:rPr>
        <w:t xml:space="preserve">, P. J. (1992). Punishment allows the evolution of cooperation (or anything else) in sizable groups. </w:t>
      </w:r>
      <w:r w:rsidRPr="00C51668">
        <w:rPr>
          <w:rFonts w:ascii="Sabon LT Std" w:hAnsi="Sabon LT Std"/>
          <w:i/>
          <w:iCs/>
          <w:color w:val="000000"/>
        </w:rPr>
        <w:t xml:space="preserve">Ethology &amp; </w:t>
      </w:r>
      <w:proofErr w:type="spellStart"/>
      <w:r w:rsidRPr="00C51668">
        <w:rPr>
          <w:rFonts w:ascii="Sabon LT Std" w:hAnsi="Sabon LT Std"/>
          <w:i/>
          <w:iCs/>
          <w:color w:val="000000"/>
        </w:rPr>
        <w:t>Sociobiology</w:t>
      </w:r>
      <w:proofErr w:type="spellEnd"/>
      <w:r w:rsidRPr="00C51668">
        <w:rPr>
          <w:rFonts w:ascii="Sabon LT Std" w:hAnsi="Sabon LT Std"/>
          <w:i/>
          <w:iCs/>
          <w:color w:val="000000"/>
        </w:rPr>
        <w:t xml:space="preserve">, 13, </w:t>
      </w:r>
      <w:r w:rsidRPr="00C51668">
        <w:rPr>
          <w:rFonts w:ascii="Sabon LT Std" w:hAnsi="Sabon LT Std"/>
          <w:color w:val="000000"/>
        </w:rPr>
        <w:t xml:space="preserve">171–195. http://dx.doi.org/10.1016/0162- 3095(92)90032-Y </w:t>
      </w:r>
    </w:p>
    <w:p w14:paraId="239D29A1" w14:textId="5F52B97D" w:rsidR="005F38C6" w:rsidRPr="00C51668" w:rsidRDefault="005F38C6" w:rsidP="00A07090">
      <w:pPr>
        <w:widowControl w:val="0"/>
        <w:autoSpaceDE w:val="0"/>
        <w:autoSpaceDN w:val="0"/>
        <w:adjustRightInd w:val="0"/>
        <w:jc w:val="both"/>
        <w:rPr>
          <w:rFonts w:ascii="Sabon LT Std" w:hAnsi="Sabon LT Std"/>
          <w:color w:val="000000"/>
        </w:rPr>
      </w:pPr>
    </w:p>
    <w:p w14:paraId="3CD8867B" w14:textId="77777777" w:rsidR="004212A4" w:rsidRPr="00C51668" w:rsidRDefault="004212A4" w:rsidP="00A07090">
      <w:pPr>
        <w:jc w:val="both"/>
        <w:rPr>
          <w:rFonts w:ascii="Sabon LT Std" w:hAnsi="Sabon LT Std"/>
          <w:lang w:val="en-US"/>
        </w:rPr>
      </w:pPr>
      <w:proofErr w:type="spellStart"/>
      <w:r w:rsidRPr="00C51668">
        <w:rPr>
          <w:rFonts w:ascii="Sabon LT Std" w:hAnsi="Sabon LT Std"/>
          <w:lang w:val="en-US"/>
        </w:rPr>
        <w:t>Cirelli</w:t>
      </w:r>
      <w:proofErr w:type="spellEnd"/>
      <w:r w:rsidRPr="00C51668">
        <w:rPr>
          <w:rFonts w:ascii="Sabon LT Std" w:hAnsi="Sabon LT Std"/>
          <w:lang w:val="en-US"/>
        </w:rPr>
        <w:t xml:space="preserve">, L. K., </w:t>
      </w:r>
      <w:proofErr w:type="spellStart"/>
      <w:r w:rsidRPr="00C51668">
        <w:rPr>
          <w:rFonts w:ascii="Sabon LT Std" w:hAnsi="Sabon LT Std"/>
          <w:lang w:val="en-US"/>
        </w:rPr>
        <w:t>Einarson</w:t>
      </w:r>
      <w:proofErr w:type="spellEnd"/>
      <w:r w:rsidRPr="00C51668">
        <w:rPr>
          <w:rFonts w:ascii="Sabon LT Std" w:hAnsi="Sabon LT Std"/>
          <w:lang w:val="en-US"/>
        </w:rPr>
        <w:t xml:space="preserve">, K. M., &amp; Trainor, L. J. (2014). Interpersonal synchrony increases prosocial behavior in infants. </w:t>
      </w:r>
      <w:r w:rsidRPr="00C51668">
        <w:rPr>
          <w:rFonts w:ascii="Sabon LT Std" w:hAnsi="Sabon LT Std"/>
          <w:i/>
          <w:lang w:val="en-US"/>
        </w:rPr>
        <w:t>Developmental Science</w:t>
      </w:r>
      <w:r w:rsidRPr="00C51668">
        <w:rPr>
          <w:rFonts w:ascii="Sabon LT Std" w:hAnsi="Sabon LT Std"/>
          <w:lang w:val="en-US"/>
        </w:rPr>
        <w:t xml:space="preserve">, </w:t>
      </w:r>
      <w:r w:rsidRPr="00C51668">
        <w:rPr>
          <w:rFonts w:ascii="Sabon LT Std" w:hAnsi="Sabon LT Std"/>
          <w:i/>
          <w:lang w:val="en-US"/>
        </w:rPr>
        <w:t>17</w:t>
      </w:r>
      <w:r w:rsidRPr="00C51668">
        <w:rPr>
          <w:rFonts w:ascii="Sabon LT Std" w:hAnsi="Sabon LT Std"/>
          <w:lang w:val="en-US"/>
        </w:rPr>
        <w:t>(6), 1003–1011.</w:t>
      </w:r>
    </w:p>
    <w:p w14:paraId="348A09C8" w14:textId="77777777" w:rsidR="00E819A0" w:rsidRPr="00C51668" w:rsidRDefault="00E819A0" w:rsidP="00A07090">
      <w:pPr>
        <w:widowControl w:val="0"/>
        <w:autoSpaceDE w:val="0"/>
        <w:autoSpaceDN w:val="0"/>
        <w:adjustRightInd w:val="0"/>
        <w:jc w:val="both"/>
        <w:rPr>
          <w:rFonts w:ascii="Sabon LT Std" w:hAnsi="Sabon LT Std"/>
          <w:color w:val="000000"/>
        </w:rPr>
      </w:pPr>
    </w:p>
    <w:p w14:paraId="2EA61506" w14:textId="77777777" w:rsidR="00E819A0" w:rsidRPr="00C51668" w:rsidRDefault="00E819A0" w:rsidP="00A07090">
      <w:pPr>
        <w:jc w:val="both"/>
        <w:rPr>
          <w:rFonts w:ascii="Sabon LT Std" w:hAnsi="Sabon LT Std"/>
          <w:lang w:val="de-DE"/>
        </w:rPr>
      </w:pPr>
      <w:r w:rsidRPr="00C51668">
        <w:rPr>
          <w:rFonts w:ascii="Sabon LT Std" w:hAnsi="Sabon LT Std"/>
          <w:color w:val="222222"/>
          <w:shd w:val="clear" w:color="auto" w:fill="FFFFFF"/>
          <w:lang w:val="de-DE"/>
        </w:rPr>
        <w:t xml:space="preserve">Dana, J., Weber, R. A., &amp; </w:t>
      </w:r>
      <w:proofErr w:type="spellStart"/>
      <w:r w:rsidRPr="00C51668">
        <w:rPr>
          <w:rFonts w:ascii="Sabon LT Std" w:hAnsi="Sabon LT Std"/>
          <w:color w:val="222222"/>
          <w:shd w:val="clear" w:color="auto" w:fill="FFFFFF"/>
          <w:lang w:val="de-DE"/>
        </w:rPr>
        <w:t>Kuang</w:t>
      </w:r>
      <w:proofErr w:type="spellEnd"/>
      <w:r w:rsidRPr="00C51668">
        <w:rPr>
          <w:rFonts w:ascii="Sabon LT Std" w:hAnsi="Sabon LT Std"/>
          <w:color w:val="222222"/>
          <w:shd w:val="clear" w:color="auto" w:fill="FFFFFF"/>
          <w:lang w:val="de-DE"/>
        </w:rPr>
        <w:t xml:space="preserve">, J. X. (2007). </w:t>
      </w:r>
      <w:r w:rsidRPr="00C51668">
        <w:rPr>
          <w:rFonts w:ascii="Sabon LT Std" w:hAnsi="Sabon LT Std"/>
          <w:color w:val="222222"/>
          <w:shd w:val="clear" w:color="auto" w:fill="FFFFFF"/>
        </w:rPr>
        <w:t>Exploiting moral wiggle room: experiments demonstrating an illusory preference for fairness. </w:t>
      </w:r>
      <w:proofErr w:type="spellStart"/>
      <w:r w:rsidRPr="00C51668">
        <w:rPr>
          <w:rFonts w:ascii="Sabon LT Std" w:hAnsi="Sabon LT Std"/>
          <w:i/>
          <w:iCs/>
          <w:color w:val="222222"/>
          <w:lang w:val="de-DE"/>
        </w:rPr>
        <w:t>Economic</w:t>
      </w:r>
      <w:proofErr w:type="spellEnd"/>
      <w:r w:rsidRPr="00C51668">
        <w:rPr>
          <w:rFonts w:ascii="Sabon LT Std" w:hAnsi="Sabon LT Std"/>
          <w:i/>
          <w:iCs/>
          <w:color w:val="222222"/>
          <w:lang w:val="de-DE"/>
        </w:rPr>
        <w:t xml:space="preserve"> </w:t>
      </w:r>
      <w:proofErr w:type="spellStart"/>
      <w:r w:rsidRPr="00C51668">
        <w:rPr>
          <w:rFonts w:ascii="Sabon LT Std" w:hAnsi="Sabon LT Std"/>
          <w:i/>
          <w:iCs/>
          <w:color w:val="222222"/>
          <w:lang w:val="de-DE"/>
        </w:rPr>
        <w:t>Theory</w:t>
      </w:r>
      <w:proofErr w:type="spellEnd"/>
      <w:r w:rsidRPr="00C51668">
        <w:rPr>
          <w:rFonts w:ascii="Sabon LT Std" w:hAnsi="Sabon LT Std"/>
          <w:color w:val="222222"/>
          <w:shd w:val="clear" w:color="auto" w:fill="FFFFFF"/>
          <w:lang w:val="de-DE"/>
        </w:rPr>
        <w:t>, </w:t>
      </w:r>
      <w:r w:rsidRPr="00C51668">
        <w:rPr>
          <w:rFonts w:ascii="Sabon LT Std" w:hAnsi="Sabon LT Std"/>
          <w:i/>
          <w:iCs/>
          <w:color w:val="222222"/>
          <w:lang w:val="de-DE"/>
        </w:rPr>
        <w:t>33</w:t>
      </w:r>
      <w:r w:rsidRPr="00C51668">
        <w:rPr>
          <w:rFonts w:ascii="Sabon LT Std" w:hAnsi="Sabon LT Std"/>
          <w:color w:val="222222"/>
          <w:shd w:val="clear" w:color="auto" w:fill="FFFFFF"/>
          <w:lang w:val="de-DE"/>
        </w:rPr>
        <w:t>(1), 67-80.</w:t>
      </w:r>
    </w:p>
    <w:p w14:paraId="34815914" w14:textId="77777777" w:rsidR="00E819A0" w:rsidRPr="00C51668" w:rsidRDefault="00E819A0" w:rsidP="00A07090">
      <w:pPr>
        <w:widowControl w:val="0"/>
        <w:autoSpaceDE w:val="0"/>
        <w:autoSpaceDN w:val="0"/>
        <w:adjustRightInd w:val="0"/>
        <w:jc w:val="both"/>
        <w:rPr>
          <w:rFonts w:ascii="Sabon LT Std" w:hAnsi="Sabon LT Std"/>
          <w:color w:val="000000"/>
          <w:lang w:val="de-DE"/>
        </w:rPr>
      </w:pPr>
    </w:p>
    <w:p w14:paraId="61431C32" w14:textId="1D384988" w:rsidR="00E819A0" w:rsidRPr="00C51668" w:rsidRDefault="00E819A0" w:rsidP="00A07090">
      <w:pPr>
        <w:jc w:val="both"/>
        <w:rPr>
          <w:rFonts w:ascii="Sabon LT Std" w:hAnsi="Sabon LT Std"/>
          <w:color w:val="222222"/>
          <w:shd w:val="clear" w:color="auto" w:fill="FFFFFF"/>
        </w:rPr>
      </w:pPr>
      <w:r w:rsidRPr="00C51668">
        <w:rPr>
          <w:rFonts w:ascii="Sabon LT Std" w:hAnsi="Sabon LT Std"/>
          <w:color w:val="222222"/>
          <w:shd w:val="clear" w:color="auto" w:fill="FFFFFF"/>
          <w:lang w:val="de-DE"/>
        </w:rPr>
        <w:t xml:space="preserve">Faul, F., Erdfelder, E., Buchner, A., &amp; Lang, A. G. (2009). </w:t>
      </w:r>
      <w:r w:rsidRPr="00C51668">
        <w:rPr>
          <w:rFonts w:ascii="Sabon LT Std" w:hAnsi="Sabon LT Std"/>
          <w:color w:val="222222"/>
          <w:shd w:val="clear" w:color="auto" w:fill="FFFFFF"/>
        </w:rPr>
        <w:t>Statistical power analyses using G* Power 3.1: Tests for correlation and regression analyses.</w:t>
      </w:r>
      <w:r w:rsidRPr="00C51668">
        <w:rPr>
          <w:rStyle w:val="apple-converted-space"/>
          <w:rFonts w:ascii="Sabon LT Std" w:hAnsi="Sabon LT Std"/>
          <w:color w:val="222222"/>
          <w:shd w:val="clear" w:color="auto" w:fill="FFFFFF"/>
        </w:rPr>
        <w:t> </w:t>
      </w:r>
      <w:proofErr w:type="spellStart"/>
      <w:r w:rsidRPr="00C51668">
        <w:rPr>
          <w:rFonts w:ascii="Sabon LT Std" w:hAnsi="Sabon LT Std"/>
          <w:i/>
          <w:iCs/>
          <w:color w:val="222222"/>
        </w:rPr>
        <w:t>Behavior</w:t>
      </w:r>
      <w:proofErr w:type="spellEnd"/>
      <w:r w:rsidRPr="00C51668">
        <w:rPr>
          <w:rFonts w:ascii="Sabon LT Std" w:hAnsi="Sabon LT Std"/>
          <w:i/>
          <w:iCs/>
          <w:color w:val="222222"/>
        </w:rPr>
        <w:t xml:space="preserve"> research methods</w:t>
      </w:r>
      <w:r w:rsidRPr="00C51668">
        <w:rPr>
          <w:rFonts w:ascii="Sabon LT Std" w:hAnsi="Sabon LT Std"/>
          <w:color w:val="222222"/>
          <w:shd w:val="clear" w:color="auto" w:fill="FFFFFF"/>
        </w:rPr>
        <w:t>,</w:t>
      </w:r>
      <w:r w:rsidRPr="00C51668">
        <w:rPr>
          <w:rStyle w:val="apple-converted-space"/>
          <w:rFonts w:ascii="Sabon LT Std" w:hAnsi="Sabon LT Std"/>
          <w:color w:val="222222"/>
          <w:shd w:val="clear" w:color="auto" w:fill="FFFFFF"/>
        </w:rPr>
        <w:t> </w:t>
      </w:r>
      <w:r w:rsidRPr="00C51668">
        <w:rPr>
          <w:rFonts w:ascii="Sabon LT Std" w:hAnsi="Sabon LT Std"/>
          <w:i/>
          <w:iCs/>
          <w:color w:val="222222"/>
        </w:rPr>
        <w:t>41</w:t>
      </w:r>
      <w:r w:rsidRPr="00C51668">
        <w:rPr>
          <w:rFonts w:ascii="Sabon LT Std" w:hAnsi="Sabon LT Std"/>
          <w:color w:val="222222"/>
          <w:shd w:val="clear" w:color="auto" w:fill="FFFFFF"/>
        </w:rPr>
        <w:t>(4), 1149-1160.</w:t>
      </w:r>
    </w:p>
    <w:p w14:paraId="13699E02" w14:textId="55DF5DA9" w:rsidR="00AD538A" w:rsidRPr="00C51668" w:rsidRDefault="00AD538A" w:rsidP="00A07090">
      <w:pPr>
        <w:jc w:val="both"/>
        <w:rPr>
          <w:rFonts w:ascii="Sabon LT Std" w:hAnsi="Sabon LT Std"/>
          <w:color w:val="222222"/>
          <w:shd w:val="clear" w:color="auto" w:fill="FFFFFF"/>
        </w:rPr>
      </w:pPr>
    </w:p>
    <w:p w14:paraId="669D9263" w14:textId="243E614B" w:rsidR="00E819A0" w:rsidRPr="00C51668" w:rsidRDefault="00AD538A" w:rsidP="00A07090">
      <w:pPr>
        <w:jc w:val="both"/>
        <w:rPr>
          <w:rFonts w:ascii="Sabon LT Std" w:hAnsi="Sabon LT Std"/>
          <w:color w:val="000000"/>
          <w:lang w:val="de-DE"/>
        </w:rPr>
      </w:pPr>
      <w:r w:rsidRPr="00C51668">
        <w:rPr>
          <w:rFonts w:ascii="Sabon LT Std" w:hAnsi="Sabon LT Std"/>
          <w:color w:val="000000"/>
        </w:rPr>
        <w:t xml:space="preserve">Fehr, E., &amp; </w:t>
      </w:r>
      <w:proofErr w:type="spellStart"/>
      <w:r w:rsidRPr="00C51668">
        <w:rPr>
          <w:rFonts w:ascii="Sabon LT Std" w:hAnsi="Sabon LT Std"/>
          <w:color w:val="000000"/>
        </w:rPr>
        <w:t>Fischbacher</w:t>
      </w:r>
      <w:proofErr w:type="spellEnd"/>
      <w:r w:rsidRPr="00C51668">
        <w:rPr>
          <w:rFonts w:ascii="Sabon LT Std" w:hAnsi="Sabon LT Std"/>
          <w:color w:val="000000"/>
        </w:rPr>
        <w:t xml:space="preserve">, U. (2003). The nature of human altruism. </w:t>
      </w:r>
      <w:r w:rsidRPr="00C51668">
        <w:rPr>
          <w:rFonts w:ascii="Sabon LT Std" w:hAnsi="Sabon LT Std"/>
          <w:i/>
          <w:iCs/>
          <w:color w:val="000000"/>
          <w:lang w:val="de-DE"/>
        </w:rPr>
        <w:t>Nature</w:t>
      </w:r>
      <w:r w:rsidRPr="00C51668">
        <w:rPr>
          <w:rFonts w:ascii="Sabon LT Std" w:hAnsi="Sabon LT Std"/>
          <w:color w:val="000000"/>
          <w:lang w:val="de-DE"/>
        </w:rPr>
        <w:t>, 425</w:t>
      </w:r>
      <w:r w:rsidR="00F5595E" w:rsidRPr="00C51668">
        <w:rPr>
          <w:rFonts w:ascii="Sabon LT Std" w:hAnsi="Sabon LT Std"/>
          <w:color w:val="000000"/>
          <w:lang w:val="de-DE"/>
        </w:rPr>
        <w:t xml:space="preserve"> (6960)</w:t>
      </w:r>
      <w:r w:rsidRPr="00C51668">
        <w:rPr>
          <w:rFonts w:ascii="Sabon LT Std" w:hAnsi="Sabon LT Std"/>
          <w:color w:val="000000"/>
          <w:lang w:val="de-DE"/>
        </w:rPr>
        <w:t>, 785–791. </w:t>
      </w:r>
    </w:p>
    <w:p w14:paraId="08274973" w14:textId="77777777" w:rsidR="00A07090" w:rsidRPr="00C51668" w:rsidRDefault="00A07090" w:rsidP="00A07090">
      <w:pPr>
        <w:jc w:val="both"/>
        <w:rPr>
          <w:rFonts w:ascii="Sabon LT Std" w:hAnsi="Sabon LT Std"/>
          <w:lang w:val="de-DE"/>
        </w:rPr>
      </w:pPr>
    </w:p>
    <w:p w14:paraId="4605D334" w14:textId="2ABBFAA8" w:rsidR="00E819A0" w:rsidRPr="00C51668" w:rsidRDefault="00E819A0" w:rsidP="00A07090">
      <w:pPr>
        <w:jc w:val="both"/>
        <w:rPr>
          <w:rFonts w:ascii="Sabon LT Std" w:hAnsi="Sabon LT Std"/>
          <w:lang w:val="de-DE"/>
        </w:rPr>
      </w:pPr>
      <w:r w:rsidRPr="00C51668">
        <w:rPr>
          <w:rFonts w:ascii="Sabon LT Std" w:hAnsi="Sabon LT Std"/>
          <w:lang w:val="de-DE"/>
        </w:rPr>
        <w:t xml:space="preserve">Fehr, E., &amp; </w:t>
      </w:r>
      <w:proofErr w:type="spellStart"/>
      <w:r w:rsidRPr="00C51668">
        <w:rPr>
          <w:rFonts w:ascii="Sabon LT Std" w:hAnsi="Sabon LT Std"/>
          <w:lang w:val="de-DE"/>
        </w:rPr>
        <w:t>Gächter</w:t>
      </w:r>
      <w:proofErr w:type="spellEnd"/>
      <w:r w:rsidRPr="00C51668">
        <w:rPr>
          <w:rFonts w:ascii="Sabon LT Std" w:hAnsi="Sabon LT Std"/>
          <w:lang w:val="de-DE"/>
        </w:rPr>
        <w:t xml:space="preserve">, S. (2002). </w:t>
      </w:r>
      <w:proofErr w:type="spellStart"/>
      <w:r w:rsidRPr="00C51668">
        <w:rPr>
          <w:rFonts w:ascii="Sabon LT Std" w:hAnsi="Sabon LT Std"/>
          <w:lang w:val="de-DE"/>
        </w:rPr>
        <w:t>Altruistic</w:t>
      </w:r>
      <w:proofErr w:type="spellEnd"/>
      <w:r w:rsidRPr="00C51668">
        <w:rPr>
          <w:rFonts w:ascii="Sabon LT Std" w:hAnsi="Sabon LT Std"/>
          <w:lang w:val="de-DE"/>
        </w:rPr>
        <w:t xml:space="preserve"> </w:t>
      </w:r>
      <w:proofErr w:type="spellStart"/>
      <w:r w:rsidRPr="00C51668">
        <w:rPr>
          <w:rFonts w:ascii="Sabon LT Std" w:hAnsi="Sabon LT Std"/>
          <w:lang w:val="de-DE"/>
        </w:rPr>
        <w:t>punishment</w:t>
      </w:r>
      <w:proofErr w:type="spellEnd"/>
      <w:r w:rsidRPr="00C51668">
        <w:rPr>
          <w:rFonts w:ascii="Sabon LT Std" w:hAnsi="Sabon LT Std"/>
          <w:lang w:val="de-DE"/>
        </w:rPr>
        <w:t xml:space="preserve"> in </w:t>
      </w:r>
      <w:proofErr w:type="spellStart"/>
      <w:r w:rsidRPr="00C51668">
        <w:rPr>
          <w:rFonts w:ascii="Sabon LT Std" w:hAnsi="Sabon LT Std"/>
          <w:lang w:val="de-DE"/>
        </w:rPr>
        <w:t>humans</w:t>
      </w:r>
      <w:proofErr w:type="spellEnd"/>
      <w:r w:rsidRPr="00C51668">
        <w:rPr>
          <w:rFonts w:ascii="Sabon LT Std" w:hAnsi="Sabon LT Std"/>
          <w:lang w:val="de-DE"/>
        </w:rPr>
        <w:t xml:space="preserve">. </w:t>
      </w:r>
      <w:r w:rsidRPr="00C51668">
        <w:rPr>
          <w:rFonts w:ascii="Sabon LT Std" w:hAnsi="Sabon LT Std"/>
          <w:i/>
          <w:lang w:val="de-DE"/>
        </w:rPr>
        <w:t>Nature, 415</w:t>
      </w:r>
      <w:r w:rsidR="00F5595E" w:rsidRPr="00C51668">
        <w:rPr>
          <w:rFonts w:ascii="Sabon LT Std" w:hAnsi="Sabon LT Std"/>
          <w:i/>
          <w:lang w:val="de-DE"/>
        </w:rPr>
        <w:t xml:space="preserve"> </w:t>
      </w:r>
      <w:r w:rsidRPr="00C51668">
        <w:rPr>
          <w:rFonts w:ascii="Sabon LT Std" w:hAnsi="Sabon LT Std"/>
          <w:lang w:val="de-DE"/>
        </w:rPr>
        <w:t>(6868), 137-140.</w:t>
      </w:r>
    </w:p>
    <w:p w14:paraId="688459AA" w14:textId="77777777" w:rsidR="00E819A0" w:rsidRPr="00C51668" w:rsidRDefault="00E819A0" w:rsidP="00A07090">
      <w:pPr>
        <w:jc w:val="both"/>
        <w:rPr>
          <w:rFonts w:ascii="Sabon LT Std" w:hAnsi="Sabon LT Std"/>
          <w:lang w:val="de-DE"/>
        </w:rPr>
      </w:pPr>
    </w:p>
    <w:p w14:paraId="3870BE8D" w14:textId="734CDAAB" w:rsidR="00E819A0" w:rsidRPr="00C51668" w:rsidRDefault="00E819A0" w:rsidP="00A07090">
      <w:pPr>
        <w:jc w:val="both"/>
        <w:rPr>
          <w:rFonts w:ascii="Sabon LT Std" w:hAnsi="Sabon LT Std"/>
        </w:rPr>
      </w:pPr>
      <w:r w:rsidRPr="00C51668">
        <w:rPr>
          <w:rFonts w:ascii="Sabon LT Std" w:hAnsi="Sabon LT Std"/>
          <w:color w:val="222222"/>
          <w:shd w:val="clear" w:color="auto" w:fill="FFFFFF"/>
          <w:lang w:val="de-DE"/>
        </w:rPr>
        <w:t xml:space="preserve">Fehr, E., &amp; Schmidt, K. M. (1999). </w:t>
      </w:r>
      <w:r w:rsidRPr="00C51668">
        <w:rPr>
          <w:rFonts w:ascii="Sabon LT Std" w:hAnsi="Sabon LT Std"/>
          <w:color w:val="222222"/>
          <w:shd w:val="clear" w:color="auto" w:fill="FFFFFF"/>
        </w:rPr>
        <w:t>A theory of fairness, competition, and cooperation. </w:t>
      </w:r>
      <w:r w:rsidRPr="00C51668">
        <w:rPr>
          <w:rFonts w:ascii="Sabon LT Std" w:hAnsi="Sabon LT Std"/>
          <w:i/>
          <w:iCs/>
          <w:color w:val="222222"/>
        </w:rPr>
        <w:t xml:space="preserve">The </w:t>
      </w:r>
      <w:r w:rsidR="006F5483" w:rsidRPr="00C51668">
        <w:rPr>
          <w:rFonts w:ascii="Sabon LT Std" w:hAnsi="Sabon LT Std"/>
          <w:i/>
          <w:iCs/>
          <w:color w:val="222222"/>
        </w:rPr>
        <w:t>Q</w:t>
      </w:r>
      <w:r w:rsidRPr="00C51668">
        <w:rPr>
          <w:rFonts w:ascii="Sabon LT Std" w:hAnsi="Sabon LT Std"/>
          <w:i/>
          <w:iCs/>
          <w:color w:val="222222"/>
        </w:rPr>
        <w:t xml:space="preserve">uarterly </w:t>
      </w:r>
      <w:r w:rsidR="006F5483" w:rsidRPr="00C51668">
        <w:rPr>
          <w:rFonts w:ascii="Sabon LT Std" w:hAnsi="Sabon LT Std"/>
          <w:i/>
          <w:iCs/>
          <w:color w:val="222222"/>
        </w:rPr>
        <w:t>J</w:t>
      </w:r>
      <w:r w:rsidRPr="00C51668">
        <w:rPr>
          <w:rFonts w:ascii="Sabon LT Std" w:hAnsi="Sabon LT Std"/>
          <w:i/>
          <w:iCs/>
          <w:color w:val="222222"/>
        </w:rPr>
        <w:t xml:space="preserve">ournal of </w:t>
      </w:r>
      <w:r w:rsidR="006F5483" w:rsidRPr="00C51668">
        <w:rPr>
          <w:rFonts w:ascii="Sabon LT Std" w:hAnsi="Sabon LT Std"/>
          <w:i/>
          <w:iCs/>
          <w:color w:val="222222"/>
        </w:rPr>
        <w:t>E</w:t>
      </w:r>
      <w:r w:rsidRPr="00C51668">
        <w:rPr>
          <w:rFonts w:ascii="Sabon LT Std" w:hAnsi="Sabon LT Std"/>
          <w:i/>
          <w:iCs/>
          <w:color w:val="222222"/>
        </w:rPr>
        <w:t>conomics</w:t>
      </w:r>
      <w:r w:rsidRPr="00C51668">
        <w:rPr>
          <w:rFonts w:ascii="Sabon LT Std" w:hAnsi="Sabon LT Std"/>
          <w:color w:val="222222"/>
          <w:shd w:val="clear" w:color="auto" w:fill="FFFFFF"/>
        </w:rPr>
        <w:t>, </w:t>
      </w:r>
      <w:r w:rsidRPr="00C51668">
        <w:rPr>
          <w:rFonts w:ascii="Sabon LT Std" w:hAnsi="Sabon LT Std"/>
          <w:i/>
          <w:iCs/>
          <w:color w:val="222222"/>
        </w:rPr>
        <w:t>114</w:t>
      </w:r>
      <w:r w:rsidRPr="00C51668">
        <w:rPr>
          <w:rFonts w:ascii="Sabon LT Std" w:hAnsi="Sabon LT Std"/>
          <w:color w:val="222222"/>
          <w:shd w:val="clear" w:color="auto" w:fill="FFFFFF"/>
        </w:rPr>
        <w:t>(3), 817-868.</w:t>
      </w:r>
    </w:p>
    <w:p w14:paraId="2780FA3D" w14:textId="77777777" w:rsidR="00E819A0" w:rsidRPr="00C51668" w:rsidRDefault="00E819A0" w:rsidP="00A07090">
      <w:pPr>
        <w:jc w:val="both"/>
        <w:rPr>
          <w:rFonts w:ascii="Sabon LT Std" w:hAnsi="Sabon LT Std"/>
        </w:rPr>
      </w:pPr>
    </w:p>
    <w:p w14:paraId="5032208D" w14:textId="77777777" w:rsidR="004212A4" w:rsidRPr="00C51668" w:rsidRDefault="00E819A0" w:rsidP="00A07090">
      <w:pPr>
        <w:widowControl w:val="0"/>
        <w:autoSpaceDE w:val="0"/>
        <w:autoSpaceDN w:val="0"/>
        <w:adjustRightInd w:val="0"/>
        <w:jc w:val="both"/>
        <w:rPr>
          <w:rFonts w:ascii="Sabon LT Std" w:hAnsi="Sabon LT Std"/>
          <w:color w:val="000000"/>
        </w:rPr>
      </w:pPr>
      <w:proofErr w:type="spellStart"/>
      <w:r w:rsidRPr="00C51668">
        <w:rPr>
          <w:rFonts w:ascii="Sabon LT Std" w:hAnsi="Sabon LT Std"/>
          <w:color w:val="000000"/>
        </w:rPr>
        <w:t>Guala</w:t>
      </w:r>
      <w:proofErr w:type="spellEnd"/>
      <w:r w:rsidRPr="00C51668">
        <w:rPr>
          <w:rFonts w:ascii="Sabon LT Std" w:hAnsi="Sabon LT Std"/>
          <w:color w:val="000000"/>
        </w:rPr>
        <w:t xml:space="preserve">, F &amp; </w:t>
      </w:r>
      <w:proofErr w:type="spellStart"/>
      <w:r w:rsidRPr="00C51668">
        <w:rPr>
          <w:rFonts w:ascii="Sabon LT Std" w:hAnsi="Sabon LT Std"/>
          <w:color w:val="000000"/>
        </w:rPr>
        <w:t>Mittone</w:t>
      </w:r>
      <w:proofErr w:type="spellEnd"/>
      <w:r w:rsidRPr="00C51668">
        <w:rPr>
          <w:rFonts w:ascii="Sabon LT Std" w:hAnsi="Sabon LT Std"/>
          <w:color w:val="000000"/>
        </w:rPr>
        <w:t xml:space="preserve">, L (2010). How history and convention </w:t>
      </w:r>
      <w:r w:rsidRPr="00C51668">
        <w:rPr>
          <w:rFonts w:ascii="Sabon LT Std" w:hAnsi="Sabon LT Std"/>
          <w:i/>
          <w:iCs/>
          <w:color w:val="000000"/>
        </w:rPr>
        <w:t>create</w:t>
      </w:r>
      <w:r w:rsidRPr="00C51668">
        <w:rPr>
          <w:rFonts w:ascii="Sabon LT Std" w:hAnsi="Sabon LT Std"/>
          <w:color w:val="000000"/>
        </w:rPr>
        <w:t xml:space="preserve"> norms, </w:t>
      </w:r>
      <w:r w:rsidRPr="00C51668">
        <w:rPr>
          <w:rFonts w:ascii="Sabon LT Std" w:hAnsi="Sabon LT Std"/>
          <w:i/>
          <w:iCs/>
          <w:color w:val="000000"/>
        </w:rPr>
        <w:t>Journal of Economic Psychology</w:t>
      </w:r>
      <w:r w:rsidRPr="00C51668">
        <w:rPr>
          <w:rFonts w:ascii="Sabon LT Std" w:hAnsi="Sabon LT Std"/>
          <w:color w:val="000000"/>
        </w:rPr>
        <w:t>, 31 (4): 749-756.</w:t>
      </w:r>
    </w:p>
    <w:p w14:paraId="5D1FC9E7" w14:textId="77777777" w:rsidR="004212A4" w:rsidRPr="00C51668" w:rsidRDefault="004212A4" w:rsidP="00A07090">
      <w:pPr>
        <w:widowControl w:val="0"/>
        <w:autoSpaceDE w:val="0"/>
        <w:autoSpaceDN w:val="0"/>
        <w:adjustRightInd w:val="0"/>
        <w:jc w:val="both"/>
        <w:rPr>
          <w:rFonts w:ascii="Sabon LT Std" w:hAnsi="Sabon LT Std"/>
          <w:color w:val="000000"/>
        </w:rPr>
      </w:pPr>
    </w:p>
    <w:p w14:paraId="796C80A3" w14:textId="2E17AB9F" w:rsidR="004212A4" w:rsidRPr="00C51668" w:rsidRDefault="004212A4" w:rsidP="00A07090">
      <w:pPr>
        <w:widowControl w:val="0"/>
        <w:autoSpaceDE w:val="0"/>
        <w:autoSpaceDN w:val="0"/>
        <w:adjustRightInd w:val="0"/>
        <w:jc w:val="both"/>
        <w:rPr>
          <w:rFonts w:ascii="Sabon LT Std" w:hAnsi="Sabon LT Std"/>
          <w:color w:val="000000"/>
        </w:rPr>
      </w:pPr>
      <w:r w:rsidRPr="00C51668">
        <w:rPr>
          <w:rFonts w:ascii="Sabon LT Std" w:hAnsi="Sabon LT Std"/>
          <w:lang w:val="en-US"/>
        </w:rPr>
        <w:lastRenderedPageBreak/>
        <w:t xml:space="preserve">Hamann, K., </w:t>
      </w:r>
      <w:proofErr w:type="spellStart"/>
      <w:r w:rsidRPr="00C51668">
        <w:rPr>
          <w:rFonts w:ascii="Sabon LT Std" w:hAnsi="Sabon LT Std"/>
          <w:lang w:val="en-US"/>
        </w:rPr>
        <w:t>Warneken</w:t>
      </w:r>
      <w:proofErr w:type="spellEnd"/>
      <w:r w:rsidRPr="00C51668">
        <w:rPr>
          <w:rFonts w:ascii="Sabon LT Std" w:hAnsi="Sabon LT Std"/>
          <w:lang w:val="en-US"/>
        </w:rPr>
        <w:t xml:space="preserve">, F., &amp; </w:t>
      </w:r>
      <w:proofErr w:type="spellStart"/>
      <w:r w:rsidRPr="00C51668">
        <w:rPr>
          <w:rFonts w:ascii="Sabon LT Std" w:hAnsi="Sabon LT Std"/>
          <w:lang w:val="en-US"/>
        </w:rPr>
        <w:t>Tomasello</w:t>
      </w:r>
      <w:proofErr w:type="spellEnd"/>
      <w:r w:rsidRPr="00C51668">
        <w:rPr>
          <w:rFonts w:ascii="Sabon LT Std" w:hAnsi="Sabon LT Std"/>
          <w:lang w:val="en-US"/>
        </w:rPr>
        <w:t xml:space="preserve">, M. (2012). Children’s developing commitments to joint goals. </w:t>
      </w:r>
      <w:r w:rsidRPr="00C51668">
        <w:rPr>
          <w:rFonts w:ascii="Sabon LT Std" w:hAnsi="Sabon LT Std"/>
          <w:i/>
          <w:lang w:val="en-US"/>
        </w:rPr>
        <w:t>Child Development</w:t>
      </w:r>
      <w:r w:rsidRPr="00C51668">
        <w:rPr>
          <w:rFonts w:ascii="Sabon LT Std" w:hAnsi="Sabon LT Std"/>
          <w:lang w:val="en-US"/>
        </w:rPr>
        <w:t xml:space="preserve">, </w:t>
      </w:r>
      <w:r w:rsidRPr="00C51668">
        <w:rPr>
          <w:rFonts w:ascii="Sabon LT Std" w:hAnsi="Sabon LT Std"/>
          <w:i/>
          <w:lang w:val="en-US"/>
        </w:rPr>
        <w:t>83</w:t>
      </w:r>
      <w:r w:rsidRPr="00C51668">
        <w:rPr>
          <w:rFonts w:ascii="Sabon LT Std" w:hAnsi="Sabon LT Std"/>
          <w:lang w:val="en-US"/>
        </w:rPr>
        <w:t>(1), 137–145.</w:t>
      </w:r>
    </w:p>
    <w:p w14:paraId="5953A84D" w14:textId="77777777" w:rsidR="004212A4" w:rsidRPr="00C51668" w:rsidRDefault="004212A4" w:rsidP="00A07090">
      <w:pPr>
        <w:widowControl w:val="0"/>
        <w:autoSpaceDE w:val="0"/>
        <w:autoSpaceDN w:val="0"/>
        <w:adjustRightInd w:val="0"/>
        <w:jc w:val="both"/>
        <w:rPr>
          <w:rFonts w:ascii="Sabon LT Std" w:hAnsi="Sabon LT Std"/>
          <w:color w:val="000000"/>
        </w:rPr>
      </w:pPr>
    </w:p>
    <w:p w14:paraId="01A9E76A" w14:textId="77777777" w:rsidR="00E819A0" w:rsidRPr="00C51668" w:rsidRDefault="00E819A0" w:rsidP="00A07090">
      <w:pPr>
        <w:jc w:val="both"/>
        <w:rPr>
          <w:rFonts w:ascii="Sabon LT Std" w:hAnsi="Sabon LT Std"/>
        </w:rPr>
      </w:pPr>
      <w:r w:rsidRPr="00C51668">
        <w:rPr>
          <w:rFonts w:ascii="Sabon LT Std" w:hAnsi="Sabon LT Std"/>
          <w:color w:val="222222"/>
          <w:shd w:val="clear" w:color="auto" w:fill="FFFFFF"/>
        </w:rPr>
        <w:t xml:space="preserve">Hamilton, W. D. (1963). The evolution of altruistic </w:t>
      </w:r>
      <w:proofErr w:type="spellStart"/>
      <w:r w:rsidRPr="00C51668">
        <w:rPr>
          <w:rFonts w:ascii="Sabon LT Std" w:hAnsi="Sabon LT Std"/>
          <w:color w:val="222222"/>
          <w:shd w:val="clear" w:color="auto" w:fill="FFFFFF"/>
        </w:rPr>
        <w:t>behavior</w:t>
      </w:r>
      <w:proofErr w:type="spellEnd"/>
      <w:r w:rsidRPr="00C51668">
        <w:rPr>
          <w:rFonts w:ascii="Sabon LT Std" w:hAnsi="Sabon LT Std"/>
          <w:color w:val="222222"/>
          <w:shd w:val="clear" w:color="auto" w:fill="FFFFFF"/>
        </w:rPr>
        <w:t>. </w:t>
      </w:r>
      <w:r w:rsidRPr="00C51668">
        <w:rPr>
          <w:rFonts w:ascii="Sabon LT Std" w:hAnsi="Sabon LT Std"/>
          <w:i/>
          <w:iCs/>
          <w:color w:val="222222"/>
        </w:rPr>
        <w:t>The American Naturalist</w:t>
      </w:r>
      <w:r w:rsidRPr="00C51668">
        <w:rPr>
          <w:rFonts w:ascii="Sabon LT Std" w:hAnsi="Sabon LT Std"/>
          <w:color w:val="222222"/>
          <w:shd w:val="clear" w:color="auto" w:fill="FFFFFF"/>
        </w:rPr>
        <w:t>, </w:t>
      </w:r>
      <w:r w:rsidRPr="00C51668">
        <w:rPr>
          <w:rFonts w:ascii="Sabon LT Std" w:hAnsi="Sabon LT Std"/>
          <w:i/>
          <w:iCs/>
          <w:color w:val="222222"/>
        </w:rPr>
        <w:t>97</w:t>
      </w:r>
      <w:r w:rsidRPr="00C51668">
        <w:rPr>
          <w:rFonts w:ascii="Sabon LT Std" w:hAnsi="Sabon LT Std"/>
          <w:color w:val="222222"/>
          <w:shd w:val="clear" w:color="auto" w:fill="FFFFFF"/>
        </w:rPr>
        <w:t>(896), 354-356.</w:t>
      </w:r>
    </w:p>
    <w:p w14:paraId="6E1F86AD" w14:textId="77777777" w:rsidR="00E819A0" w:rsidRPr="00C51668" w:rsidRDefault="00E819A0" w:rsidP="00A07090">
      <w:pPr>
        <w:widowControl w:val="0"/>
        <w:autoSpaceDE w:val="0"/>
        <w:autoSpaceDN w:val="0"/>
        <w:adjustRightInd w:val="0"/>
        <w:jc w:val="both"/>
        <w:rPr>
          <w:rFonts w:ascii="Sabon LT Std" w:hAnsi="Sabon LT Std"/>
          <w:color w:val="000000"/>
        </w:rPr>
      </w:pPr>
    </w:p>
    <w:p w14:paraId="4A7E8B64" w14:textId="77777777" w:rsidR="00E819A0" w:rsidRPr="00C51668" w:rsidRDefault="00E819A0" w:rsidP="00A07090">
      <w:pPr>
        <w:jc w:val="both"/>
        <w:rPr>
          <w:rFonts w:ascii="Sabon LT Std" w:hAnsi="Sabon LT Std"/>
        </w:rPr>
      </w:pPr>
      <w:proofErr w:type="spellStart"/>
      <w:r w:rsidRPr="00C51668">
        <w:rPr>
          <w:rFonts w:ascii="Sabon LT Std" w:hAnsi="Sabon LT Std"/>
          <w:color w:val="222222"/>
          <w:shd w:val="clear" w:color="auto" w:fill="FFFFFF"/>
        </w:rPr>
        <w:t>Heintz</w:t>
      </w:r>
      <w:proofErr w:type="spellEnd"/>
      <w:r w:rsidRPr="00C51668">
        <w:rPr>
          <w:rFonts w:ascii="Sabon LT Std" w:hAnsi="Sabon LT Std"/>
          <w:color w:val="222222"/>
          <w:shd w:val="clear" w:color="auto" w:fill="FFFFFF"/>
        </w:rPr>
        <w:t xml:space="preserve">, C., </w:t>
      </w:r>
      <w:proofErr w:type="spellStart"/>
      <w:r w:rsidRPr="00C51668">
        <w:rPr>
          <w:rFonts w:ascii="Sabon LT Std" w:hAnsi="Sabon LT Std"/>
          <w:color w:val="222222"/>
          <w:shd w:val="clear" w:color="auto" w:fill="FFFFFF"/>
        </w:rPr>
        <w:t>Celse</w:t>
      </w:r>
      <w:proofErr w:type="spellEnd"/>
      <w:r w:rsidRPr="00C51668">
        <w:rPr>
          <w:rFonts w:ascii="Sabon LT Std" w:hAnsi="Sabon LT Std"/>
          <w:color w:val="222222"/>
          <w:shd w:val="clear" w:color="auto" w:fill="FFFFFF"/>
        </w:rPr>
        <w:t>, J., Giardini, F., &amp; Data, S. M. (2015). Facing expectations: Those that we prefer to fulfil and those that we disregard. </w:t>
      </w:r>
      <w:r w:rsidRPr="00C51668">
        <w:rPr>
          <w:rFonts w:ascii="Sabon LT Std" w:hAnsi="Sabon LT Std"/>
          <w:i/>
          <w:iCs/>
          <w:color w:val="222222"/>
        </w:rPr>
        <w:t>Judgment and Decision Making</w:t>
      </w:r>
      <w:r w:rsidRPr="00C51668">
        <w:rPr>
          <w:rFonts w:ascii="Sabon LT Std" w:hAnsi="Sabon LT Std"/>
          <w:color w:val="222222"/>
          <w:shd w:val="clear" w:color="auto" w:fill="FFFFFF"/>
        </w:rPr>
        <w:t>, </w:t>
      </w:r>
      <w:r w:rsidRPr="00C51668">
        <w:rPr>
          <w:rFonts w:ascii="Sabon LT Std" w:hAnsi="Sabon LT Std"/>
          <w:i/>
          <w:iCs/>
          <w:color w:val="222222"/>
        </w:rPr>
        <w:t>10</w:t>
      </w:r>
      <w:r w:rsidRPr="00C51668">
        <w:rPr>
          <w:rFonts w:ascii="Sabon LT Std" w:hAnsi="Sabon LT Std"/>
          <w:color w:val="222222"/>
          <w:shd w:val="clear" w:color="auto" w:fill="FFFFFF"/>
        </w:rPr>
        <w:t>(5), 442.</w:t>
      </w:r>
    </w:p>
    <w:p w14:paraId="73B659F6" w14:textId="77777777" w:rsidR="00E819A0" w:rsidRPr="00C51668" w:rsidRDefault="00E819A0" w:rsidP="00A07090">
      <w:pPr>
        <w:widowControl w:val="0"/>
        <w:autoSpaceDE w:val="0"/>
        <w:autoSpaceDN w:val="0"/>
        <w:adjustRightInd w:val="0"/>
        <w:jc w:val="both"/>
        <w:rPr>
          <w:rFonts w:ascii="Sabon LT Std" w:hAnsi="Sabon LT Std"/>
          <w:color w:val="000000"/>
        </w:rPr>
      </w:pPr>
    </w:p>
    <w:p w14:paraId="35A61C04" w14:textId="77777777" w:rsidR="00E819A0" w:rsidRPr="00C51668" w:rsidRDefault="00E819A0" w:rsidP="00A07090">
      <w:pPr>
        <w:widowControl w:val="0"/>
        <w:autoSpaceDE w:val="0"/>
        <w:autoSpaceDN w:val="0"/>
        <w:adjustRightInd w:val="0"/>
        <w:jc w:val="both"/>
        <w:rPr>
          <w:rFonts w:ascii="Sabon LT Std" w:hAnsi="Sabon LT Std"/>
          <w:color w:val="000000"/>
        </w:rPr>
      </w:pPr>
      <w:r w:rsidRPr="00C51668">
        <w:rPr>
          <w:rFonts w:ascii="Sabon LT Std" w:hAnsi="Sabon LT Std"/>
          <w:color w:val="000000"/>
        </w:rPr>
        <w:t xml:space="preserve">Henrich, J., &amp; Henrich, N. (2007). </w:t>
      </w:r>
      <w:r w:rsidRPr="00C51668">
        <w:rPr>
          <w:rFonts w:ascii="Sabon LT Std" w:hAnsi="Sabon LT Std"/>
          <w:i/>
          <w:iCs/>
          <w:color w:val="000000"/>
        </w:rPr>
        <w:t xml:space="preserve">Why humans cooperate: A cultural and evolutionary </w:t>
      </w:r>
      <w:proofErr w:type="spellStart"/>
      <w:r w:rsidRPr="00C51668">
        <w:rPr>
          <w:rFonts w:ascii="Sabon LT Std" w:hAnsi="Sabon LT Std"/>
          <w:i/>
          <w:iCs/>
          <w:color w:val="000000"/>
        </w:rPr>
        <w:t>explana</w:t>
      </w:r>
      <w:proofErr w:type="spellEnd"/>
      <w:r w:rsidRPr="00C51668">
        <w:rPr>
          <w:rFonts w:ascii="Sabon LT Std" w:hAnsi="Sabon LT Std"/>
          <w:i/>
          <w:iCs/>
          <w:color w:val="000000"/>
        </w:rPr>
        <w:t xml:space="preserve">- </w:t>
      </w:r>
      <w:proofErr w:type="spellStart"/>
      <w:r w:rsidRPr="00C51668">
        <w:rPr>
          <w:rFonts w:ascii="Sabon LT Std" w:hAnsi="Sabon LT Std"/>
          <w:i/>
          <w:iCs/>
          <w:color w:val="000000"/>
        </w:rPr>
        <w:t>tion</w:t>
      </w:r>
      <w:proofErr w:type="spellEnd"/>
      <w:r w:rsidRPr="00C51668">
        <w:rPr>
          <w:rFonts w:ascii="Sabon LT Std" w:hAnsi="Sabon LT Std"/>
          <w:color w:val="000000"/>
        </w:rPr>
        <w:t xml:space="preserve">. Oxford, UK: Oxford University Press. </w:t>
      </w:r>
    </w:p>
    <w:p w14:paraId="739D0211" w14:textId="3E206A17" w:rsidR="00E819A0" w:rsidRPr="00C51668" w:rsidRDefault="00E819A0" w:rsidP="00A07090">
      <w:pPr>
        <w:jc w:val="both"/>
        <w:rPr>
          <w:rFonts w:ascii="Sabon LT Std" w:hAnsi="Sabon LT Std"/>
        </w:rPr>
      </w:pPr>
    </w:p>
    <w:p w14:paraId="7C92D562" w14:textId="759784BC" w:rsidR="00FB2615" w:rsidRPr="00C51668" w:rsidRDefault="00FB2615" w:rsidP="00A07090">
      <w:pPr>
        <w:jc w:val="both"/>
        <w:rPr>
          <w:rFonts w:ascii="Sabon LT Std" w:hAnsi="Sabon LT Std"/>
          <w:i/>
          <w:iCs/>
        </w:rPr>
      </w:pPr>
      <w:proofErr w:type="spellStart"/>
      <w:r w:rsidRPr="00C51668">
        <w:rPr>
          <w:rFonts w:ascii="Sabon LT Std" w:hAnsi="Sabon LT Std"/>
        </w:rPr>
        <w:t>K</w:t>
      </w:r>
      <w:r w:rsidR="00642AA0" w:rsidRPr="00C51668">
        <w:rPr>
          <w:rFonts w:ascii="Sabon LT Std" w:hAnsi="Sabon LT Std"/>
        </w:rPr>
        <w:t>n</w:t>
      </w:r>
      <w:r w:rsidRPr="00C51668">
        <w:rPr>
          <w:rFonts w:ascii="Sabon LT Std" w:hAnsi="Sabon LT Std"/>
        </w:rPr>
        <w:t>ez</w:t>
      </w:r>
      <w:proofErr w:type="spellEnd"/>
      <w:r w:rsidRPr="00C51668">
        <w:rPr>
          <w:rFonts w:ascii="Sabon LT Std" w:hAnsi="Sabon LT Std"/>
        </w:rPr>
        <w:t xml:space="preserve">, M., Camerer, C. (2000) Increasing cooperation in Prisoner’s Dilemmas by establishing a precedent of efficiency in coordination games. </w:t>
      </w:r>
      <w:r w:rsidRPr="00C51668">
        <w:rPr>
          <w:rFonts w:ascii="Sabon LT Std" w:hAnsi="Sabon LT Std"/>
          <w:i/>
          <w:iCs/>
        </w:rPr>
        <w:t>Organisational Behaviour and Human Decision Processes, Vol. 82, Issue 2</w:t>
      </w:r>
      <w:r w:rsidRPr="00C51668">
        <w:rPr>
          <w:rFonts w:ascii="Sabon LT Std" w:hAnsi="Sabon LT Std"/>
        </w:rPr>
        <w:t>, 194-216.</w:t>
      </w:r>
      <w:r w:rsidRPr="00C51668">
        <w:rPr>
          <w:rFonts w:ascii="Sabon LT Std" w:hAnsi="Sabon LT Std"/>
          <w:i/>
          <w:iCs/>
        </w:rPr>
        <w:t xml:space="preserve"> </w:t>
      </w:r>
    </w:p>
    <w:p w14:paraId="50CC27B1" w14:textId="77777777" w:rsidR="004212A4" w:rsidRPr="00C51668" w:rsidRDefault="004212A4" w:rsidP="00A07090">
      <w:pPr>
        <w:jc w:val="both"/>
        <w:rPr>
          <w:rFonts w:ascii="Sabon LT Std" w:hAnsi="Sabon LT Std"/>
          <w:i/>
          <w:iCs/>
        </w:rPr>
      </w:pPr>
    </w:p>
    <w:p w14:paraId="622AD830" w14:textId="77777777" w:rsidR="004212A4" w:rsidRPr="00C51668" w:rsidRDefault="004212A4" w:rsidP="00A07090">
      <w:pPr>
        <w:jc w:val="both"/>
        <w:rPr>
          <w:rFonts w:ascii="Sabon LT Std" w:hAnsi="Sabon LT Std"/>
          <w:lang w:val="en-US"/>
        </w:rPr>
      </w:pPr>
      <w:proofErr w:type="spellStart"/>
      <w:r w:rsidRPr="00C51668">
        <w:rPr>
          <w:rFonts w:ascii="Sabon LT Std" w:hAnsi="Sabon LT Std"/>
          <w:lang w:val="en-US"/>
        </w:rPr>
        <w:t>Kokal</w:t>
      </w:r>
      <w:proofErr w:type="spellEnd"/>
      <w:r w:rsidRPr="00C51668">
        <w:rPr>
          <w:rFonts w:ascii="Sabon LT Std" w:hAnsi="Sabon LT Std"/>
          <w:lang w:val="en-US"/>
        </w:rPr>
        <w:t xml:space="preserve">, I., Engel, A., Kirschner, S., &amp; </w:t>
      </w:r>
      <w:proofErr w:type="spellStart"/>
      <w:r w:rsidRPr="00C51668">
        <w:rPr>
          <w:rFonts w:ascii="Sabon LT Std" w:hAnsi="Sabon LT Std"/>
          <w:lang w:val="en-US"/>
        </w:rPr>
        <w:t>Keysers</w:t>
      </w:r>
      <w:proofErr w:type="spellEnd"/>
      <w:r w:rsidRPr="00C51668">
        <w:rPr>
          <w:rFonts w:ascii="Sabon LT Std" w:hAnsi="Sabon LT Std"/>
          <w:lang w:val="en-US"/>
        </w:rPr>
        <w:t xml:space="preserve">, C. (2011). Synchronized drumming enhances activity in the caudate and facilitates prosocial commitment-if the rhythm comes easily. </w:t>
      </w:r>
      <w:proofErr w:type="spellStart"/>
      <w:r w:rsidRPr="00C51668">
        <w:rPr>
          <w:rFonts w:ascii="Sabon LT Std" w:hAnsi="Sabon LT Std"/>
          <w:i/>
          <w:lang w:val="en-US"/>
        </w:rPr>
        <w:t>PLoS</w:t>
      </w:r>
      <w:proofErr w:type="spellEnd"/>
      <w:r w:rsidRPr="00C51668">
        <w:rPr>
          <w:rFonts w:ascii="Sabon LT Std" w:hAnsi="Sabon LT Std"/>
          <w:i/>
          <w:lang w:val="en-US"/>
        </w:rPr>
        <w:t xml:space="preserve"> One</w:t>
      </w:r>
      <w:r w:rsidRPr="00C51668">
        <w:rPr>
          <w:rFonts w:ascii="Sabon LT Std" w:hAnsi="Sabon LT Std"/>
          <w:lang w:val="en-US"/>
        </w:rPr>
        <w:t xml:space="preserve">, </w:t>
      </w:r>
      <w:r w:rsidRPr="00C51668">
        <w:rPr>
          <w:rFonts w:ascii="Sabon LT Std" w:hAnsi="Sabon LT Std"/>
          <w:i/>
          <w:lang w:val="en-US"/>
        </w:rPr>
        <w:t>6</w:t>
      </w:r>
      <w:r w:rsidRPr="00C51668">
        <w:rPr>
          <w:rFonts w:ascii="Sabon LT Std" w:hAnsi="Sabon LT Std"/>
          <w:lang w:val="en-US"/>
        </w:rPr>
        <w:t>(11), e27272.</w:t>
      </w:r>
    </w:p>
    <w:p w14:paraId="330911C9" w14:textId="77777777" w:rsidR="00FB2615" w:rsidRPr="00C51668" w:rsidRDefault="00FB2615" w:rsidP="00702E01">
      <w:pPr>
        <w:jc w:val="both"/>
        <w:rPr>
          <w:rFonts w:ascii="Sabon LT Std" w:hAnsi="Sabon LT Std"/>
        </w:rPr>
      </w:pPr>
    </w:p>
    <w:p w14:paraId="69652FD3" w14:textId="77777777" w:rsidR="00E819A0" w:rsidRPr="00C51668" w:rsidRDefault="00E819A0" w:rsidP="00702E01">
      <w:pPr>
        <w:jc w:val="both"/>
        <w:rPr>
          <w:rFonts w:ascii="Sabon LT Std" w:hAnsi="Sabon LT Std"/>
        </w:rPr>
      </w:pPr>
      <w:proofErr w:type="spellStart"/>
      <w:r w:rsidRPr="00C51668">
        <w:rPr>
          <w:rFonts w:ascii="Sabon LT Std" w:hAnsi="Sabon LT Std"/>
          <w:lang w:val="de-DE"/>
        </w:rPr>
        <w:t>Mathôt</w:t>
      </w:r>
      <w:proofErr w:type="spellEnd"/>
      <w:r w:rsidRPr="00C51668">
        <w:rPr>
          <w:rFonts w:ascii="Sabon LT Std" w:hAnsi="Sabon LT Std"/>
          <w:lang w:val="de-DE"/>
        </w:rPr>
        <w:t xml:space="preserve">, S., </w:t>
      </w:r>
      <w:proofErr w:type="spellStart"/>
      <w:r w:rsidRPr="00C51668">
        <w:rPr>
          <w:rFonts w:ascii="Sabon LT Std" w:hAnsi="Sabon LT Std"/>
          <w:lang w:val="de-DE"/>
        </w:rPr>
        <w:t>Schreij</w:t>
      </w:r>
      <w:proofErr w:type="spellEnd"/>
      <w:r w:rsidRPr="00C51668">
        <w:rPr>
          <w:rFonts w:ascii="Sabon LT Std" w:hAnsi="Sabon LT Std"/>
          <w:lang w:val="de-DE"/>
        </w:rPr>
        <w:t xml:space="preserve">, D., &amp; </w:t>
      </w:r>
      <w:proofErr w:type="spellStart"/>
      <w:r w:rsidRPr="00C51668">
        <w:rPr>
          <w:rFonts w:ascii="Sabon LT Std" w:hAnsi="Sabon LT Std"/>
          <w:lang w:val="de-DE"/>
        </w:rPr>
        <w:t>Theeuwes</w:t>
      </w:r>
      <w:proofErr w:type="spellEnd"/>
      <w:r w:rsidRPr="00C51668">
        <w:rPr>
          <w:rFonts w:ascii="Sabon LT Std" w:hAnsi="Sabon LT Std"/>
          <w:lang w:val="de-DE"/>
        </w:rPr>
        <w:t xml:space="preserve">, J. (2012). </w:t>
      </w:r>
      <w:proofErr w:type="spellStart"/>
      <w:r w:rsidRPr="00C51668">
        <w:rPr>
          <w:rFonts w:ascii="Sabon LT Std" w:hAnsi="Sabon LT Std"/>
        </w:rPr>
        <w:t>OpenSesame</w:t>
      </w:r>
      <w:proofErr w:type="spellEnd"/>
      <w:r w:rsidRPr="00C51668">
        <w:rPr>
          <w:rFonts w:ascii="Sabon LT Std" w:hAnsi="Sabon LT Std"/>
        </w:rPr>
        <w:t xml:space="preserve">: An open-source, graphical experiment builder for the social sciences. </w:t>
      </w:r>
      <w:proofErr w:type="spellStart"/>
      <w:r w:rsidRPr="00C51668">
        <w:rPr>
          <w:rStyle w:val="Emphasis"/>
          <w:rFonts w:ascii="Sabon LT Std" w:hAnsi="Sabon LT Std"/>
        </w:rPr>
        <w:t>Behavior</w:t>
      </w:r>
      <w:proofErr w:type="spellEnd"/>
      <w:r w:rsidRPr="00C51668">
        <w:rPr>
          <w:rStyle w:val="Emphasis"/>
          <w:rFonts w:ascii="Sabon LT Std" w:hAnsi="Sabon LT Std"/>
        </w:rPr>
        <w:t xml:space="preserve"> Research Methods</w:t>
      </w:r>
      <w:r w:rsidRPr="00C51668">
        <w:rPr>
          <w:rFonts w:ascii="Sabon LT Std" w:hAnsi="Sabon LT Std"/>
        </w:rPr>
        <w:t xml:space="preserve">, </w:t>
      </w:r>
      <w:r w:rsidRPr="00C51668">
        <w:rPr>
          <w:rStyle w:val="Emphasis"/>
          <w:rFonts w:ascii="Sabon LT Std" w:hAnsi="Sabon LT Std"/>
        </w:rPr>
        <w:t>44</w:t>
      </w:r>
      <w:r w:rsidRPr="00C51668">
        <w:rPr>
          <w:rFonts w:ascii="Sabon LT Std" w:hAnsi="Sabon LT Std"/>
        </w:rPr>
        <w:t xml:space="preserve">(2), 314-324. </w:t>
      </w:r>
      <w:hyperlink r:id="rId24" w:history="1">
        <w:r w:rsidRPr="00C51668">
          <w:rPr>
            <w:rStyle w:val="Hyperlink"/>
            <w:rFonts w:ascii="Sabon LT Std" w:hAnsi="Sabon LT Std"/>
          </w:rPr>
          <w:t>doi:10.3758/s13428-011-0168-7</w:t>
        </w:r>
      </w:hyperlink>
    </w:p>
    <w:p w14:paraId="69E88FFC" w14:textId="41A782C2" w:rsidR="00E819A0" w:rsidRPr="00C51668" w:rsidRDefault="00E819A0" w:rsidP="00702E01">
      <w:pPr>
        <w:widowControl w:val="0"/>
        <w:autoSpaceDE w:val="0"/>
        <w:autoSpaceDN w:val="0"/>
        <w:adjustRightInd w:val="0"/>
        <w:jc w:val="both"/>
        <w:rPr>
          <w:rFonts w:ascii="Sabon LT Std" w:hAnsi="Sabon LT Std"/>
          <w:color w:val="000000"/>
        </w:rPr>
      </w:pPr>
    </w:p>
    <w:p w14:paraId="681182D9" w14:textId="77777777" w:rsidR="00702E01" w:rsidRPr="00C51668" w:rsidRDefault="00702E01" w:rsidP="00702E01">
      <w:pPr>
        <w:jc w:val="both"/>
        <w:rPr>
          <w:rFonts w:ascii="Sabon LT Std" w:hAnsi="Sabon LT Std"/>
        </w:rPr>
      </w:pPr>
      <w:r w:rsidRPr="00C51668">
        <w:rPr>
          <w:rFonts w:ascii="Sabon LT Std" w:hAnsi="Sabon LT Std"/>
          <w:color w:val="222222"/>
          <w:shd w:val="clear" w:color="auto" w:fill="FFFFFF"/>
        </w:rPr>
        <w:t>McGrath, M. C., &amp; Gerber, A. S. (2019). Experimental evidence for a pure collaboration effect. </w:t>
      </w:r>
      <w:r w:rsidRPr="00C51668">
        <w:rPr>
          <w:rFonts w:ascii="Sabon LT Std" w:hAnsi="Sabon LT Std"/>
          <w:i/>
          <w:iCs/>
          <w:color w:val="222222"/>
        </w:rPr>
        <w:t>Nature human behaviour</w:t>
      </w:r>
      <w:r w:rsidRPr="00C51668">
        <w:rPr>
          <w:rFonts w:ascii="Sabon LT Std" w:hAnsi="Sabon LT Std"/>
          <w:color w:val="222222"/>
          <w:shd w:val="clear" w:color="auto" w:fill="FFFFFF"/>
        </w:rPr>
        <w:t>, </w:t>
      </w:r>
      <w:r w:rsidRPr="00C51668">
        <w:rPr>
          <w:rFonts w:ascii="Sabon LT Std" w:hAnsi="Sabon LT Std"/>
          <w:i/>
          <w:iCs/>
          <w:color w:val="222222"/>
        </w:rPr>
        <w:t>3</w:t>
      </w:r>
      <w:r w:rsidRPr="00C51668">
        <w:rPr>
          <w:rFonts w:ascii="Sabon LT Std" w:hAnsi="Sabon LT Std"/>
          <w:color w:val="222222"/>
          <w:shd w:val="clear" w:color="auto" w:fill="FFFFFF"/>
        </w:rPr>
        <w:t>(4), 354-360.</w:t>
      </w:r>
    </w:p>
    <w:p w14:paraId="56454A7F" w14:textId="77777777" w:rsidR="00702E01" w:rsidRPr="00C51668" w:rsidRDefault="00702E01" w:rsidP="00702E01">
      <w:pPr>
        <w:widowControl w:val="0"/>
        <w:autoSpaceDE w:val="0"/>
        <w:autoSpaceDN w:val="0"/>
        <w:adjustRightInd w:val="0"/>
        <w:jc w:val="both"/>
        <w:rPr>
          <w:rFonts w:ascii="Sabon LT Std" w:hAnsi="Sabon LT Std"/>
          <w:color w:val="000000"/>
        </w:rPr>
      </w:pPr>
    </w:p>
    <w:p w14:paraId="52502B43" w14:textId="2A994DAA" w:rsidR="002F6785" w:rsidRPr="00C51668" w:rsidRDefault="002F6785" w:rsidP="00702E01">
      <w:pPr>
        <w:widowControl w:val="0"/>
        <w:autoSpaceDE w:val="0"/>
        <w:autoSpaceDN w:val="0"/>
        <w:adjustRightInd w:val="0"/>
        <w:jc w:val="both"/>
        <w:rPr>
          <w:rFonts w:ascii="Sabon LT Std" w:hAnsi="Sabon LT Std"/>
          <w:color w:val="000000"/>
        </w:rPr>
      </w:pPr>
      <w:r w:rsidRPr="00C51668">
        <w:rPr>
          <w:rFonts w:ascii="Sabon LT Std" w:hAnsi="Sabon LT Std"/>
          <w:color w:val="000000"/>
        </w:rPr>
        <w:t xml:space="preserve">Michael, J. &amp; </w:t>
      </w:r>
      <w:proofErr w:type="spellStart"/>
      <w:r w:rsidRPr="00C51668">
        <w:rPr>
          <w:rFonts w:ascii="Sabon LT Std" w:hAnsi="Sabon LT Std"/>
          <w:color w:val="000000"/>
        </w:rPr>
        <w:t>Pacherie</w:t>
      </w:r>
      <w:proofErr w:type="spellEnd"/>
      <w:r w:rsidRPr="00C51668">
        <w:rPr>
          <w:rFonts w:ascii="Sabon LT Std" w:hAnsi="Sabon LT Std"/>
          <w:color w:val="000000"/>
        </w:rPr>
        <w:t xml:space="preserve">, E. (2015) On commitments and other uncertainty reduction tools in joint action. </w:t>
      </w:r>
      <w:r w:rsidRPr="00C51668">
        <w:rPr>
          <w:rFonts w:ascii="Sabon LT Std" w:hAnsi="Sabon LT Std"/>
          <w:i/>
          <w:iCs/>
          <w:color w:val="000000"/>
        </w:rPr>
        <w:t>Journal of Social Ontology, 1(1)</w:t>
      </w:r>
      <w:r w:rsidRPr="00C51668">
        <w:rPr>
          <w:rFonts w:ascii="Sabon LT Std" w:hAnsi="Sabon LT Std"/>
          <w:color w:val="000000"/>
        </w:rPr>
        <w:t>, 89-120.</w:t>
      </w:r>
    </w:p>
    <w:p w14:paraId="270D3B45" w14:textId="77777777" w:rsidR="002F6785" w:rsidRPr="00C51668" w:rsidRDefault="002F6785" w:rsidP="00A07090">
      <w:pPr>
        <w:widowControl w:val="0"/>
        <w:autoSpaceDE w:val="0"/>
        <w:autoSpaceDN w:val="0"/>
        <w:adjustRightInd w:val="0"/>
        <w:jc w:val="both"/>
        <w:rPr>
          <w:rFonts w:ascii="Sabon LT Std" w:hAnsi="Sabon LT Std"/>
          <w:color w:val="000000"/>
        </w:rPr>
      </w:pPr>
    </w:p>
    <w:p w14:paraId="19E8AAB0" w14:textId="77777777" w:rsidR="00E819A0" w:rsidRPr="00C51668" w:rsidRDefault="00E819A0" w:rsidP="00A07090">
      <w:pPr>
        <w:widowControl w:val="0"/>
        <w:autoSpaceDE w:val="0"/>
        <w:autoSpaceDN w:val="0"/>
        <w:adjustRightInd w:val="0"/>
        <w:jc w:val="both"/>
        <w:rPr>
          <w:rFonts w:ascii="Sabon LT Std" w:hAnsi="Sabon LT Std"/>
          <w:color w:val="000000"/>
        </w:rPr>
      </w:pPr>
      <w:r w:rsidRPr="00C51668">
        <w:rPr>
          <w:rFonts w:ascii="Sabon LT Std" w:hAnsi="Sabon LT Std"/>
          <w:color w:val="000000"/>
        </w:rPr>
        <w:t xml:space="preserve">Michael, J., </w:t>
      </w:r>
      <w:proofErr w:type="spellStart"/>
      <w:r w:rsidRPr="00C51668">
        <w:rPr>
          <w:rFonts w:ascii="Sabon LT Std" w:hAnsi="Sabon LT Std"/>
          <w:color w:val="000000"/>
        </w:rPr>
        <w:t>Sebanz</w:t>
      </w:r>
      <w:proofErr w:type="spellEnd"/>
      <w:r w:rsidRPr="00C51668">
        <w:rPr>
          <w:rFonts w:ascii="Sabon LT Std" w:hAnsi="Sabon LT Std"/>
          <w:color w:val="000000"/>
        </w:rPr>
        <w:t xml:space="preserve">, N., &amp; </w:t>
      </w:r>
      <w:proofErr w:type="spellStart"/>
      <w:r w:rsidRPr="00C51668">
        <w:rPr>
          <w:rFonts w:ascii="Sabon LT Std" w:hAnsi="Sabon LT Std"/>
          <w:color w:val="000000"/>
        </w:rPr>
        <w:t>Knoblich</w:t>
      </w:r>
      <w:proofErr w:type="spellEnd"/>
      <w:r w:rsidRPr="00C51668">
        <w:rPr>
          <w:rFonts w:ascii="Sabon LT Std" w:hAnsi="Sabon LT Std"/>
          <w:color w:val="000000"/>
        </w:rPr>
        <w:t xml:space="preserve">, G. (2016). The sense of commitment: a minimal approach. </w:t>
      </w:r>
      <w:r w:rsidRPr="00C51668">
        <w:rPr>
          <w:rFonts w:ascii="Sabon LT Std" w:hAnsi="Sabon LT Std"/>
          <w:i/>
          <w:iCs/>
          <w:color w:val="000000"/>
        </w:rPr>
        <w:t>Frontiers in Psychology</w:t>
      </w:r>
      <w:r w:rsidRPr="00C51668">
        <w:rPr>
          <w:rFonts w:ascii="Sabon LT Std" w:hAnsi="Sabon LT Std"/>
          <w:color w:val="000000"/>
        </w:rPr>
        <w:t xml:space="preserve">, </w:t>
      </w:r>
      <w:r w:rsidRPr="00C51668">
        <w:rPr>
          <w:rFonts w:ascii="Sabon LT Std" w:hAnsi="Sabon LT Std"/>
          <w:i/>
          <w:iCs/>
          <w:color w:val="000000"/>
        </w:rPr>
        <w:t>6</w:t>
      </w:r>
      <w:r w:rsidRPr="00C51668">
        <w:rPr>
          <w:rFonts w:ascii="Sabon LT Std" w:hAnsi="Sabon LT Std"/>
          <w:color w:val="000000"/>
        </w:rPr>
        <w:t xml:space="preserve">, 1968. </w:t>
      </w:r>
      <w:proofErr w:type="spellStart"/>
      <w:r w:rsidRPr="00C51668">
        <w:rPr>
          <w:rFonts w:ascii="Sabon LT Std" w:hAnsi="Sabon LT Std"/>
          <w:color w:val="000000"/>
        </w:rPr>
        <w:t>doi</w:t>
      </w:r>
      <w:proofErr w:type="spellEnd"/>
      <w:r w:rsidRPr="00C51668">
        <w:rPr>
          <w:rFonts w:ascii="Sabon LT Std" w:hAnsi="Sabon LT Std"/>
          <w:color w:val="000000"/>
        </w:rPr>
        <w:t>: 10.3389/fpsyg.2015.01968</w:t>
      </w:r>
    </w:p>
    <w:p w14:paraId="0DE8EA3F" w14:textId="77777777" w:rsidR="00E819A0" w:rsidRPr="00C51668" w:rsidRDefault="00E819A0" w:rsidP="00A07090">
      <w:pPr>
        <w:widowControl w:val="0"/>
        <w:autoSpaceDE w:val="0"/>
        <w:autoSpaceDN w:val="0"/>
        <w:adjustRightInd w:val="0"/>
        <w:jc w:val="both"/>
        <w:rPr>
          <w:rFonts w:ascii="Sabon LT Std" w:hAnsi="Sabon LT Std"/>
          <w:color w:val="000000"/>
        </w:rPr>
      </w:pPr>
    </w:p>
    <w:p w14:paraId="3B6F313A" w14:textId="44AEA0BE" w:rsidR="00E819A0" w:rsidRPr="00C51668" w:rsidRDefault="00E819A0" w:rsidP="00A07090">
      <w:pPr>
        <w:widowControl w:val="0"/>
        <w:autoSpaceDE w:val="0"/>
        <w:autoSpaceDN w:val="0"/>
        <w:adjustRightInd w:val="0"/>
        <w:jc w:val="both"/>
        <w:rPr>
          <w:rFonts w:ascii="Sabon LT Std" w:hAnsi="Sabon LT Std"/>
          <w:color w:val="000000"/>
        </w:rPr>
      </w:pPr>
      <w:r w:rsidRPr="00C51668">
        <w:rPr>
          <w:rFonts w:ascii="Sabon LT Std" w:hAnsi="Sabon LT Std"/>
          <w:color w:val="000000"/>
        </w:rPr>
        <w:t xml:space="preserve">Nowak, M. A. (2012). Evolving cooperation. </w:t>
      </w:r>
      <w:r w:rsidRPr="00C51668">
        <w:rPr>
          <w:rFonts w:ascii="Sabon LT Std" w:hAnsi="Sabon LT Std"/>
          <w:i/>
          <w:iCs/>
          <w:color w:val="000000"/>
        </w:rPr>
        <w:t xml:space="preserve">Journal of Theoretical Biology, 299, </w:t>
      </w:r>
      <w:r w:rsidRPr="00C51668">
        <w:rPr>
          <w:rFonts w:ascii="Sabon LT Std" w:hAnsi="Sabon LT Std"/>
          <w:color w:val="000000"/>
        </w:rPr>
        <w:t xml:space="preserve">1– 8. http://dx.doi.org/ 10.1016/j.jtbi.2012.01.014 </w:t>
      </w:r>
    </w:p>
    <w:p w14:paraId="7A5960A7" w14:textId="4BF6658B" w:rsidR="00C51F71" w:rsidRPr="00C51668" w:rsidRDefault="00C51F71" w:rsidP="00A07090">
      <w:pPr>
        <w:widowControl w:val="0"/>
        <w:autoSpaceDE w:val="0"/>
        <w:autoSpaceDN w:val="0"/>
        <w:adjustRightInd w:val="0"/>
        <w:jc w:val="both"/>
        <w:rPr>
          <w:rFonts w:ascii="Sabon LT Std" w:hAnsi="Sabon LT Std"/>
          <w:color w:val="000000"/>
        </w:rPr>
      </w:pPr>
    </w:p>
    <w:p w14:paraId="46A258AB" w14:textId="519A7B8F" w:rsidR="00C51F71" w:rsidRPr="00C51668" w:rsidRDefault="00C51F71" w:rsidP="00A07090">
      <w:pPr>
        <w:widowControl w:val="0"/>
        <w:autoSpaceDE w:val="0"/>
        <w:autoSpaceDN w:val="0"/>
        <w:adjustRightInd w:val="0"/>
        <w:jc w:val="both"/>
        <w:rPr>
          <w:rFonts w:ascii="Sabon LT Std" w:hAnsi="Sabon LT Std"/>
          <w:color w:val="000000"/>
        </w:rPr>
      </w:pPr>
      <w:r w:rsidRPr="00C51668">
        <w:rPr>
          <w:rFonts w:ascii="Sabon LT Std" w:hAnsi="Sabon LT Std"/>
          <w:color w:val="000000"/>
          <w:lang w:val="da-DK"/>
        </w:rPr>
        <w:t xml:space="preserve">Nowak, M. A., &amp; Sigmund, K. (2005). </w:t>
      </w:r>
      <w:r w:rsidR="00051EA9" w:rsidRPr="00C51668">
        <w:rPr>
          <w:rFonts w:ascii="Sabon LT Std" w:hAnsi="Sabon LT Std"/>
          <w:color w:val="000000"/>
        </w:rPr>
        <w:t>Evolution of indirect reciprocity</w:t>
      </w:r>
      <w:r w:rsidRPr="00C51668">
        <w:rPr>
          <w:rFonts w:ascii="Sabon LT Std" w:hAnsi="Sabon LT Std"/>
          <w:color w:val="000000"/>
        </w:rPr>
        <w:t>.</w:t>
      </w:r>
      <w:r w:rsidR="00650726" w:rsidRPr="00C51668">
        <w:rPr>
          <w:rFonts w:ascii="Sabon LT Std" w:hAnsi="Sabon LT Std"/>
          <w:color w:val="000000"/>
        </w:rPr>
        <w:t xml:space="preserve"> </w:t>
      </w:r>
      <w:r w:rsidR="00650726" w:rsidRPr="00C51668">
        <w:rPr>
          <w:rFonts w:ascii="Sabon LT Std" w:hAnsi="Sabon LT Std"/>
          <w:i/>
          <w:iCs/>
          <w:color w:val="000000"/>
        </w:rPr>
        <w:t>Nature: Reviews Vol. 437</w:t>
      </w:r>
      <w:r w:rsidR="00650726" w:rsidRPr="00C51668">
        <w:rPr>
          <w:rFonts w:ascii="Sabon LT Std" w:hAnsi="Sabon LT Std"/>
          <w:color w:val="000000"/>
        </w:rPr>
        <w:t>,</w:t>
      </w:r>
      <w:r w:rsidRPr="00C51668">
        <w:rPr>
          <w:rFonts w:ascii="Sabon LT Std" w:hAnsi="Sabon LT Std"/>
          <w:i/>
          <w:iCs/>
          <w:color w:val="000000"/>
        </w:rPr>
        <w:t xml:space="preserve"> </w:t>
      </w:r>
      <w:r w:rsidRPr="00C51668">
        <w:rPr>
          <w:rFonts w:ascii="Sabon LT Std" w:hAnsi="Sabon LT Std"/>
          <w:color w:val="000000"/>
        </w:rPr>
        <w:t xml:space="preserve">1– 8. </w:t>
      </w:r>
    </w:p>
    <w:p w14:paraId="33C05CB5" w14:textId="77777777" w:rsidR="00E819A0" w:rsidRPr="00C51668" w:rsidRDefault="00E819A0" w:rsidP="00A07090">
      <w:pPr>
        <w:widowControl w:val="0"/>
        <w:autoSpaceDE w:val="0"/>
        <w:autoSpaceDN w:val="0"/>
        <w:adjustRightInd w:val="0"/>
        <w:jc w:val="both"/>
        <w:rPr>
          <w:rFonts w:ascii="Sabon LT Std" w:hAnsi="Sabon LT Std"/>
          <w:color w:val="000000"/>
        </w:rPr>
      </w:pPr>
    </w:p>
    <w:p w14:paraId="75B14F09" w14:textId="77777777" w:rsidR="00E819A0" w:rsidRPr="00C51668" w:rsidRDefault="00E819A0" w:rsidP="00A07090">
      <w:pPr>
        <w:jc w:val="both"/>
        <w:rPr>
          <w:rFonts w:ascii="Sabon LT Std" w:hAnsi="Sabon LT Std"/>
        </w:rPr>
      </w:pPr>
      <w:proofErr w:type="spellStart"/>
      <w:r w:rsidRPr="00C51668">
        <w:rPr>
          <w:rFonts w:ascii="Sabon LT Std" w:hAnsi="Sabon LT Std"/>
        </w:rPr>
        <w:t>Rege</w:t>
      </w:r>
      <w:proofErr w:type="spellEnd"/>
      <w:r w:rsidRPr="00C51668">
        <w:rPr>
          <w:rFonts w:ascii="Sabon LT Std" w:hAnsi="Sabon LT Std"/>
        </w:rPr>
        <w:t xml:space="preserve">, M., &amp; Telle, K. (2004). The impact of social approval and framing on cooperation in public good situations. </w:t>
      </w:r>
      <w:r w:rsidRPr="00C51668">
        <w:rPr>
          <w:rFonts w:ascii="Sabon LT Std" w:hAnsi="Sabon LT Std"/>
          <w:i/>
        </w:rPr>
        <w:t>Journal of public Economics, 88</w:t>
      </w:r>
      <w:r w:rsidRPr="00C51668">
        <w:rPr>
          <w:rFonts w:ascii="Sabon LT Std" w:hAnsi="Sabon LT Std"/>
        </w:rPr>
        <w:t>(7), 1625-1644.</w:t>
      </w:r>
    </w:p>
    <w:p w14:paraId="2E3210D2" w14:textId="77777777" w:rsidR="00E819A0" w:rsidRPr="00C51668" w:rsidRDefault="00E819A0" w:rsidP="00A07090">
      <w:pPr>
        <w:widowControl w:val="0"/>
        <w:autoSpaceDE w:val="0"/>
        <w:autoSpaceDN w:val="0"/>
        <w:adjustRightInd w:val="0"/>
        <w:jc w:val="both"/>
        <w:rPr>
          <w:rFonts w:ascii="Sabon LT Std" w:hAnsi="Sabon LT Std"/>
          <w:color w:val="000000"/>
        </w:rPr>
      </w:pPr>
    </w:p>
    <w:p w14:paraId="335A7CFC" w14:textId="23EBB38F" w:rsidR="00BF5394" w:rsidRPr="00C51668" w:rsidRDefault="00E819A0" w:rsidP="00A07090">
      <w:pPr>
        <w:tabs>
          <w:tab w:val="left" w:pos="0"/>
        </w:tabs>
        <w:jc w:val="both"/>
        <w:rPr>
          <w:rFonts w:ascii="Sabon LT Std" w:hAnsi="Sabon LT Std"/>
          <w:color w:val="000000" w:themeColor="text1"/>
        </w:rPr>
      </w:pPr>
      <w:r w:rsidRPr="00C51668">
        <w:rPr>
          <w:rFonts w:ascii="Sabon LT Std" w:hAnsi="Sabon LT Std"/>
          <w:color w:val="000000" w:themeColor="text1"/>
        </w:rPr>
        <w:t xml:space="preserve">Roberts, G. </w:t>
      </w:r>
      <w:r w:rsidR="00BF5394" w:rsidRPr="00C51668">
        <w:rPr>
          <w:rFonts w:ascii="Sabon LT Std" w:hAnsi="Sabon LT Std"/>
          <w:color w:val="000000" w:themeColor="text1"/>
        </w:rPr>
        <w:t xml:space="preserve">(1998). Competitive altruism: from reciprocity to the handicap principle. </w:t>
      </w:r>
      <w:r w:rsidR="00BF5394" w:rsidRPr="00C51668">
        <w:rPr>
          <w:rFonts w:ascii="Sabon LT Std" w:hAnsi="Sabon LT Std"/>
          <w:i/>
          <w:iCs/>
          <w:color w:val="000000" w:themeColor="text1"/>
        </w:rPr>
        <w:t>Proceedings of the Royal Society of London. Series B: Biological Sciences, Vol. 265, Iss</w:t>
      </w:r>
      <w:r w:rsidR="00F417CD" w:rsidRPr="00C51668">
        <w:rPr>
          <w:rFonts w:ascii="Sabon LT Std" w:hAnsi="Sabon LT Std"/>
          <w:i/>
          <w:iCs/>
          <w:color w:val="000000" w:themeColor="text1"/>
        </w:rPr>
        <w:t>ue</w:t>
      </w:r>
      <w:r w:rsidR="00BF5394" w:rsidRPr="00C51668">
        <w:rPr>
          <w:rFonts w:ascii="Sabon LT Std" w:hAnsi="Sabon LT Std"/>
          <w:i/>
          <w:iCs/>
          <w:color w:val="000000" w:themeColor="text1"/>
        </w:rPr>
        <w:t xml:space="preserve"> 1394</w:t>
      </w:r>
      <w:r w:rsidR="00F417CD" w:rsidRPr="00C51668">
        <w:rPr>
          <w:rFonts w:ascii="Sabon LT Std" w:hAnsi="Sabon LT Std"/>
          <w:color w:val="000000" w:themeColor="text1"/>
        </w:rPr>
        <w:t>, 427-431.</w:t>
      </w:r>
    </w:p>
    <w:p w14:paraId="245440B4" w14:textId="77777777" w:rsidR="004212A4" w:rsidRPr="00C51668" w:rsidRDefault="004212A4" w:rsidP="00A07090">
      <w:pPr>
        <w:tabs>
          <w:tab w:val="left" w:pos="0"/>
        </w:tabs>
        <w:jc w:val="both"/>
        <w:rPr>
          <w:rFonts w:ascii="Sabon LT Std" w:hAnsi="Sabon LT Std"/>
          <w:color w:val="000000" w:themeColor="text1"/>
        </w:rPr>
      </w:pPr>
    </w:p>
    <w:p w14:paraId="51BC0834" w14:textId="47C7E82D" w:rsidR="00E819A0" w:rsidRPr="00C51668" w:rsidRDefault="004212A4" w:rsidP="00A07090">
      <w:pPr>
        <w:tabs>
          <w:tab w:val="left" w:pos="0"/>
        </w:tabs>
        <w:jc w:val="both"/>
        <w:rPr>
          <w:rFonts w:ascii="Sabon LT Std" w:hAnsi="Sabon LT Std"/>
          <w:color w:val="000000" w:themeColor="text1"/>
        </w:rPr>
      </w:pPr>
      <w:r w:rsidRPr="00C51668">
        <w:rPr>
          <w:rFonts w:ascii="Sabon LT Std" w:hAnsi="Sabon LT Std"/>
          <w:color w:val="000000" w:themeColor="text1"/>
        </w:rPr>
        <w:t>---</w:t>
      </w:r>
      <w:r w:rsidR="00E819A0" w:rsidRPr="00C51668">
        <w:rPr>
          <w:rFonts w:ascii="Sabon LT Std" w:hAnsi="Sabon LT Std"/>
          <w:color w:val="000000" w:themeColor="text1"/>
        </w:rPr>
        <w:t xml:space="preserve">(2005). Cooperation through interdependence. </w:t>
      </w:r>
      <w:r w:rsidR="00E819A0" w:rsidRPr="00C51668">
        <w:rPr>
          <w:rFonts w:ascii="Sabon LT Std" w:hAnsi="Sabon LT Std"/>
          <w:i/>
          <w:iCs/>
          <w:color w:val="000000" w:themeColor="text1"/>
        </w:rPr>
        <w:t>Animal Behaviour</w:t>
      </w:r>
      <w:r w:rsidR="00E819A0" w:rsidRPr="00C51668">
        <w:rPr>
          <w:rFonts w:ascii="Sabon LT Std" w:hAnsi="Sabon LT Std"/>
          <w:color w:val="000000" w:themeColor="text1"/>
        </w:rPr>
        <w:t xml:space="preserve">, </w:t>
      </w:r>
      <w:r w:rsidR="00E819A0" w:rsidRPr="00C51668">
        <w:rPr>
          <w:rFonts w:ascii="Sabon LT Std" w:hAnsi="Sabon LT Std"/>
          <w:i/>
          <w:iCs/>
          <w:color w:val="000000" w:themeColor="text1"/>
        </w:rPr>
        <w:t>70</w:t>
      </w:r>
      <w:r w:rsidR="00E819A0" w:rsidRPr="00C51668">
        <w:rPr>
          <w:rFonts w:ascii="Sabon LT Std" w:hAnsi="Sabon LT Std"/>
          <w:color w:val="000000" w:themeColor="text1"/>
        </w:rPr>
        <w:t>(4), 901-908.</w:t>
      </w:r>
    </w:p>
    <w:p w14:paraId="574FA8B5" w14:textId="77777777" w:rsidR="00FA64B6" w:rsidRPr="00C51668" w:rsidRDefault="00FA64B6" w:rsidP="00A07090">
      <w:pPr>
        <w:widowControl w:val="0"/>
        <w:autoSpaceDE w:val="0"/>
        <w:autoSpaceDN w:val="0"/>
        <w:adjustRightInd w:val="0"/>
        <w:jc w:val="both"/>
        <w:rPr>
          <w:rFonts w:ascii="Sabon LT Std" w:hAnsi="Sabon LT Std"/>
          <w:color w:val="000000"/>
        </w:rPr>
      </w:pPr>
    </w:p>
    <w:p w14:paraId="21924817" w14:textId="77777777" w:rsidR="00E819A0" w:rsidRPr="00C51668" w:rsidRDefault="00E819A0" w:rsidP="00A07090">
      <w:pPr>
        <w:widowControl w:val="0"/>
        <w:autoSpaceDE w:val="0"/>
        <w:autoSpaceDN w:val="0"/>
        <w:adjustRightInd w:val="0"/>
        <w:jc w:val="both"/>
        <w:rPr>
          <w:rFonts w:ascii="Sabon LT Std" w:hAnsi="Sabon LT Std"/>
          <w:color w:val="000000"/>
        </w:rPr>
      </w:pPr>
      <w:proofErr w:type="spellStart"/>
      <w:r w:rsidRPr="00C51668">
        <w:rPr>
          <w:rFonts w:ascii="Sabon LT Std" w:hAnsi="Sabon LT Std"/>
          <w:color w:val="000000"/>
        </w:rPr>
        <w:t>Rusch</w:t>
      </w:r>
      <w:proofErr w:type="spellEnd"/>
      <w:r w:rsidRPr="00C51668">
        <w:rPr>
          <w:rFonts w:ascii="Sabon LT Std" w:hAnsi="Sabon LT Std"/>
          <w:color w:val="000000"/>
        </w:rPr>
        <w:t xml:space="preserve">, H. &amp; </w:t>
      </w:r>
      <w:proofErr w:type="spellStart"/>
      <w:r w:rsidRPr="00C51668">
        <w:rPr>
          <w:rFonts w:ascii="Sabon LT Std" w:hAnsi="Sabon LT Std"/>
          <w:color w:val="000000"/>
        </w:rPr>
        <w:t>Luetge</w:t>
      </w:r>
      <w:proofErr w:type="spellEnd"/>
      <w:r w:rsidRPr="00C51668">
        <w:rPr>
          <w:rFonts w:ascii="Sabon LT Std" w:hAnsi="Sabon LT Std"/>
          <w:color w:val="000000"/>
        </w:rPr>
        <w:t xml:space="preserve">, C. (2016). </w:t>
      </w:r>
      <w:proofErr w:type="spellStart"/>
      <w:r w:rsidRPr="00C51668">
        <w:rPr>
          <w:rFonts w:ascii="Sabon LT Std" w:hAnsi="Sabon LT Std"/>
          <w:color w:val="000000"/>
        </w:rPr>
        <w:t>Spillovers</w:t>
      </w:r>
      <w:proofErr w:type="spellEnd"/>
      <w:r w:rsidRPr="00C51668">
        <w:rPr>
          <w:rFonts w:ascii="Sabon LT Std" w:hAnsi="Sabon LT Std"/>
          <w:color w:val="000000"/>
        </w:rPr>
        <w:t xml:space="preserve"> from coordination to cooperation: Evidence for the interdependence hypothesis? </w:t>
      </w:r>
      <w:r w:rsidRPr="00C51668">
        <w:rPr>
          <w:rFonts w:ascii="Sabon LT Std" w:hAnsi="Sabon LT Std"/>
          <w:i/>
          <w:iCs/>
          <w:color w:val="000000"/>
        </w:rPr>
        <w:t xml:space="preserve">Evolutionary </w:t>
      </w:r>
      <w:proofErr w:type="spellStart"/>
      <w:r w:rsidRPr="00C51668">
        <w:rPr>
          <w:rFonts w:ascii="Sabon LT Std" w:hAnsi="Sabon LT Std"/>
          <w:i/>
          <w:iCs/>
          <w:color w:val="000000"/>
        </w:rPr>
        <w:t>Behavioral</w:t>
      </w:r>
      <w:proofErr w:type="spellEnd"/>
      <w:r w:rsidRPr="00C51668">
        <w:rPr>
          <w:rFonts w:ascii="Sabon LT Std" w:hAnsi="Sabon LT Std"/>
          <w:i/>
          <w:iCs/>
          <w:color w:val="000000"/>
        </w:rPr>
        <w:t xml:space="preserve"> Sciences,</w:t>
      </w:r>
      <w:r w:rsidRPr="00C51668">
        <w:rPr>
          <w:rFonts w:ascii="Sabon LT Std" w:hAnsi="Sabon LT Std"/>
          <w:color w:val="000000"/>
        </w:rPr>
        <w:t xml:space="preserve"> 10(4): 284</w:t>
      </w:r>
    </w:p>
    <w:p w14:paraId="03E45D1F" w14:textId="726F9C17" w:rsidR="00E819A0" w:rsidRPr="00C51668" w:rsidRDefault="00E819A0" w:rsidP="00A07090">
      <w:pPr>
        <w:jc w:val="both"/>
        <w:rPr>
          <w:rFonts w:ascii="Sabon LT Std" w:hAnsi="Sabon LT Std"/>
        </w:rPr>
      </w:pPr>
    </w:p>
    <w:p w14:paraId="3EC4023C" w14:textId="514DD11F" w:rsidR="00483E44" w:rsidRPr="00C51668" w:rsidRDefault="00483E44" w:rsidP="00A07090">
      <w:pPr>
        <w:jc w:val="both"/>
        <w:rPr>
          <w:rFonts w:ascii="Sabon LT Std" w:hAnsi="Sabon LT Std"/>
        </w:rPr>
      </w:pPr>
      <w:r w:rsidRPr="00C51668">
        <w:rPr>
          <w:rFonts w:ascii="Tahoma" w:hAnsi="Tahoma" w:cs="Tahoma"/>
        </w:rPr>
        <w:t>﻿</w:t>
      </w:r>
      <w:proofErr w:type="spellStart"/>
      <w:r w:rsidRPr="00C51668">
        <w:rPr>
          <w:rFonts w:ascii="Sabon LT Std" w:hAnsi="Sabon LT Std"/>
        </w:rPr>
        <w:t>Schielzeth</w:t>
      </w:r>
      <w:proofErr w:type="spellEnd"/>
      <w:r w:rsidRPr="00C51668">
        <w:rPr>
          <w:rFonts w:ascii="Sabon LT Std" w:hAnsi="Sabon LT Std"/>
        </w:rPr>
        <w:t xml:space="preserve">, H., &amp; </w:t>
      </w:r>
      <w:proofErr w:type="spellStart"/>
      <w:r w:rsidRPr="00C51668">
        <w:rPr>
          <w:rFonts w:ascii="Sabon LT Std" w:hAnsi="Sabon LT Std"/>
        </w:rPr>
        <w:t>Forstmeier</w:t>
      </w:r>
      <w:proofErr w:type="spellEnd"/>
      <w:r w:rsidRPr="00C51668">
        <w:rPr>
          <w:rFonts w:ascii="Sabon LT Std" w:hAnsi="Sabon LT Std"/>
        </w:rPr>
        <w:t xml:space="preserve">, W. (2009). Conclusions beyond support: Overconfident estimates in mixed models. </w:t>
      </w:r>
      <w:proofErr w:type="spellStart"/>
      <w:r w:rsidRPr="00C51668">
        <w:rPr>
          <w:rFonts w:ascii="Sabon LT Std" w:hAnsi="Sabon LT Std"/>
          <w:i/>
          <w:iCs/>
        </w:rPr>
        <w:t>Behavioral</w:t>
      </w:r>
      <w:proofErr w:type="spellEnd"/>
      <w:r w:rsidRPr="00C51668">
        <w:rPr>
          <w:rFonts w:ascii="Sabon LT Std" w:hAnsi="Sabon LT Std"/>
          <w:i/>
          <w:iCs/>
        </w:rPr>
        <w:t xml:space="preserve"> Ecology, 20</w:t>
      </w:r>
      <w:r w:rsidRPr="00C51668">
        <w:rPr>
          <w:rFonts w:ascii="Sabon LT Std" w:hAnsi="Sabon LT Std"/>
        </w:rPr>
        <w:t>, 416–420.</w:t>
      </w:r>
    </w:p>
    <w:p w14:paraId="315C67FB" w14:textId="410DDA3B" w:rsidR="008E0757" w:rsidRPr="00C51668" w:rsidRDefault="008E0757" w:rsidP="00A07090">
      <w:pPr>
        <w:jc w:val="both"/>
        <w:rPr>
          <w:rFonts w:ascii="Sabon LT Std" w:hAnsi="Sabon LT Std"/>
        </w:rPr>
      </w:pPr>
    </w:p>
    <w:p w14:paraId="1D786CF5" w14:textId="0B131A6B" w:rsidR="008E0757" w:rsidRPr="00C51668" w:rsidRDefault="008E0757" w:rsidP="00A07090">
      <w:pPr>
        <w:jc w:val="both"/>
        <w:rPr>
          <w:rFonts w:ascii="Sabon LT Std" w:hAnsi="Sabon LT Std"/>
        </w:rPr>
      </w:pPr>
      <w:r w:rsidRPr="00C51668">
        <w:rPr>
          <w:rFonts w:ascii="Sabon LT Std" w:hAnsi="Sabon LT Std"/>
        </w:rPr>
        <w:t>Shea</w:t>
      </w:r>
      <w:r w:rsidR="00D61BDB" w:rsidRPr="00C51668">
        <w:rPr>
          <w:rFonts w:ascii="Sabon LT Std" w:hAnsi="Sabon LT Std"/>
        </w:rPr>
        <w:t xml:space="preserve">r, B. R. &amp; </w:t>
      </w:r>
      <w:proofErr w:type="spellStart"/>
      <w:r w:rsidR="00D61BDB" w:rsidRPr="00C51668">
        <w:rPr>
          <w:rFonts w:ascii="Sabon LT Std" w:hAnsi="Sabon LT Std"/>
        </w:rPr>
        <w:t>Zumbo</w:t>
      </w:r>
      <w:proofErr w:type="spellEnd"/>
      <w:r w:rsidR="00D61BDB" w:rsidRPr="00C51668">
        <w:rPr>
          <w:rFonts w:ascii="Sabon LT Std" w:hAnsi="Sabon LT Std"/>
        </w:rPr>
        <w:t xml:space="preserve">, B. D. (2013) False positives in multiple regression: unanticipated consequences of measurement error in the predictor variables. </w:t>
      </w:r>
      <w:r w:rsidR="00D61BDB" w:rsidRPr="00C51668">
        <w:rPr>
          <w:rFonts w:ascii="Sabon LT Std" w:hAnsi="Sabon LT Std"/>
          <w:i/>
          <w:iCs/>
        </w:rPr>
        <w:t>Educational and Psychological Measurement 73(5)</w:t>
      </w:r>
      <w:r w:rsidR="00D61BDB" w:rsidRPr="00C51668">
        <w:rPr>
          <w:rFonts w:ascii="Sabon LT Std" w:hAnsi="Sabon LT Std"/>
        </w:rPr>
        <w:t xml:space="preserve">, 733-756. </w:t>
      </w:r>
    </w:p>
    <w:p w14:paraId="2C1BA35A" w14:textId="77777777" w:rsidR="00483E44" w:rsidRPr="00C51668" w:rsidRDefault="00483E44" w:rsidP="00A07090">
      <w:pPr>
        <w:jc w:val="both"/>
        <w:rPr>
          <w:rFonts w:ascii="Sabon LT Std" w:hAnsi="Sabon LT Std"/>
        </w:rPr>
      </w:pPr>
    </w:p>
    <w:p w14:paraId="6AD51BAA" w14:textId="77777777" w:rsidR="00E819A0" w:rsidRPr="00C51668" w:rsidRDefault="00E819A0" w:rsidP="00A07090">
      <w:pPr>
        <w:widowControl w:val="0"/>
        <w:autoSpaceDE w:val="0"/>
        <w:autoSpaceDN w:val="0"/>
        <w:adjustRightInd w:val="0"/>
        <w:jc w:val="both"/>
        <w:rPr>
          <w:rFonts w:ascii="Sabon LT Std" w:hAnsi="Sabon LT Std"/>
          <w:color w:val="000000"/>
        </w:rPr>
      </w:pPr>
      <w:proofErr w:type="spellStart"/>
      <w:r w:rsidRPr="00C51668">
        <w:rPr>
          <w:rFonts w:ascii="Sabon LT Std" w:hAnsi="Sabon LT Std"/>
          <w:color w:val="000000"/>
        </w:rPr>
        <w:t>Skyrms</w:t>
      </w:r>
      <w:proofErr w:type="spellEnd"/>
      <w:r w:rsidRPr="00C51668">
        <w:rPr>
          <w:rFonts w:ascii="Sabon LT Std" w:hAnsi="Sabon LT Std"/>
          <w:color w:val="000000"/>
        </w:rPr>
        <w:t xml:space="preserve">, B. (2004). </w:t>
      </w:r>
      <w:r w:rsidRPr="00C51668">
        <w:rPr>
          <w:rFonts w:ascii="Sabon LT Std" w:hAnsi="Sabon LT Std"/>
          <w:i/>
          <w:iCs/>
          <w:color w:val="000000"/>
        </w:rPr>
        <w:t>The stag hunt and the evolution of social structure</w:t>
      </w:r>
      <w:r w:rsidRPr="00C51668">
        <w:rPr>
          <w:rFonts w:ascii="Sabon LT Std" w:hAnsi="Sabon LT Std"/>
          <w:color w:val="000000"/>
        </w:rPr>
        <w:t xml:space="preserve">. Cambridge, UK: Cambridge University Press. </w:t>
      </w:r>
    </w:p>
    <w:p w14:paraId="0C934BD0" w14:textId="77777777" w:rsidR="00E819A0" w:rsidRPr="00C51668" w:rsidRDefault="00E819A0" w:rsidP="00A07090">
      <w:pPr>
        <w:widowControl w:val="0"/>
        <w:autoSpaceDE w:val="0"/>
        <w:autoSpaceDN w:val="0"/>
        <w:adjustRightInd w:val="0"/>
        <w:jc w:val="both"/>
        <w:rPr>
          <w:rFonts w:ascii="Sabon LT Std" w:hAnsi="Sabon LT Std"/>
          <w:color w:val="000000"/>
        </w:rPr>
      </w:pPr>
    </w:p>
    <w:p w14:paraId="0E570BBE" w14:textId="40B4D4E0" w:rsidR="00E819A0" w:rsidRPr="00C51668" w:rsidRDefault="00E819A0" w:rsidP="00A07090">
      <w:pPr>
        <w:widowControl w:val="0"/>
        <w:autoSpaceDE w:val="0"/>
        <w:autoSpaceDN w:val="0"/>
        <w:adjustRightInd w:val="0"/>
        <w:jc w:val="both"/>
        <w:rPr>
          <w:rFonts w:ascii="Sabon LT Std" w:hAnsi="Sabon LT Std"/>
          <w:color w:val="000000"/>
        </w:rPr>
      </w:pPr>
      <w:r w:rsidRPr="00C51668">
        <w:rPr>
          <w:rFonts w:ascii="Sabon LT Std" w:hAnsi="Sabon LT Std"/>
          <w:color w:val="222222"/>
          <w:shd w:val="clear" w:color="auto" w:fill="FFFFFF"/>
        </w:rPr>
        <w:t>Smith, J. M. (1964). Group selection and kin selection. </w:t>
      </w:r>
      <w:r w:rsidRPr="00C51668">
        <w:rPr>
          <w:rFonts w:ascii="Sabon LT Std" w:hAnsi="Sabon LT Std"/>
          <w:i/>
          <w:iCs/>
          <w:color w:val="222222"/>
        </w:rPr>
        <w:t>Nature</w:t>
      </w:r>
      <w:r w:rsidRPr="00C51668">
        <w:rPr>
          <w:rFonts w:ascii="Sabon LT Std" w:hAnsi="Sabon LT Std"/>
          <w:color w:val="222222"/>
          <w:shd w:val="clear" w:color="auto" w:fill="FFFFFF"/>
        </w:rPr>
        <w:t>, </w:t>
      </w:r>
      <w:r w:rsidRPr="00C51668">
        <w:rPr>
          <w:rFonts w:ascii="Sabon LT Std" w:hAnsi="Sabon LT Std"/>
          <w:i/>
          <w:iCs/>
          <w:color w:val="222222"/>
        </w:rPr>
        <w:t>201</w:t>
      </w:r>
      <w:r w:rsidRPr="00C51668">
        <w:rPr>
          <w:rFonts w:ascii="Sabon LT Std" w:hAnsi="Sabon LT Std"/>
          <w:color w:val="222222"/>
          <w:shd w:val="clear" w:color="auto" w:fill="FFFFFF"/>
        </w:rPr>
        <w:t>(4924), 1145-1147.</w:t>
      </w:r>
    </w:p>
    <w:p w14:paraId="0EC5D10C" w14:textId="77777777" w:rsidR="00E819A0" w:rsidRPr="00C51668" w:rsidRDefault="00E819A0" w:rsidP="00A07090">
      <w:pPr>
        <w:jc w:val="both"/>
        <w:rPr>
          <w:rFonts w:ascii="Sabon LT Std" w:hAnsi="Sabon LT Std"/>
        </w:rPr>
      </w:pPr>
    </w:p>
    <w:p w14:paraId="55F17ED1" w14:textId="77777777" w:rsidR="00E819A0" w:rsidRPr="00C51668" w:rsidRDefault="00E819A0" w:rsidP="00A07090">
      <w:pPr>
        <w:widowControl w:val="0"/>
        <w:autoSpaceDE w:val="0"/>
        <w:autoSpaceDN w:val="0"/>
        <w:adjustRightInd w:val="0"/>
        <w:jc w:val="both"/>
        <w:rPr>
          <w:rFonts w:ascii="Sabon LT Std" w:hAnsi="Sabon LT Std"/>
          <w:color w:val="000000"/>
        </w:rPr>
      </w:pPr>
      <w:proofErr w:type="spellStart"/>
      <w:r w:rsidRPr="00C51668">
        <w:rPr>
          <w:rFonts w:ascii="Sabon LT Std" w:hAnsi="Sabon LT Std"/>
          <w:color w:val="000000"/>
        </w:rPr>
        <w:t>Tomasello</w:t>
      </w:r>
      <w:proofErr w:type="spellEnd"/>
      <w:r w:rsidRPr="00C51668">
        <w:rPr>
          <w:rFonts w:ascii="Sabon LT Std" w:hAnsi="Sabon LT Std"/>
          <w:color w:val="000000"/>
        </w:rPr>
        <w:t xml:space="preserve">, M. (2009). </w:t>
      </w:r>
      <w:r w:rsidRPr="00C51668">
        <w:rPr>
          <w:rFonts w:ascii="Sabon LT Std" w:hAnsi="Sabon LT Std"/>
          <w:i/>
          <w:iCs/>
          <w:color w:val="000000"/>
        </w:rPr>
        <w:t>Why we cooperate</w:t>
      </w:r>
      <w:r w:rsidRPr="00C51668">
        <w:rPr>
          <w:rFonts w:ascii="Sabon LT Std" w:hAnsi="Sabon LT Std"/>
          <w:color w:val="000000"/>
        </w:rPr>
        <w:t xml:space="preserve">. Cambridge, MA: MIT Press. </w:t>
      </w:r>
    </w:p>
    <w:p w14:paraId="74D8BC71" w14:textId="77777777" w:rsidR="00E819A0" w:rsidRPr="00C51668" w:rsidRDefault="00E819A0" w:rsidP="00A07090">
      <w:pPr>
        <w:widowControl w:val="0"/>
        <w:autoSpaceDE w:val="0"/>
        <w:autoSpaceDN w:val="0"/>
        <w:adjustRightInd w:val="0"/>
        <w:jc w:val="both"/>
        <w:rPr>
          <w:rFonts w:ascii="Sabon LT Std" w:hAnsi="Sabon LT Std"/>
          <w:color w:val="000000"/>
        </w:rPr>
      </w:pPr>
    </w:p>
    <w:p w14:paraId="39C22BF8" w14:textId="061210D0" w:rsidR="00E819A0" w:rsidRPr="00C51668" w:rsidRDefault="00E819A0" w:rsidP="00A07090">
      <w:pPr>
        <w:jc w:val="both"/>
        <w:rPr>
          <w:rFonts w:ascii="Sabon LT Std" w:hAnsi="Sabon LT Std"/>
          <w:color w:val="222222"/>
          <w:shd w:val="clear" w:color="auto" w:fill="FFFFFF"/>
        </w:rPr>
      </w:pPr>
      <w:proofErr w:type="spellStart"/>
      <w:r w:rsidRPr="00C51668">
        <w:rPr>
          <w:rFonts w:ascii="Sabon LT Std" w:hAnsi="Sabon LT Std"/>
          <w:color w:val="222222"/>
          <w:shd w:val="clear" w:color="auto" w:fill="FFFFFF"/>
        </w:rPr>
        <w:t>Trivers</w:t>
      </w:r>
      <w:proofErr w:type="spellEnd"/>
      <w:r w:rsidRPr="00C51668">
        <w:rPr>
          <w:rFonts w:ascii="Sabon LT Std" w:hAnsi="Sabon LT Std"/>
          <w:color w:val="222222"/>
          <w:shd w:val="clear" w:color="auto" w:fill="FFFFFF"/>
        </w:rPr>
        <w:t>, R. L. (1971). The evolution of reciprocal altruism. </w:t>
      </w:r>
      <w:r w:rsidRPr="00C51668">
        <w:rPr>
          <w:rFonts w:ascii="Sabon LT Std" w:hAnsi="Sabon LT Std"/>
          <w:i/>
          <w:iCs/>
          <w:color w:val="222222"/>
        </w:rPr>
        <w:t>The Quarterly review of biology</w:t>
      </w:r>
      <w:r w:rsidRPr="00C51668">
        <w:rPr>
          <w:rFonts w:ascii="Sabon LT Std" w:hAnsi="Sabon LT Std"/>
          <w:color w:val="222222"/>
          <w:shd w:val="clear" w:color="auto" w:fill="FFFFFF"/>
        </w:rPr>
        <w:t>, </w:t>
      </w:r>
      <w:r w:rsidRPr="00C51668">
        <w:rPr>
          <w:rFonts w:ascii="Sabon LT Std" w:hAnsi="Sabon LT Std"/>
          <w:i/>
          <w:iCs/>
          <w:color w:val="222222"/>
        </w:rPr>
        <w:t>46</w:t>
      </w:r>
      <w:r w:rsidRPr="00C51668">
        <w:rPr>
          <w:rFonts w:ascii="Sabon LT Std" w:hAnsi="Sabon LT Std"/>
          <w:color w:val="222222"/>
          <w:shd w:val="clear" w:color="auto" w:fill="FFFFFF"/>
        </w:rPr>
        <w:t>(1), 35-57.</w:t>
      </w:r>
    </w:p>
    <w:p w14:paraId="189ECD4A" w14:textId="77777777" w:rsidR="005814D6" w:rsidRPr="00C51668" w:rsidRDefault="005814D6" w:rsidP="00A07090">
      <w:pPr>
        <w:jc w:val="both"/>
        <w:rPr>
          <w:rFonts w:ascii="Sabon LT Std" w:hAnsi="Sabon LT Std"/>
          <w:color w:val="222222"/>
          <w:shd w:val="clear" w:color="auto" w:fill="FFFFFF"/>
        </w:rPr>
      </w:pPr>
    </w:p>
    <w:p w14:paraId="0B9C75CB" w14:textId="77777777" w:rsidR="004212A4" w:rsidRPr="00C51668" w:rsidRDefault="004212A4" w:rsidP="00A07090">
      <w:pPr>
        <w:jc w:val="both"/>
        <w:rPr>
          <w:rFonts w:ascii="Sabon LT Std" w:hAnsi="Sabon LT Std"/>
          <w:lang w:val="de-DE"/>
        </w:rPr>
      </w:pPr>
      <w:proofErr w:type="spellStart"/>
      <w:r w:rsidRPr="00C51668">
        <w:rPr>
          <w:rFonts w:ascii="Sabon LT Std" w:hAnsi="Sabon LT Std"/>
          <w:lang w:val="en-US"/>
        </w:rPr>
        <w:t>Valdesolo</w:t>
      </w:r>
      <w:proofErr w:type="spellEnd"/>
      <w:r w:rsidRPr="00C51668">
        <w:rPr>
          <w:rFonts w:ascii="Sabon LT Std" w:hAnsi="Sabon LT Std"/>
          <w:lang w:val="en-US"/>
        </w:rPr>
        <w:t xml:space="preserve">, P., &amp; </w:t>
      </w:r>
      <w:proofErr w:type="spellStart"/>
      <w:r w:rsidRPr="00C51668">
        <w:rPr>
          <w:rFonts w:ascii="Sabon LT Std" w:hAnsi="Sabon LT Std"/>
          <w:lang w:val="en-US"/>
        </w:rPr>
        <w:t>DeSteno</w:t>
      </w:r>
      <w:proofErr w:type="spellEnd"/>
      <w:r w:rsidRPr="00C51668">
        <w:rPr>
          <w:rFonts w:ascii="Sabon LT Std" w:hAnsi="Sabon LT Std"/>
          <w:lang w:val="en-US"/>
        </w:rPr>
        <w:t xml:space="preserve">, D. (2011). Synchrony and the social tuning of compassion. </w:t>
      </w:r>
      <w:r w:rsidRPr="00C51668">
        <w:rPr>
          <w:rFonts w:ascii="Sabon LT Std" w:hAnsi="Sabon LT Std"/>
          <w:i/>
          <w:lang w:val="de-DE"/>
        </w:rPr>
        <w:t>Emotion</w:t>
      </w:r>
      <w:r w:rsidRPr="00C51668">
        <w:rPr>
          <w:rFonts w:ascii="Sabon LT Std" w:hAnsi="Sabon LT Std"/>
          <w:lang w:val="de-DE"/>
        </w:rPr>
        <w:t xml:space="preserve">, </w:t>
      </w:r>
      <w:r w:rsidRPr="00C51668">
        <w:rPr>
          <w:rFonts w:ascii="Sabon LT Std" w:hAnsi="Sabon LT Std"/>
          <w:i/>
          <w:lang w:val="de-DE"/>
        </w:rPr>
        <w:t>11</w:t>
      </w:r>
      <w:r w:rsidRPr="00C51668">
        <w:rPr>
          <w:rFonts w:ascii="Sabon LT Std" w:hAnsi="Sabon LT Std"/>
          <w:lang w:val="de-DE"/>
        </w:rPr>
        <w:t>(2), 262.</w:t>
      </w:r>
    </w:p>
    <w:p w14:paraId="4C4030F0" w14:textId="77777777" w:rsidR="005814D6" w:rsidRPr="00C51668" w:rsidRDefault="005814D6" w:rsidP="00A07090">
      <w:pPr>
        <w:jc w:val="both"/>
        <w:rPr>
          <w:rFonts w:ascii="Sabon LT Std" w:hAnsi="Sabon LT Std"/>
          <w:color w:val="222222"/>
          <w:shd w:val="clear" w:color="auto" w:fill="FFFFFF"/>
          <w:lang w:val="da-DK"/>
        </w:rPr>
      </w:pPr>
    </w:p>
    <w:p w14:paraId="63CB069D" w14:textId="77777777" w:rsidR="004212A4" w:rsidRPr="00C51668" w:rsidRDefault="004212A4" w:rsidP="00A07090">
      <w:pPr>
        <w:jc w:val="both"/>
        <w:rPr>
          <w:rFonts w:ascii="Sabon LT Std" w:hAnsi="Sabon LT Std"/>
          <w:lang w:val="en-US"/>
        </w:rPr>
      </w:pPr>
      <w:r w:rsidRPr="00C51668">
        <w:rPr>
          <w:rFonts w:ascii="Sabon LT Std" w:hAnsi="Sabon LT Std"/>
          <w:lang w:val="en-US"/>
        </w:rPr>
        <w:t xml:space="preserve">Van </w:t>
      </w:r>
      <w:proofErr w:type="spellStart"/>
      <w:r w:rsidRPr="00C51668">
        <w:rPr>
          <w:rFonts w:ascii="Sabon LT Std" w:hAnsi="Sabon LT Std"/>
          <w:lang w:val="en-US"/>
        </w:rPr>
        <w:t>Baaren</w:t>
      </w:r>
      <w:proofErr w:type="spellEnd"/>
      <w:r w:rsidRPr="00C51668">
        <w:rPr>
          <w:rFonts w:ascii="Sabon LT Std" w:hAnsi="Sabon LT Std"/>
          <w:lang w:val="en-US"/>
        </w:rPr>
        <w:t xml:space="preserve">, R. B., Holland, R. W., Kawakami, K., &amp; Van Knippenberg, A. (2004). Mimicry and prosocial behavior. </w:t>
      </w:r>
      <w:r w:rsidRPr="00C51668">
        <w:rPr>
          <w:rFonts w:ascii="Sabon LT Std" w:hAnsi="Sabon LT Std"/>
          <w:i/>
          <w:lang w:val="en-US"/>
        </w:rPr>
        <w:t>Psychological Science</w:t>
      </w:r>
      <w:r w:rsidRPr="00C51668">
        <w:rPr>
          <w:rFonts w:ascii="Sabon LT Std" w:hAnsi="Sabon LT Std"/>
          <w:lang w:val="en-US"/>
        </w:rPr>
        <w:t xml:space="preserve">, </w:t>
      </w:r>
      <w:r w:rsidRPr="00C51668">
        <w:rPr>
          <w:rFonts w:ascii="Sabon LT Std" w:hAnsi="Sabon LT Std"/>
          <w:i/>
          <w:lang w:val="en-US"/>
        </w:rPr>
        <w:t>15</w:t>
      </w:r>
      <w:r w:rsidRPr="00C51668">
        <w:rPr>
          <w:rFonts w:ascii="Sabon LT Std" w:hAnsi="Sabon LT Std"/>
          <w:lang w:val="en-US"/>
        </w:rPr>
        <w:t>(1), 71–74.</w:t>
      </w:r>
    </w:p>
    <w:p w14:paraId="6567C754" w14:textId="77777777" w:rsidR="006F1195" w:rsidRPr="00C51668" w:rsidRDefault="006F1195" w:rsidP="00A07090">
      <w:pPr>
        <w:jc w:val="both"/>
        <w:rPr>
          <w:rFonts w:ascii="Sabon LT Std" w:hAnsi="Sabon LT Std"/>
          <w:lang w:val="en-US"/>
        </w:rPr>
      </w:pPr>
    </w:p>
    <w:p w14:paraId="2F798E16" w14:textId="77777777" w:rsidR="00E819A0" w:rsidRPr="00C51668" w:rsidRDefault="00E819A0" w:rsidP="00A07090">
      <w:pPr>
        <w:widowControl w:val="0"/>
        <w:autoSpaceDE w:val="0"/>
        <w:autoSpaceDN w:val="0"/>
        <w:adjustRightInd w:val="0"/>
        <w:jc w:val="both"/>
        <w:rPr>
          <w:rFonts w:ascii="Sabon LT Std" w:hAnsi="Sabon LT Std"/>
          <w:color w:val="000000"/>
        </w:rPr>
      </w:pPr>
      <w:r w:rsidRPr="00C51668">
        <w:rPr>
          <w:rFonts w:ascii="Sabon LT Std" w:hAnsi="Sabon LT Std"/>
          <w:color w:val="000000"/>
          <w:lang w:val="de-DE"/>
        </w:rPr>
        <w:t xml:space="preserve">West, S. A., Griffin, A. S., &amp; Gardner, A. (2007). </w:t>
      </w:r>
      <w:r w:rsidRPr="00C51668">
        <w:rPr>
          <w:rFonts w:ascii="Sabon LT Std" w:hAnsi="Sabon LT Std"/>
          <w:color w:val="000000"/>
        </w:rPr>
        <w:t xml:space="preserve">Evolutionary explanations for cooperation. </w:t>
      </w:r>
      <w:r w:rsidRPr="00C51668">
        <w:rPr>
          <w:rFonts w:ascii="Sabon LT Std" w:hAnsi="Sabon LT Std"/>
          <w:i/>
          <w:iCs/>
          <w:color w:val="000000"/>
        </w:rPr>
        <w:t xml:space="preserve">Current Biology, 17, </w:t>
      </w:r>
      <w:r w:rsidRPr="00C51668">
        <w:rPr>
          <w:rFonts w:ascii="Sabon LT Std" w:hAnsi="Sabon LT Std"/>
          <w:color w:val="000000"/>
        </w:rPr>
        <w:t xml:space="preserve">R661–R672. http://dx.doi.org/10 .1016/j.cub.2007.06.004 </w:t>
      </w:r>
    </w:p>
    <w:p w14:paraId="22D901CB" w14:textId="7A26873C" w:rsidR="006043A5" w:rsidRPr="00C51668" w:rsidRDefault="006043A5" w:rsidP="00A07090">
      <w:pPr>
        <w:jc w:val="both"/>
        <w:rPr>
          <w:rFonts w:ascii="Sabon LT Std" w:hAnsi="Sabon LT Std"/>
          <w:color w:val="000000" w:themeColor="text1"/>
        </w:rPr>
      </w:pPr>
    </w:p>
    <w:p w14:paraId="331EF55E" w14:textId="3DD41FAB" w:rsidR="006043A5" w:rsidRPr="00C51668" w:rsidRDefault="006043A5" w:rsidP="00A07090">
      <w:pPr>
        <w:jc w:val="both"/>
        <w:rPr>
          <w:rFonts w:ascii="Sabon LT Std" w:hAnsi="Sabon LT Std"/>
          <w:color w:val="000000" w:themeColor="text1"/>
        </w:rPr>
      </w:pPr>
      <w:proofErr w:type="spellStart"/>
      <w:r w:rsidRPr="00C51668">
        <w:rPr>
          <w:rFonts w:ascii="Sabon LT Std" w:hAnsi="Sabon LT Std"/>
          <w:color w:val="000000" w:themeColor="text1"/>
        </w:rPr>
        <w:t>Wiltermuth</w:t>
      </w:r>
      <w:proofErr w:type="spellEnd"/>
      <w:r w:rsidRPr="00C51668">
        <w:rPr>
          <w:rFonts w:ascii="Sabon LT Std" w:hAnsi="Sabon LT Std"/>
          <w:color w:val="000000" w:themeColor="text1"/>
        </w:rPr>
        <w:t xml:space="preserve">, S. S. &amp; Heath, C. (2009) Synchrony and cooperation. </w:t>
      </w:r>
      <w:r w:rsidRPr="00C51668">
        <w:rPr>
          <w:rFonts w:ascii="Sabon LT Std" w:hAnsi="Sabon LT Std"/>
          <w:i/>
          <w:iCs/>
          <w:color w:val="000000" w:themeColor="text1"/>
        </w:rPr>
        <w:t>Psychological Science Vol. 20 (1)</w:t>
      </w:r>
      <w:r w:rsidRPr="00C51668">
        <w:rPr>
          <w:rFonts w:ascii="Sabon LT Std" w:hAnsi="Sabon LT Std"/>
          <w:color w:val="000000" w:themeColor="text1"/>
        </w:rPr>
        <w:t xml:space="preserve">, 1 -5. </w:t>
      </w:r>
    </w:p>
    <w:sectPr w:rsidR="006043A5" w:rsidRPr="00C51668" w:rsidSect="005C1BB0">
      <w:headerReference w:type="default" r:id="rId25"/>
      <w:footerReference w:type="even" r:id="rId26"/>
      <w:footerReference w:type="default" r:id="rId2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Butterfill, Stephen" w:date="2020-04-03T11:40:00Z" w:initials="BS">
    <w:p w14:paraId="04276B9F" w14:textId="0CA1AA19" w:rsidR="00481C4F" w:rsidRDefault="00481C4F">
      <w:pPr>
        <w:pStyle w:val="CommentText"/>
      </w:pPr>
      <w:r>
        <w:rPr>
          <w:rStyle w:val="CommentReference"/>
        </w:rPr>
        <w:annotationRef/>
      </w:r>
      <w:r>
        <w:t>Specify which coefficient is included in which Model.</w:t>
      </w:r>
    </w:p>
  </w:comment>
  <w:comment w:id="40" w:author="Butterfill, Stephen" w:date="2020-04-03T11:41:00Z" w:initials="BS">
    <w:p w14:paraId="310730E3" w14:textId="3F78FB55" w:rsidR="00481C4F" w:rsidRDefault="00481C4F">
      <w:pPr>
        <w:pStyle w:val="CommentText"/>
      </w:pPr>
      <w:r>
        <w:rPr>
          <w:rStyle w:val="CommentReference"/>
        </w:rPr>
        <w:annotationRef/>
      </w:r>
      <w:r>
        <w:t>Why Model 1?</w:t>
      </w:r>
    </w:p>
  </w:comment>
  <w:comment w:id="41" w:author="Butterfill, Stephen" w:date="2020-04-03T11:42:00Z" w:initials="BS">
    <w:p w14:paraId="5B79EE0D" w14:textId="154C16FC" w:rsidR="00481C4F" w:rsidRDefault="00481C4F">
      <w:pPr>
        <w:pStyle w:val="CommentText"/>
      </w:pPr>
      <w:r>
        <w:rPr>
          <w:rStyle w:val="CommentReference"/>
        </w:rPr>
        <w:annotationRef/>
      </w:r>
      <w:r>
        <w:t>Why model 2?</w:t>
      </w:r>
    </w:p>
  </w:comment>
  <w:comment w:id="42" w:author="s" w:date="2020-04-03T12:16:00Z" w:initials="s">
    <w:p w14:paraId="121B8121" w14:textId="12AC269B" w:rsidR="00EC1F4A" w:rsidRDefault="00EC1F4A" w:rsidP="00EC1F4A">
      <w:pPr>
        <w:pStyle w:val="CommentText"/>
      </w:pPr>
      <w:r>
        <w:rPr>
          <w:rStyle w:val="CommentReference"/>
        </w:rPr>
        <w:annotationRef/>
      </w:r>
      <w:r>
        <w:t xml:space="preserve">Specify what Models 1 &amp; 2 are. (Model 1 includes </w:t>
      </w:r>
      <w:r>
        <w:rPr>
          <w:rFonts w:ascii="Sabon LT Std" w:hAnsi="Sabon LT Std"/>
          <w:color w:val="000000" w:themeColor="text1"/>
        </w:rPr>
        <w:t xml:space="preserve">the </w:t>
      </w:r>
      <w:r w:rsidRPr="00C51668">
        <w:rPr>
          <w:rFonts w:ascii="Sabon LT Std" w:hAnsi="Sabon LT Std"/>
          <w:color w:val="000000" w:themeColor="text1"/>
        </w:rPr>
        <w:t>by-subject random coefficient</w:t>
      </w:r>
      <w:r w:rsidRPr="00C51668">
        <w:rPr>
          <w:rFonts w:ascii="Sabon LT Std" w:hAnsi="Sabon LT Std"/>
          <w:color w:val="000000" w:themeColor="text1"/>
        </w:rPr>
        <w:t xml:space="preserve"> </w:t>
      </w:r>
      <w:r>
        <w:rPr>
          <w:rFonts w:ascii="Sabon LT Std" w:hAnsi="Sabon LT Std"/>
          <w:color w:val="000000" w:themeColor="text1"/>
        </w:rPr>
        <w:t>corresponding to</w:t>
      </w:r>
      <w:r>
        <w:rPr>
          <w:rFonts w:ascii="Sabon LT Std" w:hAnsi="Sabon LT Std"/>
          <w:color w:val="000000" w:themeColor="text1"/>
        </w:rPr>
        <w:t xml:space="preserve"> the IV Partner Condition; Model 2 …?)</w:t>
      </w:r>
    </w:p>
  </w:comment>
  <w:comment w:id="115" w:author="Butterfill, Stephen" w:date="2020-04-02T22:18:00Z" w:initials="BS">
    <w:p w14:paraId="14662B23" w14:textId="5954B0F7" w:rsidR="00481C4F" w:rsidRDefault="00481C4F">
      <w:pPr>
        <w:pStyle w:val="CommentText"/>
      </w:pPr>
      <w:r>
        <w:rPr>
          <w:rStyle w:val="CommentReference"/>
        </w:rPr>
        <w:annotationRef/>
      </w:r>
      <w:r>
        <w:t>I think we need a sentence around here explaining that the Participant was now in the position where her getting the highest available reward depends on the partner choosing the cooperative option.</w:t>
      </w:r>
    </w:p>
  </w:comment>
  <w:comment w:id="158" w:author="Butterfill, Stephen" w:date="2020-04-02T22:43:00Z" w:initials="BS">
    <w:p w14:paraId="66D68707" w14:textId="768817E3" w:rsidR="00481C4F" w:rsidRDefault="00481C4F">
      <w:pPr>
        <w:pStyle w:val="CommentText"/>
      </w:pPr>
      <w:r>
        <w:rPr>
          <w:rStyle w:val="CommentReference"/>
        </w:rPr>
        <w:annotationRef/>
      </w:r>
      <w:r>
        <w:t>Should we conclude with the main message? (Tricky to do without repetition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276B9F" w15:done="0"/>
  <w15:commentEx w15:paraId="310730E3" w15:done="0"/>
  <w15:commentEx w15:paraId="5B79EE0D" w15:done="0"/>
  <w15:commentEx w15:paraId="121B8121" w15:done="0"/>
  <w15:commentEx w15:paraId="14662B23" w15:done="0"/>
  <w15:commentEx w15:paraId="66D68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276B9F" w16cid:durableId="22319F3A"/>
  <w16cid:commentId w16cid:paraId="310730E3" w16cid:durableId="22319F4E"/>
  <w16cid:commentId w16cid:paraId="5B79EE0D" w16cid:durableId="22319F95"/>
  <w16cid:commentId w16cid:paraId="121B8121" w16cid:durableId="2231A7B7"/>
  <w16cid:commentId w16cid:paraId="14662B23" w16cid:durableId="2230E353"/>
  <w16cid:commentId w16cid:paraId="66D68707" w16cid:durableId="2230E8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C5489" w14:textId="77777777" w:rsidR="002F46EF" w:rsidRDefault="002F46EF" w:rsidP="002F161B">
      <w:r>
        <w:separator/>
      </w:r>
    </w:p>
  </w:endnote>
  <w:endnote w:type="continuationSeparator" w:id="0">
    <w:p w14:paraId="5F80E3DC" w14:textId="77777777" w:rsidR="002F46EF" w:rsidRDefault="002F46EF" w:rsidP="002F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66E1E" w14:textId="77777777" w:rsidR="00481C4F" w:rsidRDefault="00481C4F" w:rsidP="009D1A0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312CF4" w14:textId="77777777" w:rsidR="00481C4F" w:rsidRDefault="00481C4F" w:rsidP="00400F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648AF" w14:textId="2F878E9D" w:rsidR="00481C4F" w:rsidRDefault="00481C4F" w:rsidP="009D1A0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567034C" w14:textId="77777777" w:rsidR="00481C4F" w:rsidRDefault="00481C4F" w:rsidP="00400F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E7CD9" w14:textId="77777777" w:rsidR="002F46EF" w:rsidRDefault="002F46EF" w:rsidP="002F161B">
      <w:r>
        <w:separator/>
      </w:r>
    </w:p>
  </w:footnote>
  <w:footnote w:type="continuationSeparator" w:id="0">
    <w:p w14:paraId="06B880B3" w14:textId="77777777" w:rsidR="002F46EF" w:rsidRDefault="002F46EF" w:rsidP="002F1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89A34" w14:textId="22BD6067" w:rsidR="00481C4F" w:rsidRPr="00166C3B" w:rsidRDefault="00481C4F" w:rsidP="00166C3B">
    <w:pPr>
      <w:spacing w:line="360" w:lineRule="auto"/>
      <w:jc w:val="both"/>
      <w:outlineLvl w:val="0"/>
      <w:rPr>
        <w:color w:val="000000" w:themeColor="text1"/>
      </w:rPr>
    </w:pPr>
    <w:r w:rsidRPr="009A0A7C">
      <w:rPr>
        <w:color w:val="000000" w:themeColor="text1"/>
      </w:rPr>
      <w:t>Coordinated Decision-Making Boosts Altruism – But Not Trust</w:t>
    </w:r>
    <w:r>
      <w:rPr>
        <w:color w:val="000000" w:themeColor="text1"/>
      </w:rPr>
      <w:tab/>
    </w:r>
    <w:r>
      <w:rPr>
        <w:rFonts w:ascii="Garamond" w:hAnsi="Garamond"/>
      </w:rPr>
      <w:tab/>
    </w:r>
    <w:r>
      <w:rPr>
        <w:rFonts w:ascii="Garamond" w:hAnsi="Garamond"/>
      </w:rPr>
      <w:tab/>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436D"/>
    <w:multiLevelType w:val="hybridMultilevel"/>
    <w:tmpl w:val="17EC0D66"/>
    <w:lvl w:ilvl="0" w:tplc="4B02FA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542F8C"/>
    <w:multiLevelType w:val="hybridMultilevel"/>
    <w:tmpl w:val="BA5E2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F2780"/>
    <w:multiLevelType w:val="hybridMultilevel"/>
    <w:tmpl w:val="727ECE28"/>
    <w:lvl w:ilvl="0" w:tplc="F84C10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9677CD1"/>
    <w:multiLevelType w:val="hybridMultilevel"/>
    <w:tmpl w:val="4E8CB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85467"/>
    <w:multiLevelType w:val="hybridMultilevel"/>
    <w:tmpl w:val="63A2C04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E3C99"/>
    <w:multiLevelType w:val="hybridMultilevel"/>
    <w:tmpl w:val="B3204CD8"/>
    <w:lvl w:ilvl="0" w:tplc="FFE45BD6">
      <w:start w:val="19"/>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453C6"/>
    <w:multiLevelType w:val="hybridMultilevel"/>
    <w:tmpl w:val="125A875A"/>
    <w:lvl w:ilvl="0" w:tplc="93664F50">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2F4B8C"/>
    <w:multiLevelType w:val="hybridMultilevel"/>
    <w:tmpl w:val="E2C4FCEA"/>
    <w:lvl w:ilvl="0" w:tplc="5FFCDD7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2A541E"/>
    <w:multiLevelType w:val="hybridMultilevel"/>
    <w:tmpl w:val="813EA5D8"/>
    <w:lvl w:ilvl="0" w:tplc="6EB8E038">
      <w:start w:val="19"/>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8"/>
  </w:num>
  <w:num w:numId="8">
    <w:abstractNumId w:val="7"/>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tterfill, Stephen">
    <w15:presenceInfo w15:providerId="AD" w15:userId="S::pysdag@live.warwick.ac.uk::9ca1df95-2bad-4d61-8636-d3557d7d1f5a"/>
  </w15:person>
  <w15:person w15:author="s">
    <w15:presenceInfo w15:providerId="None" w15:userI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3BA"/>
    <w:rsid w:val="00001338"/>
    <w:rsid w:val="00004EE8"/>
    <w:rsid w:val="000054FB"/>
    <w:rsid w:val="000063CF"/>
    <w:rsid w:val="000069C9"/>
    <w:rsid w:val="00006F5C"/>
    <w:rsid w:val="00007253"/>
    <w:rsid w:val="00007D7E"/>
    <w:rsid w:val="00007E81"/>
    <w:rsid w:val="00007EC1"/>
    <w:rsid w:val="00010945"/>
    <w:rsid w:val="000133DA"/>
    <w:rsid w:val="0001496C"/>
    <w:rsid w:val="00014CC2"/>
    <w:rsid w:val="00015A2A"/>
    <w:rsid w:val="00015DDC"/>
    <w:rsid w:val="00021EA5"/>
    <w:rsid w:val="0002200B"/>
    <w:rsid w:val="00022E40"/>
    <w:rsid w:val="0002459D"/>
    <w:rsid w:val="00024723"/>
    <w:rsid w:val="00024CE2"/>
    <w:rsid w:val="00026502"/>
    <w:rsid w:val="00026876"/>
    <w:rsid w:val="0003090B"/>
    <w:rsid w:val="00031172"/>
    <w:rsid w:val="000320A9"/>
    <w:rsid w:val="00033BB3"/>
    <w:rsid w:val="00033D77"/>
    <w:rsid w:val="0003509D"/>
    <w:rsid w:val="000350B9"/>
    <w:rsid w:val="00035981"/>
    <w:rsid w:val="00036315"/>
    <w:rsid w:val="000368BD"/>
    <w:rsid w:val="000377A1"/>
    <w:rsid w:val="00037E6B"/>
    <w:rsid w:val="0004083C"/>
    <w:rsid w:val="000414BC"/>
    <w:rsid w:val="0004520E"/>
    <w:rsid w:val="00045512"/>
    <w:rsid w:val="000465DC"/>
    <w:rsid w:val="00047ACD"/>
    <w:rsid w:val="00050413"/>
    <w:rsid w:val="00050ED7"/>
    <w:rsid w:val="00051A40"/>
    <w:rsid w:val="00051A7C"/>
    <w:rsid w:val="00051EA9"/>
    <w:rsid w:val="00052C72"/>
    <w:rsid w:val="000540EF"/>
    <w:rsid w:val="00055A87"/>
    <w:rsid w:val="000563A3"/>
    <w:rsid w:val="0006089A"/>
    <w:rsid w:val="00060CB4"/>
    <w:rsid w:val="00060D9F"/>
    <w:rsid w:val="00061650"/>
    <w:rsid w:val="00062FC3"/>
    <w:rsid w:val="00063D1C"/>
    <w:rsid w:val="0006577F"/>
    <w:rsid w:val="00065A66"/>
    <w:rsid w:val="00065DD7"/>
    <w:rsid w:val="00070204"/>
    <w:rsid w:val="0007072E"/>
    <w:rsid w:val="00071B25"/>
    <w:rsid w:val="00073509"/>
    <w:rsid w:val="000757DC"/>
    <w:rsid w:val="00076017"/>
    <w:rsid w:val="000766E0"/>
    <w:rsid w:val="00077394"/>
    <w:rsid w:val="0008186D"/>
    <w:rsid w:val="0008264A"/>
    <w:rsid w:val="000832CA"/>
    <w:rsid w:val="00083B0F"/>
    <w:rsid w:val="000840F1"/>
    <w:rsid w:val="00085275"/>
    <w:rsid w:val="000865D3"/>
    <w:rsid w:val="00090FD2"/>
    <w:rsid w:val="00091453"/>
    <w:rsid w:val="00091BEB"/>
    <w:rsid w:val="00092DF9"/>
    <w:rsid w:val="0009302E"/>
    <w:rsid w:val="00093B26"/>
    <w:rsid w:val="000940ED"/>
    <w:rsid w:val="00094844"/>
    <w:rsid w:val="000951EE"/>
    <w:rsid w:val="00095C12"/>
    <w:rsid w:val="00095FED"/>
    <w:rsid w:val="00096E15"/>
    <w:rsid w:val="000976C2"/>
    <w:rsid w:val="000A001B"/>
    <w:rsid w:val="000A0C9D"/>
    <w:rsid w:val="000A15D6"/>
    <w:rsid w:val="000A21AD"/>
    <w:rsid w:val="000A24EB"/>
    <w:rsid w:val="000A2D09"/>
    <w:rsid w:val="000A2F53"/>
    <w:rsid w:val="000A3349"/>
    <w:rsid w:val="000A417B"/>
    <w:rsid w:val="000A4878"/>
    <w:rsid w:val="000A5A8A"/>
    <w:rsid w:val="000A5D5A"/>
    <w:rsid w:val="000A5F7F"/>
    <w:rsid w:val="000A5F8F"/>
    <w:rsid w:val="000A6A00"/>
    <w:rsid w:val="000B00F9"/>
    <w:rsid w:val="000B06A3"/>
    <w:rsid w:val="000B084B"/>
    <w:rsid w:val="000B1EC2"/>
    <w:rsid w:val="000B233B"/>
    <w:rsid w:val="000B30B3"/>
    <w:rsid w:val="000B3C69"/>
    <w:rsid w:val="000B3ECC"/>
    <w:rsid w:val="000B3FD5"/>
    <w:rsid w:val="000B4D21"/>
    <w:rsid w:val="000B4D73"/>
    <w:rsid w:val="000B7918"/>
    <w:rsid w:val="000B7E45"/>
    <w:rsid w:val="000C2EE3"/>
    <w:rsid w:val="000C39BA"/>
    <w:rsid w:val="000C4C77"/>
    <w:rsid w:val="000C5417"/>
    <w:rsid w:val="000C5840"/>
    <w:rsid w:val="000C5E3C"/>
    <w:rsid w:val="000C66DF"/>
    <w:rsid w:val="000C783C"/>
    <w:rsid w:val="000C7FA7"/>
    <w:rsid w:val="000D2D01"/>
    <w:rsid w:val="000D3A2D"/>
    <w:rsid w:val="000D3D63"/>
    <w:rsid w:val="000D497F"/>
    <w:rsid w:val="000D504A"/>
    <w:rsid w:val="000D6C39"/>
    <w:rsid w:val="000D7082"/>
    <w:rsid w:val="000E10A0"/>
    <w:rsid w:val="000E27E5"/>
    <w:rsid w:val="000E36DA"/>
    <w:rsid w:val="000E400F"/>
    <w:rsid w:val="000E4B3F"/>
    <w:rsid w:val="000E5BCE"/>
    <w:rsid w:val="000F06F3"/>
    <w:rsid w:val="000F09A6"/>
    <w:rsid w:val="000F0C9F"/>
    <w:rsid w:val="000F2881"/>
    <w:rsid w:val="000F3824"/>
    <w:rsid w:val="000F3C61"/>
    <w:rsid w:val="000F47D0"/>
    <w:rsid w:val="000F4CF1"/>
    <w:rsid w:val="000F5087"/>
    <w:rsid w:val="000F6693"/>
    <w:rsid w:val="0010036F"/>
    <w:rsid w:val="0010041B"/>
    <w:rsid w:val="00102527"/>
    <w:rsid w:val="001029BE"/>
    <w:rsid w:val="00104230"/>
    <w:rsid w:val="00104501"/>
    <w:rsid w:val="001050BA"/>
    <w:rsid w:val="001061FD"/>
    <w:rsid w:val="001104E7"/>
    <w:rsid w:val="001111A1"/>
    <w:rsid w:val="001118C1"/>
    <w:rsid w:val="001118F2"/>
    <w:rsid w:val="00111965"/>
    <w:rsid w:val="00111BE2"/>
    <w:rsid w:val="001124C3"/>
    <w:rsid w:val="001125DD"/>
    <w:rsid w:val="00113A76"/>
    <w:rsid w:val="00114B50"/>
    <w:rsid w:val="00114F89"/>
    <w:rsid w:val="00114FDE"/>
    <w:rsid w:val="00115BF0"/>
    <w:rsid w:val="00115F80"/>
    <w:rsid w:val="00117D3B"/>
    <w:rsid w:val="00120229"/>
    <w:rsid w:val="00121501"/>
    <w:rsid w:val="0012352D"/>
    <w:rsid w:val="00123C27"/>
    <w:rsid w:val="0012453D"/>
    <w:rsid w:val="00124820"/>
    <w:rsid w:val="00124A6C"/>
    <w:rsid w:val="00124F66"/>
    <w:rsid w:val="00125B80"/>
    <w:rsid w:val="00131E1F"/>
    <w:rsid w:val="001407FD"/>
    <w:rsid w:val="00140BE8"/>
    <w:rsid w:val="00140C4B"/>
    <w:rsid w:val="00140F1F"/>
    <w:rsid w:val="00142D5C"/>
    <w:rsid w:val="00143A66"/>
    <w:rsid w:val="001440F2"/>
    <w:rsid w:val="00146AD0"/>
    <w:rsid w:val="00146E00"/>
    <w:rsid w:val="00152CF7"/>
    <w:rsid w:val="00152E2A"/>
    <w:rsid w:val="0015301E"/>
    <w:rsid w:val="00153EC0"/>
    <w:rsid w:val="001543F2"/>
    <w:rsid w:val="00155860"/>
    <w:rsid w:val="0015680D"/>
    <w:rsid w:val="00156D87"/>
    <w:rsid w:val="00160542"/>
    <w:rsid w:val="001612DA"/>
    <w:rsid w:val="00161AFD"/>
    <w:rsid w:val="00161C1F"/>
    <w:rsid w:val="001620C7"/>
    <w:rsid w:val="00162341"/>
    <w:rsid w:val="001636AE"/>
    <w:rsid w:val="00163945"/>
    <w:rsid w:val="00163A49"/>
    <w:rsid w:val="00163F11"/>
    <w:rsid w:val="001649B0"/>
    <w:rsid w:val="00166C3B"/>
    <w:rsid w:val="00167591"/>
    <w:rsid w:val="001715E7"/>
    <w:rsid w:val="00173AA0"/>
    <w:rsid w:val="0017480D"/>
    <w:rsid w:val="0017560F"/>
    <w:rsid w:val="00177526"/>
    <w:rsid w:val="001803C1"/>
    <w:rsid w:val="00181B2D"/>
    <w:rsid w:val="00182AC6"/>
    <w:rsid w:val="00182B88"/>
    <w:rsid w:val="0018572C"/>
    <w:rsid w:val="00185BF3"/>
    <w:rsid w:val="00186FE9"/>
    <w:rsid w:val="00190162"/>
    <w:rsid w:val="001904DF"/>
    <w:rsid w:val="001916A4"/>
    <w:rsid w:val="00191FEC"/>
    <w:rsid w:val="001933CF"/>
    <w:rsid w:val="00195784"/>
    <w:rsid w:val="00196E83"/>
    <w:rsid w:val="001973AF"/>
    <w:rsid w:val="00197837"/>
    <w:rsid w:val="00197EA6"/>
    <w:rsid w:val="001A05B7"/>
    <w:rsid w:val="001A1503"/>
    <w:rsid w:val="001A2465"/>
    <w:rsid w:val="001A35B5"/>
    <w:rsid w:val="001A3CFD"/>
    <w:rsid w:val="001A4025"/>
    <w:rsid w:val="001A4CA1"/>
    <w:rsid w:val="001A6CEB"/>
    <w:rsid w:val="001A703E"/>
    <w:rsid w:val="001A7695"/>
    <w:rsid w:val="001A7A00"/>
    <w:rsid w:val="001B06D9"/>
    <w:rsid w:val="001B15D0"/>
    <w:rsid w:val="001B1E7F"/>
    <w:rsid w:val="001B2A6D"/>
    <w:rsid w:val="001B3F01"/>
    <w:rsid w:val="001B42DE"/>
    <w:rsid w:val="001B4632"/>
    <w:rsid w:val="001B4B1E"/>
    <w:rsid w:val="001B4C7B"/>
    <w:rsid w:val="001B5F12"/>
    <w:rsid w:val="001B62DD"/>
    <w:rsid w:val="001B7573"/>
    <w:rsid w:val="001C0418"/>
    <w:rsid w:val="001C0AD8"/>
    <w:rsid w:val="001C2BD7"/>
    <w:rsid w:val="001C3477"/>
    <w:rsid w:val="001C38F3"/>
    <w:rsid w:val="001C4848"/>
    <w:rsid w:val="001C4ECD"/>
    <w:rsid w:val="001C5916"/>
    <w:rsid w:val="001C6138"/>
    <w:rsid w:val="001C62E3"/>
    <w:rsid w:val="001C73BA"/>
    <w:rsid w:val="001C7A32"/>
    <w:rsid w:val="001D075D"/>
    <w:rsid w:val="001D2740"/>
    <w:rsid w:val="001D304A"/>
    <w:rsid w:val="001D3782"/>
    <w:rsid w:val="001D3AE4"/>
    <w:rsid w:val="001D48EE"/>
    <w:rsid w:val="001D53F3"/>
    <w:rsid w:val="001D6588"/>
    <w:rsid w:val="001D67F3"/>
    <w:rsid w:val="001D790D"/>
    <w:rsid w:val="001D7FB5"/>
    <w:rsid w:val="001E00A6"/>
    <w:rsid w:val="001E0498"/>
    <w:rsid w:val="001E0857"/>
    <w:rsid w:val="001E1F5C"/>
    <w:rsid w:val="001E24D7"/>
    <w:rsid w:val="001E2A33"/>
    <w:rsid w:val="001E30A4"/>
    <w:rsid w:val="001E3311"/>
    <w:rsid w:val="001E34EF"/>
    <w:rsid w:val="001E3AC0"/>
    <w:rsid w:val="001E54DD"/>
    <w:rsid w:val="001E5A97"/>
    <w:rsid w:val="001E6A85"/>
    <w:rsid w:val="001E71D2"/>
    <w:rsid w:val="001E7C2B"/>
    <w:rsid w:val="001E7E1F"/>
    <w:rsid w:val="001F13E4"/>
    <w:rsid w:val="001F1812"/>
    <w:rsid w:val="001F182B"/>
    <w:rsid w:val="001F2550"/>
    <w:rsid w:val="001F2C52"/>
    <w:rsid w:val="001F2D6E"/>
    <w:rsid w:val="001F3473"/>
    <w:rsid w:val="001F37AC"/>
    <w:rsid w:val="001F418E"/>
    <w:rsid w:val="001F5578"/>
    <w:rsid w:val="001F5CD4"/>
    <w:rsid w:val="001F6480"/>
    <w:rsid w:val="001F7E7D"/>
    <w:rsid w:val="00200027"/>
    <w:rsid w:val="00204F77"/>
    <w:rsid w:val="0020544F"/>
    <w:rsid w:val="0020763C"/>
    <w:rsid w:val="002103AE"/>
    <w:rsid w:val="00210639"/>
    <w:rsid w:val="00210B06"/>
    <w:rsid w:val="00213581"/>
    <w:rsid w:val="002136ED"/>
    <w:rsid w:val="00213DB6"/>
    <w:rsid w:val="00214196"/>
    <w:rsid w:val="00216BC7"/>
    <w:rsid w:val="00216DAB"/>
    <w:rsid w:val="002176FF"/>
    <w:rsid w:val="002177EE"/>
    <w:rsid w:val="00220AC6"/>
    <w:rsid w:val="00220DF4"/>
    <w:rsid w:val="00221E18"/>
    <w:rsid w:val="002226CE"/>
    <w:rsid w:val="00222797"/>
    <w:rsid w:val="00222AB5"/>
    <w:rsid w:val="00224706"/>
    <w:rsid w:val="002247ED"/>
    <w:rsid w:val="002249D4"/>
    <w:rsid w:val="00225141"/>
    <w:rsid w:val="0022693A"/>
    <w:rsid w:val="002307E1"/>
    <w:rsid w:val="0023120B"/>
    <w:rsid w:val="00231AAD"/>
    <w:rsid w:val="002325E6"/>
    <w:rsid w:val="00234F10"/>
    <w:rsid w:val="00235E8B"/>
    <w:rsid w:val="002360C1"/>
    <w:rsid w:val="0023731E"/>
    <w:rsid w:val="002407C5"/>
    <w:rsid w:val="0024403D"/>
    <w:rsid w:val="0024468E"/>
    <w:rsid w:val="002505AD"/>
    <w:rsid w:val="00250DCB"/>
    <w:rsid w:val="0025189D"/>
    <w:rsid w:val="002525AE"/>
    <w:rsid w:val="00252A74"/>
    <w:rsid w:val="00252D1D"/>
    <w:rsid w:val="002538D1"/>
    <w:rsid w:val="00253C46"/>
    <w:rsid w:val="00253E1A"/>
    <w:rsid w:val="0025414A"/>
    <w:rsid w:val="00254212"/>
    <w:rsid w:val="00254339"/>
    <w:rsid w:val="00254790"/>
    <w:rsid w:val="00256395"/>
    <w:rsid w:val="0025648F"/>
    <w:rsid w:val="002565B8"/>
    <w:rsid w:val="00257887"/>
    <w:rsid w:val="0026020C"/>
    <w:rsid w:val="0026090E"/>
    <w:rsid w:val="00261AA2"/>
    <w:rsid w:val="002638BF"/>
    <w:rsid w:val="002650BC"/>
    <w:rsid w:val="0026517D"/>
    <w:rsid w:val="00266102"/>
    <w:rsid w:val="00267802"/>
    <w:rsid w:val="00267A9D"/>
    <w:rsid w:val="0027079C"/>
    <w:rsid w:val="00270F73"/>
    <w:rsid w:val="0027238C"/>
    <w:rsid w:val="0027320E"/>
    <w:rsid w:val="00274989"/>
    <w:rsid w:val="00274E40"/>
    <w:rsid w:val="00275B8F"/>
    <w:rsid w:val="00277A60"/>
    <w:rsid w:val="00280DB4"/>
    <w:rsid w:val="0028200E"/>
    <w:rsid w:val="00282753"/>
    <w:rsid w:val="00282D9D"/>
    <w:rsid w:val="00283CAE"/>
    <w:rsid w:val="00284726"/>
    <w:rsid w:val="00284FB9"/>
    <w:rsid w:val="00285F00"/>
    <w:rsid w:val="00286A50"/>
    <w:rsid w:val="0028748D"/>
    <w:rsid w:val="0029143F"/>
    <w:rsid w:val="00291EEF"/>
    <w:rsid w:val="00292D8B"/>
    <w:rsid w:val="00292DE9"/>
    <w:rsid w:val="00293C12"/>
    <w:rsid w:val="00294C88"/>
    <w:rsid w:val="0029718E"/>
    <w:rsid w:val="00297EC9"/>
    <w:rsid w:val="002A0A59"/>
    <w:rsid w:val="002A0EB4"/>
    <w:rsid w:val="002A217A"/>
    <w:rsid w:val="002A57EE"/>
    <w:rsid w:val="002A5A98"/>
    <w:rsid w:val="002A5BF3"/>
    <w:rsid w:val="002A6AE4"/>
    <w:rsid w:val="002A6B0C"/>
    <w:rsid w:val="002A70EA"/>
    <w:rsid w:val="002B009C"/>
    <w:rsid w:val="002B17A4"/>
    <w:rsid w:val="002B2109"/>
    <w:rsid w:val="002B2297"/>
    <w:rsid w:val="002B37B1"/>
    <w:rsid w:val="002B3960"/>
    <w:rsid w:val="002B3EEF"/>
    <w:rsid w:val="002B50C9"/>
    <w:rsid w:val="002B5AFE"/>
    <w:rsid w:val="002B5C77"/>
    <w:rsid w:val="002B639F"/>
    <w:rsid w:val="002B651C"/>
    <w:rsid w:val="002B6B34"/>
    <w:rsid w:val="002B73C0"/>
    <w:rsid w:val="002B7CEE"/>
    <w:rsid w:val="002C0A0E"/>
    <w:rsid w:val="002C2A2E"/>
    <w:rsid w:val="002C2AB2"/>
    <w:rsid w:val="002C4111"/>
    <w:rsid w:val="002C50EA"/>
    <w:rsid w:val="002C5526"/>
    <w:rsid w:val="002C7ED2"/>
    <w:rsid w:val="002D2D36"/>
    <w:rsid w:val="002D4769"/>
    <w:rsid w:val="002D6037"/>
    <w:rsid w:val="002D6E4A"/>
    <w:rsid w:val="002D7855"/>
    <w:rsid w:val="002E14BB"/>
    <w:rsid w:val="002E2C91"/>
    <w:rsid w:val="002E3195"/>
    <w:rsid w:val="002E3ADA"/>
    <w:rsid w:val="002E68C7"/>
    <w:rsid w:val="002E7F61"/>
    <w:rsid w:val="002F161B"/>
    <w:rsid w:val="002F3302"/>
    <w:rsid w:val="002F46EF"/>
    <w:rsid w:val="002F482E"/>
    <w:rsid w:val="002F4BBC"/>
    <w:rsid w:val="002F6785"/>
    <w:rsid w:val="002F7F17"/>
    <w:rsid w:val="00300BBC"/>
    <w:rsid w:val="0030147F"/>
    <w:rsid w:val="00301F24"/>
    <w:rsid w:val="00305160"/>
    <w:rsid w:val="00305D7B"/>
    <w:rsid w:val="0030694E"/>
    <w:rsid w:val="0031111B"/>
    <w:rsid w:val="00312CBE"/>
    <w:rsid w:val="0031445D"/>
    <w:rsid w:val="00317C27"/>
    <w:rsid w:val="00317CE7"/>
    <w:rsid w:val="00320373"/>
    <w:rsid w:val="0032295A"/>
    <w:rsid w:val="0032435B"/>
    <w:rsid w:val="003255F3"/>
    <w:rsid w:val="00325F0B"/>
    <w:rsid w:val="0032689B"/>
    <w:rsid w:val="00326DA8"/>
    <w:rsid w:val="0033050E"/>
    <w:rsid w:val="003317D4"/>
    <w:rsid w:val="00333ACC"/>
    <w:rsid w:val="00334668"/>
    <w:rsid w:val="00334B6D"/>
    <w:rsid w:val="003363EC"/>
    <w:rsid w:val="00337788"/>
    <w:rsid w:val="0034091D"/>
    <w:rsid w:val="00341B58"/>
    <w:rsid w:val="003432C4"/>
    <w:rsid w:val="003435E1"/>
    <w:rsid w:val="00343A12"/>
    <w:rsid w:val="00345A0A"/>
    <w:rsid w:val="00345ED0"/>
    <w:rsid w:val="00346A55"/>
    <w:rsid w:val="00347337"/>
    <w:rsid w:val="00347A23"/>
    <w:rsid w:val="003504EA"/>
    <w:rsid w:val="003507AE"/>
    <w:rsid w:val="00351F85"/>
    <w:rsid w:val="00352AD5"/>
    <w:rsid w:val="00352E04"/>
    <w:rsid w:val="00352E34"/>
    <w:rsid w:val="003545F2"/>
    <w:rsid w:val="0035511B"/>
    <w:rsid w:val="00356257"/>
    <w:rsid w:val="00356627"/>
    <w:rsid w:val="00356C24"/>
    <w:rsid w:val="003579AB"/>
    <w:rsid w:val="00357C43"/>
    <w:rsid w:val="00357E3F"/>
    <w:rsid w:val="003603DD"/>
    <w:rsid w:val="00360DB8"/>
    <w:rsid w:val="00361C5D"/>
    <w:rsid w:val="003628B2"/>
    <w:rsid w:val="00362967"/>
    <w:rsid w:val="00363920"/>
    <w:rsid w:val="0036397B"/>
    <w:rsid w:val="00364C56"/>
    <w:rsid w:val="00365E55"/>
    <w:rsid w:val="00366339"/>
    <w:rsid w:val="003663A8"/>
    <w:rsid w:val="003673CB"/>
    <w:rsid w:val="00367B63"/>
    <w:rsid w:val="003702DA"/>
    <w:rsid w:val="0037166A"/>
    <w:rsid w:val="00372961"/>
    <w:rsid w:val="003731EF"/>
    <w:rsid w:val="0037399A"/>
    <w:rsid w:val="00373CAE"/>
    <w:rsid w:val="003748D8"/>
    <w:rsid w:val="0037727F"/>
    <w:rsid w:val="003808BE"/>
    <w:rsid w:val="00381020"/>
    <w:rsid w:val="00382469"/>
    <w:rsid w:val="003826CF"/>
    <w:rsid w:val="003831E7"/>
    <w:rsid w:val="00383FF4"/>
    <w:rsid w:val="00384F75"/>
    <w:rsid w:val="00385DD5"/>
    <w:rsid w:val="00386273"/>
    <w:rsid w:val="00386875"/>
    <w:rsid w:val="00386898"/>
    <w:rsid w:val="00387964"/>
    <w:rsid w:val="00387A40"/>
    <w:rsid w:val="00387E09"/>
    <w:rsid w:val="00390727"/>
    <w:rsid w:val="00392BC7"/>
    <w:rsid w:val="00393128"/>
    <w:rsid w:val="00394E16"/>
    <w:rsid w:val="00395B67"/>
    <w:rsid w:val="00397D70"/>
    <w:rsid w:val="003A0179"/>
    <w:rsid w:val="003A05BB"/>
    <w:rsid w:val="003A08F4"/>
    <w:rsid w:val="003A271D"/>
    <w:rsid w:val="003A2E28"/>
    <w:rsid w:val="003A31C2"/>
    <w:rsid w:val="003A3670"/>
    <w:rsid w:val="003A3D73"/>
    <w:rsid w:val="003A4CE0"/>
    <w:rsid w:val="003A53E1"/>
    <w:rsid w:val="003A562D"/>
    <w:rsid w:val="003B0036"/>
    <w:rsid w:val="003B019D"/>
    <w:rsid w:val="003B290A"/>
    <w:rsid w:val="003B2C38"/>
    <w:rsid w:val="003B375A"/>
    <w:rsid w:val="003B4DBE"/>
    <w:rsid w:val="003B71BA"/>
    <w:rsid w:val="003B73C0"/>
    <w:rsid w:val="003B75CE"/>
    <w:rsid w:val="003C0171"/>
    <w:rsid w:val="003C0304"/>
    <w:rsid w:val="003C09DD"/>
    <w:rsid w:val="003C29AA"/>
    <w:rsid w:val="003C3442"/>
    <w:rsid w:val="003C3F1B"/>
    <w:rsid w:val="003C571A"/>
    <w:rsid w:val="003C68A4"/>
    <w:rsid w:val="003C6B1F"/>
    <w:rsid w:val="003C7C7C"/>
    <w:rsid w:val="003D0FC4"/>
    <w:rsid w:val="003D1C59"/>
    <w:rsid w:val="003D2C82"/>
    <w:rsid w:val="003D2EA8"/>
    <w:rsid w:val="003D320C"/>
    <w:rsid w:val="003D370B"/>
    <w:rsid w:val="003D4824"/>
    <w:rsid w:val="003D6533"/>
    <w:rsid w:val="003D74BE"/>
    <w:rsid w:val="003D7F31"/>
    <w:rsid w:val="003E2170"/>
    <w:rsid w:val="003E2782"/>
    <w:rsid w:val="003E349C"/>
    <w:rsid w:val="003E3767"/>
    <w:rsid w:val="003E3ABD"/>
    <w:rsid w:val="003E3EBC"/>
    <w:rsid w:val="003E4722"/>
    <w:rsid w:val="003E4D4D"/>
    <w:rsid w:val="003E4EED"/>
    <w:rsid w:val="003E521F"/>
    <w:rsid w:val="003E7AB2"/>
    <w:rsid w:val="003F0B7D"/>
    <w:rsid w:val="003F0E78"/>
    <w:rsid w:val="003F1B26"/>
    <w:rsid w:val="003F1FB0"/>
    <w:rsid w:val="003F2761"/>
    <w:rsid w:val="003F395B"/>
    <w:rsid w:val="003F541D"/>
    <w:rsid w:val="003F5DB7"/>
    <w:rsid w:val="003F608E"/>
    <w:rsid w:val="003F638A"/>
    <w:rsid w:val="003F64DF"/>
    <w:rsid w:val="00400155"/>
    <w:rsid w:val="00400F2D"/>
    <w:rsid w:val="00402243"/>
    <w:rsid w:val="00402622"/>
    <w:rsid w:val="004042AA"/>
    <w:rsid w:val="00404312"/>
    <w:rsid w:val="00404F99"/>
    <w:rsid w:val="004114BE"/>
    <w:rsid w:val="00411853"/>
    <w:rsid w:val="0041214E"/>
    <w:rsid w:val="004122F2"/>
    <w:rsid w:val="004138F2"/>
    <w:rsid w:val="004144F9"/>
    <w:rsid w:val="00414F8E"/>
    <w:rsid w:val="004155FF"/>
    <w:rsid w:val="00417182"/>
    <w:rsid w:val="00417235"/>
    <w:rsid w:val="00417390"/>
    <w:rsid w:val="00420989"/>
    <w:rsid w:val="004212A4"/>
    <w:rsid w:val="00422297"/>
    <w:rsid w:val="00422E76"/>
    <w:rsid w:val="004232BE"/>
    <w:rsid w:val="00424CA3"/>
    <w:rsid w:val="00425387"/>
    <w:rsid w:val="00426D85"/>
    <w:rsid w:val="00426F6D"/>
    <w:rsid w:val="00427F98"/>
    <w:rsid w:val="0043100E"/>
    <w:rsid w:val="004314B3"/>
    <w:rsid w:val="00431977"/>
    <w:rsid w:val="004335E7"/>
    <w:rsid w:val="00434032"/>
    <w:rsid w:val="00435187"/>
    <w:rsid w:val="00436F7C"/>
    <w:rsid w:val="00437B81"/>
    <w:rsid w:val="004405A2"/>
    <w:rsid w:val="00440C74"/>
    <w:rsid w:val="00440E3C"/>
    <w:rsid w:val="004419A7"/>
    <w:rsid w:val="00442E03"/>
    <w:rsid w:val="00442E28"/>
    <w:rsid w:val="0044340E"/>
    <w:rsid w:val="004441F1"/>
    <w:rsid w:val="00445E67"/>
    <w:rsid w:val="00446AF7"/>
    <w:rsid w:val="004508AE"/>
    <w:rsid w:val="00451046"/>
    <w:rsid w:val="00452371"/>
    <w:rsid w:val="00452639"/>
    <w:rsid w:val="00452A8A"/>
    <w:rsid w:val="00452B9A"/>
    <w:rsid w:val="0045354A"/>
    <w:rsid w:val="00453B38"/>
    <w:rsid w:val="004553B5"/>
    <w:rsid w:val="00455DB0"/>
    <w:rsid w:val="0045622C"/>
    <w:rsid w:val="00456454"/>
    <w:rsid w:val="004609C1"/>
    <w:rsid w:val="00460EB3"/>
    <w:rsid w:val="004615E3"/>
    <w:rsid w:val="00461AE5"/>
    <w:rsid w:val="0046224E"/>
    <w:rsid w:val="004629D7"/>
    <w:rsid w:val="00462AC8"/>
    <w:rsid w:val="00462F38"/>
    <w:rsid w:val="004630E9"/>
    <w:rsid w:val="004634FD"/>
    <w:rsid w:val="0046455A"/>
    <w:rsid w:val="00464679"/>
    <w:rsid w:val="004665A2"/>
    <w:rsid w:val="00466F50"/>
    <w:rsid w:val="00470258"/>
    <w:rsid w:val="00473F01"/>
    <w:rsid w:val="00474582"/>
    <w:rsid w:val="0047499E"/>
    <w:rsid w:val="00475114"/>
    <w:rsid w:val="00475487"/>
    <w:rsid w:val="00480696"/>
    <w:rsid w:val="004806D4"/>
    <w:rsid w:val="00481581"/>
    <w:rsid w:val="00481C4F"/>
    <w:rsid w:val="00482041"/>
    <w:rsid w:val="0048233D"/>
    <w:rsid w:val="00482929"/>
    <w:rsid w:val="004829D9"/>
    <w:rsid w:val="00483E44"/>
    <w:rsid w:val="00484BA1"/>
    <w:rsid w:val="00484C7B"/>
    <w:rsid w:val="004859C7"/>
    <w:rsid w:val="004864FC"/>
    <w:rsid w:val="00487FAF"/>
    <w:rsid w:val="004902F1"/>
    <w:rsid w:val="004908AE"/>
    <w:rsid w:val="00490E86"/>
    <w:rsid w:val="00491239"/>
    <w:rsid w:val="00491C72"/>
    <w:rsid w:val="00491DFB"/>
    <w:rsid w:val="00492BE7"/>
    <w:rsid w:val="004940A1"/>
    <w:rsid w:val="00494134"/>
    <w:rsid w:val="004966E3"/>
    <w:rsid w:val="0049698B"/>
    <w:rsid w:val="004977D1"/>
    <w:rsid w:val="004A2F33"/>
    <w:rsid w:val="004A4D46"/>
    <w:rsid w:val="004A6412"/>
    <w:rsid w:val="004B344C"/>
    <w:rsid w:val="004B353F"/>
    <w:rsid w:val="004B4EC5"/>
    <w:rsid w:val="004B555C"/>
    <w:rsid w:val="004B67E5"/>
    <w:rsid w:val="004B7641"/>
    <w:rsid w:val="004C215E"/>
    <w:rsid w:val="004C3662"/>
    <w:rsid w:val="004C395B"/>
    <w:rsid w:val="004C3EAD"/>
    <w:rsid w:val="004C47F0"/>
    <w:rsid w:val="004C5171"/>
    <w:rsid w:val="004C54DE"/>
    <w:rsid w:val="004C5C03"/>
    <w:rsid w:val="004C6706"/>
    <w:rsid w:val="004C6A2D"/>
    <w:rsid w:val="004C7554"/>
    <w:rsid w:val="004C78CD"/>
    <w:rsid w:val="004D04A7"/>
    <w:rsid w:val="004D10E6"/>
    <w:rsid w:val="004D1405"/>
    <w:rsid w:val="004D160C"/>
    <w:rsid w:val="004D1DEE"/>
    <w:rsid w:val="004D212E"/>
    <w:rsid w:val="004D22AB"/>
    <w:rsid w:val="004D2D9C"/>
    <w:rsid w:val="004D3BEE"/>
    <w:rsid w:val="004D4E16"/>
    <w:rsid w:val="004D54FD"/>
    <w:rsid w:val="004D770D"/>
    <w:rsid w:val="004E07F9"/>
    <w:rsid w:val="004E163B"/>
    <w:rsid w:val="004E1F1F"/>
    <w:rsid w:val="004E26D2"/>
    <w:rsid w:val="004E3FE8"/>
    <w:rsid w:val="004E4220"/>
    <w:rsid w:val="004E435B"/>
    <w:rsid w:val="004E4738"/>
    <w:rsid w:val="004E4C39"/>
    <w:rsid w:val="004E4DBE"/>
    <w:rsid w:val="004E4E8A"/>
    <w:rsid w:val="004E4FB7"/>
    <w:rsid w:val="004E5B9D"/>
    <w:rsid w:val="004E5DDC"/>
    <w:rsid w:val="004E672E"/>
    <w:rsid w:val="004E6DC6"/>
    <w:rsid w:val="004F20E2"/>
    <w:rsid w:val="004F20EE"/>
    <w:rsid w:val="004F3603"/>
    <w:rsid w:val="004F3666"/>
    <w:rsid w:val="004F589A"/>
    <w:rsid w:val="004F6300"/>
    <w:rsid w:val="004F76C8"/>
    <w:rsid w:val="005012B9"/>
    <w:rsid w:val="005012F9"/>
    <w:rsid w:val="0050199B"/>
    <w:rsid w:val="00501ACE"/>
    <w:rsid w:val="00502580"/>
    <w:rsid w:val="00502A24"/>
    <w:rsid w:val="00502D38"/>
    <w:rsid w:val="00502F80"/>
    <w:rsid w:val="00503E0E"/>
    <w:rsid w:val="0050685B"/>
    <w:rsid w:val="0050796D"/>
    <w:rsid w:val="00507F17"/>
    <w:rsid w:val="00510833"/>
    <w:rsid w:val="00511449"/>
    <w:rsid w:val="00511718"/>
    <w:rsid w:val="00511A8A"/>
    <w:rsid w:val="005137F4"/>
    <w:rsid w:val="00513ADD"/>
    <w:rsid w:val="005155F9"/>
    <w:rsid w:val="00515732"/>
    <w:rsid w:val="0051580C"/>
    <w:rsid w:val="005163E1"/>
    <w:rsid w:val="0051691B"/>
    <w:rsid w:val="00516983"/>
    <w:rsid w:val="00517E4A"/>
    <w:rsid w:val="0052006E"/>
    <w:rsid w:val="00521AAC"/>
    <w:rsid w:val="00522A3E"/>
    <w:rsid w:val="005243E6"/>
    <w:rsid w:val="005254EC"/>
    <w:rsid w:val="00525574"/>
    <w:rsid w:val="00527427"/>
    <w:rsid w:val="0053187D"/>
    <w:rsid w:val="005319A0"/>
    <w:rsid w:val="00531FF6"/>
    <w:rsid w:val="00533198"/>
    <w:rsid w:val="005332A9"/>
    <w:rsid w:val="00534D5B"/>
    <w:rsid w:val="00536DEA"/>
    <w:rsid w:val="005371F0"/>
    <w:rsid w:val="0053769D"/>
    <w:rsid w:val="0053787A"/>
    <w:rsid w:val="0054452A"/>
    <w:rsid w:val="005472EE"/>
    <w:rsid w:val="00547CC6"/>
    <w:rsid w:val="0055103A"/>
    <w:rsid w:val="005524F9"/>
    <w:rsid w:val="00552568"/>
    <w:rsid w:val="00552FA9"/>
    <w:rsid w:val="0055388C"/>
    <w:rsid w:val="00554436"/>
    <w:rsid w:val="005563D4"/>
    <w:rsid w:val="0056121C"/>
    <w:rsid w:val="005615C8"/>
    <w:rsid w:val="00563E12"/>
    <w:rsid w:val="005656A1"/>
    <w:rsid w:val="0056595C"/>
    <w:rsid w:val="00565F6D"/>
    <w:rsid w:val="00565F76"/>
    <w:rsid w:val="0057080B"/>
    <w:rsid w:val="00570FA1"/>
    <w:rsid w:val="00572575"/>
    <w:rsid w:val="00572B4E"/>
    <w:rsid w:val="00573972"/>
    <w:rsid w:val="005741F5"/>
    <w:rsid w:val="00574FAE"/>
    <w:rsid w:val="005753E0"/>
    <w:rsid w:val="00576476"/>
    <w:rsid w:val="00576F20"/>
    <w:rsid w:val="00581143"/>
    <w:rsid w:val="005814D6"/>
    <w:rsid w:val="00581EEA"/>
    <w:rsid w:val="0058256F"/>
    <w:rsid w:val="00583E00"/>
    <w:rsid w:val="00583FEC"/>
    <w:rsid w:val="00584B0B"/>
    <w:rsid w:val="005855B6"/>
    <w:rsid w:val="00587497"/>
    <w:rsid w:val="0059141F"/>
    <w:rsid w:val="00591ECB"/>
    <w:rsid w:val="00593280"/>
    <w:rsid w:val="00594928"/>
    <w:rsid w:val="00594E6F"/>
    <w:rsid w:val="00595BD1"/>
    <w:rsid w:val="00596A6C"/>
    <w:rsid w:val="0059717B"/>
    <w:rsid w:val="0059752E"/>
    <w:rsid w:val="00597F3B"/>
    <w:rsid w:val="005A0CE6"/>
    <w:rsid w:val="005A0E36"/>
    <w:rsid w:val="005A1C12"/>
    <w:rsid w:val="005A2850"/>
    <w:rsid w:val="005A2F23"/>
    <w:rsid w:val="005A2F47"/>
    <w:rsid w:val="005A37F9"/>
    <w:rsid w:val="005A4F7C"/>
    <w:rsid w:val="005A5D36"/>
    <w:rsid w:val="005A6223"/>
    <w:rsid w:val="005A635D"/>
    <w:rsid w:val="005A6E67"/>
    <w:rsid w:val="005A7172"/>
    <w:rsid w:val="005B753E"/>
    <w:rsid w:val="005C1BB0"/>
    <w:rsid w:val="005C20D6"/>
    <w:rsid w:val="005C2D9D"/>
    <w:rsid w:val="005C54ED"/>
    <w:rsid w:val="005C5625"/>
    <w:rsid w:val="005C5E67"/>
    <w:rsid w:val="005C64A4"/>
    <w:rsid w:val="005C6E05"/>
    <w:rsid w:val="005D11B8"/>
    <w:rsid w:val="005D154D"/>
    <w:rsid w:val="005D17D0"/>
    <w:rsid w:val="005D192C"/>
    <w:rsid w:val="005D1943"/>
    <w:rsid w:val="005D27DA"/>
    <w:rsid w:val="005D3562"/>
    <w:rsid w:val="005D3841"/>
    <w:rsid w:val="005D3E7B"/>
    <w:rsid w:val="005D46FA"/>
    <w:rsid w:val="005D48CD"/>
    <w:rsid w:val="005D51DB"/>
    <w:rsid w:val="005D6918"/>
    <w:rsid w:val="005D7DD9"/>
    <w:rsid w:val="005E1C89"/>
    <w:rsid w:val="005E25E4"/>
    <w:rsid w:val="005E348A"/>
    <w:rsid w:val="005E407A"/>
    <w:rsid w:val="005E4BF0"/>
    <w:rsid w:val="005E5608"/>
    <w:rsid w:val="005E5E21"/>
    <w:rsid w:val="005E67CD"/>
    <w:rsid w:val="005E6992"/>
    <w:rsid w:val="005E6FF7"/>
    <w:rsid w:val="005E7440"/>
    <w:rsid w:val="005E7A7F"/>
    <w:rsid w:val="005E7AA8"/>
    <w:rsid w:val="005F03D7"/>
    <w:rsid w:val="005F254E"/>
    <w:rsid w:val="005F2A3F"/>
    <w:rsid w:val="005F317E"/>
    <w:rsid w:val="005F38C6"/>
    <w:rsid w:val="005F536E"/>
    <w:rsid w:val="005F580F"/>
    <w:rsid w:val="006004E0"/>
    <w:rsid w:val="00600C03"/>
    <w:rsid w:val="0060125D"/>
    <w:rsid w:val="006043A5"/>
    <w:rsid w:val="006044EB"/>
    <w:rsid w:val="00604FB2"/>
    <w:rsid w:val="006057EC"/>
    <w:rsid w:val="00605EB4"/>
    <w:rsid w:val="00605F78"/>
    <w:rsid w:val="00606ADC"/>
    <w:rsid w:val="0060701C"/>
    <w:rsid w:val="00611D2B"/>
    <w:rsid w:val="00616DD8"/>
    <w:rsid w:val="00616E36"/>
    <w:rsid w:val="006206A2"/>
    <w:rsid w:val="00620956"/>
    <w:rsid w:val="006235DC"/>
    <w:rsid w:val="00623888"/>
    <w:rsid w:val="00623C74"/>
    <w:rsid w:val="00625B30"/>
    <w:rsid w:val="00626957"/>
    <w:rsid w:val="00626CC2"/>
    <w:rsid w:val="006302FF"/>
    <w:rsid w:val="0063071F"/>
    <w:rsid w:val="00630D0E"/>
    <w:rsid w:val="00630F06"/>
    <w:rsid w:val="00631FE3"/>
    <w:rsid w:val="006322E0"/>
    <w:rsid w:val="006330E7"/>
    <w:rsid w:val="00633124"/>
    <w:rsid w:val="0063366C"/>
    <w:rsid w:val="00633891"/>
    <w:rsid w:val="006349A1"/>
    <w:rsid w:val="00634A82"/>
    <w:rsid w:val="00636653"/>
    <w:rsid w:val="006429D8"/>
    <w:rsid w:val="00642AA0"/>
    <w:rsid w:val="00642BD0"/>
    <w:rsid w:val="00643FC0"/>
    <w:rsid w:val="0064796D"/>
    <w:rsid w:val="00650726"/>
    <w:rsid w:val="00650C29"/>
    <w:rsid w:val="00651E96"/>
    <w:rsid w:val="00652AE2"/>
    <w:rsid w:val="00652D2F"/>
    <w:rsid w:val="00653B7E"/>
    <w:rsid w:val="00657205"/>
    <w:rsid w:val="00657310"/>
    <w:rsid w:val="00657505"/>
    <w:rsid w:val="006601B5"/>
    <w:rsid w:val="00660B18"/>
    <w:rsid w:val="006629CB"/>
    <w:rsid w:val="00663287"/>
    <w:rsid w:val="006646D4"/>
    <w:rsid w:val="00664C1D"/>
    <w:rsid w:val="00665A48"/>
    <w:rsid w:val="00665DAB"/>
    <w:rsid w:val="00670C77"/>
    <w:rsid w:val="006718DC"/>
    <w:rsid w:val="006726EF"/>
    <w:rsid w:val="006731BD"/>
    <w:rsid w:val="00673907"/>
    <w:rsid w:val="00673DDD"/>
    <w:rsid w:val="0067743D"/>
    <w:rsid w:val="0067786D"/>
    <w:rsid w:val="00680197"/>
    <w:rsid w:val="006802C0"/>
    <w:rsid w:val="006811E5"/>
    <w:rsid w:val="006834B6"/>
    <w:rsid w:val="00683CD8"/>
    <w:rsid w:val="00685963"/>
    <w:rsid w:val="00686263"/>
    <w:rsid w:val="00686700"/>
    <w:rsid w:val="00686BC0"/>
    <w:rsid w:val="00686EE3"/>
    <w:rsid w:val="00687A34"/>
    <w:rsid w:val="00687D5A"/>
    <w:rsid w:val="00692385"/>
    <w:rsid w:val="0069275D"/>
    <w:rsid w:val="00692837"/>
    <w:rsid w:val="0069485C"/>
    <w:rsid w:val="00697028"/>
    <w:rsid w:val="0069710A"/>
    <w:rsid w:val="00697327"/>
    <w:rsid w:val="00697F0E"/>
    <w:rsid w:val="006A0FF3"/>
    <w:rsid w:val="006A1D23"/>
    <w:rsid w:val="006A32DE"/>
    <w:rsid w:val="006A376C"/>
    <w:rsid w:val="006A5597"/>
    <w:rsid w:val="006A6A0C"/>
    <w:rsid w:val="006A725E"/>
    <w:rsid w:val="006A7827"/>
    <w:rsid w:val="006A7BCA"/>
    <w:rsid w:val="006B01B0"/>
    <w:rsid w:val="006B3116"/>
    <w:rsid w:val="006B3B0C"/>
    <w:rsid w:val="006B4FF8"/>
    <w:rsid w:val="006B64EE"/>
    <w:rsid w:val="006B70E1"/>
    <w:rsid w:val="006B7413"/>
    <w:rsid w:val="006C0063"/>
    <w:rsid w:val="006C0C29"/>
    <w:rsid w:val="006C1B65"/>
    <w:rsid w:val="006C1EB2"/>
    <w:rsid w:val="006C3427"/>
    <w:rsid w:val="006C589F"/>
    <w:rsid w:val="006C754D"/>
    <w:rsid w:val="006D1964"/>
    <w:rsid w:val="006D46B8"/>
    <w:rsid w:val="006D4AE0"/>
    <w:rsid w:val="006D5B37"/>
    <w:rsid w:val="006D5F4B"/>
    <w:rsid w:val="006D6FEF"/>
    <w:rsid w:val="006D7067"/>
    <w:rsid w:val="006D726B"/>
    <w:rsid w:val="006D72DD"/>
    <w:rsid w:val="006E0C3D"/>
    <w:rsid w:val="006E11BD"/>
    <w:rsid w:val="006E4C5B"/>
    <w:rsid w:val="006E5A51"/>
    <w:rsid w:val="006E5A61"/>
    <w:rsid w:val="006E5D35"/>
    <w:rsid w:val="006E6CE6"/>
    <w:rsid w:val="006E7931"/>
    <w:rsid w:val="006E7D24"/>
    <w:rsid w:val="006F04D7"/>
    <w:rsid w:val="006F0590"/>
    <w:rsid w:val="006F06C1"/>
    <w:rsid w:val="006F0E7D"/>
    <w:rsid w:val="006F1195"/>
    <w:rsid w:val="006F217C"/>
    <w:rsid w:val="006F227D"/>
    <w:rsid w:val="006F250C"/>
    <w:rsid w:val="006F26C3"/>
    <w:rsid w:val="006F44AD"/>
    <w:rsid w:val="006F5483"/>
    <w:rsid w:val="006F5F41"/>
    <w:rsid w:val="006F78BA"/>
    <w:rsid w:val="006F78F3"/>
    <w:rsid w:val="006F7B15"/>
    <w:rsid w:val="0070002B"/>
    <w:rsid w:val="00702B60"/>
    <w:rsid w:val="00702C36"/>
    <w:rsid w:val="00702E01"/>
    <w:rsid w:val="007033EE"/>
    <w:rsid w:val="00703639"/>
    <w:rsid w:val="007039C1"/>
    <w:rsid w:val="00703B81"/>
    <w:rsid w:val="00704369"/>
    <w:rsid w:val="00704D39"/>
    <w:rsid w:val="007056C2"/>
    <w:rsid w:val="007111D9"/>
    <w:rsid w:val="0071125A"/>
    <w:rsid w:val="007130D1"/>
    <w:rsid w:val="00713B66"/>
    <w:rsid w:val="00715411"/>
    <w:rsid w:val="007158CB"/>
    <w:rsid w:val="00717073"/>
    <w:rsid w:val="007177AC"/>
    <w:rsid w:val="00717A74"/>
    <w:rsid w:val="007204D3"/>
    <w:rsid w:val="007214A1"/>
    <w:rsid w:val="007218A3"/>
    <w:rsid w:val="00721AF0"/>
    <w:rsid w:val="00722F41"/>
    <w:rsid w:val="00723BC3"/>
    <w:rsid w:val="00725C68"/>
    <w:rsid w:val="00726A7A"/>
    <w:rsid w:val="00727403"/>
    <w:rsid w:val="0072754C"/>
    <w:rsid w:val="0073134B"/>
    <w:rsid w:val="00733D61"/>
    <w:rsid w:val="00734EFA"/>
    <w:rsid w:val="0073580F"/>
    <w:rsid w:val="007372E7"/>
    <w:rsid w:val="00740316"/>
    <w:rsid w:val="00740BBC"/>
    <w:rsid w:val="007431DF"/>
    <w:rsid w:val="007451EF"/>
    <w:rsid w:val="00745319"/>
    <w:rsid w:val="00745B56"/>
    <w:rsid w:val="00746B77"/>
    <w:rsid w:val="00746C26"/>
    <w:rsid w:val="007475C6"/>
    <w:rsid w:val="00750B35"/>
    <w:rsid w:val="00751174"/>
    <w:rsid w:val="007512F4"/>
    <w:rsid w:val="0075143F"/>
    <w:rsid w:val="00752726"/>
    <w:rsid w:val="007531D2"/>
    <w:rsid w:val="00756670"/>
    <w:rsid w:val="00757641"/>
    <w:rsid w:val="00760377"/>
    <w:rsid w:val="00761622"/>
    <w:rsid w:val="0076239D"/>
    <w:rsid w:val="00762639"/>
    <w:rsid w:val="00763130"/>
    <w:rsid w:val="00764184"/>
    <w:rsid w:val="00764558"/>
    <w:rsid w:val="00764B4B"/>
    <w:rsid w:val="0076515D"/>
    <w:rsid w:val="00765A4A"/>
    <w:rsid w:val="0076673E"/>
    <w:rsid w:val="00766B09"/>
    <w:rsid w:val="00767590"/>
    <w:rsid w:val="00767C53"/>
    <w:rsid w:val="00767D3C"/>
    <w:rsid w:val="007700F4"/>
    <w:rsid w:val="00770966"/>
    <w:rsid w:val="00772781"/>
    <w:rsid w:val="00774802"/>
    <w:rsid w:val="00774CD5"/>
    <w:rsid w:val="007754E1"/>
    <w:rsid w:val="00785BCA"/>
    <w:rsid w:val="00787B98"/>
    <w:rsid w:val="00790577"/>
    <w:rsid w:val="00790B0A"/>
    <w:rsid w:val="007921D6"/>
    <w:rsid w:val="0079387B"/>
    <w:rsid w:val="00794223"/>
    <w:rsid w:val="0079498A"/>
    <w:rsid w:val="00797350"/>
    <w:rsid w:val="007A0373"/>
    <w:rsid w:val="007A1FEF"/>
    <w:rsid w:val="007A25DD"/>
    <w:rsid w:val="007A3D5B"/>
    <w:rsid w:val="007A4296"/>
    <w:rsid w:val="007A45C5"/>
    <w:rsid w:val="007A792C"/>
    <w:rsid w:val="007B0853"/>
    <w:rsid w:val="007B0DF1"/>
    <w:rsid w:val="007B1D5B"/>
    <w:rsid w:val="007B1DED"/>
    <w:rsid w:val="007B2B01"/>
    <w:rsid w:val="007B4C05"/>
    <w:rsid w:val="007B79AA"/>
    <w:rsid w:val="007C0AAD"/>
    <w:rsid w:val="007C0BBB"/>
    <w:rsid w:val="007C0D6D"/>
    <w:rsid w:val="007C1456"/>
    <w:rsid w:val="007C68BE"/>
    <w:rsid w:val="007C7781"/>
    <w:rsid w:val="007C7984"/>
    <w:rsid w:val="007D152C"/>
    <w:rsid w:val="007D25A2"/>
    <w:rsid w:val="007D27B2"/>
    <w:rsid w:val="007D2FB5"/>
    <w:rsid w:val="007D3BA9"/>
    <w:rsid w:val="007D5305"/>
    <w:rsid w:val="007D5D9A"/>
    <w:rsid w:val="007D645E"/>
    <w:rsid w:val="007D7531"/>
    <w:rsid w:val="007D77C9"/>
    <w:rsid w:val="007E0BFA"/>
    <w:rsid w:val="007E0D88"/>
    <w:rsid w:val="007E1932"/>
    <w:rsid w:val="007E4410"/>
    <w:rsid w:val="007E4ED5"/>
    <w:rsid w:val="007E6641"/>
    <w:rsid w:val="007E67D8"/>
    <w:rsid w:val="007E6C74"/>
    <w:rsid w:val="007E6C9C"/>
    <w:rsid w:val="007E7B75"/>
    <w:rsid w:val="007F2347"/>
    <w:rsid w:val="007F43D7"/>
    <w:rsid w:val="007F57D2"/>
    <w:rsid w:val="007F6158"/>
    <w:rsid w:val="007F668D"/>
    <w:rsid w:val="007F6E05"/>
    <w:rsid w:val="007F745A"/>
    <w:rsid w:val="0080024A"/>
    <w:rsid w:val="00803FA6"/>
    <w:rsid w:val="00804517"/>
    <w:rsid w:val="00805D13"/>
    <w:rsid w:val="008061A6"/>
    <w:rsid w:val="008075C9"/>
    <w:rsid w:val="00807E73"/>
    <w:rsid w:val="008112C3"/>
    <w:rsid w:val="00811E14"/>
    <w:rsid w:val="008153D4"/>
    <w:rsid w:val="00815EBE"/>
    <w:rsid w:val="00816167"/>
    <w:rsid w:val="0081634D"/>
    <w:rsid w:val="008171E9"/>
    <w:rsid w:val="0081790B"/>
    <w:rsid w:val="00817A9C"/>
    <w:rsid w:val="00821BC0"/>
    <w:rsid w:val="008231C2"/>
    <w:rsid w:val="00824F90"/>
    <w:rsid w:val="00825095"/>
    <w:rsid w:val="008275AD"/>
    <w:rsid w:val="00827613"/>
    <w:rsid w:val="00827E48"/>
    <w:rsid w:val="008309E2"/>
    <w:rsid w:val="00830A9D"/>
    <w:rsid w:val="008310FE"/>
    <w:rsid w:val="00831167"/>
    <w:rsid w:val="00831F29"/>
    <w:rsid w:val="008321BC"/>
    <w:rsid w:val="0083256F"/>
    <w:rsid w:val="00832C7E"/>
    <w:rsid w:val="00833943"/>
    <w:rsid w:val="00833D48"/>
    <w:rsid w:val="008349DF"/>
    <w:rsid w:val="00834DF5"/>
    <w:rsid w:val="0083558A"/>
    <w:rsid w:val="008367CB"/>
    <w:rsid w:val="00841F3F"/>
    <w:rsid w:val="00843912"/>
    <w:rsid w:val="00844797"/>
    <w:rsid w:val="0084523F"/>
    <w:rsid w:val="00845623"/>
    <w:rsid w:val="00846394"/>
    <w:rsid w:val="00847AA3"/>
    <w:rsid w:val="00850022"/>
    <w:rsid w:val="00850278"/>
    <w:rsid w:val="00850EEB"/>
    <w:rsid w:val="008520C0"/>
    <w:rsid w:val="008528A1"/>
    <w:rsid w:val="00855C31"/>
    <w:rsid w:val="00855D53"/>
    <w:rsid w:val="0085715D"/>
    <w:rsid w:val="00857AA5"/>
    <w:rsid w:val="0086090A"/>
    <w:rsid w:val="00862DC3"/>
    <w:rsid w:val="0086332B"/>
    <w:rsid w:val="00863522"/>
    <w:rsid w:val="008638C2"/>
    <w:rsid w:val="00864869"/>
    <w:rsid w:val="008652BC"/>
    <w:rsid w:val="008655C6"/>
    <w:rsid w:val="00866AE3"/>
    <w:rsid w:val="0087176B"/>
    <w:rsid w:val="0087232F"/>
    <w:rsid w:val="00873476"/>
    <w:rsid w:val="008738E8"/>
    <w:rsid w:val="00873FF3"/>
    <w:rsid w:val="00875AA2"/>
    <w:rsid w:val="00875C9E"/>
    <w:rsid w:val="00877C8E"/>
    <w:rsid w:val="00880DD4"/>
    <w:rsid w:val="00882502"/>
    <w:rsid w:val="00882637"/>
    <w:rsid w:val="00886D08"/>
    <w:rsid w:val="00886E15"/>
    <w:rsid w:val="00887F30"/>
    <w:rsid w:val="008906F8"/>
    <w:rsid w:val="00890D9C"/>
    <w:rsid w:val="00890F29"/>
    <w:rsid w:val="0089274D"/>
    <w:rsid w:val="00892A35"/>
    <w:rsid w:val="00892CF0"/>
    <w:rsid w:val="00893B3D"/>
    <w:rsid w:val="00893D5A"/>
    <w:rsid w:val="00894305"/>
    <w:rsid w:val="00897040"/>
    <w:rsid w:val="008977A7"/>
    <w:rsid w:val="00897AB5"/>
    <w:rsid w:val="008A155F"/>
    <w:rsid w:val="008A15CF"/>
    <w:rsid w:val="008A2369"/>
    <w:rsid w:val="008A4304"/>
    <w:rsid w:val="008A442D"/>
    <w:rsid w:val="008A46D6"/>
    <w:rsid w:val="008A4BF9"/>
    <w:rsid w:val="008A5707"/>
    <w:rsid w:val="008A5720"/>
    <w:rsid w:val="008A5D9F"/>
    <w:rsid w:val="008A6101"/>
    <w:rsid w:val="008A6D43"/>
    <w:rsid w:val="008A7266"/>
    <w:rsid w:val="008A7365"/>
    <w:rsid w:val="008A7A23"/>
    <w:rsid w:val="008A7A51"/>
    <w:rsid w:val="008A7A5D"/>
    <w:rsid w:val="008A7C8E"/>
    <w:rsid w:val="008A7EBA"/>
    <w:rsid w:val="008B0789"/>
    <w:rsid w:val="008B0B81"/>
    <w:rsid w:val="008B1797"/>
    <w:rsid w:val="008B19FB"/>
    <w:rsid w:val="008B1BDD"/>
    <w:rsid w:val="008B2931"/>
    <w:rsid w:val="008B367F"/>
    <w:rsid w:val="008B5448"/>
    <w:rsid w:val="008B73EB"/>
    <w:rsid w:val="008B7AF2"/>
    <w:rsid w:val="008C029C"/>
    <w:rsid w:val="008C2086"/>
    <w:rsid w:val="008C2681"/>
    <w:rsid w:val="008C3832"/>
    <w:rsid w:val="008C4623"/>
    <w:rsid w:val="008C4C7C"/>
    <w:rsid w:val="008D2418"/>
    <w:rsid w:val="008D2952"/>
    <w:rsid w:val="008D33CF"/>
    <w:rsid w:val="008D36A3"/>
    <w:rsid w:val="008D5EF1"/>
    <w:rsid w:val="008D74D8"/>
    <w:rsid w:val="008D7C7C"/>
    <w:rsid w:val="008E0757"/>
    <w:rsid w:val="008E49A8"/>
    <w:rsid w:val="008E4C7E"/>
    <w:rsid w:val="008E4F71"/>
    <w:rsid w:val="008E7880"/>
    <w:rsid w:val="008F1273"/>
    <w:rsid w:val="008F1662"/>
    <w:rsid w:val="008F18D3"/>
    <w:rsid w:val="008F3151"/>
    <w:rsid w:val="008F3ADE"/>
    <w:rsid w:val="008F6091"/>
    <w:rsid w:val="008F6B8D"/>
    <w:rsid w:val="008F6BB5"/>
    <w:rsid w:val="008F6FDD"/>
    <w:rsid w:val="008F75F6"/>
    <w:rsid w:val="00901D41"/>
    <w:rsid w:val="00902057"/>
    <w:rsid w:val="00904EFA"/>
    <w:rsid w:val="009052BE"/>
    <w:rsid w:val="0090709D"/>
    <w:rsid w:val="0091007F"/>
    <w:rsid w:val="00912846"/>
    <w:rsid w:val="00913215"/>
    <w:rsid w:val="009136A2"/>
    <w:rsid w:val="009145BC"/>
    <w:rsid w:val="00914B50"/>
    <w:rsid w:val="00916425"/>
    <w:rsid w:val="00916BB5"/>
    <w:rsid w:val="0092059F"/>
    <w:rsid w:val="00920D34"/>
    <w:rsid w:val="009226F0"/>
    <w:rsid w:val="00922A0B"/>
    <w:rsid w:val="00922B35"/>
    <w:rsid w:val="0092460B"/>
    <w:rsid w:val="00924F44"/>
    <w:rsid w:val="0092652D"/>
    <w:rsid w:val="00926656"/>
    <w:rsid w:val="00926848"/>
    <w:rsid w:val="00927BAD"/>
    <w:rsid w:val="00930235"/>
    <w:rsid w:val="00930FAC"/>
    <w:rsid w:val="00931022"/>
    <w:rsid w:val="0093275D"/>
    <w:rsid w:val="0093315C"/>
    <w:rsid w:val="00933AE0"/>
    <w:rsid w:val="0093440D"/>
    <w:rsid w:val="0093574E"/>
    <w:rsid w:val="00935D4A"/>
    <w:rsid w:val="00935DE8"/>
    <w:rsid w:val="0093656F"/>
    <w:rsid w:val="00940CE8"/>
    <w:rsid w:val="0094195C"/>
    <w:rsid w:val="009451B2"/>
    <w:rsid w:val="009474F5"/>
    <w:rsid w:val="00947C44"/>
    <w:rsid w:val="00950277"/>
    <w:rsid w:val="00950D3D"/>
    <w:rsid w:val="00953254"/>
    <w:rsid w:val="00954337"/>
    <w:rsid w:val="009548A8"/>
    <w:rsid w:val="00954C79"/>
    <w:rsid w:val="00956780"/>
    <w:rsid w:val="00957679"/>
    <w:rsid w:val="009616D3"/>
    <w:rsid w:val="00962BE8"/>
    <w:rsid w:val="00962F02"/>
    <w:rsid w:val="009631D5"/>
    <w:rsid w:val="00963A7E"/>
    <w:rsid w:val="00963FD8"/>
    <w:rsid w:val="009650F4"/>
    <w:rsid w:val="009710EE"/>
    <w:rsid w:val="00971329"/>
    <w:rsid w:val="00972904"/>
    <w:rsid w:val="00972D59"/>
    <w:rsid w:val="0097392D"/>
    <w:rsid w:val="0097477C"/>
    <w:rsid w:val="00974E6D"/>
    <w:rsid w:val="0097534E"/>
    <w:rsid w:val="009755E3"/>
    <w:rsid w:val="00975ED2"/>
    <w:rsid w:val="0097731F"/>
    <w:rsid w:val="00980E04"/>
    <w:rsid w:val="00981F58"/>
    <w:rsid w:val="009821F2"/>
    <w:rsid w:val="00983DC1"/>
    <w:rsid w:val="009852A0"/>
    <w:rsid w:val="0098531C"/>
    <w:rsid w:val="00985886"/>
    <w:rsid w:val="0099360F"/>
    <w:rsid w:val="0099378D"/>
    <w:rsid w:val="00993DD0"/>
    <w:rsid w:val="0099405E"/>
    <w:rsid w:val="00994CCB"/>
    <w:rsid w:val="00996FA6"/>
    <w:rsid w:val="009977AC"/>
    <w:rsid w:val="009A0A7C"/>
    <w:rsid w:val="009A3B0B"/>
    <w:rsid w:val="009A408F"/>
    <w:rsid w:val="009A4231"/>
    <w:rsid w:val="009A4BD6"/>
    <w:rsid w:val="009A4EB7"/>
    <w:rsid w:val="009A755B"/>
    <w:rsid w:val="009B1A8F"/>
    <w:rsid w:val="009B27E7"/>
    <w:rsid w:val="009B2AD7"/>
    <w:rsid w:val="009B3750"/>
    <w:rsid w:val="009B5545"/>
    <w:rsid w:val="009B64A2"/>
    <w:rsid w:val="009B746C"/>
    <w:rsid w:val="009B7EBD"/>
    <w:rsid w:val="009C029E"/>
    <w:rsid w:val="009C0983"/>
    <w:rsid w:val="009C11F5"/>
    <w:rsid w:val="009C184A"/>
    <w:rsid w:val="009C1F87"/>
    <w:rsid w:val="009C246F"/>
    <w:rsid w:val="009C2AB9"/>
    <w:rsid w:val="009C3069"/>
    <w:rsid w:val="009C4B3F"/>
    <w:rsid w:val="009C4D3C"/>
    <w:rsid w:val="009C79DF"/>
    <w:rsid w:val="009C7B2B"/>
    <w:rsid w:val="009C7D3D"/>
    <w:rsid w:val="009C7E5C"/>
    <w:rsid w:val="009D15BD"/>
    <w:rsid w:val="009D1A0D"/>
    <w:rsid w:val="009D2319"/>
    <w:rsid w:val="009D5365"/>
    <w:rsid w:val="009D542A"/>
    <w:rsid w:val="009D7156"/>
    <w:rsid w:val="009D7B2D"/>
    <w:rsid w:val="009E022E"/>
    <w:rsid w:val="009E0BAF"/>
    <w:rsid w:val="009E197F"/>
    <w:rsid w:val="009E43EC"/>
    <w:rsid w:val="009E4D5B"/>
    <w:rsid w:val="009E5992"/>
    <w:rsid w:val="009E5E97"/>
    <w:rsid w:val="009E656F"/>
    <w:rsid w:val="009E666C"/>
    <w:rsid w:val="009E686B"/>
    <w:rsid w:val="009E75C4"/>
    <w:rsid w:val="009E7C39"/>
    <w:rsid w:val="009E7F44"/>
    <w:rsid w:val="009F0692"/>
    <w:rsid w:val="009F1844"/>
    <w:rsid w:val="009F1EE6"/>
    <w:rsid w:val="009F2424"/>
    <w:rsid w:val="009F2A14"/>
    <w:rsid w:val="009F2BBB"/>
    <w:rsid w:val="009F2C6E"/>
    <w:rsid w:val="009F5B1B"/>
    <w:rsid w:val="009F6B57"/>
    <w:rsid w:val="00A00579"/>
    <w:rsid w:val="00A009B8"/>
    <w:rsid w:val="00A013BD"/>
    <w:rsid w:val="00A01435"/>
    <w:rsid w:val="00A01573"/>
    <w:rsid w:val="00A02932"/>
    <w:rsid w:val="00A029D8"/>
    <w:rsid w:val="00A0383C"/>
    <w:rsid w:val="00A04FAB"/>
    <w:rsid w:val="00A05964"/>
    <w:rsid w:val="00A07090"/>
    <w:rsid w:val="00A07D3D"/>
    <w:rsid w:val="00A1521D"/>
    <w:rsid w:val="00A153D4"/>
    <w:rsid w:val="00A154C6"/>
    <w:rsid w:val="00A22355"/>
    <w:rsid w:val="00A22675"/>
    <w:rsid w:val="00A246DC"/>
    <w:rsid w:val="00A2649E"/>
    <w:rsid w:val="00A27647"/>
    <w:rsid w:val="00A27CBF"/>
    <w:rsid w:val="00A30515"/>
    <w:rsid w:val="00A309B5"/>
    <w:rsid w:val="00A320F7"/>
    <w:rsid w:val="00A3494D"/>
    <w:rsid w:val="00A34DCC"/>
    <w:rsid w:val="00A3598F"/>
    <w:rsid w:val="00A36A8F"/>
    <w:rsid w:val="00A37B94"/>
    <w:rsid w:val="00A42A6A"/>
    <w:rsid w:val="00A42E4E"/>
    <w:rsid w:val="00A443AA"/>
    <w:rsid w:val="00A449AE"/>
    <w:rsid w:val="00A44BB4"/>
    <w:rsid w:val="00A46A9A"/>
    <w:rsid w:val="00A46C97"/>
    <w:rsid w:val="00A4734D"/>
    <w:rsid w:val="00A50261"/>
    <w:rsid w:val="00A54BAA"/>
    <w:rsid w:val="00A5591B"/>
    <w:rsid w:val="00A55DDE"/>
    <w:rsid w:val="00A562BC"/>
    <w:rsid w:val="00A56713"/>
    <w:rsid w:val="00A61056"/>
    <w:rsid w:val="00A611E6"/>
    <w:rsid w:val="00A624D3"/>
    <w:rsid w:val="00A62EDD"/>
    <w:rsid w:val="00A62FED"/>
    <w:rsid w:val="00A6317A"/>
    <w:rsid w:val="00A6368D"/>
    <w:rsid w:val="00A63DC8"/>
    <w:rsid w:val="00A64C99"/>
    <w:rsid w:val="00A652FC"/>
    <w:rsid w:val="00A669D7"/>
    <w:rsid w:val="00A67CA5"/>
    <w:rsid w:val="00A71991"/>
    <w:rsid w:val="00A73718"/>
    <w:rsid w:val="00A74260"/>
    <w:rsid w:val="00A75F12"/>
    <w:rsid w:val="00A7693B"/>
    <w:rsid w:val="00A76C03"/>
    <w:rsid w:val="00A82AB2"/>
    <w:rsid w:val="00A83A62"/>
    <w:rsid w:val="00A8410C"/>
    <w:rsid w:val="00A843BE"/>
    <w:rsid w:val="00A8453C"/>
    <w:rsid w:val="00A847A0"/>
    <w:rsid w:val="00A85B99"/>
    <w:rsid w:val="00A85E85"/>
    <w:rsid w:val="00A864D4"/>
    <w:rsid w:val="00A907CA"/>
    <w:rsid w:val="00A90A62"/>
    <w:rsid w:val="00A90C9E"/>
    <w:rsid w:val="00A917BE"/>
    <w:rsid w:val="00A91DC0"/>
    <w:rsid w:val="00A94214"/>
    <w:rsid w:val="00A942ED"/>
    <w:rsid w:val="00A94776"/>
    <w:rsid w:val="00A95EF1"/>
    <w:rsid w:val="00A961DB"/>
    <w:rsid w:val="00A965C3"/>
    <w:rsid w:val="00A967F4"/>
    <w:rsid w:val="00A970CE"/>
    <w:rsid w:val="00AA1710"/>
    <w:rsid w:val="00AA1837"/>
    <w:rsid w:val="00AA1A4C"/>
    <w:rsid w:val="00AA2EB7"/>
    <w:rsid w:val="00AA402B"/>
    <w:rsid w:val="00AA41FD"/>
    <w:rsid w:val="00AA528C"/>
    <w:rsid w:val="00AA6E43"/>
    <w:rsid w:val="00AA7107"/>
    <w:rsid w:val="00AB137C"/>
    <w:rsid w:val="00AB287C"/>
    <w:rsid w:val="00AB4FEB"/>
    <w:rsid w:val="00AB63BB"/>
    <w:rsid w:val="00AB64D4"/>
    <w:rsid w:val="00AB6534"/>
    <w:rsid w:val="00AB6FB0"/>
    <w:rsid w:val="00AC0480"/>
    <w:rsid w:val="00AC05D7"/>
    <w:rsid w:val="00AC0EAD"/>
    <w:rsid w:val="00AC2EA9"/>
    <w:rsid w:val="00AC3046"/>
    <w:rsid w:val="00AC42E2"/>
    <w:rsid w:val="00AC42EC"/>
    <w:rsid w:val="00AC69AB"/>
    <w:rsid w:val="00AC79C4"/>
    <w:rsid w:val="00AD097A"/>
    <w:rsid w:val="00AD2559"/>
    <w:rsid w:val="00AD2F9F"/>
    <w:rsid w:val="00AD3266"/>
    <w:rsid w:val="00AD3E67"/>
    <w:rsid w:val="00AD4A6D"/>
    <w:rsid w:val="00AD538A"/>
    <w:rsid w:val="00AD53F8"/>
    <w:rsid w:val="00AD6087"/>
    <w:rsid w:val="00AD629E"/>
    <w:rsid w:val="00AD6570"/>
    <w:rsid w:val="00AD66E4"/>
    <w:rsid w:val="00AD6C3B"/>
    <w:rsid w:val="00AE0BDE"/>
    <w:rsid w:val="00AE1A02"/>
    <w:rsid w:val="00AE1ECE"/>
    <w:rsid w:val="00AE25A0"/>
    <w:rsid w:val="00AE6DEC"/>
    <w:rsid w:val="00AF00E3"/>
    <w:rsid w:val="00AF024C"/>
    <w:rsid w:val="00AF22E1"/>
    <w:rsid w:val="00AF3284"/>
    <w:rsid w:val="00AF3B5F"/>
    <w:rsid w:val="00AF3C7F"/>
    <w:rsid w:val="00AF7A35"/>
    <w:rsid w:val="00B01D1C"/>
    <w:rsid w:val="00B02115"/>
    <w:rsid w:val="00B043AF"/>
    <w:rsid w:val="00B04767"/>
    <w:rsid w:val="00B04A84"/>
    <w:rsid w:val="00B06413"/>
    <w:rsid w:val="00B07403"/>
    <w:rsid w:val="00B07672"/>
    <w:rsid w:val="00B10E7A"/>
    <w:rsid w:val="00B111EF"/>
    <w:rsid w:val="00B12CA4"/>
    <w:rsid w:val="00B16090"/>
    <w:rsid w:val="00B20F8E"/>
    <w:rsid w:val="00B2115D"/>
    <w:rsid w:val="00B22A63"/>
    <w:rsid w:val="00B22AAB"/>
    <w:rsid w:val="00B2362A"/>
    <w:rsid w:val="00B25372"/>
    <w:rsid w:val="00B255C5"/>
    <w:rsid w:val="00B27C80"/>
    <w:rsid w:val="00B30380"/>
    <w:rsid w:val="00B30429"/>
    <w:rsid w:val="00B307E7"/>
    <w:rsid w:val="00B31BC8"/>
    <w:rsid w:val="00B32075"/>
    <w:rsid w:val="00B32840"/>
    <w:rsid w:val="00B3293E"/>
    <w:rsid w:val="00B33034"/>
    <w:rsid w:val="00B33A8D"/>
    <w:rsid w:val="00B35B28"/>
    <w:rsid w:val="00B35D58"/>
    <w:rsid w:val="00B36946"/>
    <w:rsid w:val="00B40845"/>
    <w:rsid w:val="00B41D88"/>
    <w:rsid w:val="00B420DC"/>
    <w:rsid w:val="00B42B1E"/>
    <w:rsid w:val="00B44479"/>
    <w:rsid w:val="00B44DAC"/>
    <w:rsid w:val="00B4620E"/>
    <w:rsid w:val="00B4637C"/>
    <w:rsid w:val="00B47789"/>
    <w:rsid w:val="00B5012A"/>
    <w:rsid w:val="00B50303"/>
    <w:rsid w:val="00B50DEF"/>
    <w:rsid w:val="00B521B3"/>
    <w:rsid w:val="00B53293"/>
    <w:rsid w:val="00B5404B"/>
    <w:rsid w:val="00B5451E"/>
    <w:rsid w:val="00B56429"/>
    <w:rsid w:val="00B5772E"/>
    <w:rsid w:val="00B57D0E"/>
    <w:rsid w:val="00B604DB"/>
    <w:rsid w:val="00B609CC"/>
    <w:rsid w:val="00B62FB2"/>
    <w:rsid w:val="00B66C43"/>
    <w:rsid w:val="00B6728B"/>
    <w:rsid w:val="00B70633"/>
    <w:rsid w:val="00B70705"/>
    <w:rsid w:val="00B70E00"/>
    <w:rsid w:val="00B70E18"/>
    <w:rsid w:val="00B72D23"/>
    <w:rsid w:val="00B73B9E"/>
    <w:rsid w:val="00B75A87"/>
    <w:rsid w:val="00B75BFE"/>
    <w:rsid w:val="00B763DD"/>
    <w:rsid w:val="00B81D46"/>
    <w:rsid w:val="00B82480"/>
    <w:rsid w:val="00B833E4"/>
    <w:rsid w:val="00B83EE3"/>
    <w:rsid w:val="00B84638"/>
    <w:rsid w:val="00B9058F"/>
    <w:rsid w:val="00B9075C"/>
    <w:rsid w:val="00B90871"/>
    <w:rsid w:val="00B90BBE"/>
    <w:rsid w:val="00B925FD"/>
    <w:rsid w:val="00B93A6E"/>
    <w:rsid w:val="00B95150"/>
    <w:rsid w:val="00B95A15"/>
    <w:rsid w:val="00B95B5A"/>
    <w:rsid w:val="00B97345"/>
    <w:rsid w:val="00B9786A"/>
    <w:rsid w:val="00BA01B1"/>
    <w:rsid w:val="00BA1D85"/>
    <w:rsid w:val="00BA4C23"/>
    <w:rsid w:val="00BA6CB9"/>
    <w:rsid w:val="00BB028C"/>
    <w:rsid w:val="00BB200D"/>
    <w:rsid w:val="00BB262B"/>
    <w:rsid w:val="00BB2F27"/>
    <w:rsid w:val="00BB3630"/>
    <w:rsid w:val="00BB3B98"/>
    <w:rsid w:val="00BB47E7"/>
    <w:rsid w:val="00BB4B5C"/>
    <w:rsid w:val="00BB4E7E"/>
    <w:rsid w:val="00BC0074"/>
    <w:rsid w:val="00BC14F7"/>
    <w:rsid w:val="00BC1727"/>
    <w:rsid w:val="00BC4BA6"/>
    <w:rsid w:val="00BC4EFC"/>
    <w:rsid w:val="00BC6471"/>
    <w:rsid w:val="00BC64DA"/>
    <w:rsid w:val="00BC6558"/>
    <w:rsid w:val="00BC69BB"/>
    <w:rsid w:val="00BC6AE4"/>
    <w:rsid w:val="00BC6EB6"/>
    <w:rsid w:val="00BC709B"/>
    <w:rsid w:val="00BC7D21"/>
    <w:rsid w:val="00BD048E"/>
    <w:rsid w:val="00BD3406"/>
    <w:rsid w:val="00BD5F36"/>
    <w:rsid w:val="00BD60BA"/>
    <w:rsid w:val="00BD6DDA"/>
    <w:rsid w:val="00BD6EA8"/>
    <w:rsid w:val="00BD7C20"/>
    <w:rsid w:val="00BE0005"/>
    <w:rsid w:val="00BE0FC3"/>
    <w:rsid w:val="00BE1D1E"/>
    <w:rsid w:val="00BE1D77"/>
    <w:rsid w:val="00BE49F4"/>
    <w:rsid w:val="00BE4F7C"/>
    <w:rsid w:val="00BE5401"/>
    <w:rsid w:val="00BE6FA4"/>
    <w:rsid w:val="00BE75D8"/>
    <w:rsid w:val="00BE797F"/>
    <w:rsid w:val="00BF0B26"/>
    <w:rsid w:val="00BF15C8"/>
    <w:rsid w:val="00BF2476"/>
    <w:rsid w:val="00BF287F"/>
    <w:rsid w:val="00BF3D6D"/>
    <w:rsid w:val="00BF4C0E"/>
    <w:rsid w:val="00BF5394"/>
    <w:rsid w:val="00BF6229"/>
    <w:rsid w:val="00C020A0"/>
    <w:rsid w:val="00C0226D"/>
    <w:rsid w:val="00C03E2B"/>
    <w:rsid w:val="00C04309"/>
    <w:rsid w:val="00C04787"/>
    <w:rsid w:val="00C04F25"/>
    <w:rsid w:val="00C05183"/>
    <w:rsid w:val="00C0568F"/>
    <w:rsid w:val="00C059CB"/>
    <w:rsid w:val="00C06502"/>
    <w:rsid w:val="00C0757C"/>
    <w:rsid w:val="00C15511"/>
    <w:rsid w:val="00C15768"/>
    <w:rsid w:val="00C160C0"/>
    <w:rsid w:val="00C1630A"/>
    <w:rsid w:val="00C16713"/>
    <w:rsid w:val="00C22AE1"/>
    <w:rsid w:val="00C24DD4"/>
    <w:rsid w:val="00C25029"/>
    <w:rsid w:val="00C304FD"/>
    <w:rsid w:val="00C342E1"/>
    <w:rsid w:val="00C35517"/>
    <w:rsid w:val="00C35EB2"/>
    <w:rsid w:val="00C409C1"/>
    <w:rsid w:val="00C40EEF"/>
    <w:rsid w:val="00C42910"/>
    <w:rsid w:val="00C42916"/>
    <w:rsid w:val="00C443DC"/>
    <w:rsid w:val="00C4460E"/>
    <w:rsid w:val="00C461E2"/>
    <w:rsid w:val="00C4680B"/>
    <w:rsid w:val="00C468BA"/>
    <w:rsid w:val="00C46D5F"/>
    <w:rsid w:val="00C4713D"/>
    <w:rsid w:val="00C4771F"/>
    <w:rsid w:val="00C47F51"/>
    <w:rsid w:val="00C502FA"/>
    <w:rsid w:val="00C50B28"/>
    <w:rsid w:val="00C50C97"/>
    <w:rsid w:val="00C5117F"/>
    <w:rsid w:val="00C51668"/>
    <w:rsid w:val="00C51AD3"/>
    <w:rsid w:val="00C51F34"/>
    <w:rsid w:val="00C51F71"/>
    <w:rsid w:val="00C53033"/>
    <w:rsid w:val="00C53FB8"/>
    <w:rsid w:val="00C55037"/>
    <w:rsid w:val="00C55183"/>
    <w:rsid w:val="00C5526C"/>
    <w:rsid w:val="00C555AA"/>
    <w:rsid w:val="00C57CCF"/>
    <w:rsid w:val="00C6318F"/>
    <w:rsid w:val="00C63B97"/>
    <w:rsid w:val="00C63F08"/>
    <w:rsid w:val="00C648B8"/>
    <w:rsid w:val="00C64B15"/>
    <w:rsid w:val="00C64DDC"/>
    <w:rsid w:val="00C654FA"/>
    <w:rsid w:val="00C65E9C"/>
    <w:rsid w:val="00C6675D"/>
    <w:rsid w:val="00C67190"/>
    <w:rsid w:val="00C7015A"/>
    <w:rsid w:val="00C72888"/>
    <w:rsid w:val="00C72DA9"/>
    <w:rsid w:val="00C751EC"/>
    <w:rsid w:val="00C756A1"/>
    <w:rsid w:val="00C76FA7"/>
    <w:rsid w:val="00C77C79"/>
    <w:rsid w:val="00C81563"/>
    <w:rsid w:val="00C819BF"/>
    <w:rsid w:val="00C82EEC"/>
    <w:rsid w:val="00C83405"/>
    <w:rsid w:val="00C83A1E"/>
    <w:rsid w:val="00C86C76"/>
    <w:rsid w:val="00C86E57"/>
    <w:rsid w:val="00C90DFF"/>
    <w:rsid w:val="00C91988"/>
    <w:rsid w:val="00C91CBA"/>
    <w:rsid w:val="00C91E66"/>
    <w:rsid w:val="00C94E53"/>
    <w:rsid w:val="00C954B7"/>
    <w:rsid w:val="00C95A76"/>
    <w:rsid w:val="00C97F0A"/>
    <w:rsid w:val="00C97FE8"/>
    <w:rsid w:val="00CA1C20"/>
    <w:rsid w:val="00CA272C"/>
    <w:rsid w:val="00CA2B2C"/>
    <w:rsid w:val="00CA3489"/>
    <w:rsid w:val="00CA3B73"/>
    <w:rsid w:val="00CA4633"/>
    <w:rsid w:val="00CA49EE"/>
    <w:rsid w:val="00CA5142"/>
    <w:rsid w:val="00CB07D2"/>
    <w:rsid w:val="00CB0BB7"/>
    <w:rsid w:val="00CB1421"/>
    <w:rsid w:val="00CB163A"/>
    <w:rsid w:val="00CB164A"/>
    <w:rsid w:val="00CB167C"/>
    <w:rsid w:val="00CB1DDA"/>
    <w:rsid w:val="00CB217F"/>
    <w:rsid w:val="00CB2B3D"/>
    <w:rsid w:val="00CB2BC6"/>
    <w:rsid w:val="00CB3D6C"/>
    <w:rsid w:val="00CB45A9"/>
    <w:rsid w:val="00CB4F2A"/>
    <w:rsid w:val="00CB50C2"/>
    <w:rsid w:val="00CC30C8"/>
    <w:rsid w:val="00CC3DA2"/>
    <w:rsid w:val="00CC42BB"/>
    <w:rsid w:val="00CC44AB"/>
    <w:rsid w:val="00CC5D1F"/>
    <w:rsid w:val="00CC6445"/>
    <w:rsid w:val="00CC78C0"/>
    <w:rsid w:val="00CC7CAA"/>
    <w:rsid w:val="00CD0BFC"/>
    <w:rsid w:val="00CD12D5"/>
    <w:rsid w:val="00CD1544"/>
    <w:rsid w:val="00CD15B2"/>
    <w:rsid w:val="00CD1F34"/>
    <w:rsid w:val="00CD2B0E"/>
    <w:rsid w:val="00CD4339"/>
    <w:rsid w:val="00CD4604"/>
    <w:rsid w:val="00CD5F2C"/>
    <w:rsid w:val="00CD620F"/>
    <w:rsid w:val="00CD6C0D"/>
    <w:rsid w:val="00CD784B"/>
    <w:rsid w:val="00CE0747"/>
    <w:rsid w:val="00CE09E2"/>
    <w:rsid w:val="00CE1747"/>
    <w:rsid w:val="00CE2B60"/>
    <w:rsid w:val="00CE4DF2"/>
    <w:rsid w:val="00CE50F3"/>
    <w:rsid w:val="00CE5112"/>
    <w:rsid w:val="00CE5645"/>
    <w:rsid w:val="00CE64B1"/>
    <w:rsid w:val="00CF025A"/>
    <w:rsid w:val="00CF15EC"/>
    <w:rsid w:val="00CF2573"/>
    <w:rsid w:val="00CF293A"/>
    <w:rsid w:val="00CF2986"/>
    <w:rsid w:val="00CF2C4E"/>
    <w:rsid w:val="00CF30DB"/>
    <w:rsid w:val="00CF3191"/>
    <w:rsid w:val="00CF49B5"/>
    <w:rsid w:val="00CF4AB8"/>
    <w:rsid w:val="00CF57FD"/>
    <w:rsid w:val="00CF7E6B"/>
    <w:rsid w:val="00D0066D"/>
    <w:rsid w:val="00D00F84"/>
    <w:rsid w:val="00D0434C"/>
    <w:rsid w:val="00D06D37"/>
    <w:rsid w:val="00D112D2"/>
    <w:rsid w:val="00D11431"/>
    <w:rsid w:val="00D116B0"/>
    <w:rsid w:val="00D11979"/>
    <w:rsid w:val="00D123FA"/>
    <w:rsid w:val="00D1268D"/>
    <w:rsid w:val="00D139CD"/>
    <w:rsid w:val="00D14850"/>
    <w:rsid w:val="00D14D8A"/>
    <w:rsid w:val="00D17032"/>
    <w:rsid w:val="00D172A9"/>
    <w:rsid w:val="00D17496"/>
    <w:rsid w:val="00D176EF"/>
    <w:rsid w:val="00D17B8B"/>
    <w:rsid w:val="00D20581"/>
    <w:rsid w:val="00D20EC9"/>
    <w:rsid w:val="00D21A67"/>
    <w:rsid w:val="00D21EFA"/>
    <w:rsid w:val="00D237A1"/>
    <w:rsid w:val="00D23AA9"/>
    <w:rsid w:val="00D23B0F"/>
    <w:rsid w:val="00D2405A"/>
    <w:rsid w:val="00D2408B"/>
    <w:rsid w:val="00D24E5C"/>
    <w:rsid w:val="00D258C9"/>
    <w:rsid w:val="00D25F95"/>
    <w:rsid w:val="00D267AE"/>
    <w:rsid w:val="00D26BAB"/>
    <w:rsid w:val="00D276AF"/>
    <w:rsid w:val="00D304B6"/>
    <w:rsid w:val="00D305F6"/>
    <w:rsid w:val="00D31773"/>
    <w:rsid w:val="00D32BA9"/>
    <w:rsid w:val="00D346B5"/>
    <w:rsid w:val="00D40136"/>
    <w:rsid w:val="00D406E7"/>
    <w:rsid w:val="00D4160D"/>
    <w:rsid w:val="00D43CDA"/>
    <w:rsid w:val="00D448EF"/>
    <w:rsid w:val="00D462C3"/>
    <w:rsid w:val="00D4646E"/>
    <w:rsid w:val="00D509B3"/>
    <w:rsid w:val="00D515F6"/>
    <w:rsid w:val="00D52E67"/>
    <w:rsid w:val="00D545DA"/>
    <w:rsid w:val="00D5655E"/>
    <w:rsid w:val="00D569A3"/>
    <w:rsid w:val="00D56CCF"/>
    <w:rsid w:val="00D60D75"/>
    <w:rsid w:val="00D6162C"/>
    <w:rsid w:val="00D61BDB"/>
    <w:rsid w:val="00D6278A"/>
    <w:rsid w:val="00D63679"/>
    <w:rsid w:val="00D64CD8"/>
    <w:rsid w:val="00D66B23"/>
    <w:rsid w:val="00D66EE0"/>
    <w:rsid w:val="00D7165A"/>
    <w:rsid w:val="00D71DC9"/>
    <w:rsid w:val="00D73159"/>
    <w:rsid w:val="00D73167"/>
    <w:rsid w:val="00D74128"/>
    <w:rsid w:val="00D74544"/>
    <w:rsid w:val="00D7603C"/>
    <w:rsid w:val="00D77637"/>
    <w:rsid w:val="00D80EF0"/>
    <w:rsid w:val="00D82A1A"/>
    <w:rsid w:val="00D8311F"/>
    <w:rsid w:val="00D8397D"/>
    <w:rsid w:val="00D8565F"/>
    <w:rsid w:val="00D858CF"/>
    <w:rsid w:val="00D85994"/>
    <w:rsid w:val="00D85F5F"/>
    <w:rsid w:val="00D90788"/>
    <w:rsid w:val="00D92322"/>
    <w:rsid w:val="00D93340"/>
    <w:rsid w:val="00D934CA"/>
    <w:rsid w:val="00D93578"/>
    <w:rsid w:val="00D938FD"/>
    <w:rsid w:val="00D9415D"/>
    <w:rsid w:val="00D957A2"/>
    <w:rsid w:val="00D95817"/>
    <w:rsid w:val="00D97BE6"/>
    <w:rsid w:val="00DA0873"/>
    <w:rsid w:val="00DA1E68"/>
    <w:rsid w:val="00DA4575"/>
    <w:rsid w:val="00DA45C8"/>
    <w:rsid w:val="00DA53B6"/>
    <w:rsid w:val="00DA683E"/>
    <w:rsid w:val="00DB01CB"/>
    <w:rsid w:val="00DB0C19"/>
    <w:rsid w:val="00DB224C"/>
    <w:rsid w:val="00DB33B9"/>
    <w:rsid w:val="00DB4507"/>
    <w:rsid w:val="00DB4B01"/>
    <w:rsid w:val="00DB54B3"/>
    <w:rsid w:val="00DB5B07"/>
    <w:rsid w:val="00DB63BA"/>
    <w:rsid w:val="00DB65B9"/>
    <w:rsid w:val="00DB72D7"/>
    <w:rsid w:val="00DC0A38"/>
    <w:rsid w:val="00DC1288"/>
    <w:rsid w:val="00DC4CEF"/>
    <w:rsid w:val="00DC54FC"/>
    <w:rsid w:val="00DC5626"/>
    <w:rsid w:val="00DC5668"/>
    <w:rsid w:val="00DC7C43"/>
    <w:rsid w:val="00DC7C86"/>
    <w:rsid w:val="00DC7F16"/>
    <w:rsid w:val="00DD0E33"/>
    <w:rsid w:val="00DD1DA3"/>
    <w:rsid w:val="00DD406B"/>
    <w:rsid w:val="00DD54CE"/>
    <w:rsid w:val="00DD5514"/>
    <w:rsid w:val="00DD5AC4"/>
    <w:rsid w:val="00DD69D0"/>
    <w:rsid w:val="00DD75E3"/>
    <w:rsid w:val="00DD7778"/>
    <w:rsid w:val="00DD7845"/>
    <w:rsid w:val="00DE0683"/>
    <w:rsid w:val="00DE22B4"/>
    <w:rsid w:val="00DE3058"/>
    <w:rsid w:val="00DE370E"/>
    <w:rsid w:val="00DE48E5"/>
    <w:rsid w:val="00DE5AA9"/>
    <w:rsid w:val="00DE655C"/>
    <w:rsid w:val="00DE71F4"/>
    <w:rsid w:val="00DE769E"/>
    <w:rsid w:val="00DF06DB"/>
    <w:rsid w:val="00DF081A"/>
    <w:rsid w:val="00DF129F"/>
    <w:rsid w:val="00DF492A"/>
    <w:rsid w:val="00DF4FE8"/>
    <w:rsid w:val="00DF5426"/>
    <w:rsid w:val="00DF6479"/>
    <w:rsid w:val="00DF6F57"/>
    <w:rsid w:val="00DF70FD"/>
    <w:rsid w:val="00E00577"/>
    <w:rsid w:val="00E0185B"/>
    <w:rsid w:val="00E04A2A"/>
    <w:rsid w:val="00E05729"/>
    <w:rsid w:val="00E0574C"/>
    <w:rsid w:val="00E05AAB"/>
    <w:rsid w:val="00E05D01"/>
    <w:rsid w:val="00E1095F"/>
    <w:rsid w:val="00E10A29"/>
    <w:rsid w:val="00E11893"/>
    <w:rsid w:val="00E12099"/>
    <w:rsid w:val="00E129C7"/>
    <w:rsid w:val="00E14183"/>
    <w:rsid w:val="00E14653"/>
    <w:rsid w:val="00E15CD5"/>
    <w:rsid w:val="00E171F4"/>
    <w:rsid w:val="00E176C5"/>
    <w:rsid w:val="00E21770"/>
    <w:rsid w:val="00E21EC1"/>
    <w:rsid w:val="00E22D02"/>
    <w:rsid w:val="00E22E55"/>
    <w:rsid w:val="00E23770"/>
    <w:rsid w:val="00E247EE"/>
    <w:rsid w:val="00E24B2F"/>
    <w:rsid w:val="00E24E13"/>
    <w:rsid w:val="00E254F3"/>
    <w:rsid w:val="00E2561B"/>
    <w:rsid w:val="00E26AFF"/>
    <w:rsid w:val="00E26E18"/>
    <w:rsid w:val="00E30728"/>
    <w:rsid w:val="00E309BC"/>
    <w:rsid w:val="00E322BF"/>
    <w:rsid w:val="00E32E5E"/>
    <w:rsid w:val="00E33743"/>
    <w:rsid w:val="00E349FB"/>
    <w:rsid w:val="00E34F21"/>
    <w:rsid w:val="00E355DA"/>
    <w:rsid w:val="00E35C08"/>
    <w:rsid w:val="00E367CF"/>
    <w:rsid w:val="00E36F55"/>
    <w:rsid w:val="00E37586"/>
    <w:rsid w:val="00E41257"/>
    <w:rsid w:val="00E41DDC"/>
    <w:rsid w:val="00E43021"/>
    <w:rsid w:val="00E4396D"/>
    <w:rsid w:val="00E4640E"/>
    <w:rsid w:val="00E4725A"/>
    <w:rsid w:val="00E50057"/>
    <w:rsid w:val="00E51BB8"/>
    <w:rsid w:val="00E522F7"/>
    <w:rsid w:val="00E5472B"/>
    <w:rsid w:val="00E5477E"/>
    <w:rsid w:val="00E54F16"/>
    <w:rsid w:val="00E55778"/>
    <w:rsid w:val="00E57CD4"/>
    <w:rsid w:val="00E57E59"/>
    <w:rsid w:val="00E57E60"/>
    <w:rsid w:val="00E60AF1"/>
    <w:rsid w:val="00E60F06"/>
    <w:rsid w:val="00E62819"/>
    <w:rsid w:val="00E642BE"/>
    <w:rsid w:val="00E648E8"/>
    <w:rsid w:val="00E650D0"/>
    <w:rsid w:val="00E65FEF"/>
    <w:rsid w:val="00E67109"/>
    <w:rsid w:val="00E676CD"/>
    <w:rsid w:val="00E6799F"/>
    <w:rsid w:val="00E711CC"/>
    <w:rsid w:val="00E72324"/>
    <w:rsid w:val="00E73A1E"/>
    <w:rsid w:val="00E749F0"/>
    <w:rsid w:val="00E7676D"/>
    <w:rsid w:val="00E76A13"/>
    <w:rsid w:val="00E76C3D"/>
    <w:rsid w:val="00E77557"/>
    <w:rsid w:val="00E775D1"/>
    <w:rsid w:val="00E776DD"/>
    <w:rsid w:val="00E8083F"/>
    <w:rsid w:val="00E819A0"/>
    <w:rsid w:val="00E82A73"/>
    <w:rsid w:val="00E846F5"/>
    <w:rsid w:val="00E847A5"/>
    <w:rsid w:val="00E859B6"/>
    <w:rsid w:val="00E85E46"/>
    <w:rsid w:val="00E912DD"/>
    <w:rsid w:val="00E933E0"/>
    <w:rsid w:val="00E93E90"/>
    <w:rsid w:val="00E93F78"/>
    <w:rsid w:val="00E9492C"/>
    <w:rsid w:val="00E9495E"/>
    <w:rsid w:val="00EA010E"/>
    <w:rsid w:val="00EA1582"/>
    <w:rsid w:val="00EA1A6A"/>
    <w:rsid w:val="00EA1AC0"/>
    <w:rsid w:val="00EA2830"/>
    <w:rsid w:val="00EA2B62"/>
    <w:rsid w:val="00EA2D8D"/>
    <w:rsid w:val="00EA3050"/>
    <w:rsid w:val="00EA3C92"/>
    <w:rsid w:val="00EA4039"/>
    <w:rsid w:val="00EA5289"/>
    <w:rsid w:val="00EA56F7"/>
    <w:rsid w:val="00EA5E0F"/>
    <w:rsid w:val="00EA6D18"/>
    <w:rsid w:val="00EA6E7A"/>
    <w:rsid w:val="00EA6F7B"/>
    <w:rsid w:val="00EB1CF8"/>
    <w:rsid w:val="00EB2A2B"/>
    <w:rsid w:val="00EB3DD3"/>
    <w:rsid w:val="00EB3F66"/>
    <w:rsid w:val="00EB5591"/>
    <w:rsid w:val="00EB6707"/>
    <w:rsid w:val="00EC0BA9"/>
    <w:rsid w:val="00EC1F4A"/>
    <w:rsid w:val="00EC200B"/>
    <w:rsid w:val="00EC2268"/>
    <w:rsid w:val="00EC2F50"/>
    <w:rsid w:val="00EC37D9"/>
    <w:rsid w:val="00EC40A1"/>
    <w:rsid w:val="00EC598E"/>
    <w:rsid w:val="00EC644B"/>
    <w:rsid w:val="00EC71B6"/>
    <w:rsid w:val="00EC7FE1"/>
    <w:rsid w:val="00ED06F6"/>
    <w:rsid w:val="00ED0C9D"/>
    <w:rsid w:val="00ED0D5B"/>
    <w:rsid w:val="00ED3FD1"/>
    <w:rsid w:val="00ED481A"/>
    <w:rsid w:val="00ED502E"/>
    <w:rsid w:val="00ED5188"/>
    <w:rsid w:val="00ED55E8"/>
    <w:rsid w:val="00ED56DD"/>
    <w:rsid w:val="00ED5ACC"/>
    <w:rsid w:val="00ED65C3"/>
    <w:rsid w:val="00ED713E"/>
    <w:rsid w:val="00EE31E9"/>
    <w:rsid w:val="00EE391C"/>
    <w:rsid w:val="00EE403D"/>
    <w:rsid w:val="00EE588D"/>
    <w:rsid w:val="00EE613F"/>
    <w:rsid w:val="00EE6F08"/>
    <w:rsid w:val="00EE74AF"/>
    <w:rsid w:val="00EF044C"/>
    <w:rsid w:val="00EF0560"/>
    <w:rsid w:val="00EF0E8A"/>
    <w:rsid w:val="00EF100E"/>
    <w:rsid w:val="00EF246F"/>
    <w:rsid w:val="00EF4BF4"/>
    <w:rsid w:val="00EF5327"/>
    <w:rsid w:val="00EF6DEC"/>
    <w:rsid w:val="00F001C7"/>
    <w:rsid w:val="00F0031C"/>
    <w:rsid w:val="00F0237B"/>
    <w:rsid w:val="00F03578"/>
    <w:rsid w:val="00F0539C"/>
    <w:rsid w:val="00F05CB9"/>
    <w:rsid w:val="00F062C5"/>
    <w:rsid w:val="00F06E45"/>
    <w:rsid w:val="00F074E5"/>
    <w:rsid w:val="00F075A9"/>
    <w:rsid w:val="00F07A8F"/>
    <w:rsid w:val="00F07BFB"/>
    <w:rsid w:val="00F07CC3"/>
    <w:rsid w:val="00F11415"/>
    <w:rsid w:val="00F121F1"/>
    <w:rsid w:val="00F125DF"/>
    <w:rsid w:val="00F12A6C"/>
    <w:rsid w:val="00F13679"/>
    <w:rsid w:val="00F136C6"/>
    <w:rsid w:val="00F21025"/>
    <w:rsid w:val="00F21497"/>
    <w:rsid w:val="00F221B5"/>
    <w:rsid w:val="00F22A8B"/>
    <w:rsid w:val="00F23063"/>
    <w:rsid w:val="00F2394A"/>
    <w:rsid w:val="00F2483C"/>
    <w:rsid w:val="00F24FC9"/>
    <w:rsid w:val="00F25859"/>
    <w:rsid w:val="00F25B35"/>
    <w:rsid w:val="00F27233"/>
    <w:rsid w:val="00F278BA"/>
    <w:rsid w:val="00F27B32"/>
    <w:rsid w:val="00F27FD2"/>
    <w:rsid w:val="00F30223"/>
    <w:rsid w:val="00F32E31"/>
    <w:rsid w:val="00F33E09"/>
    <w:rsid w:val="00F349E5"/>
    <w:rsid w:val="00F34C33"/>
    <w:rsid w:val="00F34E49"/>
    <w:rsid w:val="00F34E8F"/>
    <w:rsid w:val="00F359DD"/>
    <w:rsid w:val="00F35CED"/>
    <w:rsid w:val="00F36610"/>
    <w:rsid w:val="00F417CD"/>
    <w:rsid w:val="00F4262A"/>
    <w:rsid w:val="00F4494B"/>
    <w:rsid w:val="00F44CA8"/>
    <w:rsid w:val="00F4615A"/>
    <w:rsid w:val="00F46DE6"/>
    <w:rsid w:val="00F474E7"/>
    <w:rsid w:val="00F5058A"/>
    <w:rsid w:val="00F5063F"/>
    <w:rsid w:val="00F51012"/>
    <w:rsid w:val="00F51B83"/>
    <w:rsid w:val="00F538FD"/>
    <w:rsid w:val="00F54DD7"/>
    <w:rsid w:val="00F558AA"/>
    <w:rsid w:val="00F5595E"/>
    <w:rsid w:val="00F5599C"/>
    <w:rsid w:val="00F60317"/>
    <w:rsid w:val="00F61A71"/>
    <w:rsid w:val="00F62087"/>
    <w:rsid w:val="00F708F8"/>
    <w:rsid w:val="00F711EC"/>
    <w:rsid w:val="00F73918"/>
    <w:rsid w:val="00F7497D"/>
    <w:rsid w:val="00F749A7"/>
    <w:rsid w:val="00F74FC8"/>
    <w:rsid w:val="00F75304"/>
    <w:rsid w:val="00F75E09"/>
    <w:rsid w:val="00F76D1D"/>
    <w:rsid w:val="00F7721E"/>
    <w:rsid w:val="00F77760"/>
    <w:rsid w:val="00F77BE1"/>
    <w:rsid w:val="00F8209B"/>
    <w:rsid w:val="00F821B7"/>
    <w:rsid w:val="00F82CF1"/>
    <w:rsid w:val="00F869F1"/>
    <w:rsid w:val="00F8743E"/>
    <w:rsid w:val="00F87798"/>
    <w:rsid w:val="00F90548"/>
    <w:rsid w:val="00F909EE"/>
    <w:rsid w:val="00F91550"/>
    <w:rsid w:val="00F91AFB"/>
    <w:rsid w:val="00F920D1"/>
    <w:rsid w:val="00F92B34"/>
    <w:rsid w:val="00F92F79"/>
    <w:rsid w:val="00F9339B"/>
    <w:rsid w:val="00F93915"/>
    <w:rsid w:val="00F945B0"/>
    <w:rsid w:val="00F95183"/>
    <w:rsid w:val="00F951D9"/>
    <w:rsid w:val="00F964C5"/>
    <w:rsid w:val="00F96E65"/>
    <w:rsid w:val="00F97AF4"/>
    <w:rsid w:val="00FA06C7"/>
    <w:rsid w:val="00FA0E31"/>
    <w:rsid w:val="00FA3207"/>
    <w:rsid w:val="00FA3995"/>
    <w:rsid w:val="00FA3A22"/>
    <w:rsid w:val="00FA428C"/>
    <w:rsid w:val="00FA4788"/>
    <w:rsid w:val="00FA64B6"/>
    <w:rsid w:val="00FB06B2"/>
    <w:rsid w:val="00FB140B"/>
    <w:rsid w:val="00FB1AFE"/>
    <w:rsid w:val="00FB2615"/>
    <w:rsid w:val="00FB2E3E"/>
    <w:rsid w:val="00FB3691"/>
    <w:rsid w:val="00FB5429"/>
    <w:rsid w:val="00FB5EA2"/>
    <w:rsid w:val="00FB62DF"/>
    <w:rsid w:val="00FB6989"/>
    <w:rsid w:val="00FB7635"/>
    <w:rsid w:val="00FC2C64"/>
    <w:rsid w:val="00FC30C0"/>
    <w:rsid w:val="00FC347F"/>
    <w:rsid w:val="00FC35B7"/>
    <w:rsid w:val="00FD0046"/>
    <w:rsid w:val="00FD1FB7"/>
    <w:rsid w:val="00FD228F"/>
    <w:rsid w:val="00FD2B1B"/>
    <w:rsid w:val="00FD2C0C"/>
    <w:rsid w:val="00FD2FFE"/>
    <w:rsid w:val="00FD332D"/>
    <w:rsid w:val="00FD4EAC"/>
    <w:rsid w:val="00FD6F47"/>
    <w:rsid w:val="00FD7616"/>
    <w:rsid w:val="00FD7E6D"/>
    <w:rsid w:val="00FD7F95"/>
    <w:rsid w:val="00FE0071"/>
    <w:rsid w:val="00FE175D"/>
    <w:rsid w:val="00FE1E0B"/>
    <w:rsid w:val="00FE2383"/>
    <w:rsid w:val="00FE275B"/>
    <w:rsid w:val="00FE2D19"/>
    <w:rsid w:val="00FE2E69"/>
    <w:rsid w:val="00FE3F44"/>
    <w:rsid w:val="00FE5B58"/>
    <w:rsid w:val="00FE5F91"/>
    <w:rsid w:val="00FE6728"/>
    <w:rsid w:val="00FE7261"/>
    <w:rsid w:val="00FE7C36"/>
    <w:rsid w:val="00FF0798"/>
    <w:rsid w:val="00FF0D34"/>
    <w:rsid w:val="00FF14BB"/>
    <w:rsid w:val="00FF15FD"/>
    <w:rsid w:val="00FF1F32"/>
    <w:rsid w:val="00FF2124"/>
    <w:rsid w:val="00FF2E5B"/>
    <w:rsid w:val="00FF323E"/>
    <w:rsid w:val="00FF3D13"/>
    <w:rsid w:val="00FF4666"/>
    <w:rsid w:val="00FF488F"/>
    <w:rsid w:val="00FF4AB7"/>
    <w:rsid w:val="00FF5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B49F"/>
  <w15:chartTrackingRefBased/>
  <w15:docId w15:val="{618C9274-C461-1C4F-8E27-41032B04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CA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61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F161B"/>
  </w:style>
  <w:style w:type="paragraph" w:styleId="Footer">
    <w:name w:val="footer"/>
    <w:basedOn w:val="Normal"/>
    <w:link w:val="FooterChar"/>
    <w:uiPriority w:val="99"/>
    <w:unhideWhenUsed/>
    <w:rsid w:val="002F161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F161B"/>
  </w:style>
  <w:style w:type="paragraph" w:styleId="BalloonText">
    <w:name w:val="Balloon Text"/>
    <w:basedOn w:val="Normal"/>
    <w:link w:val="BalloonTextChar"/>
    <w:uiPriority w:val="99"/>
    <w:semiHidden/>
    <w:unhideWhenUsed/>
    <w:rsid w:val="003435E1"/>
    <w:rPr>
      <w:rFonts w:eastAsiaTheme="minorHAnsi"/>
      <w:sz w:val="18"/>
      <w:szCs w:val="18"/>
    </w:rPr>
  </w:style>
  <w:style w:type="character" w:customStyle="1" w:styleId="BalloonTextChar">
    <w:name w:val="Balloon Text Char"/>
    <w:basedOn w:val="DefaultParagraphFont"/>
    <w:link w:val="BalloonText"/>
    <w:uiPriority w:val="99"/>
    <w:semiHidden/>
    <w:rsid w:val="003435E1"/>
    <w:rPr>
      <w:rFonts w:ascii="Times New Roman" w:hAnsi="Times New Roman" w:cs="Times New Roman"/>
      <w:sz w:val="18"/>
      <w:szCs w:val="18"/>
    </w:rPr>
  </w:style>
  <w:style w:type="paragraph" w:styleId="NormalWeb">
    <w:name w:val="Normal (Web)"/>
    <w:basedOn w:val="Normal"/>
    <w:uiPriority w:val="99"/>
    <w:semiHidden/>
    <w:unhideWhenUsed/>
    <w:rsid w:val="0099360F"/>
    <w:pPr>
      <w:spacing w:before="100" w:beforeAutospacing="1" w:after="100" w:afterAutospacing="1"/>
    </w:pPr>
    <w:rPr>
      <w:rFonts w:eastAsiaTheme="minorEastAsia"/>
    </w:rPr>
  </w:style>
  <w:style w:type="paragraph" w:styleId="FootnoteText">
    <w:name w:val="footnote text"/>
    <w:basedOn w:val="Normal"/>
    <w:link w:val="FootnoteTextChar"/>
    <w:uiPriority w:val="99"/>
    <w:semiHidden/>
    <w:unhideWhenUsed/>
    <w:rsid w:val="00FE6728"/>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FE6728"/>
    <w:rPr>
      <w:sz w:val="20"/>
      <w:szCs w:val="20"/>
    </w:rPr>
  </w:style>
  <w:style w:type="character" w:styleId="FootnoteReference">
    <w:name w:val="footnote reference"/>
    <w:basedOn w:val="DefaultParagraphFont"/>
    <w:uiPriority w:val="99"/>
    <w:semiHidden/>
    <w:unhideWhenUsed/>
    <w:rsid w:val="00FE6728"/>
    <w:rPr>
      <w:vertAlign w:val="superscript"/>
    </w:rPr>
  </w:style>
  <w:style w:type="character" w:styleId="CommentReference">
    <w:name w:val="annotation reference"/>
    <w:basedOn w:val="DefaultParagraphFont"/>
    <w:uiPriority w:val="99"/>
    <w:semiHidden/>
    <w:unhideWhenUsed/>
    <w:rsid w:val="00D139CD"/>
    <w:rPr>
      <w:sz w:val="16"/>
      <w:szCs w:val="16"/>
    </w:rPr>
  </w:style>
  <w:style w:type="paragraph" w:styleId="CommentText">
    <w:name w:val="annotation text"/>
    <w:basedOn w:val="Normal"/>
    <w:link w:val="CommentTextChar"/>
    <w:uiPriority w:val="99"/>
    <w:unhideWhenUsed/>
    <w:rsid w:val="00D139C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139CD"/>
    <w:rPr>
      <w:sz w:val="20"/>
      <w:szCs w:val="20"/>
    </w:rPr>
  </w:style>
  <w:style w:type="paragraph" w:styleId="CommentSubject">
    <w:name w:val="annotation subject"/>
    <w:basedOn w:val="CommentText"/>
    <w:next w:val="CommentText"/>
    <w:link w:val="CommentSubjectChar"/>
    <w:uiPriority w:val="99"/>
    <w:semiHidden/>
    <w:unhideWhenUsed/>
    <w:rsid w:val="00D139CD"/>
    <w:rPr>
      <w:b/>
      <w:bCs/>
    </w:rPr>
  </w:style>
  <w:style w:type="character" w:customStyle="1" w:styleId="CommentSubjectChar">
    <w:name w:val="Comment Subject Char"/>
    <w:basedOn w:val="CommentTextChar"/>
    <w:link w:val="CommentSubject"/>
    <w:uiPriority w:val="99"/>
    <w:semiHidden/>
    <w:rsid w:val="00D139CD"/>
    <w:rPr>
      <w:b/>
      <w:bCs/>
      <w:sz w:val="20"/>
      <w:szCs w:val="20"/>
    </w:rPr>
  </w:style>
  <w:style w:type="paragraph" w:styleId="ListParagraph">
    <w:name w:val="List Paragraph"/>
    <w:basedOn w:val="Normal"/>
    <w:uiPriority w:val="34"/>
    <w:qFormat/>
    <w:rsid w:val="004C47F0"/>
    <w:pPr>
      <w:ind w:left="720"/>
      <w:contextualSpacing/>
    </w:pPr>
    <w:rPr>
      <w:rFonts w:asciiTheme="minorHAnsi" w:eastAsiaTheme="minorHAnsi" w:hAnsiTheme="minorHAnsi" w:cstheme="minorBidi"/>
    </w:rPr>
  </w:style>
  <w:style w:type="character" w:customStyle="1" w:styleId="apple-tab-span">
    <w:name w:val="apple-tab-span"/>
    <w:basedOn w:val="DefaultParagraphFont"/>
    <w:rsid w:val="00C756A1"/>
  </w:style>
  <w:style w:type="character" w:customStyle="1" w:styleId="apple-converted-space">
    <w:name w:val="apple-converted-space"/>
    <w:basedOn w:val="DefaultParagraphFont"/>
    <w:rsid w:val="00E254F3"/>
  </w:style>
  <w:style w:type="character" w:styleId="PageNumber">
    <w:name w:val="page number"/>
    <w:basedOn w:val="DefaultParagraphFont"/>
    <w:uiPriority w:val="99"/>
    <w:semiHidden/>
    <w:unhideWhenUsed/>
    <w:rsid w:val="00400F2D"/>
  </w:style>
  <w:style w:type="paragraph" w:styleId="Revision">
    <w:name w:val="Revision"/>
    <w:hidden/>
    <w:uiPriority w:val="99"/>
    <w:semiHidden/>
    <w:rsid w:val="00CB167C"/>
    <w:rPr>
      <w:rFonts w:ascii="Times New Roman" w:eastAsia="Times New Roman" w:hAnsi="Times New Roman" w:cs="Times New Roman"/>
    </w:rPr>
  </w:style>
  <w:style w:type="character" w:styleId="Emphasis">
    <w:name w:val="Emphasis"/>
    <w:basedOn w:val="DefaultParagraphFont"/>
    <w:uiPriority w:val="20"/>
    <w:qFormat/>
    <w:rsid w:val="00E819A0"/>
    <w:rPr>
      <w:i/>
      <w:iCs/>
    </w:rPr>
  </w:style>
  <w:style w:type="character" w:styleId="Hyperlink">
    <w:name w:val="Hyperlink"/>
    <w:basedOn w:val="DefaultParagraphFont"/>
    <w:uiPriority w:val="99"/>
    <w:unhideWhenUsed/>
    <w:rsid w:val="00E819A0"/>
    <w:rPr>
      <w:color w:val="0000FF"/>
      <w:u w:val="single"/>
    </w:rPr>
  </w:style>
  <w:style w:type="table" w:styleId="TableGrid">
    <w:name w:val="Table Grid"/>
    <w:basedOn w:val="TableNormal"/>
    <w:uiPriority w:val="39"/>
    <w:rsid w:val="00475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12A4"/>
    <w:rPr>
      <w:color w:val="605E5C"/>
      <w:shd w:val="clear" w:color="auto" w:fill="E1DFDD"/>
    </w:rPr>
  </w:style>
  <w:style w:type="character" w:styleId="FollowedHyperlink">
    <w:name w:val="FollowedHyperlink"/>
    <w:basedOn w:val="DefaultParagraphFont"/>
    <w:uiPriority w:val="99"/>
    <w:semiHidden/>
    <w:unhideWhenUsed/>
    <w:rsid w:val="00F9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9841">
      <w:bodyDiv w:val="1"/>
      <w:marLeft w:val="0"/>
      <w:marRight w:val="0"/>
      <w:marTop w:val="0"/>
      <w:marBottom w:val="0"/>
      <w:divBdr>
        <w:top w:val="none" w:sz="0" w:space="0" w:color="auto"/>
        <w:left w:val="none" w:sz="0" w:space="0" w:color="auto"/>
        <w:bottom w:val="none" w:sz="0" w:space="0" w:color="auto"/>
        <w:right w:val="none" w:sz="0" w:space="0" w:color="auto"/>
      </w:divBdr>
    </w:div>
    <w:div w:id="107360543">
      <w:bodyDiv w:val="1"/>
      <w:marLeft w:val="0"/>
      <w:marRight w:val="0"/>
      <w:marTop w:val="0"/>
      <w:marBottom w:val="0"/>
      <w:divBdr>
        <w:top w:val="none" w:sz="0" w:space="0" w:color="auto"/>
        <w:left w:val="none" w:sz="0" w:space="0" w:color="auto"/>
        <w:bottom w:val="none" w:sz="0" w:space="0" w:color="auto"/>
        <w:right w:val="none" w:sz="0" w:space="0" w:color="auto"/>
      </w:divBdr>
    </w:div>
    <w:div w:id="218710262">
      <w:bodyDiv w:val="1"/>
      <w:marLeft w:val="0"/>
      <w:marRight w:val="0"/>
      <w:marTop w:val="0"/>
      <w:marBottom w:val="0"/>
      <w:divBdr>
        <w:top w:val="none" w:sz="0" w:space="0" w:color="auto"/>
        <w:left w:val="none" w:sz="0" w:space="0" w:color="auto"/>
        <w:bottom w:val="none" w:sz="0" w:space="0" w:color="auto"/>
        <w:right w:val="none" w:sz="0" w:space="0" w:color="auto"/>
      </w:divBdr>
    </w:div>
    <w:div w:id="403769324">
      <w:bodyDiv w:val="1"/>
      <w:marLeft w:val="0"/>
      <w:marRight w:val="0"/>
      <w:marTop w:val="0"/>
      <w:marBottom w:val="0"/>
      <w:divBdr>
        <w:top w:val="none" w:sz="0" w:space="0" w:color="auto"/>
        <w:left w:val="none" w:sz="0" w:space="0" w:color="auto"/>
        <w:bottom w:val="none" w:sz="0" w:space="0" w:color="auto"/>
        <w:right w:val="none" w:sz="0" w:space="0" w:color="auto"/>
      </w:divBdr>
    </w:div>
    <w:div w:id="455175873">
      <w:bodyDiv w:val="1"/>
      <w:marLeft w:val="0"/>
      <w:marRight w:val="0"/>
      <w:marTop w:val="0"/>
      <w:marBottom w:val="0"/>
      <w:divBdr>
        <w:top w:val="none" w:sz="0" w:space="0" w:color="auto"/>
        <w:left w:val="none" w:sz="0" w:space="0" w:color="auto"/>
        <w:bottom w:val="none" w:sz="0" w:space="0" w:color="auto"/>
        <w:right w:val="none" w:sz="0" w:space="0" w:color="auto"/>
      </w:divBdr>
    </w:div>
    <w:div w:id="494304581">
      <w:bodyDiv w:val="1"/>
      <w:marLeft w:val="0"/>
      <w:marRight w:val="0"/>
      <w:marTop w:val="0"/>
      <w:marBottom w:val="0"/>
      <w:divBdr>
        <w:top w:val="none" w:sz="0" w:space="0" w:color="auto"/>
        <w:left w:val="none" w:sz="0" w:space="0" w:color="auto"/>
        <w:bottom w:val="none" w:sz="0" w:space="0" w:color="auto"/>
        <w:right w:val="none" w:sz="0" w:space="0" w:color="auto"/>
      </w:divBdr>
    </w:div>
    <w:div w:id="569075562">
      <w:bodyDiv w:val="1"/>
      <w:marLeft w:val="0"/>
      <w:marRight w:val="0"/>
      <w:marTop w:val="0"/>
      <w:marBottom w:val="0"/>
      <w:divBdr>
        <w:top w:val="none" w:sz="0" w:space="0" w:color="auto"/>
        <w:left w:val="none" w:sz="0" w:space="0" w:color="auto"/>
        <w:bottom w:val="none" w:sz="0" w:space="0" w:color="auto"/>
        <w:right w:val="none" w:sz="0" w:space="0" w:color="auto"/>
      </w:divBdr>
    </w:div>
    <w:div w:id="574171745">
      <w:bodyDiv w:val="1"/>
      <w:marLeft w:val="0"/>
      <w:marRight w:val="0"/>
      <w:marTop w:val="0"/>
      <w:marBottom w:val="0"/>
      <w:divBdr>
        <w:top w:val="none" w:sz="0" w:space="0" w:color="auto"/>
        <w:left w:val="none" w:sz="0" w:space="0" w:color="auto"/>
        <w:bottom w:val="none" w:sz="0" w:space="0" w:color="auto"/>
        <w:right w:val="none" w:sz="0" w:space="0" w:color="auto"/>
      </w:divBdr>
    </w:div>
    <w:div w:id="621419466">
      <w:bodyDiv w:val="1"/>
      <w:marLeft w:val="0"/>
      <w:marRight w:val="0"/>
      <w:marTop w:val="0"/>
      <w:marBottom w:val="0"/>
      <w:divBdr>
        <w:top w:val="none" w:sz="0" w:space="0" w:color="auto"/>
        <w:left w:val="none" w:sz="0" w:space="0" w:color="auto"/>
        <w:bottom w:val="none" w:sz="0" w:space="0" w:color="auto"/>
        <w:right w:val="none" w:sz="0" w:space="0" w:color="auto"/>
      </w:divBdr>
      <w:divsChild>
        <w:div w:id="1471627785">
          <w:marLeft w:val="0"/>
          <w:marRight w:val="0"/>
          <w:marTop w:val="0"/>
          <w:marBottom w:val="0"/>
          <w:divBdr>
            <w:top w:val="none" w:sz="0" w:space="0" w:color="auto"/>
            <w:left w:val="none" w:sz="0" w:space="0" w:color="auto"/>
            <w:bottom w:val="none" w:sz="0" w:space="0" w:color="auto"/>
            <w:right w:val="none" w:sz="0" w:space="0" w:color="auto"/>
          </w:divBdr>
        </w:div>
        <w:div w:id="1913854231">
          <w:marLeft w:val="0"/>
          <w:marRight w:val="0"/>
          <w:marTop w:val="0"/>
          <w:marBottom w:val="0"/>
          <w:divBdr>
            <w:top w:val="none" w:sz="0" w:space="0" w:color="auto"/>
            <w:left w:val="none" w:sz="0" w:space="0" w:color="auto"/>
            <w:bottom w:val="none" w:sz="0" w:space="0" w:color="auto"/>
            <w:right w:val="none" w:sz="0" w:space="0" w:color="auto"/>
          </w:divBdr>
        </w:div>
        <w:div w:id="671027349">
          <w:marLeft w:val="0"/>
          <w:marRight w:val="0"/>
          <w:marTop w:val="0"/>
          <w:marBottom w:val="0"/>
          <w:divBdr>
            <w:top w:val="none" w:sz="0" w:space="0" w:color="auto"/>
            <w:left w:val="none" w:sz="0" w:space="0" w:color="auto"/>
            <w:bottom w:val="none" w:sz="0" w:space="0" w:color="auto"/>
            <w:right w:val="none" w:sz="0" w:space="0" w:color="auto"/>
          </w:divBdr>
        </w:div>
      </w:divsChild>
    </w:div>
    <w:div w:id="637222676">
      <w:bodyDiv w:val="1"/>
      <w:marLeft w:val="0"/>
      <w:marRight w:val="0"/>
      <w:marTop w:val="0"/>
      <w:marBottom w:val="0"/>
      <w:divBdr>
        <w:top w:val="none" w:sz="0" w:space="0" w:color="auto"/>
        <w:left w:val="none" w:sz="0" w:space="0" w:color="auto"/>
        <w:bottom w:val="none" w:sz="0" w:space="0" w:color="auto"/>
        <w:right w:val="none" w:sz="0" w:space="0" w:color="auto"/>
      </w:divBdr>
    </w:div>
    <w:div w:id="721053366">
      <w:bodyDiv w:val="1"/>
      <w:marLeft w:val="0"/>
      <w:marRight w:val="0"/>
      <w:marTop w:val="0"/>
      <w:marBottom w:val="0"/>
      <w:divBdr>
        <w:top w:val="none" w:sz="0" w:space="0" w:color="auto"/>
        <w:left w:val="none" w:sz="0" w:space="0" w:color="auto"/>
        <w:bottom w:val="none" w:sz="0" w:space="0" w:color="auto"/>
        <w:right w:val="none" w:sz="0" w:space="0" w:color="auto"/>
      </w:divBdr>
    </w:div>
    <w:div w:id="756554632">
      <w:bodyDiv w:val="1"/>
      <w:marLeft w:val="0"/>
      <w:marRight w:val="0"/>
      <w:marTop w:val="0"/>
      <w:marBottom w:val="0"/>
      <w:divBdr>
        <w:top w:val="none" w:sz="0" w:space="0" w:color="auto"/>
        <w:left w:val="none" w:sz="0" w:space="0" w:color="auto"/>
        <w:bottom w:val="none" w:sz="0" w:space="0" w:color="auto"/>
        <w:right w:val="none" w:sz="0" w:space="0" w:color="auto"/>
      </w:divBdr>
      <w:divsChild>
        <w:div w:id="382102439">
          <w:marLeft w:val="0"/>
          <w:marRight w:val="0"/>
          <w:marTop w:val="0"/>
          <w:marBottom w:val="0"/>
          <w:divBdr>
            <w:top w:val="none" w:sz="0" w:space="0" w:color="auto"/>
            <w:left w:val="none" w:sz="0" w:space="0" w:color="auto"/>
            <w:bottom w:val="none" w:sz="0" w:space="0" w:color="auto"/>
            <w:right w:val="none" w:sz="0" w:space="0" w:color="auto"/>
          </w:divBdr>
        </w:div>
        <w:div w:id="2129737412">
          <w:marLeft w:val="0"/>
          <w:marRight w:val="0"/>
          <w:marTop w:val="0"/>
          <w:marBottom w:val="0"/>
          <w:divBdr>
            <w:top w:val="none" w:sz="0" w:space="0" w:color="auto"/>
            <w:left w:val="none" w:sz="0" w:space="0" w:color="auto"/>
            <w:bottom w:val="none" w:sz="0" w:space="0" w:color="auto"/>
            <w:right w:val="none" w:sz="0" w:space="0" w:color="auto"/>
          </w:divBdr>
        </w:div>
        <w:div w:id="190803172">
          <w:marLeft w:val="0"/>
          <w:marRight w:val="0"/>
          <w:marTop w:val="0"/>
          <w:marBottom w:val="0"/>
          <w:divBdr>
            <w:top w:val="none" w:sz="0" w:space="0" w:color="auto"/>
            <w:left w:val="none" w:sz="0" w:space="0" w:color="auto"/>
            <w:bottom w:val="none" w:sz="0" w:space="0" w:color="auto"/>
            <w:right w:val="none" w:sz="0" w:space="0" w:color="auto"/>
          </w:divBdr>
        </w:div>
        <w:div w:id="154342079">
          <w:marLeft w:val="0"/>
          <w:marRight w:val="0"/>
          <w:marTop w:val="0"/>
          <w:marBottom w:val="0"/>
          <w:divBdr>
            <w:top w:val="none" w:sz="0" w:space="0" w:color="auto"/>
            <w:left w:val="none" w:sz="0" w:space="0" w:color="auto"/>
            <w:bottom w:val="none" w:sz="0" w:space="0" w:color="auto"/>
            <w:right w:val="none" w:sz="0" w:space="0" w:color="auto"/>
          </w:divBdr>
        </w:div>
        <w:div w:id="800999430">
          <w:marLeft w:val="0"/>
          <w:marRight w:val="0"/>
          <w:marTop w:val="0"/>
          <w:marBottom w:val="0"/>
          <w:divBdr>
            <w:top w:val="none" w:sz="0" w:space="0" w:color="auto"/>
            <w:left w:val="none" w:sz="0" w:space="0" w:color="auto"/>
            <w:bottom w:val="none" w:sz="0" w:space="0" w:color="auto"/>
            <w:right w:val="none" w:sz="0" w:space="0" w:color="auto"/>
          </w:divBdr>
        </w:div>
        <w:div w:id="420567978">
          <w:marLeft w:val="0"/>
          <w:marRight w:val="0"/>
          <w:marTop w:val="0"/>
          <w:marBottom w:val="0"/>
          <w:divBdr>
            <w:top w:val="none" w:sz="0" w:space="0" w:color="auto"/>
            <w:left w:val="none" w:sz="0" w:space="0" w:color="auto"/>
            <w:bottom w:val="none" w:sz="0" w:space="0" w:color="auto"/>
            <w:right w:val="none" w:sz="0" w:space="0" w:color="auto"/>
          </w:divBdr>
        </w:div>
      </w:divsChild>
    </w:div>
    <w:div w:id="769155165">
      <w:bodyDiv w:val="1"/>
      <w:marLeft w:val="0"/>
      <w:marRight w:val="0"/>
      <w:marTop w:val="0"/>
      <w:marBottom w:val="0"/>
      <w:divBdr>
        <w:top w:val="none" w:sz="0" w:space="0" w:color="auto"/>
        <w:left w:val="none" w:sz="0" w:space="0" w:color="auto"/>
        <w:bottom w:val="none" w:sz="0" w:space="0" w:color="auto"/>
        <w:right w:val="none" w:sz="0" w:space="0" w:color="auto"/>
      </w:divBdr>
    </w:div>
    <w:div w:id="814031262">
      <w:bodyDiv w:val="1"/>
      <w:marLeft w:val="0"/>
      <w:marRight w:val="0"/>
      <w:marTop w:val="0"/>
      <w:marBottom w:val="0"/>
      <w:divBdr>
        <w:top w:val="none" w:sz="0" w:space="0" w:color="auto"/>
        <w:left w:val="none" w:sz="0" w:space="0" w:color="auto"/>
        <w:bottom w:val="none" w:sz="0" w:space="0" w:color="auto"/>
        <w:right w:val="none" w:sz="0" w:space="0" w:color="auto"/>
      </w:divBdr>
    </w:div>
    <w:div w:id="821703943">
      <w:bodyDiv w:val="1"/>
      <w:marLeft w:val="0"/>
      <w:marRight w:val="0"/>
      <w:marTop w:val="0"/>
      <w:marBottom w:val="0"/>
      <w:divBdr>
        <w:top w:val="none" w:sz="0" w:space="0" w:color="auto"/>
        <w:left w:val="none" w:sz="0" w:space="0" w:color="auto"/>
        <w:bottom w:val="none" w:sz="0" w:space="0" w:color="auto"/>
        <w:right w:val="none" w:sz="0" w:space="0" w:color="auto"/>
      </w:divBdr>
    </w:div>
    <w:div w:id="865942671">
      <w:bodyDiv w:val="1"/>
      <w:marLeft w:val="0"/>
      <w:marRight w:val="0"/>
      <w:marTop w:val="0"/>
      <w:marBottom w:val="0"/>
      <w:divBdr>
        <w:top w:val="none" w:sz="0" w:space="0" w:color="auto"/>
        <w:left w:val="none" w:sz="0" w:space="0" w:color="auto"/>
        <w:bottom w:val="none" w:sz="0" w:space="0" w:color="auto"/>
        <w:right w:val="none" w:sz="0" w:space="0" w:color="auto"/>
      </w:divBdr>
    </w:div>
    <w:div w:id="869538186">
      <w:bodyDiv w:val="1"/>
      <w:marLeft w:val="0"/>
      <w:marRight w:val="0"/>
      <w:marTop w:val="0"/>
      <w:marBottom w:val="0"/>
      <w:divBdr>
        <w:top w:val="none" w:sz="0" w:space="0" w:color="auto"/>
        <w:left w:val="none" w:sz="0" w:space="0" w:color="auto"/>
        <w:bottom w:val="none" w:sz="0" w:space="0" w:color="auto"/>
        <w:right w:val="none" w:sz="0" w:space="0" w:color="auto"/>
      </w:divBdr>
    </w:div>
    <w:div w:id="902836486">
      <w:bodyDiv w:val="1"/>
      <w:marLeft w:val="0"/>
      <w:marRight w:val="0"/>
      <w:marTop w:val="0"/>
      <w:marBottom w:val="0"/>
      <w:divBdr>
        <w:top w:val="none" w:sz="0" w:space="0" w:color="auto"/>
        <w:left w:val="none" w:sz="0" w:space="0" w:color="auto"/>
        <w:bottom w:val="none" w:sz="0" w:space="0" w:color="auto"/>
        <w:right w:val="none" w:sz="0" w:space="0" w:color="auto"/>
      </w:divBdr>
    </w:div>
    <w:div w:id="961611391">
      <w:bodyDiv w:val="1"/>
      <w:marLeft w:val="0"/>
      <w:marRight w:val="0"/>
      <w:marTop w:val="0"/>
      <w:marBottom w:val="0"/>
      <w:divBdr>
        <w:top w:val="none" w:sz="0" w:space="0" w:color="auto"/>
        <w:left w:val="none" w:sz="0" w:space="0" w:color="auto"/>
        <w:bottom w:val="none" w:sz="0" w:space="0" w:color="auto"/>
        <w:right w:val="none" w:sz="0" w:space="0" w:color="auto"/>
      </w:divBdr>
    </w:div>
    <w:div w:id="1017923677">
      <w:bodyDiv w:val="1"/>
      <w:marLeft w:val="0"/>
      <w:marRight w:val="0"/>
      <w:marTop w:val="0"/>
      <w:marBottom w:val="0"/>
      <w:divBdr>
        <w:top w:val="none" w:sz="0" w:space="0" w:color="auto"/>
        <w:left w:val="none" w:sz="0" w:space="0" w:color="auto"/>
        <w:bottom w:val="none" w:sz="0" w:space="0" w:color="auto"/>
        <w:right w:val="none" w:sz="0" w:space="0" w:color="auto"/>
      </w:divBdr>
    </w:div>
    <w:div w:id="1054816948">
      <w:bodyDiv w:val="1"/>
      <w:marLeft w:val="0"/>
      <w:marRight w:val="0"/>
      <w:marTop w:val="0"/>
      <w:marBottom w:val="0"/>
      <w:divBdr>
        <w:top w:val="none" w:sz="0" w:space="0" w:color="auto"/>
        <w:left w:val="none" w:sz="0" w:space="0" w:color="auto"/>
        <w:bottom w:val="none" w:sz="0" w:space="0" w:color="auto"/>
        <w:right w:val="none" w:sz="0" w:space="0" w:color="auto"/>
      </w:divBdr>
    </w:div>
    <w:div w:id="1089305854">
      <w:bodyDiv w:val="1"/>
      <w:marLeft w:val="0"/>
      <w:marRight w:val="0"/>
      <w:marTop w:val="0"/>
      <w:marBottom w:val="0"/>
      <w:divBdr>
        <w:top w:val="none" w:sz="0" w:space="0" w:color="auto"/>
        <w:left w:val="none" w:sz="0" w:space="0" w:color="auto"/>
        <w:bottom w:val="none" w:sz="0" w:space="0" w:color="auto"/>
        <w:right w:val="none" w:sz="0" w:space="0" w:color="auto"/>
      </w:divBdr>
    </w:div>
    <w:div w:id="1093279650">
      <w:bodyDiv w:val="1"/>
      <w:marLeft w:val="0"/>
      <w:marRight w:val="0"/>
      <w:marTop w:val="0"/>
      <w:marBottom w:val="0"/>
      <w:divBdr>
        <w:top w:val="none" w:sz="0" w:space="0" w:color="auto"/>
        <w:left w:val="none" w:sz="0" w:space="0" w:color="auto"/>
        <w:bottom w:val="none" w:sz="0" w:space="0" w:color="auto"/>
        <w:right w:val="none" w:sz="0" w:space="0" w:color="auto"/>
      </w:divBdr>
    </w:div>
    <w:div w:id="1321229683">
      <w:bodyDiv w:val="1"/>
      <w:marLeft w:val="0"/>
      <w:marRight w:val="0"/>
      <w:marTop w:val="0"/>
      <w:marBottom w:val="0"/>
      <w:divBdr>
        <w:top w:val="none" w:sz="0" w:space="0" w:color="auto"/>
        <w:left w:val="none" w:sz="0" w:space="0" w:color="auto"/>
        <w:bottom w:val="none" w:sz="0" w:space="0" w:color="auto"/>
        <w:right w:val="none" w:sz="0" w:space="0" w:color="auto"/>
      </w:divBdr>
    </w:div>
    <w:div w:id="1363481907">
      <w:bodyDiv w:val="1"/>
      <w:marLeft w:val="0"/>
      <w:marRight w:val="0"/>
      <w:marTop w:val="0"/>
      <w:marBottom w:val="0"/>
      <w:divBdr>
        <w:top w:val="none" w:sz="0" w:space="0" w:color="auto"/>
        <w:left w:val="none" w:sz="0" w:space="0" w:color="auto"/>
        <w:bottom w:val="none" w:sz="0" w:space="0" w:color="auto"/>
        <w:right w:val="none" w:sz="0" w:space="0" w:color="auto"/>
      </w:divBdr>
    </w:div>
    <w:div w:id="1395466202">
      <w:bodyDiv w:val="1"/>
      <w:marLeft w:val="0"/>
      <w:marRight w:val="0"/>
      <w:marTop w:val="0"/>
      <w:marBottom w:val="0"/>
      <w:divBdr>
        <w:top w:val="none" w:sz="0" w:space="0" w:color="auto"/>
        <w:left w:val="none" w:sz="0" w:space="0" w:color="auto"/>
        <w:bottom w:val="none" w:sz="0" w:space="0" w:color="auto"/>
        <w:right w:val="none" w:sz="0" w:space="0" w:color="auto"/>
      </w:divBdr>
    </w:div>
    <w:div w:id="1397430965">
      <w:bodyDiv w:val="1"/>
      <w:marLeft w:val="0"/>
      <w:marRight w:val="0"/>
      <w:marTop w:val="0"/>
      <w:marBottom w:val="0"/>
      <w:divBdr>
        <w:top w:val="none" w:sz="0" w:space="0" w:color="auto"/>
        <w:left w:val="none" w:sz="0" w:space="0" w:color="auto"/>
        <w:bottom w:val="none" w:sz="0" w:space="0" w:color="auto"/>
        <w:right w:val="none" w:sz="0" w:space="0" w:color="auto"/>
      </w:divBdr>
    </w:div>
    <w:div w:id="1517110745">
      <w:bodyDiv w:val="1"/>
      <w:marLeft w:val="0"/>
      <w:marRight w:val="0"/>
      <w:marTop w:val="0"/>
      <w:marBottom w:val="0"/>
      <w:divBdr>
        <w:top w:val="none" w:sz="0" w:space="0" w:color="auto"/>
        <w:left w:val="none" w:sz="0" w:space="0" w:color="auto"/>
        <w:bottom w:val="none" w:sz="0" w:space="0" w:color="auto"/>
        <w:right w:val="none" w:sz="0" w:space="0" w:color="auto"/>
      </w:divBdr>
    </w:div>
    <w:div w:id="1522817639">
      <w:bodyDiv w:val="1"/>
      <w:marLeft w:val="0"/>
      <w:marRight w:val="0"/>
      <w:marTop w:val="0"/>
      <w:marBottom w:val="0"/>
      <w:divBdr>
        <w:top w:val="none" w:sz="0" w:space="0" w:color="auto"/>
        <w:left w:val="none" w:sz="0" w:space="0" w:color="auto"/>
        <w:bottom w:val="none" w:sz="0" w:space="0" w:color="auto"/>
        <w:right w:val="none" w:sz="0" w:space="0" w:color="auto"/>
      </w:divBdr>
    </w:div>
    <w:div w:id="1570310819">
      <w:bodyDiv w:val="1"/>
      <w:marLeft w:val="0"/>
      <w:marRight w:val="0"/>
      <w:marTop w:val="0"/>
      <w:marBottom w:val="0"/>
      <w:divBdr>
        <w:top w:val="none" w:sz="0" w:space="0" w:color="auto"/>
        <w:left w:val="none" w:sz="0" w:space="0" w:color="auto"/>
        <w:bottom w:val="none" w:sz="0" w:space="0" w:color="auto"/>
        <w:right w:val="none" w:sz="0" w:space="0" w:color="auto"/>
      </w:divBdr>
    </w:div>
    <w:div w:id="1575429900">
      <w:bodyDiv w:val="1"/>
      <w:marLeft w:val="0"/>
      <w:marRight w:val="0"/>
      <w:marTop w:val="0"/>
      <w:marBottom w:val="0"/>
      <w:divBdr>
        <w:top w:val="none" w:sz="0" w:space="0" w:color="auto"/>
        <w:left w:val="none" w:sz="0" w:space="0" w:color="auto"/>
        <w:bottom w:val="none" w:sz="0" w:space="0" w:color="auto"/>
        <w:right w:val="none" w:sz="0" w:space="0" w:color="auto"/>
      </w:divBdr>
    </w:div>
    <w:div w:id="1578980175">
      <w:bodyDiv w:val="1"/>
      <w:marLeft w:val="0"/>
      <w:marRight w:val="0"/>
      <w:marTop w:val="0"/>
      <w:marBottom w:val="0"/>
      <w:divBdr>
        <w:top w:val="none" w:sz="0" w:space="0" w:color="auto"/>
        <w:left w:val="none" w:sz="0" w:space="0" w:color="auto"/>
        <w:bottom w:val="none" w:sz="0" w:space="0" w:color="auto"/>
        <w:right w:val="none" w:sz="0" w:space="0" w:color="auto"/>
      </w:divBdr>
    </w:div>
    <w:div w:id="1632441322">
      <w:bodyDiv w:val="1"/>
      <w:marLeft w:val="0"/>
      <w:marRight w:val="0"/>
      <w:marTop w:val="0"/>
      <w:marBottom w:val="0"/>
      <w:divBdr>
        <w:top w:val="none" w:sz="0" w:space="0" w:color="auto"/>
        <w:left w:val="none" w:sz="0" w:space="0" w:color="auto"/>
        <w:bottom w:val="none" w:sz="0" w:space="0" w:color="auto"/>
        <w:right w:val="none" w:sz="0" w:space="0" w:color="auto"/>
      </w:divBdr>
    </w:div>
    <w:div w:id="1743141279">
      <w:bodyDiv w:val="1"/>
      <w:marLeft w:val="0"/>
      <w:marRight w:val="0"/>
      <w:marTop w:val="0"/>
      <w:marBottom w:val="0"/>
      <w:divBdr>
        <w:top w:val="none" w:sz="0" w:space="0" w:color="auto"/>
        <w:left w:val="none" w:sz="0" w:space="0" w:color="auto"/>
        <w:bottom w:val="none" w:sz="0" w:space="0" w:color="auto"/>
        <w:right w:val="none" w:sz="0" w:space="0" w:color="auto"/>
      </w:divBdr>
      <w:divsChild>
        <w:div w:id="2035229132">
          <w:marLeft w:val="0"/>
          <w:marRight w:val="0"/>
          <w:marTop w:val="0"/>
          <w:marBottom w:val="0"/>
          <w:divBdr>
            <w:top w:val="none" w:sz="0" w:space="0" w:color="auto"/>
            <w:left w:val="none" w:sz="0" w:space="0" w:color="auto"/>
            <w:bottom w:val="none" w:sz="0" w:space="0" w:color="auto"/>
            <w:right w:val="none" w:sz="0" w:space="0" w:color="auto"/>
          </w:divBdr>
        </w:div>
        <w:div w:id="709307028">
          <w:marLeft w:val="0"/>
          <w:marRight w:val="0"/>
          <w:marTop w:val="0"/>
          <w:marBottom w:val="0"/>
          <w:divBdr>
            <w:top w:val="none" w:sz="0" w:space="0" w:color="auto"/>
            <w:left w:val="none" w:sz="0" w:space="0" w:color="auto"/>
            <w:bottom w:val="none" w:sz="0" w:space="0" w:color="auto"/>
            <w:right w:val="none" w:sz="0" w:space="0" w:color="auto"/>
          </w:divBdr>
        </w:div>
        <w:div w:id="1978410410">
          <w:marLeft w:val="0"/>
          <w:marRight w:val="0"/>
          <w:marTop w:val="0"/>
          <w:marBottom w:val="0"/>
          <w:divBdr>
            <w:top w:val="none" w:sz="0" w:space="0" w:color="auto"/>
            <w:left w:val="none" w:sz="0" w:space="0" w:color="auto"/>
            <w:bottom w:val="none" w:sz="0" w:space="0" w:color="auto"/>
            <w:right w:val="none" w:sz="0" w:space="0" w:color="auto"/>
          </w:divBdr>
        </w:div>
        <w:div w:id="250360854">
          <w:marLeft w:val="0"/>
          <w:marRight w:val="0"/>
          <w:marTop w:val="0"/>
          <w:marBottom w:val="0"/>
          <w:divBdr>
            <w:top w:val="none" w:sz="0" w:space="0" w:color="auto"/>
            <w:left w:val="none" w:sz="0" w:space="0" w:color="auto"/>
            <w:bottom w:val="none" w:sz="0" w:space="0" w:color="auto"/>
            <w:right w:val="none" w:sz="0" w:space="0" w:color="auto"/>
          </w:divBdr>
        </w:div>
        <w:div w:id="1379670010">
          <w:marLeft w:val="0"/>
          <w:marRight w:val="0"/>
          <w:marTop w:val="0"/>
          <w:marBottom w:val="0"/>
          <w:divBdr>
            <w:top w:val="none" w:sz="0" w:space="0" w:color="auto"/>
            <w:left w:val="none" w:sz="0" w:space="0" w:color="auto"/>
            <w:bottom w:val="none" w:sz="0" w:space="0" w:color="auto"/>
            <w:right w:val="none" w:sz="0" w:space="0" w:color="auto"/>
          </w:divBdr>
        </w:div>
        <w:div w:id="1450196461">
          <w:marLeft w:val="0"/>
          <w:marRight w:val="0"/>
          <w:marTop w:val="0"/>
          <w:marBottom w:val="0"/>
          <w:divBdr>
            <w:top w:val="none" w:sz="0" w:space="0" w:color="auto"/>
            <w:left w:val="none" w:sz="0" w:space="0" w:color="auto"/>
            <w:bottom w:val="none" w:sz="0" w:space="0" w:color="auto"/>
            <w:right w:val="none" w:sz="0" w:space="0" w:color="auto"/>
          </w:divBdr>
        </w:div>
        <w:div w:id="1362130151">
          <w:marLeft w:val="0"/>
          <w:marRight w:val="0"/>
          <w:marTop w:val="0"/>
          <w:marBottom w:val="0"/>
          <w:divBdr>
            <w:top w:val="none" w:sz="0" w:space="0" w:color="auto"/>
            <w:left w:val="none" w:sz="0" w:space="0" w:color="auto"/>
            <w:bottom w:val="none" w:sz="0" w:space="0" w:color="auto"/>
            <w:right w:val="none" w:sz="0" w:space="0" w:color="auto"/>
          </w:divBdr>
        </w:div>
        <w:div w:id="1711958412">
          <w:marLeft w:val="0"/>
          <w:marRight w:val="0"/>
          <w:marTop w:val="0"/>
          <w:marBottom w:val="0"/>
          <w:divBdr>
            <w:top w:val="none" w:sz="0" w:space="0" w:color="auto"/>
            <w:left w:val="none" w:sz="0" w:space="0" w:color="auto"/>
            <w:bottom w:val="none" w:sz="0" w:space="0" w:color="auto"/>
            <w:right w:val="none" w:sz="0" w:space="0" w:color="auto"/>
          </w:divBdr>
        </w:div>
        <w:div w:id="945697392">
          <w:marLeft w:val="0"/>
          <w:marRight w:val="0"/>
          <w:marTop w:val="0"/>
          <w:marBottom w:val="0"/>
          <w:divBdr>
            <w:top w:val="none" w:sz="0" w:space="0" w:color="auto"/>
            <w:left w:val="none" w:sz="0" w:space="0" w:color="auto"/>
            <w:bottom w:val="none" w:sz="0" w:space="0" w:color="auto"/>
            <w:right w:val="none" w:sz="0" w:space="0" w:color="auto"/>
          </w:divBdr>
        </w:div>
        <w:div w:id="2059665751">
          <w:marLeft w:val="0"/>
          <w:marRight w:val="0"/>
          <w:marTop w:val="0"/>
          <w:marBottom w:val="0"/>
          <w:divBdr>
            <w:top w:val="none" w:sz="0" w:space="0" w:color="auto"/>
            <w:left w:val="none" w:sz="0" w:space="0" w:color="auto"/>
            <w:bottom w:val="none" w:sz="0" w:space="0" w:color="auto"/>
            <w:right w:val="none" w:sz="0" w:space="0" w:color="auto"/>
          </w:divBdr>
        </w:div>
        <w:div w:id="1698197091">
          <w:marLeft w:val="0"/>
          <w:marRight w:val="0"/>
          <w:marTop w:val="0"/>
          <w:marBottom w:val="0"/>
          <w:divBdr>
            <w:top w:val="none" w:sz="0" w:space="0" w:color="auto"/>
            <w:left w:val="none" w:sz="0" w:space="0" w:color="auto"/>
            <w:bottom w:val="none" w:sz="0" w:space="0" w:color="auto"/>
            <w:right w:val="none" w:sz="0" w:space="0" w:color="auto"/>
          </w:divBdr>
        </w:div>
        <w:div w:id="2094888304">
          <w:marLeft w:val="0"/>
          <w:marRight w:val="0"/>
          <w:marTop w:val="0"/>
          <w:marBottom w:val="0"/>
          <w:divBdr>
            <w:top w:val="none" w:sz="0" w:space="0" w:color="auto"/>
            <w:left w:val="none" w:sz="0" w:space="0" w:color="auto"/>
            <w:bottom w:val="none" w:sz="0" w:space="0" w:color="auto"/>
            <w:right w:val="none" w:sz="0" w:space="0" w:color="auto"/>
          </w:divBdr>
        </w:div>
      </w:divsChild>
    </w:div>
    <w:div w:id="1797214514">
      <w:bodyDiv w:val="1"/>
      <w:marLeft w:val="0"/>
      <w:marRight w:val="0"/>
      <w:marTop w:val="0"/>
      <w:marBottom w:val="0"/>
      <w:divBdr>
        <w:top w:val="none" w:sz="0" w:space="0" w:color="auto"/>
        <w:left w:val="none" w:sz="0" w:space="0" w:color="auto"/>
        <w:bottom w:val="none" w:sz="0" w:space="0" w:color="auto"/>
        <w:right w:val="none" w:sz="0" w:space="0" w:color="auto"/>
      </w:divBdr>
    </w:div>
    <w:div w:id="1802188188">
      <w:bodyDiv w:val="1"/>
      <w:marLeft w:val="0"/>
      <w:marRight w:val="0"/>
      <w:marTop w:val="0"/>
      <w:marBottom w:val="0"/>
      <w:divBdr>
        <w:top w:val="none" w:sz="0" w:space="0" w:color="auto"/>
        <w:left w:val="none" w:sz="0" w:space="0" w:color="auto"/>
        <w:bottom w:val="none" w:sz="0" w:space="0" w:color="auto"/>
        <w:right w:val="none" w:sz="0" w:space="0" w:color="auto"/>
      </w:divBdr>
    </w:div>
    <w:div w:id="1851065833">
      <w:bodyDiv w:val="1"/>
      <w:marLeft w:val="0"/>
      <w:marRight w:val="0"/>
      <w:marTop w:val="0"/>
      <w:marBottom w:val="0"/>
      <w:divBdr>
        <w:top w:val="none" w:sz="0" w:space="0" w:color="auto"/>
        <w:left w:val="none" w:sz="0" w:space="0" w:color="auto"/>
        <w:bottom w:val="none" w:sz="0" w:space="0" w:color="auto"/>
        <w:right w:val="none" w:sz="0" w:space="0" w:color="auto"/>
      </w:divBdr>
    </w:div>
    <w:div w:id="1942184816">
      <w:bodyDiv w:val="1"/>
      <w:marLeft w:val="0"/>
      <w:marRight w:val="0"/>
      <w:marTop w:val="0"/>
      <w:marBottom w:val="0"/>
      <w:divBdr>
        <w:top w:val="none" w:sz="0" w:space="0" w:color="auto"/>
        <w:left w:val="none" w:sz="0" w:space="0" w:color="auto"/>
        <w:bottom w:val="none" w:sz="0" w:space="0" w:color="auto"/>
        <w:right w:val="none" w:sz="0" w:space="0" w:color="auto"/>
      </w:divBdr>
    </w:div>
    <w:div w:id="212804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hennnells@warwick.ac.uk"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dx.doi.org/10.3758/s13428-011-0168-7"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osf.io/kepj8" TargetMode="External"/><Relationship Id="rId28" Type="http://schemas.openxmlformats.org/officeDocument/2006/relationships/fontTable" Target="fontTable.xml"/><Relationship Id="rId10" Type="http://schemas.openxmlformats.org/officeDocument/2006/relationships/hyperlink" Target="mailto:Johnmichael.cogsci@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s.butterfill@warwick.ac.uk" TargetMode="External"/><Relationship Id="rId14" Type="http://schemas.openxmlformats.org/officeDocument/2006/relationships/comments" Target="comments.xml"/><Relationship Id="rId22" Type="http://schemas.openxmlformats.org/officeDocument/2006/relationships/hyperlink" Target="https://osf.io/fnj6r/"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4D929-D84C-D14F-9FCC-FA6A1EE7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32</Pages>
  <Words>8075</Words>
  <Characters>46033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Chennells, Matt</dc:creator>
  <cp:keywords/>
  <dc:description/>
  <cp:lastModifiedBy>s</cp:lastModifiedBy>
  <cp:revision>21</cp:revision>
  <cp:lastPrinted>2019-06-24T12:32:00Z</cp:lastPrinted>
  <dcterms:created xsi:type="dcterms:W3CDTF">2020-04-02T10:03:00Z</dcterms:created>
  <dcterms:modified xsi:type="dcterms:W3CDTF">2020-04-03T11:33:00Z</dcterms:modified>
</cp:coreProperties>
</file>