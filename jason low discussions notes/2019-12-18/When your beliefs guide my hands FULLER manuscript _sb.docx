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53E25" w14:textId="77777777" w:rsidR="004956A5" w:rsidRPr="007C6FA7" w:rsidRDefault="004956A5" w:rsidP="004956A5">
      <w:pPr>
        <w:spacing w:after="0" w:line="360" w:lineRule="auto"/>
        <w:jc w:val="center"/>
        <w:rPr>
          <w:rFonts w:ascii="Garamond" w:hAnsi="Garamond"/>
          <w:b/>
          <w:color w:val="000000" w:themeColor="text1"/>
          <w:sz w:val="24"/>
          <w:szCs w:val="24"/>
        </w:rPr>
      </w:pPr>
      <w:r w:rsidRPr="007C6FA7">
        <w:rPr>
          <w:rFonts w:ascii="Garamond" w:hAnsi="Garamond"/>
          <w:b/>
          <w:color w:val="000000" w:themeColor="text1"/>
          <w:sz w:val="24"/>
          <w:szCs w:val="24"/>
        </w:rPr>
        <w:t xml:space="preserve">When </w:t>
      </w:r>
      <w:r w:rsidR="004B690C" w:rsidRPr="007C6FA7">
        <w:rPr>
          <w:rFonts w:ascii="Garamond" w:hAnsi="Garamond"/>
          <w:b/>
          <w:color w:val="000000" w:themeColor="text1"/>
          <w:sz w:val="24"/>
          <w:szCs w:val="24"/>
        </w:rPr>
        <w:t>Y</w:t>
      </w:r>
      <w:r w:rsidRPr="007C6FA7">
        <w:rPr>
          <w:rFonts w:ascii="Garamond" w:hAnsi="Garamond"/>
          <w:b/>
          <w:color w:val="000000" w:themeColor="text1"/>
          <w:sz w:val="24"/>
          <w:szCs w:val="24"/>
        </w:rPr>
        <w:t xml:space="preserve">our </w:t>
      </w:r>
      <w:r w:rsidR="004B690C" w:rsidRPr="007C6FA7">
        <w:rPr>
          <w:rFonts w:ascii="Garamond" w:hAnsi="Garamond"/>
          <w:b/>
          <w:color w:val="000000" w:themeColor="text1"/>
          <w:sz w:val="24"/>
          <w:szCs w:val="24"/>
        </w:rPr>
        <w:t>B</w:t>
      </w:r>
      <w:r w:rsidRPr="007C6FA7">
        <w:rPr>
          <w:rFonts w:ascii="Garamond" w:hAnsi="Garamond"/>
          <w:b/>
          <w:color w:val="000000" w:themeColor="text1"/>
          <w:sz w:val="24"/>
          <w:szCs w:val="24"/>
        </w:rPr>
        <w:t xml:space="preserve">eliefs </w:t>
      </w:r>
      <w:r w:rsidR="004B690C" w:rsidRPr="007C6FA7">
        <w:rPr>
          <w:rFonts w:ascii="Garamond" w:hAnsi="Garamond"/>
          <w:b/>
          <w:color w:val="000000" w:themeColor="text1"/>
          <w:sz w:val="24"/>
          <w:szCs w:val="24"/>
        </w:rPr>
        <w:t>G</w:t>
      </w:r>
      <w:r w:rsidRPr="007C6FA7">
        <w:rPr>
          <w:rFonts w:ascii="Garamond" w:hAnsi="Garamond"/>
          <w:b/>
          <w:color w:val="000000" w:themeColor="text1"/>
          <w:sz w:val="24"/>
          <w:szCs w:val="24"/>
        </w:rPr>
        <w:t xml:space="preserve">uide </w:t>
      </w:r>
      <w:r w:rsidR="004B690C" w:rsidRPr="007C6FA7">
        <w:rPr>
          <w:rFonts w:ascii="Garamond" w:hAnsi="Garamond"/>
          <w:b/>
          <w:color w:val="000000" w:themeColor="text1"/>
          <w:sz w:val="24"/>
          <w:szCs w:val="24"/>
        </w:rPr>
        <w:t>M</w:t>
      </w:r>
      <w:r w:rsidRPr="007C6FA7">
        <w:rPr>
          <w:rFonts w:ascii="Garamond" w:hAnsi="Garamond"/>
          <w:b/>
          <w:color w:val="000000" w:themeColor="text1"/>
          <w:sz w:val="24"/>
          <w:szCs w:val="24"/>
        </w:rPr>
        <w:t xml:space="preserve">y </w:t>
      </w:r>
      <w:r w:rsidR="004B690C" w:rsidRPr="007C6FA7">
        <w:rPr>
          <w:rFonts w:ascii="Garamond" w:hAnsi="Garamond"/>
          <w:b/>
          <w:color w:val="000000" w:themeColor="text1"/>
          <w:sz w:val="24"/>
          <w:szCs w:val="24"/>
        </w:rPr>
        <w:t>H</w:t>
      </w:r>
      <w:r w:rsidRPr="007C6FA7">
        <w:rPr>
          <w:rFonts w:ascii="Garamond" w:hAnsi="Garamond"/>
          <w:b/>
          <w:color w:val="000000" w:themeColor="text1"/>
          <w:sz w:val="24"/>
          <w:szCs w:val="24"/>
        </w:rPr>
        <w:t>ands:</w:t>
      </w:r>
    </w:p>
    <w:p w14:paraId="2E7DEC2F" w14:textId="77777777" w:rsidR="004956A5" w:rsidRPr="007C6FA7" w:rsidRDefault="004956A5" w:rsidP="004956A5">
      <w:pPr>
        <w:spacing w:after="0" w:line="360" w:lineRule="auto"/>
        <w:jc w:val="center"/>
        <w:rPr>
          <w:rFonts w:ascii="Garamond" w:hAnsi="Garamond"/>
          <w:b/>
          <w:color w:val="000000" w:themeColor="text1"/>
          <w:sz w:val="24"/>
          <w:szCs w:val="24"/>
        </w:rPr>
      </w:pPr>
      <w:r w:rsidRPr="007C6FA7">
        <w:rPr>
          <w:rFonts w:ascii="Garamond" w:hAnsi="Garamond"/>
          <w:b/>
          <w:color w:val="000000" w:themeColor="text1"/>
          <w:sz w:val="24"/>
          <w:szCs w:val="24"/>
        </w:rPr>
        <w:t xml:space="preserve">Visibly </w:t>
      </w:r>
      <w:r w:rsidR="004B690C" w:rsidRPr="007C6FA7">
        <w:rPr>
          <w:rFonts w:ascii="Garamond" w:hAnsi="Garamond"/>
          <w:b/>
          <w:color w:val="000000" w:themeColor="text1"/>
          <w:sz w:val="24"/>
          <w:szCs w:val="24"/>
        </w:rPr>
        <w:t>C</w:t>
      </w:r>
      <w:r w:rsidRPr="007C6FA7">
        <w:rPr>
          <w:rFonts w:ascii="Garamond" w:hAnsi="Garamond"/>
          <w:b/>
          <w:color w:val="000000" w:themeColor="text1"/>
          <w:sz w:val="24"/>
          <w:szCs w:val="24"/>
        </w:rPr>
        <w:t xml:space="preserve">onstraining </w:t>
      </w:r>
      <w:r w:rsidR="004B690C" w:rsidRPr="007C6FA7">
        <w:rPr>
          <w:rFonts w:ascii="Garamond" w:hAnsi="Garamond"/>
          <w:b/>
          <w:color w:val="000000" w:themeColor="text1"/>
          <w:sz w:val="24"/>
          <w:szCs w:val="24"/>
        </w:rPr>
        <w:t>an</w:t>
      </w:r>
      <w:r w:rsidRPr="007C6FA7">
        <w:rPr>
          <w:rFonts w:ascii="Garamond" w:hAnsi="Garamond"/>
          <w:b/>
          <w:color w:val="000000" w:themeColor="text1"/>
          <w:sz w:val="24"/>
          <w:szCs w:val="24"/>
        </w:rPr>
        <w:t xml:space="preserve"> </w:t>
      </w:r>
      <w:r w:rsidR="004B690C" w:rsidRPr="007C6FA7">
        <w:rPr>
          <w:rFonts w:ascii="Garamond" w:hAnsi="Garamond"/>
          <w:b/>
          <w:color w:val="000000" w:themeColor="text1"/>
          <w:sz w:val="24"/>
          <w:szCs w:val="24"/>
        </w:rPr>
        <w:t>A</w:t>
      </w:r>
      <w:r w:rsidRPr="007C6FA7">
        <w:rPr>
          <w:rFonts w:ascii="Garamond" w:hAnsi="Garamond"/>
          <w:b/>
          <w:color w:val="000000" w:themeColor="text1"/>
          <w:sz w:val="24"/>
          <w:szCs w:val="24"/>
        </w:rPr>
        <w:t xml:space="preserve">gent </w:t>
      </w:r>
      <w:r w:rsidR="004B690C" w:rsidRPr="007C6FA7">
        <w:rPr>
          <w:rFonts w:ascii="Garamond" w:hAnsi="Garamond"/>
          <w:b/>
          <w:color w:val="000000" w:themeColor="text1"/>
          <w:sz w:val="24"/>
          <w:szCs w:val="24"/>
        </w:rPr>
        <w:t>M</w:t>
      </w:r>
      <w:r w:rsidRPr="007C6FA7">
        <w:rPr>
          <w:rFonts w:ascii="Garamond" w:hAnsi="Garamond"/>
          <w:b/>
          <w:color w:val="000000" w:themeColor="text1"/>
          <w:sz w:val="24"/>
          <w:szCs w:val="24"/>
        </w:rPr>
        <w:t xml:space="preserve">odulates </w:t>
      </w:r>
      <w:r w:rsidR="004B690C" w:rsidRPr="007C6FA7">
        <w:rPr>
          <w:rFonts w:ascii="Garamond" w:hAnsi="Garamond"/>
          <w:b/>
          <w:color w:val="000000" w:themeColor="text1"/>
          <w:sz w:val="24"/>
          <w:szCs w:val="24"/>
        </w:rPr>
        <w:t>O</w:t>
      </w:r>
      <w:r w:rsidRPr="007C6FA7">
        <w:rPr>
          <w:rFonts w:ascii="Garamond" w:hAnsi="Garamond"/>
          <w:b/>
          <w:color w:val="000000" w:themeColor="text1"/>
          <w:sz w:val="24"/>
          <w:szCs w:val="24"/>
        </w:rPr>
        <w:t xml:space="preserve">bservers’ </w:t>
      </w:r>
      <w:r w:rsidR="004B690C" w:rsidRPr="007C6FA7">
        <w:rPr>
          <w:rFonts w:ascii="Garamond" w:hAnsi="Garamond"/>
          <w:b/>
          <w:color w:val="000000" w:themeColor="text1"/>
          <w:sz w:val="24"/>
          <w:szCs w:val="24"/>
        </w:rPr>
        <w:t>A</w:t>
      </w:r>
      <w:r w:rsidRPr="007C6FA7">
        <w:rPr>
          <w:rFonts w:ascii="Garamond" w:hAnsi="Garamond"/>
          <w:b/>
          <w:color w:val="000000" w:themeColor="text1"/>
          <w:sz w:val="24"/>
          <w:szCs w:val="24"/>
        </w:rPr>
        <w:t xml:space="preserve">utomatic </w:t>
      </w:r>
      <w:r w:rsidR="004B690C" w:rsidRPr="007C6FA7">
        <w:rPr>
          <w:rFonts w:ascii="Garamond" w:hAnsi="Garamond"/>
          <w:b/>
          <w:color w:val="000000" w:themeColor="text1"/>
          <w:sz w:val="24"/>
          <w:szCs w:val="24"/>
        </w:rPr>
        <w:t>B</w:t>
      </w:r>
      <w:r w:rsidRPr="007C6FA7">
        <w:rPr>
          <w:rFonts w:ascii="Garamond" w:hAnsi="Garamond"/>
          <w:b/>
          <w:color w:val="000000" w:themeColor="text1"/>
          <w:sz w:val="24"/>
          <w:szCs w:val="24"/>
        </w:rPr>
        <w:t xml:space="preserve">elief </w:t>
      </w:r>
      <w:r w:rsidR="004B690C" w:rsidRPr="007C6FA7">
        <w:rPr>
          <w:rFonts w:ascii="Garamond" w:hAnsi="Garamond"/>
          <w:b/>
          <w:color w:val="000000" w:themeColor="text1"/>
          <w:sz w:val="24"/>
          <w:szCs w:val="24"/>
        </w:rPr>
        <w:t>T</w:t>
      </w:r>
      <w:r w:rsidRPr="007C6FA7">
        <w:rPr>
          <w:rFonts w:ascii="Garamond" w:hAnsi="Garamond"/>
          <w:b/>
          <w:color w:val="000000" w:themeColor="text1"/>
          <w:sz w:val="24"/>
          <w:szCs w:val="24"/>
        </w:rPr>
        <w:t>racking</w:t>
      </w:r>
    </w:p>
    <w:p w14:paraId="2FDA84C7" w14:textId="77777777" w:rsidR="004956A5" w:rsidRPr="007C6FA7" w:rsidRDefault="004956A5" w:rsidP="004956A5">
      <w:pPr>
        <w:spacing w:after="0" w:line="360" w:lineRule="auto"/>
        <w:rPr>
          <w:rFonts w:ascii="Garamond" w:hAnsi="Garamond"/>
          <w:color w:val="000000" w:themeColor="text1"/>
          <w:sz w:val="24"/>
          <w:szCs w:val="24"/>
        </w:rPr>
      </w:pPr>
    </w:p>
    <w:p w14:paraId="6D24A33D" w14:textId="77777777" w:rsidR="004956A5" w:rsidRPr="007C6FA7" w:rsidRDefault="004956A5" w:rsidP="004956A5">
      <w:pPr>
        <w:spacing w:after="0" w:line="360" w:lineRule="auto"/>
        <w:jc w:val="center"/>
        <w:rPr>
          <w:rFonts w:ascii="Garamond" w:hAnsi="Garamond"/>
          <w:b/>
          <w:color w:val="000000" w:themeColor="text1"/>
          <w:sz w:val="24"/>
          <w:szCs w:val="24"/>
        </w:rPr>
      </w:pPr>
      <w:r w:rsidRPr="007C6FA7">
        <w:rPr>
          <w:rFonts w:ascii="Garamond" w:hAnsi="Garamond"/>
          <w:b/>
          <w:color w:val="000000" w:themeColor="text1"/>
          <w:sz w:val="24"/>
          <w:szCs w:val="24"/>
        </w:rPr>
        <w:t>Jason Low</w:t>
      </w:r>
      <w:r w:rsidRPr="007C6FA7">
        <w:rPr>
          <w:rFonts w:ascii="Garamond" w:hAnsi="Garamond"/>
          <w:b/>
          <w:color w:val="000000" w:themeColor="text1"/>
          <w:sz w:val="24"/>
          <w:szCs w:val="24"/>
          <w:vertAlign w:val="superscript"/>
        </w:rPr>
        <w:t>1*</w:t>
      </w:r>
      <w:r w:rsidRPr="007C6FA7">
        <w:rPr>
          <w:rFonts w:ascii="Garamond" w:hAnsi="Garamond"/>
          <w:b/>
          <w:color w:val="000000" w:themeColor="text1"/>
          <w:sz w:val="24"/>
          <w:szCs w:val="24"/>
        </w:rPr>
        <w:t>, Katheryn Edwards</w:t>
      </w:r>
      <w:r w:rsidRPr="007C6FA7">
        <w:rPr>
          <w:rFonts w:ascii="Garamond" w:hAnsi="Garamond"/>
          <w:b/>
          <w:color w:val="000000" w:themeColor="text1"/>
          <w:sz w:val="24"/>
          <w:szCs w:val="24"/>
          <w:vertAlign w:val="superscript"/>
        </w:rPr>
        <w:t>1</w:t>
      </w:r>
      <w:r w:rsidRPr="007C6FA7">
        <w:rPr>
          <w:rFonts w:ascii="Garamond" w:hAnsi="Garamond"/>
          <w:b/>
          <w:color w:val="000000" w:themeColor="text1"/>
          <w:sz w:val="24"/>
          <w:szCs w:val="24"/>
        </w:rPr>
        <w:t>, Stephen A. Butterfill</w:t>
      </w:r>
      <w:r w:rsidRPr="007C6FA7">
        <w:rPr>
          <w:rFonts w:ascii="Garamond" w:hAnsi="Garamond"/>
          <w:b/>
          <w:color w:val="000000" w:themeColor="text1"/>
          <w:sz w:val="24"/>
          <w:szCs w:val="24"/>
          <w:vertAlign w:val="superscript"/>
        </w:rPr>
        <w:t>2</w:t>
      </w:r>
    </w:p>
    <w:p w14:paraId="319754A8" w14:textId="77777777" w:rsidR="004956A5" w:rsidRDefault="004956A5" w:rsidP="004956A5">
      <w:pPr>
        <w:spacing w:after="0" w:line="360" w:lineRule="auto"/>
        <w:jc w:val="center"/>
        <w:rPr>
          <w:rFonts w:ascii="Garamond" w:hAnsi="Garamond"/>
          <w:color w:val="000000" w:themeColor="text1"/>
          <w:sz w:val="24"/>
          <w:szCs w:val="24"/>
        </w:rPr>
      </w:pPr>
      <w:r w:rsidRPr="007C6FA7">
        <w:rPr>
          <w:rFonts w:ascii="Garamond" w:hAnsi="Garamond"/>
          <w:color w:val="000000" w:themeColor="text1"/>
          <w:sz w:val="24"/>
          <w:szCs w:val="24"/>
          <w:vertAlign w:val="superscript"/>
        </w:rPr>
        <w:t>1</w:t>
      </w:r>
      <w:r w:rsidRPr="007C6FA7">
        <w:rPr>
          <w:rFonts w:ascii="Garamond" w:hAnsi="Garamond"/>
          <w:color w:val="000000" w:themeColor="text1"/>
          <w:sz w:val="24"/>
          <w:szCs w:val="24"/>
        </w:rPr>
        <w:t>School of Psychology, Victoria University of Wellington, New Zealand</w:t>
      </w:r>
    </w:p>
    <w:p w14:paraId="15978C12" w14:textId="77777777" w:rsidR="004956A5" w:rsidRPr="007C6FA7" w:rsidRDefault="004956A5" w:rsidP="004956A5">
      <w:pPr>
        <w:spacing w:after="0" w:line="360" w:lineRule="auto"/>
        <w:jc w:val="center"/>
        <w:rPr>
          <w:rFonts w:ascii="Garamond" w:hAnsi="Garamond"/>
          <w:color w:val="000000" w:themeColor="text1"/>
          <w:sz w:val="24"/>
          <w:szCs w:val="24"/>
        </w:rPr>
      </w:pPr>
      <w:r w:rsidRPr="007C6FA7">
        <w:rPr>
          <w:rFonts w:ascii="Garamond" w:hAnsi="Garamond"/>
          <w:color w:val="000000" w:themeColor="text1"/>
          <w:sz w:val="24"/>
          <w:szCs w:val="24"/>
          <w:vertAlign w:val="superscript"/>
        </w:rPr>
        <w:t>2</w:t>
      </w:r>
      <w:r w:rsidRPr="007C6FA7">
        <w:rPr>
          <w:rFonts w:ascii="Garamond" w:hAnsi="Garamond"/>
          <w:color w:val="000000" w:themeColor="text1"/>
          <w:sz w:val="24"/>
          <w:szCs w:val="24"/>
        </w:rPr>
        <w:t>Department of Philosophy, University of Warwick, United Kingdom</w:t>
      </w:r>
    </w:p>
    <w:p w14:paraId="71E55C9D" w14:textId="77777777" w:rsidR="004956A5" w:rsidRPr="007C6FA7" w:rsidRDefault="004956A5" w:rsidP="004956A5">
      <w:pPr>
        <w:spacing w:after="0" w:line="360" w:lineRule="auto"/>
        <w:rPr>
          <w:rFonts w:ascii="Garamond" w:hAnsi="Garamond"/>
          <w:color w:val="000000" w:themeColor="text1"/>
          <w:sz w:val="24"/>
          <w:szCs w:val="24"/>
        </w:rPr>
      </w:pPr>
    </w:p>
    <w:p w14:paraId="071ED738" w14:textId="77777777" w:rsidR="00F36ADB" w:rsidRPr="007C6FA7" w:rsidRDefault="00F36ADB" w:rsidP="004956A5">
      <w:pPr>
        <w:spacing w:after="0" w:line="360" w:lineRule="auto"/>
        <w:rPr>
          <w:rFonts w:ascii="Garamond" w:hAnsi="Garamond"/>
          <w:color w:val="000000" w:themeColor="text1"/>
          <w:sz w:val="24"/>
          <w:szCs w:val="24"/>
        </w:rPr>
      </w:pPr>
    </w:p>
    <w:p w14:paraId="45332D46" w14:textId="77777777" w:rsidR="00F36ADB" w:rsidRPr="007C6FA7" w:rsidRDefault="00F36ADB" w:rsidP="004956A5">
      <w:pPr>
        <w:spacing w:after="0" w:line="360" w:lineRule="auto"/>
        <w:rPr>
          <w:rFonts w:ascii="Garamond" w:hAnsi="Garamond"/>
          <w:color w:val="000000" w:themeColor="text1"/>
          <w:sz w:val="24"/>
          <w:szCs w:val="24"/>
        </w:rPr>
      </w:pPr>
    </w:p>
    <w:p w14:paraId="575CBD88" w14:textId="77777777" w:rsidR="00F36ADB" w:rsidRPr="007C6FA7" w:rsidRDefault="00F36ADB" w:rsidP="004956A5">
      <w:pPr>
        <w:spacing w:after="0" w:line="360" w:lineRule="auto"/>
        <w:rPr>
          <w:rFonts w:ascii="Garamond" w:hAnsi="Garamond"/>
          <w:color w:val="000000" w:themeColor="text1"/>
          <w:sz w:val="24"/>
          <w:szCs w:val="24"/>
        </w:rPr>
      </w:pPr>
    </w:p>
    <w:p w14:paraId="1BDFE1DA" w14:textId="49B4B2B0" w:rsidR="00F36ADB" w:rsidRPr="007C6FA7" w:rsidRDefault="00771AB4">
      <w:pPr>
        <w:tabs>
          <w:tab w:val="left" w:pos="2078"/>
        </w:tabs>
        <w:spacing w:after="0" w:line="360" w:lineRule="auto"/>
        <w:rPr>
          <w:rFonts w:ascii="Garamond" w:hAnsi="Garamond"/>
          <w:color w:val="000000" w:themeColor="text1"/>
          <w:sz w:val="24"/>
          <w:szCs w:val="24"/>
        </w:rPr>
        <w:pPrChange w:id="0" w:author="s" w:date="2020-01-23T19:17:00Z">
          <w:pPr>
            <w:spacing w:after="0" w:line="360" w:lineRule="auto"/>
          </w:pPr>
        </w:pPrChange>
      </w:pPr>
      <w:ins w:id="1" w:author="s" w:date="2020-01-23T19:17:00Z">
        <w:r>
          <w:rPr>
            <w:rFonts w:ascii="Garamond" w:hAnsi="Garamond"/>
            <w:color w:val="000000" w:themeColor="text1"/>
            <w:sz w:val="24"/>
            <w:szCs w:val="24"/>
          </w:rPr>
          <w:tab/>
        </w:r>
      </w:ins>
    </w:p>
    <w:p w14:paraId="76E81AB2" w14:textId="77777777" w:rsidR="00F36ADB" w:rsidRPr="007C6FA7" w:rsidRDefault="00F36ADB" w:rsidP="004956A5">
      <w:pPr>
        <w:spacing w:after="0" w:line="360" w:lineRule="auto"/>
        <w:rPr>
          <w:rFonts w:ascii="Garamond" w:hAnsi="Garamond"/>
          <w:color w:val="000000" w:themeColor="text1"/>
          <w:sz w:val="24"/>
          <w:szCs w:val="24"/>
        </w:rPr>
      </w:pPr>
    </w:p>
    <w:p w14:paraId="415508D6" w14:textId="77777777" w:rsidR="00F36ADB" w:rsidRPr="007C6FA7" w:rsidRDefault="00F36ADB" w:rsidP="004956A5">
      <w:pPr>
        <w:spacing w:after="0" w:line="360" w:lineRule="auto"/>
        <w:rPr>
          <w:rFonts w:ascii="Garamond" w:hAnsi="Garamond"/>
          <w:color w:val="000000" w:themeColor="text1"/>
          <w:sz w:val="24"/>
          <w:szCs w:val="24"/>
        </w:rPr>
      </w:pPr>
    </w:p>
    <w:p w14:paraId="7640E26A" w14:textId="77777777" w:rsidR="00F36ADB" w:rsidRPr="007C6FA7" w:rsidRDefault="00F36ADB" w:rsidP="004956A5">
      <w:pPr>
        <w:spacing w:after="0" w:line="360" w:lineRule="auto"/>
        <w:rPr>
          <w:rFonts w:ascii="Garamond" w:hAnsi="Garamond"/>
          <w:color w:val="000000" w:themeColor="text1"/>
          <w:sz w:val="24"/>
          <w:szCs w:val="24"/>
        </w:rPr>
      </w:pPr>
    </w:p>
    <w:p w14:paraId="323AF332" w14:textId="77777777" w:rsidR="00F36ADB" w:rsidRPr="007C6FA7" w:rsidRDefault="00F36ADB" w:rsidP="004956A5">
      <w:pPr>
        <w:spacing w:after="0" w:line="360" w:lineRule="auto"/>
        <w:rPr>
          <w:rFonts w:ascii="Garamond" w:hAnsi="Garamond"/>
          <w:color w:val="000000" w:themeColor="text1"/>
          <w:sz w:val="24"/>
          <w:szCs w:val="24"/>
        </w:rPr>
      </w:pPr>
    </w:p>
    <w:p w14:paraId="1A909437" w14:textId="77777777" w:rsidR="00F36ADB" w:rsidRPr="007C6FA7" w:rsidRDefault="00F36ADB" w:rsidP="004956A5">
      <w:pPr>
        <w:spacing w:after="0" w:line="360" w:lineRule="auto"/>
        <w:rPr>
          <w:rFonts w:ascii="Garamond" w:hAnsi="Garamond"/>
          <w:color w:val="000000" w:themeColor="text1"/>
          <w:sz w:val="24"/>
          <w:szCs w:val="24"/>
        </w:rPr>
      </w:pPr>
    </w:p>
    <w:p w14:paraId="3792CDA9" w14:textId="77777777" w:rsidR="00F36ADB" w:rsidRPr="007C6FA7" w:rsidRDefault="00F36ADB" w:rsidP="004956A5">
      <w:pPr>
        <w:spacing w:after="0" w:line="360" w:lineRule="auto"/>
        <w:rPr>
          <w:rFonts w:ascii="Garamond" w:hAnsi="Garamond"/>
          <w:color w:val="000000" w:themeColor="text1"/>
          <w:sz w:val="24"/>
          <w:szCs w:val="24"/>
        </w:rPr>
      </w:pPr>
    </w:p>
    <w:p w14:paraId="15E89168" w14:textId="77777777" w:rsidR="00F36ADB" w:rsidRPr="007C6FA7" w:rsidRDefault="00F36ADB" w:rsidP="004956A5">
      <w:pPr>
        <w:spacing w:after="0" w:line="360" w:lineRule="auto"/>
        <w:rPr>
          <w:rFonts w:ascii="Garamond" w:hAnsi="Garamond"/>
          <w:color w:val="000000" w:themeColor="text1"/>
          <w:sz w:val="24"/>
          <w:szCs w:val="24"/>
        </w:rPr>
      </w:pPr>
    </w:p>
    <w:p w14:paraId="161F016D" w14:textId="77777777" w:rsidR="00F36ADB" w:rsidRDefault="00F36ADB" w:rsidP="004956A5">
      <w:pPr>
        <w:spacing w:after="0" w:line="360" w:lineRule="auto"/>
        <w:rPr>
          <w:rFonts w:ascii="Garamond" w:hAnsi="Garamond"/>
          <w:color w:val="000000" w:themeColor="text1"/>
          <w:sz w:val="24"/>
          <w:szCs w:val="24"/>
        </w:rPr>
      </w:pPr>
    </w:p>
    <w:p w14:paraId="3E866061" w14:textId="77777777" w:rsidR="00081ADD" w:rsidRDefault="00081ADD" w:rsidP="004956A5">
      <w:pPr>
        <w:spacing w:after="0" w:line="360" w:lineRule="auto"/>
        <w:rPr>
          <w:rFonts w:ascii="Garamond" w:hAnsi="Garamond"/>
          <w:color w:val="000000" w:themeColor="text1"/>
          <w:sz w:val="24"/>
          <w:szCs w:val="24"/>
        </w:rPr>
      </w:pPr>
    </w:p>
    <w:p w14:paraId="442C4267" w14:textId="77777777" w:rsidR="00081ADD" w:rsidRDefault="00081ADD" w:rsidP="004956A5">
      <w:pPr>
        <w:spacing w:after="0" w:line="360" w:lineRule="auto"/>
        <w:rPr>
          <w:rFonts w:ascii="Garamond" w:hAnsi="Garamond"/>
          <w:color w:val="000000" w:themeColor="text1"/>
          <w:sz w:val="24"/>
          <w:szCs w:val="24"/>
        </w:rPr>
      </w:pPr>
    </w:p>
    <w:p w14:paraId="70FC4919" w14:textId="77777777" w:rsidR="00081ADD" w:rsidRDefault="00081ADD" w:rsidP="004956A5">
      <w:pPr>
        <w:spacing w:after="0" w:line="360" w:lineRule="auto"/>
        <w:rPr>
          <w:rFonts w:ascii="Garamond" w:hAnsi="Garamond"/>
          <w:color w:val="000000" w:themeColor="text1"/>
          <w:sz w:val="24"/>
          <w:szCs w:val="24"/>
        </w:rPr>
      </w:pPr>
    </w:p>
    <w:p w14:paraId="198D4290" w14:textId="77777777" w:rsidR="00081ADD" w:rsidRDefault="00081ADD" w:rsidP="004956A5">
      <w:pPr>
        <w:spacing w:after="0" w:line="360" w:lineRule="auto"/>
        <w:rPr>
          <w:rFonts w:ascii="Garamond" w:hAnsi="Garamond"/>
          <w:color w:val="000000" w:themeColor="text1"/>
          <w:sz w:val="24"/>
          <w:szCs w:val="24"/>
        </w:rPr>
      </w:pPr>
    </w:p>
    <w:p w14:paraId="5B3F592A" w14:textId="77777777" w:rsidR="00081ADD" w:rsidRDefault="00081ADD" w:rsidP="004956A5">
      <w:pPr>
        <w:spacing w:after="0" w:line="360" w:lineRule="auto"/>
        <w:rPr>
          <w:rFonts w:ascii="Garamond" w:hAnsi="Garamond"/>
          <w:color w:val="000000" w:themeColor="text1"/>
          <w:sz w:val="24"/>
          <w:szCs w:val="24"/>
        </w:rPr>
      </w:pPr>
    </w:p>
    <w:p w14:paraId="284C8BB5" w14:textId="77777777" w:rsidR="00081ADD" w:rsidRPr="007C6FA7" w:rsidRDefault="00081ADD" w:rsidP="004956A5">
      <w:pPr>
        <w:spacing w:after="0" w:line="360" w:lineRule="auto"/>
        <w:rPr>
          <w:rFonts w:ascii="Garamond" w:hAnsi="Garamond"/>
          <w:color w:val="000000" w:themeColor="text1"/>
          <w:sz w:val="24"/>
          <w:szCs w:val="24"/>
        </w:rPr>
      </w:pPr>
    </w:p>
    <w:p w14:paraId="1B98645D" w14:textId="77777777" w:rsidR="00F36ADB" w:rsidRPr="007C6FA7" w:rsidRDefault="00F36ADB" w:rsidP="004956A5">
      <w:pPr>
        <w:spacing w:after="0" w:line="360" w:lineRule="auto"/>
        <w:rPr>
          <w:rFonts w:ascii="Garamond" w:hAnsi="Garamond"/>
          <w:color w:val="000000" w:themeColor="text1"/>
          <w:sz w:val="24"/>
          <w:szCs w:val="24"/>
        </w:rPr>
      </w:pPr>
    </w:p>
    <w:p w14:paraId="404F13CF" w14:textId="77777777" w:rsidR="00664B47" w:rsidRDefault="00664B47">
      <w:r>
        <w:rPr>
          <w:rFonts w:ascii="Garamond" w:hAnsi="Garamond"/>
          <w:color w:val="000000" w:themeColor="text1"/>
          <w:sz w:val="24"/>
          <w:szCs w:val="24"/>
        </w:rPr>
        <w:t>_______________</w:t>
      </w:r>
    </w:p>
    <w:p w14:paraId="34B7C5BD" w14:textId="77777777" w:rsidR="00664B47" w:rsidRPr="007C6FA7" w:rsidRDefault="00664B47" w:rsidP="004956A5">
      <w:pPr>
        <w:spacing w:after="0" w:line="360" w:lineRule="auto"/>
        <w:rPr>
          <w:rFonts w:ascii="Garamond" w:hAnsi="Garamond"/>
          <w:color w:val="000000" w:themeColor="text1"/>
          <w:sz w:val="24"/>
          <w:szCs w:val="24"/>
        </w:rPr>
      </w:pPr>
    </w:p>
    <w:p w14:paraId="0929BFD3" w14:textId="77777777" w:rsidR="00F36ADB" w:rsidRDefault="00664B47" w:rsidP="00664B47">
      <w:pPr>
        <w:spacing w:after="0" w:line="360" w:lineRule="auto"/>
        <w:ind w:left="142" w:hanging="142"/>
        <w:rPr>
          <w:rFonts w:ascii="Garamond" w:hAnsi="Garamond"/>
          <w:color w:val="000000" w:themeColor="text1"/>
          <w:sz w:val="24"/>
          <w:szCs w:val="24"/>
        </w:rPr>
      </w:pPr>
      <w:r>
        <w:rPr>
          <w:rFonts w:ascii="Garamond" w:hAnsi="Garamond"/>
          <w:color w:val="000000" w:themeColor="text1"/>
          <w:sz w:val="24"/>
          <w:szCs w:val="24"/>
        </w:rPr>
        <w:t>*</w:t>
      </w:r>
      <w:r>
        <w:rPr>
          <w:rFonts w:ascii="Garamond" w:hAnsi="Garamond"/>
          <w:color w:val="000000" w:themeColor="text1"/>
          <w:sz w:val="24"/>
          <w:szCs w:val="24"/>
        </w:rPr>
        <w:tab/>
      </w:r>
      <w:r w:rsidR="002600D3">
        <w:rPr>
          <w:rFonts w:ascii="Garamond" w:hAnsi="Garamond"/>
          <w:color w:val="000000" w:themeColor="text1"/>
          <w:sz w:val="24"/>
          <w:szCs w:val="24"/>
        </w:rPr>
        <w:t>Corresponding author at: School of Psychology, Victoria University of Wellington, PO Box 600, Wellington, New Zealand</w:t>
      </w:r>
      <w:r>
        <w:rPr>
          <w:rFonts w:ascii="Garamond" w:hAnsi="Garamond"/>
          <w:color w:val="000000" w:themeColor="text1"/>
          <w:sz w:val="24"/>
          <w:szCs w:val="24"/>
        </w:rPr>
        <w:t xml:space="preserve"> 6140</w:t>
      </w:r>
      <w:r w:rsidR="002600D3">
        <w:rPr>
          <w:rFonts w:ascii="Garamond" w:hAnsi="Garamond"/>
          <w:color w:val="000000" w:themeColor="text1"/>
          <w:sz w:val="24"/>
          <w:szCs w:val="24"/>
        </w:rPr>
        <w:t>.</w:t>
      </w:r>
    </w:p>
    <w:p w14:paraId="21B0C52A" w14:textId="77777777" w:rsidR="002600D3" w:rsidRPr="007C6FA7" w:rsidRDefault="002600D3" w:rsidP="00664B47">
      <w:pPr>
        <w:spacing w:after="0" w:line="360" w:lineRule="auto"/>
        <w:ind w:left="142"/>
        <w:rPr>
          <w:rFonts w:ascii="Garamond" w:hAnsi="Garamond"/>
          <w:color w:val="000000" w:themeColor="text1"/>
          <w:sz w:val="24"/>
          <w:szCs w:val="24"/>
        </w:rPr>
      </w:pPr>
      <w:r>
        <w:rPr>
          <w:rFonts w:ascii="Garamond" w:hAnsi="Garamond"/>
          <w:color w:val="000000" w:themeColor="text1"/>
          <w:sz w:val="24"/>
          <w:szCs w:val="24"/>
        </w:rPr>
        <w:t xml:space="preserve">Email addresses: </w:t>
      </w:r>
      <w:hyperlink r:id="rId8" w:history="1">
        <w:r w:rsidRPr="00751D3E">
          <w:rPr>
            <w:rStyle w:val="Hyperlink"/>
            <w:rFonts w:ascii="Garamond" w:hAnsi="Garamond"/>
            <w:sz w:val="24"/>
            <w:szCs w:val="24"/>
          </w:rPr>
          <w:t>Jason.Low@vuw.ac.nz</w:t>
        </w:r>
      </w:hyperlink>
      <w:r>
        <w:rPr>
          <w:rFonts w:ascii="Garamond" w:hAnsi="Garamond"/>
          <w:color w:val="000000" w:themeColor="text1"/>
          <w:sz w:val="24"/>
          <w:szCs w:val="24"/>
        </w:rPr>
        <w:t xml:space="preserve"> (J. Low)</w:t>
      </w:r>
      <w:r w:rsidR="00664B47">
        <w:rPr>
          <w:rFonts w:ascii="Garamond" w:hAnsi="Garamond"/>
          <w:color w:val="000000" w:themeColor="text1"/>
          <w:sz w:val="24"/>
          <w:szCs w:val="24"/>
        </w:rPr>
        <w:t>,</w:t>
      </w:r>
      <w:r>
        <w:rPr>
          <w:rFonts w:ascii="Garamond" w:hAnsi="Garamond"/>
          <w:color w:val="000000" w:themeColor="text1"/>
          <w:sz w:val="24"/>
          <w:szCs w:val="24"/>
        </w:rPr>
        <w:t xml:space="preserve"> </w:t>
      </w:r>
      <w:hyperlink r:id="rId9" w:history="1">
        <w:r w:rsidRPr="00751D3E">
          <w:rPr>
            <w:rStyle w:val="Hyperlink"/>
            <w:rFonts w:ascii="Garamond" w:hAnsi="Garamond"/>
            <w:sz w:val="24"/>
            <w:szCs w:val="24"/>
          </w:rPr>
          <w:t>katheryn@lolux.net</w:t>
        </w:r>
      </w:hyperlink>
      <w:r>
        <w:rPr>
          <w:rFonts w:ascii="Garamond" w:hAnsi="Garamond"/>
          <w:color w:val="000000" w:themeColor="text1"/>
          <w:sz w:val="24"/>
          <w:szCs w:val="24"/>
        </w:rPr>
        <w:t xml:space="preserve"> (K. Edwards), </w:t>
      </w:r>
      <w:hyperlink r:id="rId10" w:history="1">
        <w:r w:rsidR="00664B47" w:rsidRPr="00751D3E">
          <w:rPr>
            <w:rStyle w:val="Hyperlink"/>
            <w:rFonts w:ascii="Garamond" w:hAnsi="Garamond"/>
            <w:sz w:val="24"/>
            <w:szCs w:val="24"/>
          </w:rPr>
          <w:t>s.butterfill@warwick.ac.uk</w:t>
        </w:r>
      </w:hyperlink>
      <w:r w:rsidR="00664B47">
        <w:rPr>
          <w:rFonts w:ascii="Garamond" w:hAnsi="Garamond"/>
          <w:color w:val="000000" w:themeColor="text1"/>
          <w:sz w:val="24"/>
          <w:szCs w:val="24"/>
        </w:rPr>
        <w:t xml:space="preserve"> (S. Butterfill)</w:t>
      </w:r>
    </w:p>
    <w:p w14:paraId="1588A8FD" w14:textId="77777777" w:rsidR="00F36ADB" w:rsidRPr="007C6FA7" w:rsidRDefault="00F36ADB" w:rsidP="004956A5">
      <w:pPr>
        <w:spacing w:after="0" w:line="360" w:lineRule="auto"/>
        <w:rPr>
          <w:rFonts w:ascii="Garamond" w:hAnsi="Garamond"/>
          <w:color w:val="000000" w:themeColor="text1"/>
          <w:sz w:val="24"/>
          <w:szCs w:val="24"/>
        </w:rPr>
      </w:pPr>
    </w:p>
    <w:p w14:paraId="36C7A563" w14:textId="77777777" w:rsidR="00F36ADB" w:rsidRPr="007C6FA7" w:rsidRDefault="00F36ADB" w:rsidP="004956A5">
      <w:pPr>
        <w:spacing w:after="0" w:line="360" w:lineRule="auto"/>
        <w:rPr>
          <w:rFonts w:ascii="Garamond" w:hAnsi="Garamond"/>
          <w:color w:val="000000" w:themeColor="text1"/>
          <w:sz w:val="24"/>
          <w:szCs w:val="24"/>
        </w:rPr>
      </w:pPr>
    </w:p>
    <w:p w14:paraId="242098A4" w14:textId="77777777" w:rsidR="00F36ADB"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lastRenderedPageBreak/>
        <w:t xml:space="preserve">1. </w:t>
      </w:r>
      <w:r w:rsidR="00F36ADB" w:rsidRPr="007C6FA7">
        <w:rPr>
          <w:rFonts w:ascii="Garamond" w:hAnsi="Garamond"/>
          <w:b/>
          <w:bCs/>
          <w:color w:val="000000" w:themeColor="text1"/>
          <w:sz w:val="24"/>
          <w:szCs w:val="24"/>
        </w:rPr>
        <w:t>Introduction</w:t>
      </w:r>
    </w:p>
    <w:p w14:paraId="118C7E9C"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Tracking what is likely to happen in dynamic social situations is inherently challenging, and</w:t>
      </w:r>
      <w:r w:rsidR="006313E5"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because observing others activates our own motor systems</w:t>
      </w:r>
      <w:r w:rsidR="006313E5" w:rsidRPr="007C6FA7">
        <w:rPr>
          <w:rFonts w:ascii="Garamond" w:hAnsi="Garamond"/>
          <w:color w:val="000000" w:themeColor="text1"/>
          <w:sz w:val="24"/>
          <w:szCs w:val="24"/>
        </w:rPr>
        <w:t>—</w:t>
      </w:r>
      <w:r w:rsidRPr="007C6FA7">
        <w:rPr>
          <w:rFonts w:ascii="Garamond" w:hAnsi="Garamond"/>
          <w:color w:val="000000" w:themeColor="text1"/>
          <w:sz w:val="24"/>
          <w:szCs w:val="24"/>
        </w:rPr>
        <w:t xml:space="preserve">one view is that motor representations facilitate action and social understanding. Converging evidence revealed through brain imaging, transcranial magnetic stimulation (TMS), and reaction times suggests that observation of an agent’s action leads to activation of a corresponding motor representation in the observer (as reviewed by Rizzolatti &amp; Sinigaglia, 2016). Neuroimaging studies support that the observation of actions done by others triggers activity in the motor execution-related brain areas that includes the ventral premotor and inferior parietal cortices (Cattaneo &amp; Rizzolatti, 2009; Rizzolatti, Fogassi &amp; Gallese, 2009). Consistent with imaging data, studies applying magnetic stimulation to the motor cortex during observation of reach-to-grasp actions reveal increased excitability in those parts of the motor cortex that correspond to the observed movement. For example, when adults watch another individual grasp an object, motor evoked potentials triggered by the stimulation are elevated in the very same muscles that would be active if the observers were </w:t>
      </w:r>
      <w:r w:rsidR="00CF6CB1" w:rsidRPr="007C6FA7">
        <w:rPr>
          <w:rFonts w:ascii="Garamond" w:hAnsi="Garamond"/>
          <w:color w:val="000000" w:themeColor="text1"/>
          <w:sz w:val="24"/>
          <w:szCs w:val="24"/>
        </w:rPr>
        <w:t>making</w:t>
      </w:r>
      <w:r w:rsidRPr="007C6FA7">
        <w:rPr>
          <w:rFonts w:ascii="Garamond" w:hAnsi="Garamond"/>
          <w:color w:val="000000" w:themeColor="text1"/>
          <w:sz w:val="24"/>
          <w:szCs w:val="24"/>
        </w:rPr>
        <w:t xml:space="preserve"> that grasping action (Fadiga, Fogassi, Pavesi, &amp; Rizzolatti, 1995; Urgesi, Moro, Candidi, &amp; Aglioti, 2006). </w:t>
      </w:r>
      <w:r w:rsidRPr="00DD22E5">
        <w:rPr>
          <w:rFonts w:ascii="Garamond" w:hAnsi="Garamond"/>
          <w:color w:val="000000" w:themeColor="text1"/>
          <w:sz w:val="24"/>
          <w:szCs w:val="24"/>
          <w:highlight w:val="yellow"/>
          <w:rPrChange w:id="2" w:author="s" w:date="2020-01-23T18:26:00Z">
            <w:rPr>
              <w:rFonts w:ascii="Garamond" w:hAnsi="Garamond"/>
              <w:color w:val="000000" w:themeColor="text1"/>
              <w:sz w:val="24"/>
              <w:szCs w:val="24"/>
            </w:rPr>
          </w:rPrChange>
        </w:rPr>
        <w:t>Most importantly for the present study, behavioural studies profiling reaction-time benefits on motor priming tasks indicate that movement observation (a task-irrelevant stimulus showing an agent lifting her index finger, for instance</w:t>
      </w:r>
      <w:bookmarkStart w:id="3" w:name="OLE_LINK13"/>
      <w:bookmarkStart w:id="4" w:name="OLE_LINK14"/>
      <w:r w:rsidRPr="00DD22E5">
        <w:rPr>
          <w:rFonts w:ascii="Garamond" w:hAnsi="Garamond"/>
          <w:color w:val="000000" w:themeColor="text1"/>
          <w:sz w:val="24"/>
          <w:szCs w:val="24"/>
          <w:highlight w:val="yellow"/>
          <w:rPrChange w:id="5" w:author="s" w:date="2020-01-23T18:26:00Z">
            <w:rPr>
              <w:rFonts w:ascii="Garamond" w:hAnsi="Garamond"/>
              <w:color w:val="000000" w:themeColor="text1"/>
              <w:sz w:val="24"/>
              <w:szCs w:val="24"/>
            </w:rPr>
          </w:rPrChange>
        </w:rPr>
        <w:t xml:space="preserve">) can accelerate our execution of the same action and decelerate our execution of an incompatible action (Brass, Bekkering, Wohlschlager, &amp; Prinz, 2000; </w:t>
      </w:r>
      <w:proofErr w:type="spellStart"/>
      <w:r w:rsidRPr="00DD22E5">
        <w:rPr>
          <w:rFonts w:ascii="Garamond" w:hAnsi="Garamond"/>
          <w:color w:val="000000" w:themeColor="text1"/>
          <w:sz w:val="24"/>
          <w:szCs w:val="24"/>
          <w:highlight w:val="yellow"/>
          <w:rPrChange w:id="6" w:author="s" w:date="2020-01-23T18:26:00Z">
            <w:rPr>
              <w:rFonts w:ascii="Garamond" w:hAnsi="Garamond"/>
              <w:color w:val="000000" w:themeColor="text1"/>
              <w:sz w:val="24"/>
              <w:szCs w:val="24"/>
            </w:rPr>
          </w:rPrChange>
        </w:rPr>
        <w:t>Cracco</w:t>
      </w:r>
      <w:proofErr w:type="spellEnd"/>
      <w:r w:rsidRPr="00DD22E5">
        <w:rPr>
          <w:rFonts w:ascii="Garamond" w:hAnsi="Garamond"/>
          <w:color w:val="000000" w:themeColor="text1"/>
          <w:sz w:val="24"/>
          <w:szCs w:val="24"/>
          <w:highlight w:val="yellow"/>
          <w:rPrChange w:id="7" w:author="s" w:date="2020-01-23T18:26:00Z">
            <w:rPr>
              <w:rFonts w:ascii="Garamond" w:hAnsi="Garamond"/>
              <w:color w:val="000000" w:themeColor="text1"/>
              <w:sz w:val="24"/>
              <w:szCs w:val="24"/>
            </w:rPr>
          </w:rPrChange>
        </w:rPr>
        <w:t xml:space="preserve">, </w:t>
      </w:r>
      <w:proofErr w:type="spellStart"/>
      <w:r w:rsidRPr="00DD22E5">
        <w:rPr>
          <w:rFonts w:ascii="Garamond" w:hAnsi="Garamond"/>
          <w:color w:val="000000" w:themeColor="text1"/>
          <w:sz w:val="24"/>
          <w:szCs w:val="24"/>
          <w:highlight w:val="yellow"/>
          <w:rPrChange w:id="8" w:author="s" w:date="2020-01-23T18:26:00Z">
            <w:rPr>
              <w:rFonts w:ascii="Garamond" w:hAnsi="Garamond"/>
              <w:color w:val="000000" w:themeColor="text1"/>
              <w:sz w:val="24"/>
              <w:szCs w:val="24"/>
            </w:rPr>
          </w:rPrChange>
        </w:rPr>
        <w:t>Bardi</w:t>
      </w:r>
      <w:proofErr w:type="spellEnd"/>
      <w:r w:rsidRPr="00DD22E5">
        <w:rPr>
          <w:rFonts w:ascii="Garamond" w:hAnsi="Garamond"/>
          <w:color w:val="000000" w:themeColor="text1"/>
          <w:sz w:val="24"/>
          <w:szCs w:val="24"/>
          <w:highlight w:val="yellow"/>
          <w:rPrChange w:id="9" w:author="s" w:date="2020-01-23T18:26:00Z">
            <w:rPr>
              <w:rFonts w:ascii="Garamond" w:hAnsi="Garamond"/>
              <w:color w:val="000000" w:themeColor="text1"/>
              <w:sz w:val="24"/>
              <w:szCs w:val="24"/>
            </w:rPr>
          </w:rPrChange>
        </w:rPr>
        <w:t xml:space="preserve">, </w:t>
      </w:r>
      <w:proofErr w:type="spellStart"/>
      <w:r w:rsidRPr="00DD22E5">
        <w:rPr>
          <w:rFonts w:ascii="Garamond" w:hAnsi="Garamond"/>
          <w:color w:val="000000" w:themeColor="text1"/>
          <w:sz w:val="24"/>
          <w:szCs w:val="24"/>
          <w:highlight w:val="yellow"/>
          <w:rPrChange w:id="10" w:author="s" w:date="2020-01-23T18:26:00Z">
            <w:rPr>
              <w:rFonts w:ascii="Garamond" w:hAnsi="Garamond"/>
              <w:color w:val="000000" w:themeColor="text1"/>
              <w:sz w:val="24"/>
              <w:szCs w:val="24"/>
            </w:rPr>
          </w:rPrChange>
        </w:rPr>
        <w:t>Desmet</w:t>
      </w:r>
      <w:proofErr w:type="spellEnd"/>
      <w:r w:rsidRPr="00DD22E5">
        <w:rPr>
          <w:rFonts w:ascii="Garamond" w:hAnsi="Garamond"/>
          <w:color w:val="000000" w:themeColor="text1"/>
          <w:sz w:val="24"/>
          <w:szCs w:val="24"/>
          <w:highlight w:val="yellow"/>
          <w:rPrChange w:id="11" w:author="s" w:date="2020-01-23T18:26:00Z">
            <w:rPr>
              <w:rFonts w:ascii="Garamond" w:hAnsi="Garamond"/>
              <w:color w:val="000000" w:themeColor="text1"/>
              <w:sz w:val="24"/>
              <w:szCs w:val="24"/>
            </w:rPr>
          </w:rPrChange>
        </w:rPr>
        <w:t xml:space="preserve">, </w:t>
      </w:r>
      <w:proofErr w:type="spellStart"/>
      <w:r w:rsidRPr="00DD22E5">
        <w:rPr>
          <w:rFonts w:ascii="Garamond" w:hAnsi="Garamond"/>
          <w:color w:val="000000" w:themeColor="text1"/>
          <w:sz w:val="24"/>
          <w:szCs w:val="24"/>
          <w:highlight w:val="yellow"/>
          <w:rPrChange w:id="12" w:author="s" w:date="2020-01-23T18:26:00Z">
            <w:rPr>
              <w:rFonts w:ascii="Garamond" w:hAnsi="Garamond"/>
              <w:color w:val="000000" w:themeColor="text1"/>
              <w:sz w:val="24"/>
              <w:szCs w:val="24"/>
            </w:rPr>
          </w:rPrChange>
        </w:rPr>
        <w:t>Genschow</w:t>
      </w:r>
      <w:proofErr w:type="spellEnd"/>
      <w:r w:rsidRPr="00DD22E5">
        <w:rPr>
          <w:rFonts w:ascii="Garamond" w:hAnsi="Garamond"/>
          <w:color w:val="000000" w:themeColor="text1"/>
          <w:sz w:val="24"/>
          <w:szCs w:val="24"/>
          <w:highlight w:val="yellow"/>
          <w:rPrChange w:id="13" w:author="s" w:date="2020-01-23T18:26:00Z">
            <w:rPr>
              <w:rFonts w:ascii="Garamond" w:hAnsi="Garamond"/>
              <w:color w:val="000000" w:themeColor="text1"/>
              <w:sz w:val="24"/>
              <w:szCs w:val="24"/>
            </w:rPr>
          </w:rPrChange>
        </w:rPr>
        <w:t xml:space="preserve">, </w:t>
      </w:r>
      <w:proofErr w:type="spellStart"/>
      <w:r w:rsidRPr="00DD22E5">
        <w:rPr>
          <w:rFonts w:ascii="Garamond" w:hAnsi="Garamond"/>
          <w:color w:val="000000" w:themeColor="text1"/>
          <w:sz w:val="24"/>
          <w:szCs w:val="24"/>
          <w:highlight w:val="yellow"/>
          <w:rPrChange w:id="14" w:author="s" w:date="2020-01-23T18:26:00Z">
            <w:rPr>
              <w:rFonts w:ascii="Garamond" w:hAnsi="Garamond"/>
              <w:color w:val="000000" w:themeColor="text1"/>
              <w:sz w:val="24"/>
              <w:szCs w:val="24"/>
            </w:rPr>
          </w:rPrChange>
        </w:rPr>
        <w:t>Rigoni</w:t>
      </w:r>
      <w:proofErr w:type="spellEnd"/>
      <w:r w:rsidRPr="00DD22E5">
        <w:rPr>
          <w:rFonts w:ascii="Garamond" w:hAnsi="Garamond"/>
          <w:color w:val="000000" w:themeColor="text1"/>
          <w:sz w:val="24"/>
          <w:szCs w:val="24"/>
          <w:highlight w:val="yellow"/>
          <w:rPrChange w:id="15" w:author="s" w:date="2020-01-23T18:26:00Z">
            <w:rPr>
              <w:rFonts w:ascii="Garamond" w:hAnsi="Garamond"/>
              <w:color w:val="000000" w:themeColor="text1"/>
              <w:sz w:val="24"/>
              <w:szCs w:val="24"/>
            </w:rPr>
          </w:rPrChange>
        </w:rPr>
        <w:t xml:space="preserve">, De </w:t>
      </w:r>
      <w:proofErr w:type="spellStart"/>
      <w:r w:rsidRPr="00DD22E5">
        <w:rPr>
          <w:rFonts w:ascii="Garamond" w:hAnsi="Garamond"/>
          <w:color w:val="000000" w:themeColor="text1"/>
          <w:sz w:val="24"/>
          <w:szCs w:val="24"/>
          <w:highlight w:val="yellow"/>
          <w:rPrChange w:id="16" w:author="s" w:date="2020-01-23T18:26:00Z">
            <w:rPr>
              <w:rFonts w:ascii="Garamond" w:hAnsi="Garamond"/>
              <w:color w:val="000000" w:themeColor="text1"/>
              <w:sz w:val="24"/>
              <w:szCs w:val="24"/>
            </w:rPr>
          </w:rPrChange>
        </w:rPr>
        <w:t>Coster</w:t>
      </w:r>
      <w:proofErr w:type="spellEnd"/>
      <w:r w:rsidRPr="00DD22E5">
        <w:rPr>
          <w:rFonts w:ascii="Garamond" w:hAnsi="Garamond"/>
          <w:color w:val="000000" w:themeColor="text1"/>
          <w:sz w:val="24"/>
          <w:szCs w:val="24"/>
          <w:highlight w:val="yellow"/>
          <w:rPrChange w:id="17" w:author="s" w:date="2020-01-23T18:26:00Z">
            <w:rPr>
              <w:rFonts w:ascii="Garamond" w:hAnsi="Garamond"/>
              <w:color w:val="000000" w:themeColor="text1"/>
              <w:sz w:val="24"/>
              <w:szCs w:val="24"/>
            </w:rPr>
          </w:rPrChange>
        </w:rPr>
        <w:t>, et al., 2018)</w:t>
      </w:r>
      <w:bookmarkEnd w:id="3"/>
      <w:bookmarkEnd w:id="4"/>
      <w:r w:rsidRPr="00DD22E5">
        <w:rPr>
          <w:rFonts w:ascii="Garamond" w:hAnsi="Garamond"/>
          <w:color w:val="000000" w:themeColor="text1"/>
          <w:sz w:val="24"/>
          <w:szCs w:val="24"/>
          <w:highlight w:val="yellow"/>
          <w:rPrChange w:id="18" w:author="s" w:date="2020-01-23T18:26:00Z">
            <w:rPr>
              <w:rFonts w:ascii="Garamond" w:hAnsi="Garamond"/>
              <w:color w:val="000000" w:themeColor="text1"/>
              <w:sz w:val="24"/>
              <w:szCs w:val="24"/>
            </w:rPr>
          </w:rPrChange>
        </w:rPr>
        <w:t>.</w:t>
      </w:r>
    </w:p>
    <w:p w14:paraId="55E1CE88"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Tracking others’ behaviour involves being sensitive not just to an action itself but also to the context of an action. There is evidence suggesting that our motor system can </w:t>
      </w:r>
      <w:r w:rsidR="00206D68" w:rsidRPr="007C6FA7">
        <w:rPr>
          <w:rFonts w:ascii="Garamond" w:hAnsi="Garamond"/>
          <w:color w:val="000000" w:themeColor="text1"/>
          <w:sz w:val="24"/>
          <w:szCs w:val="24"/>
        </w:rPr>
        <w:t>code</w:t>
      </w:r>
      <w:r w:rsidRPr="007C6FA7">
        <w:rPr>
          <w:rFonts w:ascii="Garamond" w:hAnsi="Garamond"/>
          <w:color w:val="000000" w:themeColor="text1"/>
          <w:sz w:val="24"/>
          <w:szCs w:val="24"/>
        </w:rPr>
        <w:t xml:space="preserve"> the context in which specific actions are embedded. Iacoboni, Molnar-Szakacs, Gallese, Buccino, and Massiota (2005) monitored adults’ brain </w:t>
      </w:r>
      <w:r w:rsidR="00206D68" w:rsidRPr="007C6FA7">
        <w:rPr>
          <w:rFonts w:ascii="Garamond" w:hAnsi="Garamond"/>
          <w:color w:val="000000" w:themeColor="text1"/>
          <w:sz w:val="24"/>
          <w:szCs w:val="24"/>
        </w:rPr>
        <w:t>activations</w:t>
      </w:r>
      <w:r w:rsidRPr="007C6FA7">
        <w:rPr>
          <w:rFonts w:ascii="Garamond" w:hAnsi="Garamond"/>
          <w:color w:val="000000" w:themeColor="text1"/>
          <w:sz w:val="24"/>
          <w:szCs w:val="24"/>
        </w:rPr>
        <w:t xml:space="preserve"> as participants watched three types of movies: clips of different background contexts (cup, teapot and plate of food arranged as if someone was about to have breakfast, or had finished); clips of a hand physically executing different grips (precision or whole-hand) to grasp a cup without context; and clips of a hand physically executing different grips to grasp a cup in the different contexts. The imaging data showed that the condition where participants witnessed grasping actions in embedded contexts, compared to the other conditions, elicited higher cortical motor activations. The results suggest motor representations can code more complex goal outcomes (grasp for drinking, grasp for putting away) of which the immediate action is a part.</w:t>
      </w:r>
    </w:p>
    <w:p w14:paraId="52BD2985"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lastRenderedPageBreak/>
        <w:t xml:space="preserve">     Motor representations can carry information about the features of a situation even in the absence of any movement towards a target object. Costantini, Ambrosini, Tieri, Sinigaglia and Committeri (2010) required participants to execute a grip with either their left or right hand upon the presentation of a task-irrelevant go-signal (a virtual mug with its handle aligned to the left or right). The researchers found that elicitation of a spatial alignment effect—faster responding when the required hand to execute the motor act was compatible with the orientation of the mug handle—depended on the apparent possibility for participants to interact with the virtual object. The spatial alignment effect was elicited when the virtual mug appeared in near reachable space where it could be apparently acted upon by participants. In a follow-up study, Costantini, Committeri and Sinigaglia (2011) found that a bystander’s space constraints for potential action could also modulate participants’ own motor behaviour; the spatial alignment effect occurred also when the mug was presented outside the reaching space of the participants but within the reaching space of a computer avatar. The findings suggest that motor activations can be deployed even without watching movements being </w:t>
      </w:r>
      <w:r w:rsidR="00696A71" w:rsidRPr="007C6FA7">
        <w:rPr>
          <w:rFonts w:ascii="Garamond" w:hAnsi="Garamond"/>
          <w:color w:val="000000" w:themeColor="text1"/>
          <w:sz w:val="24"/>
          <w:szCs w:val="24"/>
        </w:rPr>
        <w:t>performed</w:t>
      </w:r>
      <w:r w:rsidRPr="007C6FA7">
        <w:rPr>
          <w:rFonts w:ascii="Garamond" w:hAnsi="Garamond"/>
          <w:color w:val="000000" w:themeColor="text1"/>
          <w:sz w:val="24"/>
          <w:szCs w:val="24"/>
        </w:rPr>
        <w:t xml:space="preserve">, such that anticipating someone else’s potential action can excite planning and control of actions in the observer to influence task performance. </w:t>
      </w:r>
    </w:p>
    <w:p w14:paraId="3DEEC5A8" w14:textId="77777777" w:rsidR="003D4BF3" w:rsidRPr="007C6FA7" w:rsidRDefault="00016F64" w:rsidP="003D4BF3">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CF4674" w:rsidRPr="007C6FA7">
        <w:rPr>
          <w:rFonts w:ascii="Garamond" w:hAnsi="Garamond"/>
          <w:color w:val="000000" w:themeColor="text1"/>
          <w:sz w:val="24"/>
          <w:szCs w:val="24"/>
        </w:rPr>
        <w:t>Costantini and colleagues’ (2011) findings</w:t>
      </w:r>
      <w:r w:rsidRPr="007C6FA7">
        <w:rPr>
          <w:rFonts w:ascii="Garamond" w:hAnsi="Garamond"/>
          <w:color w:val="000000" w:themeColor="text1"/>
          <w:sz w:val="24"/>
          <w:szCs w:val="24"/>
        </w:rPr>
        <w:t xml:space="preserve"> that graspable object</w:t>
      </w:r>
      <w:r w:rsidR="00074917" w:rsidRPr="007C6FA7">
        <w:rPr>
          <w:rFonts w:ascii="Garamond" w:hAnsi="Garamond"/>
          <w:color w:val="000000" w:themeColor="text1"/>
          <w:sz w:val="24"/>
          <w:szCs w:val="24"/>
        </w:rPr>
        <w:t>s</w:t>
      </w:r>
      <w:r w:rsidR="00313004"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potentially ready to an agent’s hand prime</w:t>
      </w:r>
      <w:r w:rsidR="00C66628" w:rsidRPr="007C6FA7">
        <w:rPr>
          <w:rFonts w:ascii="Garamond" w:hAnsi="Garamond"/>
          <w:color w:val="000000" w:themeColor="text1"/>
          <w:sz w:val="24"/>
          <w:szCs w:val="24"/>
        </w:rPr>
        <w:t xml:space="preserve"> the</w:t>
      </w:r>
      <w:r w:rsidRPr="007C6FA7">
        <w:rPr>
          <w:rFonts w:ascii="Garamond" w:hAnsi="Garamond"/>
          <w:color w:val="000000" w:themeColor="text1"/>
          <w:sz w:val="24"/>
          <w:szCs w:val="24"/>
        </w:rPr>
        <w:t xml:space="preserve"> execution of participants’ </w:t>
      </w:r>
      <w:r w:rsidR="00206D68" w:rsidRPr="007C6FA7">
        <w:rPr>
          <w:rFonts w:ascii="Garamond" w:hAnsi="Garamond"/>
          <w:color w:val="000000" w:themeColor="text1"/>
          <w:sz w:val="24"/>
          <w:szCs w:val="24"/>
        </w:rPr>
        <w:t xml:space="preserve">own </w:t>
      </w:r>
      <w:r w:rsidRPr="007C6FA7">
        <w:rPr>
          <w:rFonts w:ascii="Garamond" w:hAnsi="Garamond"/>
          <w:color w:val="000000" w:themeColor="text1"/>
          <w:sz w:val="24"/>
          <w:szCs w:val="24"/>
        </w:rPr>
        <w:t xml:space="preserve">hand </w:t>
      </w:r>
      <w:r w:rsidR="00CF4674" w:rsidRPr="007C6FA7">
        <w:rPr>
          <w:rFonts w:ascii="Garamond" w:hAnsi="Garamond"/>
          <w:color w:val="000000" w:themeColor="text1"/>
          <w:sz w:val="24"/>
          <w:szCs w:val="24"/>
        </w:rPr>
        <w:t>movements</w:t>
      </w:r>
      <w:r w:rsidR="003D4BF3" w:rsidRPr="007C6FA7">
        <w:rPr>
          <w:rFonts w:ascii="Garamond" w:hAnsi="Garamond"/>
          <w:color w:val="000000" w:themeColor="text1"/>
          <w:sz w:val="24"/>
          <w:szCs w:val="24"/>
        </w:rPr>
        <w:t xml:space="preserve"> </w:t>
      </w:r>
      <w:r w:rsidR="003B5993" w:rsidRPr="007C6FA7">
        <w:rPr>
          <w:rFonts w:ascii="Garamond" w:hAnsi="Garamond"/>
          <w:color w:val="000000" w:themeColor="text1"/>
          <w:sz w:val="24"/>
          <w:szCs w:val="24"/>
        </w:rPr>
        <w:t>might suggest</w:t>
      </w:r>
      <w:r w:rsidR="00CF4674" w:rsidRPr="007C6FA7">
        <w:rPr>
          <w:rFonts w:ascii="Garamond" w:hAnsi="Garamond"/>
          <w:color w:val="000000" w:themeColor="text1"/>
          <w:sz w:val="24"/>
          <w:szCs w:val="24"/>
        </w:rPr>
        <w:t xml:space="preserve"> </w:t>
      </w:r>
      <w:r w:rsidR="00074917" w:rsidRPr="007C6FA7">
        <w:rPr>
          <w:rFonts w:ascii="Garamond" w:hAnsi="Garamond"/>
          <w:color w:val="000000" w:themeColor="text1"/>
          <w:sz w:val="24"/>
          <w:szCs w:val="24"/>
        </w:rPr>
        <w:t xml:space="preserve">that </w:t>
      </w:r>
      <w:r w:rsidRPr="007C6FA7">
        <w:rPr>
          <w:rFonts w:ascii="Garamond" w:hAnsi="Garamond"/>
          <w:color w:val="000000" w:themeColor="text1"/>
          <w:sz w:val="24"/>
          <w:szCs w:val="24"/>
        </w:rPr>
        <w:t xml:space="preserve">some motor </w:t>
      </w:r>
      <w:r w:rsidR="00CF4674" w:rsidRPr="007C6FA7">
        <w:rPr>
          <w:rFonts w:ascii="Garamond" w:hAnsi="Garamond"/>
          <w:color w:val="000000" w:themeColor="text1"/>
          <w:sz w:val="24"/>
          <w:szCs w:val="24"/>
        </w:rPr>
        <w:t>programmes</w:t>
      </w:r>
      <w:r w:rsidRPr="007C6FA7">
        <w:rPr>
          <w:rFonts w:ascii="Garamond" w:hAnsi="Garamond"/>
          <w:color w:val="000000" w:themeColor="text1"/>
          <w:sz w:val="24"/>
          <w:szCs w:val="24"/>
        </w:rPr>
        <w:t xml:space="preserve"> can be </w:t>
      </w:r>
      <w:r w:rsidR="00C353FB" w:rsidRPr="007C6FA7">
        <w:rPr>
          <w:rFonts w:ascii="Garamond" w:hAnsi="Garamond"/>
          <w:color w:val="000000" w:themeColor="text1"/>
          <w:sz w:val="24"/>
          <w:szCs w:val="24"/>
        </w:rPr>
        <w:t>relatively</w:t>
      </w:r>
      <w:r w:rsidRPr="007C6FA7">
        <w:rPr>
          <w:rFonts w:ascii="Garamond" w:hAnsi="Garamond"/>
          <w:color w:val="000000" w:themeColor="text1"/>
          <w:sz w:val="24"/>
          <w:szCs w:val="24"/>
        </w:rPr>
        <w:t xml:space="preserve"> effector specific. </w:t>
      </w:r>
      <w:r w:rsidR="00746D10" w:rsidRPr="007C6FA7">
        <w:rPr>
          <w:rFonts w:ascii="Garamond" w:hAnsi="Garamond"/>
          <w:color w:val="000000" w:themeColor="text1"/>
          <w:sz w:val="24"/>
          <w:szCs w:val="24"/>
        </w:rPr>
        <w:t xml:space="preserve">That </w:t>
      </w:r>
      <w:r w:rsidR="00972A34" w:rsidRPr="007C6FA7">
        <w:rPr>
          <w:rFonts w:ascii="Garamond" w:hAnsi="Garamond"/>
          <w:color w:val="000000" w:themeColor="text1"/>
          <w:sz w:val="24"/>
          <w:szCs w:val="24"/>
        </w:rPr>
        <w:t>s</w:t>
      </w:r>
      <w:r w:rsidR="00746D10" w:rsidRPr="007C6FA7">
        <w:rPr>
          <w:rFonts w:ascii="Garamond" w:hAnsi="Garamond"/>
          <w:color w:val="000000" w:themeColor="text1"/>
          <w:sz w:val="24"/>
          <w:szCs w:val="24"/>
        </w:rPr>
        <w:t>aid</w:t>
      </w:r>
      <w:r w:rsidR="003D4BF3" w:rsidRPr="007C6FA7">
        <w:rPr>
          <w:rFonts w:ascii="Garamond" w:hAnsi="Garamond"/>
          <w:color w:val="000000" w:themeColor="text1"/>
          <w:sz w:val="24"/>
          <w:szCs w:val="24"/>
        </w:rPr>
        <w:t xml:space="preserve">, </w:t>
      </w:r>
      <w:r w:rsidR="003B5993" w:rsidRPr="007C6FA7">
        <w:rPr>
          <w:rFonts w:ascii="Garamond" w:hAnsi="Garamond"/>
          <w:color w:val="000000" w:themeColor="text1"/>
          <w:sz w:val="24"/>
          <w:szCs w:val="24"/>
        </w:rPr>
        <w:t>Costantini and colleagues remind readers that there can be</w:t>
      </w:r>
      <w:r w:rsidR="003D4BF3" w:rsidRPr="007C6FA7">
        <w:rPr>
          <w:rFonts w:ascii="Garamond" w:hAnsi="Garamond"/>
          <w:color w:val="000000" w:themeColor="text1"/>
          <w:sz w:val="24"/>
          <w:szCs w:val="24"/>
        </w:rPr>
        <w:t xml:space="preserve"> different </w:t>
      </w:r>
      <w:r w:rsidR="00CF6CB1" w:rsidRPr="007C6FA7">
        <w:rPr>
          <w:rFonts w:ascii="Garamond" w:hAnsi="Garamond"/>
          <w:color w:val="000000" w:themeColor="text1"/>
          <w:sz w:val="24"/>
          <w:szCs w:val="24"/>
        </w:rPr>
        <w:t xml:space="preserve">levels of </w:t>
      </w:r>
      <w:r w:rsidR="003D4BF3" w:rsidRPr="007C6FA7">
        <w:rPr>
          <w:rFonts w:ascii="Garamond" w:hAnsi="Garamond"/>
          <w:color w:val="000000" w:themeColor="text1"/>
          <w:sz w:val="24"/>
          <w:szCs w:val="24"/>
        </w:rPr>
        <w:t>motor coding during action observation (</w:t>
      </w:r>
      <w:r w:rsidR="003B5993" w:rsidRPr="007C6FA7">
        <w:rPr>
          <w:rFonts w:ascii="Garamond" w:hAnsi="Garamond"/>
          <w:color w:val="000000" w:themeColor="text1"/>
          <w:sz w:val="24"/>
          <w:szCs w:val="24"/>
        </w:rPr>
        <w:t xml:space="preserve">see also </w:t>
      </w:r>
      <w:r w:rsidR="003D4BF3" w:rsidRPr="007C6FA7">
        <w:rPr>
          <w:rFonts w:ascii="Garamond" w:hAnsi="Garamond"/>
          <w:color w:val="000000" w:themeColor="text1"/>
          <w:sz w:val="24"/>
          <w:szCs w:val="24"/>
        </w:rPr>
        <w:t>Grafton &amp; Hamilton, 2007; Rizzolatti &amp; Sinigaglia, 2010). Whilst some motor representations can map the low-level parameters that compose action (patterns of bodily configurations, joint displacements or muscle activations</w:t>
      </w:r>
      <w:r w:rsidR="00685EA8">
        <w:rPr>
          <w:rFonts w:ascii="Garamond" w:hAnsi="Garamond"/>
          <w:color w:val="000000" w:themeColor="text1"/>
          <w:sz w:val="24"/>
          <w:szCs w:val="24"/>
        </w:rPr>
        <w:t xml:space="preserve">; </w:t>
      </w:r>
      <w:proofErr w:type="spellStart"/>
      <w:r w:rsidR="003D4BF3" w:rsidRPr="007C6FA7">
        <w:rPr>
          <w:rFonts w:ascii="Garamond" w:hAnsi="Garamond"/>
          <w:color w:val="000000" w:themeColor="text1"/>
          <w:sz w:val="24"/>
          <w:szCs w:val="24"/>
        </w:rPr>
        <w:t>Fadiga</w:t>
      </w:r>
      <w:proofErr w:type="spellEnd"/>
      <w:r w:rsidR="003D4BF3" w:rsidRPr="007C6FA7">
        <w:rPr>
          <w:rFonts w:ascii="Garamond" w:hAnsi="Garamond"/>
          <w:color w:val="000000" w:themeColor="text1"/>
          <w:sz w:val="24"/>
          <w:szCs w:val="24"/>
        </w:rPr>
        <w:t xml:space="preserve">, </w:t>
      </w:r>
      <w:proofErr w:type="spellStart"/>
      <w:r w:rsidR="003D4BF3" w:rsidRPr="007C6FA7">
        <w:rPr>
          <w:rFonts w:ascii="Garamond" w:hAnsi="Garamond"/>
          <w:color w:val="000000" w:themeColor="text1"/>
          <w:sz w:val="24"/>
          <w:szCs w:val="24"/>
        </w:rPr>
        <w:t>Craighero</w:t>
      </w:r>
      <w:proofErr w:type="spellEnd"/>
      <w:r w:rsidR="003D4BF3" w:rsidRPr="007C6FA7">
        <w:rPr>
          <w:rFonts w:ascii="Garamond" w:hAnsi="Garamond"/>
          <w:color w:val="000000" w:themeColor="text1"/>
          <w:sz w:val="24"/>
          <w:szCs w:val="24"/>
        </w:rPr>
        <w:t xml:space="preserve">, &amp; Oliver, 2005), others can selectively carry information relating to the goal of an agent’s action (i.e., the anticipated or observed outcomes to which another’s purposive behaviour </w:t>
      </w:r>
      <w:r w:rsidR="00CF6CB1" w:rsidRPr="007C6FA7">
        <w:rPr>
          <w:rFonts w:ascii="Garamond" w:hAnsi="Garamond"/>
          <w:color w:val="000000" w:themeColor="text1"/>
          <w:sz w:val="24"/>
          <w:szCs w:val="24"/>
        </w:rPr>
        <w:t>may be</w:t>
      </w:r>
      <w:r w:rsidR="003D4BF3" w:rsidRPr="007C6FA7">
        <w:rPr>
          <w:rFonts w:ascii="Garamond" w:hAnsi="Garamond"/>
          <w:color w:val="000000" w:themeColor="text1"/>
          <w:sz w:val="24"/>
          <w:szCs w:val="24"/>
        </w:rPr>
        <w:t xml:space="preserve"> directed). There are TMS data indicating that motor representations code the goal of an agent’s tool-mediated behaviour and not necessarily the muscular pattern required to perform the movement, and that virtual lesions to the ventral premotor cortex impair judgments about the outcomes that bodily actions are directed </w:t>
      </w:r>
      <w:r w:rsidR="00CF6CB1" w:rsidRPr="007C6FA7">
        <w:rPr>
          <w:rFonts w:ascii="Garamond" w:hAnsi="Garamond"/>
          <w:color w:val="000000" w:themeColor="text1"/>
          <w:sz w:val="24"/>
          <w:szCs w:val="24"/>
        </w:rPr>
        <w:t>to but</w:t>
      </w:r>
      <w:r w:rsidR="003D4BF3" w:rsidRPr="007C6FA7">
        <w:rPr>
          <w:rFonts w:ascii="Garamond" w:hAnsi="Garamond"/>
          <w:color w:val="000000" w:themeColor="text1"/>
          <w:sz w:val="24"/>
          <w:szCs w:val="24"/>
        </w:rPr>
        <w:t xml:space="preserve"> preserves judgements about which body parts are being observed (</w:t>
      </w:r>
      <w:proofErr w:type="spellStart"/>
      <w:r w:rsidR="003D4BF3" w:rsidRPr="007C6FA7">
        <w:rPr>
          <w:rFonts w:ascii="Garamond" w:hAnsi="Garamond"/>
          <w:color w:val="000000" w:themeColor="text1"/>
          <w:sz w:val="24"/>
          <w:szCs w:val="24"/>
        </w:rPr>
        <w:t>Cattaneo</w:t>
      </w:r>
      <w:proofErr w:type="spellEnd"/>
      <w:r w:rsidR="003D4BF3" w:rsidRPr="007C6FA7">
        <w:rPr>
          <w:rFonts w:ascii="Garamond" w:hAnsi="Garamond"/>
          <w:color w:val="000000" w:themeColor="text1"/>
          <w:sz w:val="24"/>
          <w:szCs w:val="24"/>
        </w:rPr>
        <w:t xml:space="preserve">, Caruana, </w:t>
      </w:r>
      <w:proofErr w:type="spellStart"/>
      <w:r w:rsidR="003D4BF3" w:rsidRPr="007C6FA7">
        <w:rPr>
          <w:rFonts w:ascii="Garamond" w:hAnsi="Garamond"/>
          <w:color w:val="000000" w:themeColor="text1"/>
          <w:sz w:val="24"/>
          <w:szCs w:val="24"/>
        </w:rPr>
        <w:t>Jezzini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Rizzolatti</w:t>
      </w:r>
      <w:proofErr w:type="spellEnd"/>
      <w:r w:rsidR="003D4BF3" w:rsidRPr="007C6FA7">
        <w:rPr>
          <w:rFonts w:ascii="Garamond" w:hAnsi="Garamond"/>
          <w:color w:val="000000" w:themeColor="text1"/>
          <w:sz w:val="24"/>
          <w:szCs w:val="24"/>
        </w:rPr>
        <w:t xml:space="preserve">, 2009). Likewise, when we witness an agent perform an action goal using a </w:t>
      </w:r>
      <w:r w:rsidR="003D4BF3" w:rsidRPr="007C6FA7">
        <w:rPr>
          <w:rFonts w:ascii="Garamond" w:hAnsi="Garamond"/>
          <w:i/>
          <w:color w:val="000000" w:themeColor="text1"/>
          <w:sz w:val="24"/>
          <w:szCs w:val="24"/>
        </w:rPr>
        <w:t>non</w:t>
      </w:r>
      <w:r w:rsidR="003D4BF3" w:rsidRPr="007C6FA7">
        <w:rPr>
          <w:rFonts w:ascii="Garamond" w:hAnsi="Garamond"/>
          <w:color w:val="000000" w:themeColor="text1"/>
          <w:sz w:val="24"/>
          <w:szCs w:val="24"/>
        </w:rPr>
        <w:t xml:space="preserve">-typical effector (kicking a ball with her finger or grasping a pencil with her foot, for instance), there is motor facilitation in the effector muscles that we typically use to achieve that action goal (i.e., the leg or the hand, respectively) (Betti, Castiello, &amp; Sartori, 2015; Senna, </w:t>
      </w:r>
      <w:proofErr w:type="spellStart"/>
      <w:r w:rsidR="003D4BF3" w:rsidRPr="007C6FA7">
        <w:rPr>
          <w:rFonts w:ascii="Garamond" w:hAnsi="Garamond"/>
          <w:color w:val="000000" w:themeColor="text1"/>
          <w:sz w:val="24"/>
          <w:szCs w:val="24"/>
        </w:rPr>
        <w:t>Bolognini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Maravita</w:t>
      </w:r>
      <w:proofErr w:type="spellEnd"/>
      <w:r w:rsidR="003D4BF3" w:rsidRPr="007C6FA7">
        <w:rPr>
          <w:rFonts w:ascii="Garamond" w:hAnsi="Garamond"/>
          <w:color w:val="000000" w:themeColor="text1"/>
          <w:sz w:val="24"/>
          <w:szCs w:val="24"/>
        </w:rPr>
        <w:t xml:space="preserve">, 2014). Similarly, </w:t>
      </w:r>
      <w:proofErr w:type="spellStart"/>
      <w:r w:rsidR="003D4BF3" w:rsidRPr="007C6FA7">
        <w:rPr>
          <w:rFonts w:ascii="Garamond" w:hAnsi="Garamond"/>
          <w:color w:val="000000" w:themeColor="text1"/>
          <w:sz w:val="24"/>
          <w:szCs w:val="24"/>
        </w:rPr>
        <w:t>Triberti</w:t>
      </w:r>
      <w:proofErr w:type="spellEnd"/>
      <w:r w:rsidR="003D4BF3" w:rsidRPr="007C6FA7">
        <w:rPr>
          <w:rFonts w:ascii="Garamond" w:hAnsi="Garamond"/>
          <w:color w:val="000000" w:themeColor="text1"/>
          <w:sz w:val="24"/>
          <w:szCs w:val="24"/>
        </w:rPr>
        <w:t xml:space="preserve">, Repetto, </w:t>
      </w:r>
      <w:proofErr w:type="spellStart"/>
      <w:r w:rsidR="003D4BF3" w:rsidRPr="007C6FA7">
        <w:rPr>
          <w:rFonts w:ascii="Garamond" w:hAnsi="Garamond"/>
          <w:color w:val="000000" w:themeColor="text1"/>
          <w:sz w:val="24"/>
          <w:szCs w:val="24"/>
        </w:rPr>
        <w:t>Costantini</w:t>
      </w:r>
      <w:proofErr w:type="spellEnd"/>
      <w:r w:rsidR="003D4BF3" w:rsidRPr="007C6FA7">
        <w:rPr>
          <w:rFonts w:ascii="Garamond" w:hAnsi="Garamond"/>
          <w:color w:val="000000" w:themeColor="text1"/>
          <w:sz w:val="24"/>
          <w:szCs w:val="24"/>
        </w:rPr>
        <w:t xml:space="preserve">, Riva </w:t>
      </w:r>
      <w:r w:rsidR="003D4BF3" w:rsidRPr="007C6FA7">
        <w:rPr>
          <w:rFonts w:ascii="Garamond" w:hAnsi="Garamond"/>
          <w:color w:val="000000" w:themeColor="text1"/>
          <w:sz w:val="24"/>
          <w:szCs w:val="24"/>
        </w:rPr>
        <w:lastRenderedPageBreak/>
        <w:t>and Sinigaglia (2016) found that adults, after being trained to use their f</w:t>
      </w:r>
      <w:r w:rsidR="00841F76" w:rsidRPr="007C6FA7">
        <w:rPr>
          <w:rFonts w:ascii="Garamond" w:hAnsi="Garamond"/>
          <w:color w:val="000000" w:themeColor="text1"/>
          <w:sz w:val="24"/>
          <w:szCs w:val="24"/>
        </w:rPr>
        <w:t>eet</w:t>
      </w:r>
      <w:r w:rsidR="003D4BF3" w:rsidRPr="007C6FA7">
        <w:rPr>
          <w:rFonts w:ascii="Garamond" w:hAnsi="Garamond"/>
          <w:color w:val="000000" w:themeColor="text1"/>
          <w:sz w:val="24"/>
          <w:szCs w:val="24"/>
        </w:rPr>
        <w:t xml:space="preserve"> to grasp a ball, started</w:t>
      </w:r>
      <w:r w:rsidR="00841F76" w:rsidRPr="007C6FA7">
        <w:rPr>
          <w:rFonts w:ascii="Garamond" w:hAnsi="Garamond"/>
          <w:color w:val="000000" w:themeColor="text1"/>
          <w:sz w:val="24"/>
          <w:szCs w:val="24"/>
        </w:rPr>
        <w:t xml:space="preserve"> to respond more as if they would typically use their feet to operate with other objects such as hammers and cups, which typically involve hand movements. </w:t>
      </w:r>
      <w:r w:rsidR="003D4BF3" w:rsidRPr="007C6FA7">
        <w:rPr>
          <w:rFonts w:ascii="Garamond" w:hAnsi="Garamond"/>
          <w:color w:val="000000" w:themeColor="text1"/>
          <w:sz w:val="24"/>
          <w:szCs w:val="24"/>
        </w:rPr>
        <w:t>Overall, the context</w:t>
      </w:r>
      <w:r w:rsidR="00206D68" w:rsidRPr="007C6FA7">
        <w:rPr>
          <w:rFonts w:ascii="Garamond" w:hAnsi="Garamond"/>
          <w:color w:val="000000" w:themeColor="text1"/>
          <w:sz w:val="24"/>
          <w:szCs w:val="24"/>
        </w:rPr>
        <w:t xml:space="preserve"> of an action</w:t>
      </w:r>
      <w:r w:rsidR="003D4BF3" w:rsidRPr="007C6FA7">
        <w:rPr>
          <w:rFonts w:ascii="Garamond" w:hAnsi="Garamond"/>
          <w:color w:val="000000" w:themeColor="text1"/>
          <w:sz w:val="24"/>
          <w:szCs w:val="24"/>
        </w:rPr>
        <w:t xml:space="preserve"> may be coded at multiple levels, whereby some motor representations that support social understanding may be relatively abstract for tracking the goal—and perhaps even the belief-informed goal—that an agent’s potential </w:t>
      </w:r>
      <w:r w:rsidR="0079234B" w:rsidRPr="007C6FA7">
        <w:rPr>
          <w:rFonts w:ascii="Garamond" w:hAnsi="Garamond"/>
          <w:color w:val="000000" w:themeColor="text1"/>
          <w:sz w:val="24"/>
          <w:szCs w:val="24"/>
        </w:rPr>
        <w:t xml:space="preserve">or overt </w:t>
      </w:r>
      <w:r w:rsidR="003D4BF3" w:rsidRPr="007C6FA7">
        <w:rPr>
          <w:rFonts w:ascii="Garamond" w:hAnsi="Garamond"/>
          <w:color w:val="000000" w:themeColor="text1"/>
          <w:sz w:val="24"/>
          <w:szCs w:val="24"/>
        </w:rPr>
        <w:t xml:space="preserve">action is directed to (Rizzolatti &amp; Sinigaglia, 2016; Rizzolatti, Fogassi &amp; Gallese, 2001). </w:t>
      </w:r>
    </w:p>
    <w:p w14:paraId="0C219EEB" w14:textId="77777777" w:rsidR="004956A5" w:rsidRPr="007C6FA7" w:rsidRDefault="00016F64"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4956A5" w:rsidRPr="007C6FA7">
        <w:rPr>
          <w:rFonts w:ascii="Garamond" w:hAnsi="Garamond"/>
          <w:color w:val="000000" w:themeColor="text1"/>
          <w:sz w:val="24"/>
          <w:szCs w:val="24"/>
        </w:rPr>
        <w:t xml:space="preserve">If tracking the outcome-directedness of potential actions is an extension of motor processing, </w:t>
      </w:r>
      <w:r w:rsidR="003D4BF3" w:rsidRPr="007C6FA7">
        <w:rPr>
          <w:rFonts w:ascii="Garamond" w:hAnsi="Garamond"/>
          <w:color w:val="000000" w:themeColor="text1"/>
          <w:sz w:val="24"/>
          <w:szCs w:val="24"/>
        </w:rPr>
        <w:t xml:space="preserve">then </w:t>
      </w:r>
      <w:r w:rsidR="004956A5" w:rsidRPr="007C6FA7">
        <w:rPr>
          <w:rFonts w:ascii="Garamond" w:hAnsi="Garamond"/>
          <w:color w:val="000000" w:themeColor="text1"/>
          <w:sz w:val="24"/>
          <w:szCs w:val="24"/>
        </w:rPr>
        <w:t xml:space="preserve">constraining an agent’s opportunity to act should significantly disrupt motor representations concerning another’s realm of agency. </w:t>
      </w:r>
      <w:proofErr w:type="spellStart"/>
      <w:r w:rsidR="004956A5" w:rsidRPr="007C6FA7">
        <w:rPr>
          <w:rFonts w:ascii="Garamond" w:hAnsi="Garamond"/>
          <w:color w:val="000000" w:themeColor="text1"/>
          <w:sz w:val="24"/>
          <w:szCs w:val="24"/>
        </w:rPr>
        <w:t>Liepelt</w:t>
      </w:r>
      <w:proofErr w:type="spellEnd"/>
      <w:r w:rsidR="004956A5" w:rsidRPr="007C6FA7">
        <w:rPr>
          <w:rFonts w:ascii="Garamond" w:hAnsi="Garamond"/>
          <w:color w:val="000000" w:themeColor="text1"/>
          <w:sz w:val="24"/>
          <w:szCs w:val="24"/>
        </w:rPr>
        <w:t xml:space="preserve">, </w:t>
      </w:r>
      <w:proofErr w:type="spellStart"/>
      <w:r w:rsidR="004956A5" w:rsidRPr="007C6FA7">
        <w:rPr>
          <w:rFonts w:ascii="Garamond" w:hAnsi="Garamond"/>
          <w:color w:val="000000" w:themeColor="text1"/>
          <w:sz w:val="24"/>
          <w:szCs w:val="24"/>
        </w:rPr>
        <w:t>Ullsperger</w:t>
      </w:r>
      <w:proofErr w:type="spellEnd"/>
      <w:r w:rsidR="004956A5" w:rsidRPr="007C6FA7">
        <w:rPr>
          <w:rFonts w:ascii="Garamond" w:hAnsi="Garamond"/>
          <w:color w:val="000000" w:themeColor="text1"/>
          <w:sz w:val="24"/>
          <w:szCs w:val="24"/>
        </w:rPr>
        <w:t xml:space="preserve">, </w:t>
      </w:r>
      <w:proofErr w:type="spellStart"/>
      <w:r w:rsidR="004956A5" w:rsidRPr="007C6FA7">
        <w:rPr>
          <w:rFonts w:ascii="Garamond" w:hAnsi="Garamond"/>
          <w:color w:val="000000" w:themeColor="text1"/>
          <w:sz w:val="24"/>
          <w:szCs w:val="24"/>
        </w:rPr>
        <w:t>Obst</w:t>
      </w:r>
      <w:proofErr w:type="spellEnd"/>
      <w:r w:rsidR="004956A5" w:rsidRPr="007C6FA7">
        <w:rPr>
          <w:rFonts w:ascii="Garamond" w:hAnsi="Garamond"/>
          <w:color w:val="000000" w:themeColor="text1"/>
          <w:sz w:val="24"/>
          <w:szCs w:val="24"/>
        </w:rPr>
        <w:t xml:space="preserve">, Spengler, von </w:t>
      </w:r>
      <w:proofErr w:type="spellStart"/>
      <w:r w:rsidR="004956A5" w:rsidRPr="007C6FA7">
        <w:rPr>
          <w:rFonts w:ascii="Garamond" w:hAnsi="Garamond"/>
          <w:color w:val="000000" w:themeColor="text1"/>
          <w:sz w:val="24"/>
          <w:szCs w:val="24"/>
        </w:rPr>
        <w:t>Cramon</w:t>
      </w:r>
      <w:proofErr w:type="spellEnd"/>
      <w:r w:rsidR="004956A5" w:rsidRPr="007C6FA7">
        <w:rPr>
          <w:rFonts w:ascii="Garamond" w:hAnsi="Garamond"/>
          <w:color w:val="000000" w:themeColor="text1"/>
          <w:sz w:val="24"/>
          <w:szCs w:val="24"/>
        </w:rPr>
        <w:t xml:space="preserve"> and Brass (2009) instructed participants to lift their index or middle finger in response to a number stimulus presented between the index and middle finger of a photograph of an agent’s static hand. There was a marked slowing of participants’ reaction time in the condition where the observed agent’s corresponding index and middle fingers were tied to the table with metal clamps as compared to the conditions where the agent’s fingers were unrestrained or where the agent’s non-corresponding fingers (thumb and ring finger) were restrained. The results highlight that the physical body of an agent is constitutively relevant to certain kinds of cognition. The fact that another person’s restraint leads to a finger-specific slowing of reaction time in the observer, even when the restraint was response irrelevant, suggests that our motor system automatically takes on the task-relevant circumstances governing someone else’s potentially upcoming goal-directed action. Dovetailing with Liepelt et al.’s findings, Costantini et al. (2011) found that priming of participants’ own motor system to react more quickly (as demonstrated with the spatial alignment effect paradigm) was obliterated when the </w:t>
      </w:r>
      <w:ins w:id="19" w:author="s" w:date="2020-01-23T18:28:00Z">
        <w:r w:rsidR="00974F66">
          <w:rPr>
            <w:rFonts w:ascii="Garamond" w:hAnsi="Garamond"/>
            <w:color w:val="000000" w:themeColor="text1"/>
            <w:sz w:val="24"/>
            <w:szCs w:val="24"/>
          </w:rPr>
          <w:t xml:space="preserve">observed </w:t>
        </w:r>
      </w:ins>
      <w:r w:rsidR="004956A5" w:rsidRPr="007C6FA7">
        <w:rPr>
          <w:rFonts w:ascii="Garamond" w:hAnsi="Garamond"/>
          <w:color w:val="000000" w:themeColor="text1"/>
          <w:sz w:val="24"/>
          <w:szCs w:val="24"/>
        </w:rPr>
        <w:t xml:space="preserve">agent’s </w:t>
      </w:r>
      <w:r w:rsidR="00AA19CB" w:rsidRPr="007C6FA7">
        <w:rPr>
          <w:rFonts w:ascii="Garamond" w:hAnsi="Garamond"/>
          <w:color w:val="000000" w:themeColor="text1"/>
          <w:sz w:val="24"/>
          <w:szCs w:val="24"/>
        </w:rPr>
        <w:t xml:space="preserve">apparent </w:t>
      </w:r>
      <w:r w:rsidR="004956A5" w:rsidRPr="007C6FA7">
        <w:rPr>
          <w:rFonts w:ascii="Garamond" w:hAnsi="Garamond"/>
          <w:color w:val="000000" w:themeColor="text1"/>
          <w:sz w:val="24"/>
          <w:szCs w:val="24"/>
        </w:rPr>
        <w:t>possibility to interact with an object was temporarily restricted (a transparent panel was placed between the computer avatar and the handled mug).</w:t>
      </w:r>
    </w:p>
    <w:p w14:paraId="00DA4B88"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The available evidence that </w:t>
      </w:r>
      <w:bookmarkStart w:id="20" w:name="OLE_LINK11"/>
      <w:bookmarkStart w:id="21" w:name="OLE_LINK12"/>
      <w:r w:rsidRPr="007C6FA7">
        <w:rPr>
          <w:rFonts w:ascii="Garamond" w:hAnsi="Garamond"/>
          <w:color w:val="000000" w:themeColor="text1"/>
          <w:sz w:val="24"/>
          <w:szCs w:val="24"/>
        </w:rPr>
        <w:t>motor representations enable</w:t>
      </w:r>
      <w:del w:id="22" w:author="Microsoft Office User" w:date="2019-12-18T22:24:00Z">
        <w:r w:rsidRPr="007C6FA7" w:rsidDel="00C82A70">
          <w:rPr>
            <w:rFonts w:ascii="Garamond" w:hAnsi="Garamond"/>
            <w:color w:val="000000" w:themeColor="text1"/>
            <w:sz w:val="24"/>
            <w:szCs w:val="24"/>
          </w:rPr>
          <w:delText>s</w:delText>
        </w:r>
      </w:del>
      <w:r w:rsidRPr="007C6FA7">
        <w:rPr>
          <w:rFonts w:ascii="Garamond" w:hAnsi="Garamond"/>
          <w:color w:val="000000" w:themeColor="text1"/>
          <w:sz w:val="24"/>
          <w:szCs w:val="24"/>
        </w:rPr>
        <w:t xml:space="preserve"> us to track the goals of others’ actions</w:t>
      </w:r>
      <w:bookmarkEnd w:id="20"/>
      <w:bookmarkEnd w:id="21"/>
      <w:r w:rsidRPr="007C6FA7">
        <w:rPr>
          <w:rFonts w:ascii="Garamond" w:hAnsi="Garamond"/>
          <w:color w:val="000000" w:themeColor="text1"/>
          <w:sz w:val="24"/>
          <w:szCs w:val="24"/>
        </w:rPr>
        <w:t xml:space="preserve">, although broad, does not entail that motor representations underpin </w:t>
      </w:r>
      <w:bookmarkStart w:id="23" w:name="OLE_LINK15"/>
      <w:bookmarkStart w:id="24" w:name="OLE_LINK16"/>
      <w:bookmarkStart w:id="25" w:name="_GoBack"/>
      <w:r w:rsidRPr="007C6FA7">
        <w:rPr>
          <w:rFonts w:ascii="Garamond" w:hAnsi="Garamond"/>
          <w:color w:val="000000" w:themeColor="text1"/>
          <w:sz w:val="24"/>
          <w:szCs w:val="24"/>
        </w:rPr>
        <w:t xml:space="preserve">the primary ways in which human beings engage in social cognition </w:t>
      </w:r>
      <w:bookmarkEnd w:id="23"/>
      <w:bookmarkEnd w:id="24"/>
      <w:bookmarkEnd w:id="25"/>
      <w:r w:rsidRPr="007C6FA7">
        <w:rPr>
          <w:rFonts w:ascii="Garamond" w:hAnsi="Garamond"/>
          <w:color w:val="000000" w:themeColor="text1"/>
          <w:sz w:val="24"/>
          <w:szCs w:val="24"/>
        </w:rPr>
        <w:t xml:space="preserve">to play a role in the tracking of beliefs which specify someone’s reasons for action (Rizzolatti &amp; Sinigaglia, 2010, p. 271). </w:t>
      </w:r>
      <w:ins w:id="26" w:author="Microsoft Office User" w:date="2019-12-18T22:29:00Z">
        <w:r w:rsidR="00A2194C">
          <w:rPr>
            <w:rFonts w:ascii="Garamond" w:hAnsi="Garamond"/>
            <w:color w:val="000000" w:themeColor="text1"/>
            <w:sz w:val="24"/>
            <w:szCs w:val="24"/>
          </w:rPr>
          <w:t>Going beyond this evidence, our hypothesis</w:t>
        </w:r>
      </w:ins>
      <w:ins w:id="27" w:author="Microsoft Office User" w:date="2019-12-18T22:27:00Z">
        <w:r w:rsidR="00A2194C" w:rsidRPr="007C6FA7">
          <w:rPr>
            <w:rFonts w:ascii="Garamond" w:hAnsi="Garamond"/>
            <w:color w:val="000000" w:themeColor="text1"/>
            <w:sz w:val="24"/>
            <w:szCs w:val="24"/>
          </w:rPr>
          <w:t xml:space="preserve"> </w:t>
        </w:r>
      </w:ins>
      <w:ins w:id="28" w:author="Microsoft Office User" w:date="2019-12-18T22:29:00Z">
        <w:r w:rsidR="00A2194C">
          <w:rPr>
            <w:rFonts w:ascii="Garamond" w:hAnsi="Garamond"/>
            <w:color w:val="000000" w:themeColor="text1"/>
            <w:sz w:val="24"/>
            <w:szCs w:val="24"/>
          </w:rPr>
          <w:t xml:space="preserve">is </w:t>
        </w:r>
      </w:ins>
      <w:ins w:id="29" w:author="Microsoft Office User" w:date="2019-12-18T22:27:00Z">
        <w:r w:rsidR="00A2194C" w:rsidRPr="007C6FA7">
          <w:rPr>
            <w:rFonts w:ascii="Garamond" w:hAnsi="Garamond"/>
            <w:color w:val="000000" w:themeColor="text1"/>
            <w:sz w:val="24"/>
            <w:szCs w:val="24"/>
          </w:rPr>
          <w:t xml:space="preserve">that </w:t>
        </w:r>
        <w:bookmarkStart w:id="30" w:name="OLE_LINK9"/>
        <w:bookmarkStart w:id="31" w:name="OLE_LINK10"/>
        <w:r w:rsidR="00A2194C" w:rsidRPr="007C6FA7">
          <w:rPr>
            <w:rFonts w:ascii="Garamond" w:hAnsi="Garamond"/>
            <w:color w:val="000000" w:themeColor="text1"/>
            <w:sz w:val="24"/>
            <w:szCs w:val="24"/>
          </w:rPr>
          <w:t xml:space="preserve">information about beliefs </w:t>
        </w:r>
      </w:ins>
      <w:ins w:id="32" w:author="Microsoft Office User" w:date="2019-12-18T22:30:00Z">
        <w:r w:rsidR="00A2194C">
          <w:rPr>
            <w:rFonts w:ascii="Garamond" w:hAnsi="Garamond"/>
            <w:color w:val="000000" w:themeColor="text1"/>
            <w:sz w:val="24"/>
            <w:szCs w:val="24"/>
          </w:rPr>
          <w:t xml:space="preserve">can </w:t>
        </w:r>
      </w:ins>
      <w:ins w:id="33" w:author="Microsoft Office User" w:date="2019-12-18T22:27:00Z">
        <w:r w:rsidR="00A2194C" w:rsidRPr="007C6FA7">
          <w:rPr>
            <w:rFonts w:ascii="Garamond" w:hAnsi="Garamond"/>
            <w:color w:val="000000" w:themeColor="text1"/>
            <w:sz w:val="24"/>
            <w:szCs w:val="24"/>
          </w:rPr>
          <w:t xml:space="preserve">feed into motor predictions concerning </w:t>
        </w:r>
      </w:ins>
      <w:ins w:id="34" w:author="Microsoft Office User" w:date="2019-12-18T22:29:00Z">
        <w:r w:rsidR="00A2194C">
          <w:rPr>
            <w:rFonts w:ascii="Garamond" w:hAnsi="Garamond"/>
            <w:color w:val="000000" w:themeColor="text1"/>
            <w:sz w:val="24"/>
            <w:szCs w:val="24"/>
          </w:rPr>
          <w:t>an</w:t>
        </w:r>
      </w:ins>
      <w:ins w:id="35" w:author="Microsoft Office User" w:date="2019-12-18T22:27:00Z">
        <w:r w:rsidR="00A2194C" w:rsidRPr="007C6FA7">
          <w:rPr>
            <w:rFonts w:ascii="Garamond" w:hAnsi="Garamond"/>
            <w:color w:val="000000" w:themeColor="text1"/>
            <w:sz w:val="24"/>
            <w:szCs w:val="24"/>
          </w:rPr>
          <w:t xml:space="preserve"> agent’s potential actions</w:t>
        </w:r>
        <w:bookmarkEnd w:id="30"/>
        <w:bookmarkEnd w:id="31"/>
        <w:r w:rsidR="00A2194C" w:rsidRPr="007C6FA7">
          <w:rPr>
            <w:rFonts w:ascii="Garamond" w:hAnsi="Garamond"/>
            <w:color w:val="000000" w:themeColor="text1"/>
            <w:sz w:val="24"/>
            <w:szCs w:val="24"/>
          </w:rPr>
          <w:t xml:space="preserve">. </w:t>
        </w:r>
      </w:ins>
      <w:del w:id="36" w:author="Microsoft Office User" w:date="2019-12-18T22:31:00Z">
        <w:r w:rsidRPr="007C6FA7" w:rsidDel="00A2194C">
          <w:rPr>
            <w:rFonts w:ascii="Garamond" w:hAnsi="Garamond"/>
            <w:color w:val="000000" w:themeColor="text1"/>
            <w:sz w:val="24"/>
            <w:szCs w:val="24"/>
          </w:rPr>
          <w:delText>To make this bridge, o</w:delText>
        </w:r>
      </w:del>
      <w:ins w:id="37" w:author="Microsoft Office User" w:date="2019-12-18T22:31:00Z">
        <w:r w:rsidR="00A2194C">
          <w:rPr>
            <w:rFonts w:ascii="Garamond" w:hAnsi="Garamond"/>
            <w:color w:val="000000" w:themeColor="text1"/>
            <w:sz w:val="24"/>
            <w:szCs w:val="24"/>
          </w:rPr>
          <w:t>O</w:t>
        </w:r>
      </w:ins>
      <w:r w:rsidRPr="007C6FA7">
        <w:rPr>
          <w:rFonts w:ascii="Garamond" w:hAnsi="Garamond"/>
          <w:color w:val="000000" w:themeColor="text1"/>
          <w:sz w:val="24"/>
          <w:szCs w:val="24"/>
        </w:rPr>
        <w:t xml:space="preserve">ur research experiment </w:t>
      </w:r>
      <w:ins w:id="38" w:author="Microsoft Office User" w:date="2019-12-18T22:31:00Z">
        <w:r w:rsidR="00A2194C">
          <w:rPr>
            <w:rFonts w:ascii="Garamond" w:hAnsi="Garamond"/>
            <w:color w:val="000000" w:themeColor="text1"/>
            <w:sz w:val="24"/>
            <w:szCs w:val="24"/>
          </w:rPr>
          <w:t xml:space="preserve">therefore </w:t>
        </w:r>
      </w:ins>
      <w:r w:rsidRPr="007C6FA7">
        <w:rPr>
          <w:rFonts w:ascii="Garamond" w:hAnsi="Garamond"/>
          <w:color w:val="000000" w:themeColor="text1"/>
          <w:sz w:val="24"/>
          <w:szCs w:val="24"/>
        </w:rPr>
        <w:t>aims to test whether, and to what extent, visibly constraining an agent from potentially interacting with an object modulates observers’ abilities to automatically track that agent’s belief. Our experiment bears on two broader issues.</w:t>
      </w:r>
    </w:p>
    <w:p w14:paraId="51904FAF"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lastRenderedPageBreak/>
        <w:t xml:space="preserve">     The first issue </w:t>
      </w:r>
      <w:bookmarkStart w:id="39" w:name="OLE_LINK5"/>
      <w:bookmarkStart w:id="40" w:name="OLE_LINK6"/>
      <w:r w:rsidRPr="007C6FA7">
        <w:rPr>
          <w:rFonts w:ascii="Garamond" w:hAnsi="Garamond"/>
          <w:color w:val="000000" w:themeColor="text1"/>
          <w:sz w:val="24"/>
          <w:szCs w:val="24"/>
        </w:rPr>
        <w:t>concerns how observers could ever distinguish between motor representations that are self-triggered and other-triggered</w:t>
      </w:r>
      <w:bookmarkEnd w:id="39"/>
      <w:bookmarkEnd w:id="40"/>
      <w:r w:rsidRPr="007C6FA7">
        <w:rPr>
          <w:rFonts w:ascii="Garamond" w:hAnsi="Garamond"/>
          <w:color w:val="000000" w:themeColor="text1"/>
          <w:sz w:val="24"/>
          <w:szCs w:val="24"/>
        </w:rPr>
        <w:t xml:space="preserve">. This issue arises given that witnessing someone else’s action leads to a direct activation of corresponding motor processes in the observer. The challenge can be acute. For example, patients with frontal lobe injury overly imitate someone else’s interfering finger movements that are not response relevant, and patients with Parkinson’s disease find it difficult to control automatic imitation of others’ postural instability as induced by motor contagion (Brass, Derfuss, </w:t>
      </w:r>
      <w:proofErr w:type="spellStart"/>
      <w:r w:rsidRPr="007C6FA7">
        <w:rPr>
          <w:rFonts w:ascii="Garamond" w:hAnsi="Garamond"/>
          <w:color w:val="000000" w:themeColor="text1"/>
          <w:sz w:val="24"/>
          <w:szCs w:val="24"/>
        </w:rPr>
        <w:t>Matthes</w:t>
      </w:r>
      <w:proofErr w:type="spellEnd"/>
      <w:r w:rsidRPr="007C6FA7">
        <w:rPr>
          <w:rFonts w:ascii="Garamond" w:hAnsi="Garamond"/>
          <w:color w:val="000000" w:themeColor="text1"/>
          <w:sz w:val="24"/>
          <w:szCs w:val="24"/>
        </w:rPr>
        <w:t xml:space="preserve">-von </w:t>
      </w:r>
      <w:proofErr w:type="spellStart"/>
      <w:r w:rsidRPr="007C6FA7">
        <w:rPr>
          <w:rFonts w:ascii="Garamond" w:hAnsi="Garamond"/>
          <w:color w:val="000000" w:themeColor="text1"/>
          <w:sz w:val="24"/>
          <w:szCs w:val="24"/>
        </w:rPr>
        <w:t>Cramon</w:t>
      </w:r>
      <w:proofErr w:type="spellEnd"/>
      <w:r w:rsidRPr="007C6FA7">
        <w:rPr>
          <w:rFonts w:ascii="Garamond" w:hAnsi="Garamond"/>
          <w:color w:val="000000" w:themeColor="text1"/>
          <w:sz w:val="24"/>
          <w:szCs w:val="24"/>
        </w:rPr>
        <w:t xml:space="preserve">, &amp; von </w:t>
      </w:r>
      <w:proofErr w:type="spellStart"/>
      <w:r w:rsidRPr="007C6FA7">
        <w:rPr>
          <w:rFonts w:ascii="Garamond" w:hAnsi="Garamond"/>
          <w:color w:val="000000" w:themeColor="text1"/>
          <w:sz w:val="24"/>
          <w:szCs w:val="24"/>
        </w:rPr>
        <w:t>Cramon</w:t>
      </w:r>
      <w:proofErr w:type="spellEnd"/>
      <w:r w:rsidRPr="007C6FA7">
        <w:rPr>
          <w:rFonts w:ascii="Garamond" w:hAnsi="Garamond"/>
          <w:color w:val="000000" w:themeColor="text1"/>
          <w:sz w:val="24"/>
          <w:szCs w:val="24"/>
        </w:rPr>
        <w:t xml:space="preserve">, 2003; </w:t>
      </w:r>
      <w:proofErr w:type="spellStart"/>
      <w:r w:rsidRPr="007C6FA7">
        <w:rPr>
          <w:rFonts w:ascii="Garamond" w:hAnsi="Garamond"/>
          <w:color w:val="000000" w:themeColor="text1"/>
          <w:sz w:val="24"/>
          <w:szCs w:val="24"/>
        </w:rPr>
        <w:t>Pelosin</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Bisio</w:t>
      </w:r>
      <w:proofErr w:type="spellEnd"/>
      <w:r w:rsidRPr="007C6FA7">
        <w:rPr>
          <w:rFonts w:ascii="Garamond" w:hAnsi="Garamond"/>
          <w:color w:val="000000" w:themeColor="text1"/>
          <w:sz w:val="24"/>
          <w:szCs w:val="24"/>
        </w:rPr>
        <w:t xml:space="preserve">, Pozzo, </w:t>
      </w:r>
      <w:proofErr w:type="spellStart"/>
      <w:r w:rsidRPr="007C6FA7">
        <w:rPr>
          <w:rFonts w:ascii="Garamond" w:hAnsi="Garamond"/>
          <w:color w:val="000000" w:themeColor="text1"/>
          <w:sz w:val="24"/>
          <w:szCs w:val="24"/>
        </w:rPr>
        <w:t>Lagravinese</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Crisafulli</w:t>
      </w:r>
      <w:proofErr w:type="spellEnd"/>
      <w:r w:rsidRPr="007C6FA7">
        <w:rPr>
          <w:rFonts w:ascii="Garamond" w:hAnsi="Garamond"/>
          <w:color w:val="000000" w:themeColor="text1"/>
          <w:sz w:val="24"/>
          <w:szCs w:val="24"/>
        </w:rPr>
        <w:t>, Marchese, et al., 2018). Neurotypical individuals, however, can enforce their own internally planned movement against an externally perceived movement. Bardi and Brass (2016) suggest that a deeper understanding of control of concurrently activated goal-directed motor representations may be gained by investigating its embedding in theory-of-mind (ToM) abilities. Consistent with this suggestion, studies show that there are overlapping brain activations when adults perform mentalising and motor-priming tasks (Spengler, von Cramon, &amp; Brass, 2009). Moreover, training on a motor task that makes salient differences between the one’s own motor action and someone else’s motor action can transfer to improvements in spontaneously tracking another’s visual perspective on a ToM task (Santiesteban</w:t>
      </w:r>
      <w:r w:rsidR="00BC3BD7" w:rsidRPr="007C6FA7">
        <w:rPr>
          <w:rFonts w:ascii="Garamond" w:hAnsi="Garamond"/>
          <w:color w:val="000000" w:themeColor="text1"/>
          <w:sz w:val="24"/>
          <w:szCs w:val="24"/>
        </w:rPr>
        <w:t xml:space="preserve"> et al.</w:t>
      </w:r>
      <w:r w:rsidRPr="007C6FA7">
        <w:rPr>
          <w:rFonts w:ascii="Garamond" w:hAnsi="Garamond"/>
          <w:color w:val="000000" w:themeColor="text1"/>
          <w:sz w:val="24"/>
          <w:szCs w:val="24"/>
        </w:rPr>
        <w:t>, 2012). This raises the question of whether impairing abilities to represent actions motorically might impair performance on a ToM task, which our experiment is designed to answer.</w:t>
      </w:r>
    </w:p>
    <w:p w14:paraId="284DDE05"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Second, in many social situations, successfully tracking an agent’s motor goal that specifies a target object also involves tracking the correctness of the agent’s belief about that object. Consider, for example, that Maxine is going to perform an action the goal of which is to grasp her ball. She falsely believes that her ball is in the right-side box, whereas actually it is inside the left-side box. If we ignore the Maxine</w:t>
      </w:r>
      <w:r w:rsidR="00AA19CB" w:rsidRPr="007C6FA7">
        <w:rPr>
          <w:rFonts w:ascii="Garamond" w:hAnsi="Garamond"/>
          <w:color w:val="000000" w:themeColor="text1"/>
          <w:sz w:val="24"/>
          <w:szCs w:val="24"/>
        </w:rPr>
        <w:t>’</w:t>
      </w:r>
      <w:r w:rsidRPr="007C6FA7">
        <w:rPr>
          <w:rFonts w:ascii="Garamond" w:hAnsi="Garamond"/>
          <w:color w:val="000000" w:themeColor="text1"/>
          <w:sz w:val="24"/>
          <w:szCs w:val="24"/>
        </w:rPr>
        <w:t>s false belief, then fixing only upon grasping the ball as the goal of her action would generate the wrong expectation of how it would unfold</w:t>
      </w:r>
      <w:r w:rsidR="00AA19CB" w:rsidRPr="007C6FA7">
        <w:rPr>
          <w:rFonts w:ascii="Garamond" w:hAnsi="Garamond"/>
          <w:color w:val="000000" w:themeColor="text1"/>
          <w:sz w:val="24"/>
          <w:szCs w:val="24"/>
        </w:rPr>
        <w:t xml:space="preserve"> – </w:t>
      </w:r>
      <w:r w:rsidRPr="007C6FA7">
        <w:rPr>
          <w:rFonts w:ascii="Garamond" w:hAnsi="Garamond"/>
          <w:color w:val="000000" w:themeColor="text1"/>
          <w:sz w:val="24"/>
          <w:szCs w:val="24"/>
        </w:rPr>
        <w:t>incorrectly</w:t>
      </w:r>
      <w:r w:rsidR="00AA19CB"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predicting that she would reach to the left-side box to grasp her ball (Butterfill &amp; Apperly, 2016). We need to track Maxine's belief in order to correctly identify the potential motor outcome of her action, which is that she would reach to the empty right-side box to grasp her ball. This creates a challenge for action observation: if we are to track how an agent’s action will potentially unfold, we cannot always rely on how things are but must also take her belief or belief-like state</w:t>
      </w:r>
      <w:r w:rsidR="00AA19CB" w:rsidRPr="007C6FA7">
        <w:rPr>
          <w:rFonts w:ascii="Garamond" w:hAnsi="Garamond"/>
          <w:color w:val="000000" w:themeColor="text1"/>
          <w:sz w:val="24"/>
          <w:szCs w:val="24"/>
        </w:rPr>
        <w:t xml:space="preserve"> into account</w:t>
      </w:r>
      <w:r w:rsidRPr="007C6FA7">
        <w:rPr>
          <w:rFonts w:ascii="Garamond" w:hAnsi="Garamond"/>
          <w:color w:val="000000" w:themeColor="text1"/>
          <w:sz w:val="24"/>
          <w:szCs w:val="24"/>
        </w:rPr>
        <w:t xml:space="preserve">. </w:t>
      </w:r>
      <w:bookmarkStart w:id="41" w:name="OLE_LINK3"/>
      <w:bookmarkStart w:id="42" w:name="OLE_LINK4"/>
      <w:r w:rsidRPr="007C6FA7">
        <w:rPr>
          <w:rFonts w:ascii="Garamond" w:hAnsi="Garamond"/>
          <w:color w:val="000000" w:themeColor="text1"/>
          <w:sz w:val="24"/>
          <w:szCs w:val="24"/>
        </w:rPr>
        <w:t xml:space="preserve">Could the motor representations critical for tracking how the agent’s actions will potentially unfold also play a role in tracking her beliefs? </w:t>
      </w:r>
      <w:bookmarkEnd w:id="41"/>
      <w:bookmarkEnd w:id="42"/>
      <w:r w:rsidRPr="007C6FA7">
        <w:rPr>
          <w:rFonts w:ascii="Garamond" w:hAnsi="Garamond"/>
          <w:color w:val="000000" w:themeColor="text1"/>
          <w:sz w:val="24"/>
          <w:szCs w:val="24"/>
        </w:rPr>
        <w:t>No study, until now, has demonstrated that motor representations also matter for</w:t>
      </w:r>
      <w:r w:rsidR="00AA19CB" w:rsidRPr="007C6FA7">
        <w:rPr>
          <w:rFonts w:ascii="Garamond" w:hAnsi="Garamond"/>
          <w:color w:val="000000" w:themeColor="text1"/>
          <w:sz w:val="24"/>
          <w:szCs w:val="24"/>
        </w:rPr>
        <w:t xml:space="preserve"> successfully</w:t>
      </w:r>
      <w:r w:rsidRPr="007C6FA7">
        <w:rPr>
          <w:rFonts w:ascii="Garamond" w:hAnsi="Garamond"/>
          <w:color w:val="000000" w:themeColor="text1"/>
          <w:sz w:val="24"/>
          <w:szCs w:val="24"/>
        </w:rPr>
        <w:t xml:space="preserve"> tracking of an agent’s belief.</w:t>
      </w:r>
    </w:p>
    <w:p w14:paraId="4E4B24E8" w14:textId="77777777" w:rsidR="00AA19CB" w:rsidRPr="007C6FA7" w:rsidRDefault="00AA19CB" w:rsidP="004956A5">
      <w:pPr>
        <w:spacing w:after="0" w:line="360" w:lineRule="auto"/>
        <w:rPr>
          <w:rFonts w:ascii="Garamond" w:hAnsi="Garamond"/>
          <w:color w:val="000000" w:themeColor="text1"/>
          <w:sz w:val="24"/>
          <w:szCs w:val="24"/>
        </w:rPr>
      </w:pPr>
      <w:bookmarkStart w:id="43" w:name="OLE_LINK19"/>
      <w:bookmarkStart w:id="44" w:name="OLE_LINK20"/>
      <w:r w:rsidRPr="007C6FA7">
        <w:rPr>
          <w:rFonts w:ascii="Garamond" w:hAnsi="Garamond"/>
          <w:color w:val="000000" w:themeColor="text1"/>
          <w:sz w:val="24"/>
          <w:szCs w:val="24"/>
        </w:rPr>
        <w:t xml:space="preserve">     Bardi and Brass (2016) </w:t>
      </w:r>
      <w:r w:rsidR="00BD2C70" w:rsidRPr="007C6FA7">
        <w:rPr>
          <w:rFonts w:ascii="Garamond" w:hAnsi="Garamond"/>
          <w:color w:val="000000" w:themeColor="text1"/>
          <w:sz w:val="24"/>
          <w:szCs w:val="24"/>
        </w:rPr>
        <w:t>conjectured</w:t>
      </w:r>
      <w:r w:rsidRPr="007C6FA7">
        <w:rPr>
          <w:rFonts w:ascii="Garamond" w:hAnsi="Garamond"/>
          <w:color w:val="000000" w:themeColor="text1"/>
          <w:sz w:val="24"/>
          <w:szCs w:val="24"/>
        </w:rPr>
        <w:t xml:space="preserve"> that a functional connection between control of motor representations and belief tracking may be </w:t>
      </w:r>
      <w:r w:rsidR="00DC0E79" w:rsidRPr="007C6FA7">
        <w:rPr>
          <w:rFonts w:ascii="Garamond" w:hAnsi="Garamond"/>
          <w:color w:val="000000" w:themeColor="text1"/>
          <w:sz w:val="24"/>
          <w:szCs w:val="24"/>
        </w:rPr>
        <w:t>studied</w:t>
      </w:r>
      <w:r w:rsidRPr="007C6FA7">
        <w:rPr>
          <w:rFonts w:ascii="Garamond" w:hAnsi="Garamond"/>
          <w:color w:val="000000" w:themeColor="text1"/>
          <w:sz w:val="24"/>
          <w:szCs w:val="24"/>
        </w:rPr>
        <w:t xml:space="preserve"> </w:t>
      </w:r>
      <w:r w:rsidR="00DC0E79" w:rsidRPr="007C6FA7">
        <w:rPr>
          <w:rFonts w:ascii="Garamond" w:hAnsi="Garamond"/>
          <w:color w:val="000000" w:themeColor="text1"/>
          <w:sz w:val="24"/>
          <w:szCs w:val="24"/>
        </w:rPr>
        <w:t>“</w:t>
      </w:r>
      <w:r w:rsidRPr="007C6FA7">
        <w:rPr>
          <w:rFonts w:ascii="Garamond" w:hAnsi="Garamond"/>
          <w:color w:val="000000" w:themeColor="text1"/>
          <w:sz w:val="24"/>
          <w:szCs w:val="24"/>
        </w:rPr>
        <w:t xml:space="preserve">in implicit ToM tasks where participants’ </w:t>
      </w:r>
      <w:r w:rsidRPr="007C6FA7">
        <w:rPr>
          <w:rFonts w:ascii="Garamond" w:hAnsi="Garamond"/>
          <w:color w:val="000000" w:themeColor="text1"/>
          <w:sz w:val="24"/>
          <w:szCs w:val="24"/>
        </w:rPr>
        <w:lastRenderedPageBreak/>
        <w:t>performance depends on concurrent activations of different representations of the environment” (p. 162).</w:t>
      </w:r>
      <w:bookmarkEnd w:id="43"/>
      <w:bookmarkEnd w:id="44"/>
      <w:r w:rsidRPr="007C6FA7">
        <w:rPr>
          <w:rFonts w:ascii="Garamond" w:hAnsi="Garamond"/>
          <w:color w:val="000000" w:themeColor="text1"/>
          <w:sz w:val="24"/>
          <w:szCs w:val="24"/>
        </w:rPr>
        <w:t xml:space="preserve"> </w:t>
      </w:r>
      <w:commentRangeStart w:id="45"/>
      <w:r w:rsidRPr="007C6FA7">
        <w:rPr>
          <w:rFonts w:ascii="Garamond" w:hAnsi="Garamond"/>
          <w:color w:val="000000" w:themeColor="text1"/>
          <w:sz w:val="24"/>
          <w:szCs w:val="24"/>
        </w:rPr>
        <w:t xml:space="preserve">We </w:t>
      </w:r>
      <w:r w:rsidR="005754CA" w:rsidRPr="007C6FA7">
        <w:rPr>
          <w:rFonts w:ascii="Garamond" w:hAnsi="Garamond"/>
          <w:color w:val="000000" w:themeColor="text1"/>
          <w:sz w:val="24"/>
          <w:szCs w:val="24"/>
        </w:rPr>
        <w:t>explor</w:t>
      </w:r>
      <w:r w:rsidR="00051725" w:rsidRPr="007C6FA7">
        <w:rPr>
          <w:rFonts w:ascii="Garamond" w:hAnsi="Garamond"/>
          <w:color w:val="000000" w:themeColor="text1"/>
          <w:sz w:val="24"/>
          <w:szCs w:val="24"/>
        </w:rPr>
        <w:t>ed</w:t>
      </w:r>
      <w:r w:rsidRPr="007C6FA7">
        <w:rPr>
          <w:rFonts w:ascii="Garamond" w:hAnsi="Garamond"/>
          <w:color w:val="000000" w:themeColor="text1"/>
          <w:sz w:val="24"/>
          <w:szCs w:val="24"/>
        </w:rPr>
        <w:t xml:space="preserve"> Bardi and Brass’ </w:t>
      </w:r>
      <w:r w:rsidR="00BD2C70" w:rsidRPr="007C6FA7">
        <w:rPr>
          <w:rFonts w:ascii="Garamond" w:hAnsi="Garamond"/>
          <w:color w:val="000000" w:themeColor="text1"/>
          <w:sz w:val="24"/>
          <w:szCs w:val="24"/>
        </w:rPr>
        <w:t>conjecture</w:t>
      </w:r>
      <w:r w:rsidRPr="007C6FA7">
        <w:rPr>
          <w:rFonts w:ascii="Garamond" w:hAnsi="Garamond"/>
          <w:color w:val="000000" w:themeColor="text1"/>
          <w:sz w:val="24"/>
          <w:szCs w:val="24"/>
        </w:rPr>
        <w:t xml:space="preserve"> by taking advantage of Kovacs and colleagues’ (2010)</w:t>
      </w:r>
      <w:r w:rsidR="00F51B17" w:rsidRPr="007C6FA7">
        <w:rPr>
          <w:rFonts w:ascii="Garamond" w:hAnsi="Garamond"/>
          <w:color w:val="000000" w:themeColor="text1"/>
          <w:sz w:val="24"/>
          <w:szCs w:val="24"/>
        </w:rPr>
        <w:t xml:space="preserve"> </w:t>
      </w:r>
      <w:r w:rsidR="00D55B13" w:rsidRPr="007C6FA7">
        <w:rPr>
          <w:rFonts w:ascii="Garamond" w:hAnsi="Garamond"/>
          <w:color w:val="000000" w:themeColor="text1"/>
          <w:sz w:val="24"/>
          <w:szCs w:val="24"/>
        </w:rPr>
        <w:t>object</w:t>
      </w:r>
      <w:r w:rsidRPr="007C6FA7">
        <w:rPr>
          <w:rFonts w:ascii="Garamond" w:hAnsi="Garamond"/>
          <w:color w:val="000000" w:themeColor="text1"/>
          <w:sz w:val="24"/>
          <w:szCs w:val="24"/>
        </w:rPr>
        <w:t>-detection task</w:t>
      </w:r>
      <w:commentRangeEnd w:id="45"/>
      <w:r w:rsidR="00703465">
        <w:rPr>
          <w:rStyle w:val="CommentReference"/>
        </w:rPr>
        <w:commentReference w:id="45"/>
      </w:r>
      <w:r w:rsidRPr="007C6FA7">
        <w:rPr>
          <w:rFonts w:ascii="Garamond" w:hAnsi="Garamond"/>
          <w:color w:val="000000" w:themeColor="text1"/>
          <w:sz w:val="24"/>
          <w:szCs w:val="24"/>
        </w:rPr>
        <w:t xml:space="preserve">, which yields a critical effect showing that adults’ rapid and automatic tracking of a bystander agent’s belief has an impact on observers’ own actions. The </w:t>
      </w:r>
      <w:r w:rsidR="00CF6CB1" w:rsidRPr="007C6FA7">
        <w:rPr>
          <w:rFonts w:ascii="Garamond" w:hAnsi="Garamond"/>
          <w:color w:val="000000" w:themeColor="text1"/>
          <w:sz w:val="24"/>
          <w:szCs w:val="24"/>
        </w:rPr>
        <w:t>object</w:t>
      </w:r>
      <w:r w:rsidRPr="007C6FA7">
        <w:rPr>
          <w:rFonts w:ascii="Garamond" w:hAnsi="Garamond"/>
          <w:color w:val="000000" w:themeColor="text1"/>
          <w:sz w:val="24"/>
          <w:szCs w:val="24"/>
        </w:rPr>
        <w:t xml:space="preserve">-detection task involves adults observing a ball rolling behind </w:t>
      </w:r>
      <w:r w:rsidR="00056B82" w:rsidRPr="007C6FA7">
        <w:rPr>
          <w:rFonts w:ascii="Garamond" w:hAnsi="Garamond"/>
          <w:color w:val="000000" w:themeColor="text1"/>
          <w:sz w:val="24"/>
          <w:szCs w:val="24"/>
        </w:rPr>
        <w:t>a wall</w:t>
      </w:r>
      <w:r w:rsidRPr="007C6FA7">
        <w:rPr>
          <w:rFonts w:ascii="Garamond" w:hAnsi="Garamond"/>
          <w:color w:val="000000" w:themeColor="text1"/>
          <w:sz w:val="24"/>
          <w:szCs w:val="24"/>
        </w:rPr>
        <w:t xml:space="preserve"> on a table and then rolling from behind the </w:t>
      </w:r>
      <w:r w:rsidR="00056B82"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to off the table. The</w:t>
      </w:r>
      <w:r w:rsidR="00DA14F5" w:rsidRPr="007C6FA7">
        <w:rPr>
          <w:rFonts w:ascii="Garamond" w:hAnsi="Garamond"/>
          <w:color w:val="000000" w:themeColor="text1"/>
          <w:sz w:val="24"/>
          <w:szCs w:val="24"/>
        </w:rPr>
        <w:t xml:space="preserve"> video</w:t>
      </w:r>
      <w:r w:rsidRPr="007C6FA7">
        <w:rPr>
          <w:rFonts w:ascii="Garamond" w:hAnsi="Garamond"/>
          <w:color w:val="000000" w:themeColor="text1"/>
          <w:sz w:val="24"/>
          <w:szCs w:val="24"/>
        </w:rPr>
        <w:t xml:space="preserve"> sequence also includes an agent who was present for some of the ball’s movements but not others and, consequently, could have a true or a false belief about the ball’s location. In the outcome phase,</w:t>
      </w:r>
      <w:r w:rsidR="004B4FD9" w:rsidRPr="007C6FA7">
        <w:rPr>
          <w:rFonts w:ascii="Garamond" w:hAnsi="Garamond"/>
          <w:color w:val="000000" w:themeColor="text1"/>
          <w:sz w:val="24"/>
          <w:szCs w:val="24"/>
        </w:rPr>
        <w:t xml:space="preserve"> the agent returns,</w:t>
      </w:r>
      <w:r w:rsidRPr="007C6FA7">
        <w:rPr>
          <w:rFonts w:ascii="Garamond" w:hAnsi="Garamond"/>
          <w:color w:val="000000" w:themeColor="text1"/>
          <w:sz w:val="24"/>
          <w:szCs w:val="24"/>
        </w:rPr>
        <w:t xml:space="preserve"> the </w:t>
      </w:r>
      <w:r w:rsidR="00056B82" w:rsidRPr="007C6FA7">
        <w:rPr>
          <w:rFonts w:ascii="Garamond" w:hAnsi="Garamond"/>
          <w:color w:val="000000" w:themeColor="text1"/>
          <w:sz w:val="24"/>
          <w:szCs w:val="24"/>
        </w:rPr>
        <w:t>wall</w:t>
      </w:r>
      <w:r w:rsidR="00F51B17" w:rsidRPr="007C6FA7">
        <w:rPr>
          <w:rFonts w:ascii="Garamond" w:hAnsi="Garamond"/>
          <w:color w:val="000000" w:themeColor="text1"/>
          <w:sz w:val="24"/>
          <w:szCs w:val="24"/>
        </w:rPr>
        <w:t xml:space="preserve"> is lowered</w:t>
      </w:r>
      <w:r w:rsidR="004B4FD9"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and participants must</w:t>
      </w:r>
      <w:r w:rsidR="00817F9B" w:rsidRPr="007C6FA7">
        <w:rPr>
          <w:rFonts w:ascii="Garamond" w:hAnsi="Garamond"/>
          <w:color w:val="000000" w:themeColor="text1"/>
          <w:sz w:val="24"/>
          <w:szCs w:val="24"/>
        </w:rPr>
        <w:t xml:space="preserve"> use their hand to</w:t>
      </w:r>
      <w:r w:rsidRPr="007C6FA7">
        <w:rPr>
          <w:rFonts w:ascii="Garamond" w:hAnsi="Garamond"/>
          <w:color w:val="000000" w:themeColor="text1"/>
          <w:sz w:val="24"/>
          <w:szCs w:val="24"/>
        </w:rPr>
        <w:t xml:space="preserve"> press a button as fast as possible if the</w:t>
      </w:r>
      <w:r w:rsidR="00F51B17"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ball is present</w:t>
      </w:r>
      <w:r w:rsidR="00F51B17" w:rsidRPr="007C6FA7">
        <w:rPr>
          <w:rFonts w:ascii="Garamond" w:hAnsi="Garamond"/>
          <w:color w:val="000000" w:themeColor="text1"/>
          <w:sz w:val="24"/>
          <w:szCs w:val="24"/>
        </w:rPr>
        <w:t xml:space="preserve"> behind the </w:t>
      </w:r>
      <w:r w:rsidR="00056B82"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The task is considered to target automatic belief tracking because no reference is made to the agent’s belief about the ball’s location, and the agent does not perform any overt action when the </w:t>
      </w:r>
      <w:r w:rsidR="00056B82" w:rsidRPr="007C6FA7">
        <w:rPr>
          <w:rFonts w:ascii="Garamond" w:hAnsi="Garamond"/>
          <w:color w:val="000000" w:themeColor="text1"/>
          <w:sz w:val="24"/>
          <w:szCs w:val="24"/>
        </w:rPr>
        <w:t>wall</w:t>
      </w:r>
      <w:r w:rsidR="00F51B17"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 xml:space="preserve">is </w:t>
      </w:r>
      <w:r w:rsidR="00F51B17" w:rsidRPr="007C6FA7">
        <w:rPr>
          <w:rFonts w:ascii="Garamond" w:hAnsi="Garamond"/>
          <w:color w:val="000000" w:themeColor="text1"/>
          <w:sz w:val="24"/>
          <w:szCs w:val="24"/>
        </w:rPr>
        <w:t>lower</w:t>
      </w:r>
      <w:r w:rsidRPr="007C6FA7">
        <w:rPr>
          <w:rFonts w:ascii="Garamond" w:hAnsi="Garamond"/>
          <w:color w:val="000000" w:themeColor="text1"/>
          <w:sz w:val="24"/>
          <w:szCs w:val="24"/>
        </w:rPr>
        <w:t xml:space="preserve">ed. The critical finding, which </w:t>
      </w:r>
      <w:r w:rsidR="00553BE7" w:rsidRPr="007C6FA7">
        <w:rPr>
          <w:rFonts w:ascii="Garamond" w:hAnsi="Garamond"/>
          <w:color w:val="000000" w:themeColor="text1"/>
          <w:sz w:val="24"/>
          <w:szCs w:val="24"/>
        </w:rPr>
        <w:t>has been well-</w:t>
      </w:r>
      <w:r w:rsidR="00DC0E79" w:rsidRPr="007C6FA7">
        <w:rPr>
          <w:rFonts w:ascii="Garamond" w:hAnsi="Garamond"/>
          <w:color w:val="000000" w:themeColor="text1"/>
          <w:sz w:val="24"/>
          <w:szCs w:val="24"/>
        </w:rPr>
        <w:t>documented</w:t>
      </w:r>
      <w:r w:rsidRPr="007C6FA7">
        <w:rPr>
          <w:rFonts w:ascii="Garamond" w:hAnsi="Garamond"/>
          <w:color w:val="000000" w:themeColor="text1"/>
          <w:sz w:val="24"/>
          <w:szCs w:val="24"/>
        </w:rPr>
        <w:t xml:space="preserve">, is that, compared to a baseline </w:t>
      </w:r>
      <w:r w:rsidR="00442578" w:rsidRPr="007C6FA7">
        <w:rPr>
          <w:rFonts w:ascii="Garamond" w:hAnsi="Garamond"/>
          <w:color w:val="000000" w:themeColor="text1"/>
          <w:sz w:val="24"/>
          <w:szCs w:val="24"/>
        </w:rPr>
        <w:t>situation</w:t>
      </w:r>
      <w:r w:rsidRPr="007C6FA7">
        <w:rPr>
          <w:rFonts w:ascii="Garamond" w:hAnsi="Garamond"/>
          <w:color w:val="000000" w:themeColor="text1"/>
          <w:sz w:val="24"/>
          <w:szCs w:val="24"/>
        </w:rPr>
        <w:t xml:space="preserve"> in which neither the participant nor agent expected the ball to be present (P-A-), participants are faster to respond when only the agent expected the ball to be present (P-A+), implying that the agent’s belief regarding </w:t>
      </w:r>
      <w:r w:rsidRPr="00891BF4">
        <w:rPr>
          <w:rFonts w:ascii="Garamond" w:hAnsi="Garamond"/>
          <w:color w:val="000000" w:themeColor="text1"/>
          <w:sz w:val="24"/>
          <w:szCs w:val="24"/>
        </w:rPr>
        <w:t xml:space="preserve">the ball’s location is automatically encoded (Bardi, Six, &amp; Brass, 2017; Bardi, Desmet, &amp; Brass, 2018; </w:t>
      </w:r>
      <w:r w:rsidR="005A6A75" w:rsidRPr="00891BF4">
        <w:rPr>
          <w:rFonts w:ascii="Garamond" w:hAnsi="Garamond"/>
          <w:color w:val="000000" w:themeColor="text1"/>
          <w:sz w:val="24"/>
          <w:szCs w:val="24"/>
        </w:rPr>
        <w:t xml:space="preserve">Deschrijver, Bardi, Wiersema, &amp; Brass, 2016; </w:t>
      </w:r>
      <w:r w:rsidRPr="00891BF4">
        <w:rPr>
          <w:rFonts w:ascii="Garamond" w:hAnsi="Garamond"/>
          <w:color w:val="000000" w:themeColor="text1"/>
          <w:sz w:val="24"/>
          <w:szCs w:val="24"/>
        </w:rPr>
        <w:t xml:space="preserve">Edwards &amp; Low, 2019; El Kaddouri, Bardi, De Bremaeker, Brass, &amp; Wiersema, 2019; </w:t>
      </w:r>
      <w:r w:rsidR="004B4FD9" w:rsidRPr="00891BF4">
        <w:rPr>
          <w:rFonts w:ascii="Garamond" w:hAnsi="Garamond"/>
          <w:color w:val="000000" w:themeColor="text1"/>
          <w:sz w:val="24"/>
          <w:szCs w:val="24"/>
        </w:rPr>
        <w:t>Kov</w:t>
      </w:r>
      <w:r w:rsidR="00972A34" w:rsidRPr="00891BF4">
        <w:rPr>
          <w:rFonts w:ascii="Garamond" w:hAnsi="Garamond"/>
          <w:color w:val="000000" w:themeColor="text1"/>
          <w:sz w:val="24"/>
          <w:szCs w:val="24"/>
        </w:rPr>
        <w:t>á</w:t>
      </w:r>
      <w:r w:rsidR="004B4FD9" w:rsidRPr="00891BF4">
        <w:rPr>
          <w:rFonts w:ascii="Garamond" w:hAnsi="Garamond"/>
          <w:color w:val="000000" w:themeColor="text1"/>
          <w:sz w:val="24"/>
          <w:szCs w:val="24"/>
        </w:rPr>
        <w:t>cs, Teglas, &amp; Endress, 2010; Nijhof, Brass, Bardi, &amp; Wiersema, 2016</w:t>
      </w:r>
      <w:r w:rsidRPr="00891BF4">
        <w:rPr>
          <w:rFonts w:ascii="Garamond" w:hAnsi="Garamond"/>
          <w:color w:val="000000" w:themeColor="text1"/>
          <w:sz w:val="24"/>
          <w:szCs w:val="24"/>
        </w:rPr>
        <w:t>).</w:t>
      </w:r>
      <w:r w:rsidR="00A10190" w:rsidRPr="007C6FA7">
        <w:rPr>
          <w:rFonts w:ascii="Garamond" w:hAnsi="Garamond"/>
          <w:color w:val="000000" w:themeColor="text1"/>
          <w:sz w:val="24"/>
          <w:szCs w:val="24"/>
        </w:rPr>
        <w:t xml:space="preserve"> </w:t>
      </w:r>
    </w:p>
    <w:p w14:paraId="33D3AFE0" w14:textId="77777777" w:rsidR="00D66066" w:rsidRPr="007C6FA7" w:rsidRDefault="00D66066" w:rsidP="004956A5">
      <w:pPr>
        <w:spacing w:after="0" w:line="360" w:lineRule="auto"/>
        <w:rPr>
          <w:rFonts w:ascii="Garamond" w:hAnsi="Garamond"/>
          <w:color w:val="000000" w:themeColor="text1"/>
          <w:sz w:val="24"/>
          <w:szCs w:val="24"/>
        </w:rPr>
      </w:pPr>
    </w:p>
    <w:p w14:paraId="5B0EE4D0" w14:textId="77777777" w:rsidR="00F36ADB"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 xml:space="preserve">1.1. </w:t>
      </w:r>
      <w:r w:rsidR="00F36ADB" w:rsidRPr="007C6FA7">
        <w:rPr>
          <w:rFonts w:ascii="Garamond" w:hAnsi="Garamond"/>
          <w:b/>
          <w:bCs/>
          <w:color w:val="000000" w:themeColor="text1"/>
          <w:sz w:val="24"/>
          <w:szCs w:val="24"/>
        </w:rPr>
        <w:t xml:space="preserve">Current </w:t>
      </w:r>
      <w:r w:rsidR="00BB56EB">
        <w:rPr>
          <w:rFonts w:ascii="Garamond" w:hAnsi="Garamond"/>
          <w:b/>
          <w:bCs/>
          <w:color w:val="000000" w:themeColor="text1"/>
          <w:sz w:val="24"/>
          <w:szCs w:val="24"/>
        </w:rPr>
        <w:t>s</w:t>
      </w:r>
      <w:r w:rsidR="00F36ADB" w:rsidRPr="007C6FA7">
        <w:rPr>
          <w:rFonts w:ascii="Garamond" w:hAnsi="Garamond"/>
          <w:b/>
          <w:bCs/>
          <w:color w:val="000000" w:themeColor="text1"/>
          <w:sz w:val="24"/>
          <w:szCs w:val="24"/>
        </w:rPr>
        <w:t>tudy</w:t>
      </w:r>
    </w:p>
    <w:p w14:paraId="656CE17E" w14:textId="77777777" w:rsidR="002C405B" w:rsidRPr="007C6FA7" w:rsidRDefault="00AA19CB"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603ED" w:rsidRPr="007C6FA7">
        <w:rPr>
          <w:rFonts w:ascii="Garamond" w:hAnsi="Garamond"/>
          <w:color w:val="000000" w:themeColor="text1"/>
          <w:sz w:val="24"/>
          <w:szCs w:val="24"/>
        </w:rPr>
        <w:t xml:space="preserve">The primary aim of our </w:t>
      </w:r>
      <w:r w:rsidR="00F36ADB" w:rsidRPr="007C6FA7">
        <w:rPr>
          <w:rFonts w:ascii="Garamond" w:hAnsi="Garamond"/>
          <w:color w:val="000000" w:themeColor="text1"/>
          <w:sz w:val="24"/>
          <w:szCs w:val="24"/>
        </w:rPr>
        <w:t>study</w:t>
      </w:r>
      <w:r w:rsidR="007603ED" w:rsidRPr="007C6FA7">
        <w:rPr>
          <w:rFonts w:ascii="Garamond" w:hAnsi="Garamond"/>
          <w:color w:val="000000" w:themeColor="text1"/>
          <w:sz w:val="24"/>
          <w:szCs w:val="24"/>
        </w:rPr>
        <w:t xml:space="preserve"> was to </w:t>
      </w:r>
      <w:r w:rsidR="00F36ADB" w:rsidRPr="007C6FA7">
        <w:rPr>
          <w:rFonts w:ascii="Garamond" w:hAnsi="Garamond"/>
          <w:color w:val="000000" w:themeColor="text1"/>
          <w:sz w:val="24"/>
          <w:szCs w:val="24"/>
        </w:rPr>
        <w:t>d</w:t>
      </w:r>
      <w:r w:rsidR="00D812EF" w:rsidRPr="007C6FA7">
        <w:rPr>
          <w:rFonts w:ascii="Garamond" w:hAnsi="Garamond"/>
          <w:color w:val="000000" w:themeColor="text1"/>
          <w:sz w:val="24"/>
          <w:szCs w:val="24"/>
        </w:rPr>
        <w:t>etermine</w:t>
      </w:r>
      <w:r w:rsidRPr="007C6FA7">
        <w:rPr>
          <w:rFonts w:ascii="Garamond" w:hAnsi="Garamond"/>
          <w:color w:val="000000" w:themeColor="text1"/>
          <w:sz w:val="24"/>
          <w:szCs w:val="24"/>
        </w:rPr>
        <w:t xml:space="preserve"> whether and to what extent visibly constraining an agent from potentially interacting with an object modulates observers’ abilities to automatically track that agent’s belief</w:t>
      </w:r>
      <w:r w:rsidR="007603ED" w:rsidRPr="007C6FA7">
        <w:rPr>
          <w:rFonts w:ascii="Garamond" w:hAnsi="Garamond"/>
          <w:color w:val="000000" w:themeColor="text1"/>
          <w:sz w:val="24"/>
          <w:szCs w:val="24"/>
        </w:rPr>
        <w:t>. W</w:t>
      </w:r>
      <w:r w:rsidRPr="007C6FA7">
        <w:rPr>
          <w:rFonts w:ascii="Garamond" w:hAnsi="Garamond"/>
          <w:color w:val="000000" w:themeColor="text1"/>
          <w:sz w:val="24"/>
          <w:szCs w:val="24"/>
        </w:rPr>
        <w:t>e</w:t>
      </w:r>
      <w:r w:rsidR="001B1373" w:rsidRPr="007C6FA7">
        <w:rPr>
          <w:rFonts w:ascii="Garamond" w:hAnsi="Garamond"/>
          <w:color w:val="000000" w:themeColor="text1"/>
          <w:sz w:val="24"/>
          <w:szCs w:val="24"/>
        </w:rPr>
        <w:t xml:space="preserve"> </w:t>
      </w:r>
      <w:r w:rsidR="009A7CB0" w:rsidRPr="007C6FA7">
        <w:rPr>
          <w:rFonts w:ascii="Garamond" w:hAnsi="Garamond"/>
          <w:color w:val="000000" w:themeColor="text1"/>
          <w:sz w:val="24"/>
          <w:szCs w:val="24"/>
        </w:rPr>
        <w:t>measure</w:t>
      </w:r>
      <w:r w:rsidR="00051725" w:rsidRPr="007C6FA7">
        <w:rPr>
          <w:rFonts w:ascii="Garamond" w:hAnsi="Garamond"/>
          <w:color w:val="000000" w:themeColor="text1"/>
          <w:sz w:val="24"/>
          <w:szCs w:val="24"/>
        </w:rPr>
        <w:t>d</w:t>
      </w:r>
      <w:r w:rsidR="001B1373" w:rsidRPr="007C6FA7">
        <w:rPr>
          <w:rFonts w:ascii="Garamond" w:hAnsi="Garamond"/>
          <w:color w:val="000000" w:themeColor="text1"/>
          <w:sz w:val="24"/>
          <w:szCs w:val="24"/>
        </w:rPr>
        <w:t xml:space="preserve"> </w:t>
      </w:r>
      <w:r w:rsidR="004A26DA" w:rsidRPr="007C6FA7">
        <w:rPr>
          <w:rFonts w:ascii="Garamond" w:hAnsi="Garamond"/>
          <w:color w:val="000000" w:themeColor="text1"/>
          <w:sz w:val="24"/>
          <w:szCs w:val="24"/>
        </w:rPr>
        <w:t>elicitation of</w:t>
      </w:r>
      <w:r w:rsidR="001B1373" w:rsidRPr="007C6FA7">
        <w:rPr>
          <w:rFonts w:ascii="Garamond" w:hAnsi="Garamond"/>
          <w:color w:val="000000" w:themeColor="text1"/>
          <w:sz w:val="24"/>
          <w:szCs w:val="24"/>
        </w:rPr>
        <w:t xml:space="preserve"> susceptibility to </w:t>
      </w:r>
      <w:r w:rsidR="00553BE7" w:rsidRPr="007C6FA7">
        <w:rPr>
          <w:rFonts w:ascii="Garamond" w:hAnsi="Garamond"/>
          <w:color w:val="000000" w:themeColor="text1"/>
          <w:sz w:val="24"/>
          <w:szCs w:val="24"/>
        </w:rPr>
        <w:t>an agent’s</w:t>
      </w:r>
      <w:r w:rsidR="001B1373" w:rsidRPr="007C6FA7">
        <w:rPr>
          <w:rFonts w:ascii="Garamond" w:hAnsi="Garamond"/>
          <w:color w:val="000000" w:themeColor="text1"/>
          <w:sz w:val="24"/>
          <w:szCs w:val="24"/>
        </w:rPr>
        <w:t xml:space="preserve"> belief (</w:t>
      </w:r>
      <w:r w:rsidR="00C8190C" w:rsidRPr="007C6FA7">
        <w:rPr>
          <w:rFonts w:ascii="Garamond" w:hAnsi="Garamond"/>
          <w:color w:val="000000" w:themeColor="text1"/>
          <w:sz w:val="24"/>
          <w:szCs w:val="24"/>
        </w:rPr>
        <w:t>as indicated by</w:t>
      </w:r>
      <w:r w:rsidR="00C04C9F">
        <w:rPr>
          <w:rFonts w:ascii="Garamond" w:hAnsi="Garamond"/>
          <w:color w:val="000000" w:themeColor="text1"/>
          <w:sz w:val="24"/>
          <w:szCs w:val="24"/>
        </w:rPr>
        <w:t xml:space="preserve"> the P−A+ &lt; P−A−</w:t>
      </w:r>
      <w:r w:rsidR="001B1373" w:rsidRPr="007C6FA7">
        <w:rPr>
          <w:rFonts w:ascii="Garamond" w:hAnsi="Garamond"/>
          <w:color w:val="000000" w:themeColor="text1"/>
          <w:sz w:val="24"/>
          <w:szCs w:val="24"/>
        </w:rPr>
        <w:t xml:space="preserve"> effect) </w:t>
      </w:r>
      <w:r w:rsidR="00841F76" w:rsidRPr="007C6FA7">
        <w:rPr>
          <w:rFonts w:ascii="Garamond" w:hAnsi="Garamond"/>
          <w:color w:val="000000" w:themeColor="text1"/>
          <w:sz w:val="24"/>
          <w:szCs w:val="24"/>
        </w:rPr>
        <w:t>using the ball-detection task. We adapted this task to create three distinct version which differed in the constraints upon the agent’s potential movement</w:t>
      </w:r>
      <w:r w:rsidR="00FD16CF">
        <w:rPr>
          <w:rFonts w:ascii="Garamond" w:hAnsi="Garamond"/>
          <w:color w:val="000000" w:themeColor="text1"/>
          <w:sz w:val="24"/>
          <w:szCs w:val="24"/>
        </w:rPr>
        <w:t xml:space="preserve"> to act on the ball</w:t>
      </w:r>
      <w:r w:rsidR="006C4D44">
        <w:rPr>
          <w:rFonts w:ascii="Garamond" w:hAnsi="Garamond"/>
          <w:color w:val="000000" w:themeColor="text1"/>
          <w:sz w:val="24"/>
          <w:szCs w:val="24"/>
        </w:rPr>
        <w:t xml:space="preserve"> in the outcome phase (see Figure</w:t>
      </w:r>
      <w:r w:rsidR="00841F76" w:rsidRPr="007C6FA7">
        <w:rPr>
          <w:rFonts w:ascii="Garamond" w:hAnsi="Garamond"/>
          <w:color w:val="000000" w:themeColor="text1"/>
          <w:sz w:val="24"/>
          <w:szCs w:val="24"/>
        </w:rPr>
        <w:t xml:space="preserve"> 1). </w:t>
      </w:r>
      <w:r w:rsidR="005A6A75" w:rsidRPr="007C6FA7">
        <w:rPr>
          <w:rFonts w:ascii="Garamond" w:hAnsi="Garamond"/>
          <w:color w:val="000000" w:themeColor="text1"/>
          <w:sz w:val="24"/>
          <w:szCs w:val="24"/>
        </w:rPr>
        <w:t xml:space="preserve">In the </w:t>
      </w:r>
      <w:r w:rsidR="00841F76" w:rsidRPr="007C6FA7">
        <w:rPr>
          <w:rFonts w:ascii="Garamond" w:hAnsi="Garamond"/>
          <w:color w:val="000000" w:themeColor="text1"/>
          <w:sz w:val="24"/>
          <w:szCs w:val="24"/>
        </w:rPr>
        <w:t>F</w:t>
      </w:r>
      <w:r w:rsidR="005A6A75" w:rsidRPr="007C6FA7">
        <w:rPr>
          <w:rFonts w:ascii="Garamond" w:hAnsi="Garamond"/>
          <w:color w:val="000000" w:themeColor="text1"/>
          <w:sz w:val="24"/>
          <w:szCs w:val="24"/>
        </w:rPr>
        <w:t>ree</w:t>
      </w:r>
      <w:r w:rsidR="00D55B13" w:rsidRPr="007C6FA7">
        <w:rPr>
          <w:rFonts w:ascii="Garamond" w:hAnsi="Garamond"/>
          <w:color w:val="000000" w:themeColor="text1"/>
          <w:sz w:val="24"/>
          <w:szCs w:val="24"/>
        </w:rPr>
        <w:t>-</w:t>
      </w:r>
      <w:r w:rsidR="00841F76" w:rsidRPr="007C6FA7">
        <w:rPr>
          <w:rFonts w:ascii="Garamond" w:hAnsi="Garamond"/>
          <w:color w:val="000000" w:themeColor="text1"/>
          <w:sz w:val="24"/>
          <w:szCs w:val="24"/>
        </w:rPr>
        <w:t>A</w:t>
      </w:r>
      <w:r w:rsidR="00D55B13" w:rsidRPr="007C6FA7">
        <w:rPr>
          <w:rFonts w:ascii="Garamond" w:hAnsi="Garamond"/>
          <w:color w:val="000000" w:themeColor="text1"/>
          <w:sz w:val="24"/>
          <w:szCs w:val="24"/>
        </w:rPr>
        <w:t>gent</w:t>
      </w:r>
      <w:r w:rsidR="00291971" w:rsidRPr="007C6FA7">
        <w:rPr>
          <w:rFonts w:ascii="Garamond" w:hAnsi="Garamond"/>
          <w:color w:val="000000" w:themeColor="text1"/>
          <w:sz w:val="24"/>
          <w:szCs w:val="24"/>
        </w:rPr>
        <w:t xml:space="preserve"> version of the</w:t>
      </w:r>
      <w:r w:rsidR="00841F76" w:rsidRPr="007C6FA7">
        <w:rPr>
          <w:rFonts w:ascii="Garamond" w:hAnsi="Garamond"/>
          <w:color w:val="000000" w:themeColor="text1"/>
          <w:sz w:val="24"/>
          <w:szCs w:val="24"/>
        </w:rPr>
        <w:t xml:space="preserve"> ball</w:t>
      </w:r>
      <w:r w:rsidR="00CF6CB1" w:rsidRPr="007C6FA7">
        <w:rPr>
          <w:rFonts w:ascii="Garamond" w:hAnsi="Garamond"/>
          <w:color w:val="000000" w:themeColor="text1"/>
          <w:sz w:val="24"/>
          <w:szCs w:val="24"/>
        </w:rPr>
        <w:t>-detection task</w:t>
      </w:r>
      <w:r w:rsidR="00945888" w:rsidRPr="007C6FA7">
        <w:rPr>
          <w:rFonts w:ascii="Garamond" w:hAnsi="Garamond"/>
          <w:color w:val="000000" w:themeColor="text1"/>
          <w:sz w:val="24"/>
          <w:szCs w:val="24"/>
        </w:rPr>
        <w:t>,</w:t>
      </w:r>
      <w:r w:rsidR="005A6A75" w:rsidRPr="007C6FA7">
        <w:rPr>
          <w:rFonts w:ascii="Garamond" w:hAnsi="Garamond"/>
          <w:color w:val="000000" w:themeColor="text1"/>
          <w:sz w:val="24"/>
          <w:szCs w:val="24"/>
        </w:rPr>
        <w:t xml:space="preserve"> the</w:t>
      </w:r>
      <w:r w:rsidR="00060602" w:rsidRPr="007C6FA7">
        <w:rPr>
          <w:rFonts w:ascii="Garamond" w:hAnsi="Garamond"/>
          <w:color w:val="000000" w:themeColor="text1"/>
          <w:sz w:val="24"/>
          <w:szCs w:val="24"/>
        </w:rPr>
        <w:t xml:space="preserve"> </w:t>
      </w:r>
      <w:r w:rsidR="005A6A75" w:rsidRPr="007C6FA7">
        <w:rPr>
          <w:rFonts w:ascii="Garamond" w:hAnsi="Garamond"/>
          <w:color w:val="000000" w:themeColor="text1"/>
          <w:sz w:val="24"/>
          <w:szCs w:val="24"/>
        </w:rPr>
        <w:t>agent return</w:t>
      </w:r>
      <w:r w:rsidR="00C15046" w:rsidRPr="007C6FA7">
        <w:rPr>
          <w:rFonts w:ascii="Garamond" w:hAnsi="Garamond"/>
          <w:color w:val="000000" w:themeColor="text1"/>
          <w:sz w:val="24"/>
          <w:szCs w:val="24"/>
        </w:rPr>
        <w:t>ed</w:t>
      </w:r>
      <w:r w:rsidR="005A6A75" w:rsidRPr="007C6FA7">
        <w:rPr>
          <w:rFonts w:ascii="Garamond" w:hAnsi="Garamond"/>
          <w:color w:val="000000" w:themeColor="text1"/>
          <w:sz w:val="24"/>
          <w:szCs w:val="24"/>
        </w:rPr>
        <w:t xml:space="preserve"> at the outcome phase </w:t>
      </w:r>
      <w:r w:rsidR="00C15046" w:rsidRPr="007C6FA7">
        <w:rPr>
          <w:rFonts w:ascii="Garamond" w:hAnsi="Garamond"/>
          <w:color w:val="000000" w:themeColor="text1"/>
          <w:sz w:val="24"/>
          <w:szCs w:val="24"/>
        </w:rPr>
        <w:t>wearing the same cloth</w:t>
      </w:r>
      <w:r w:rsidR="00DA14F5" w:rsidRPr="007C6FA7">
        <w:rPr>
          <w:rFonts w:ascii="Garamond" w:hAnsi="Garamond"/>
          <w:color w:val="000000" w:themeColor="text1"/>
          <w:sz w:val="24"/>
          <w:szCs w:val="24"/>
        </w:rPr>
        <w:t>ing</w:t>
      </w:r>
      <w:r w:rsidR="00C15046" w:rsidRPr="007C6FA7">
        <w:rPr>
          <w:rFonts w:ascii="Garamond" w:hAnsi="Garamond"/>
          <w:color w:val="000000" w:themeColor="text1"/>
          <w:sz w:val="24"/>
          <w:szCs w:val="24"/>
        </w:rPr>
        <w:t xml:space="preserve"> that he wore</w:t>
      </w:r>
      <w:r w:rsidR="005A6A75" w:rsidRPr="007C6FA7">
        <w:rPr>
          <w:rFonts w:ascii="Garamond" w:hAnsi="Garamond"/>
          <w:color w:val="000000" w:themeColor="text1"/>
          <w:sz w:val="24"/>
          <w:szCs w:val="24"/>
        </w:rPr>
        <w:t xml:space="preserve"> during the </w:t>
      </w:r>
      <w:r w:rsidR="00C15046" w:rsidRPr="007C6FA7">
        <w:rPr>
          <w:rFonts w:ascii="Garamond" w:hAnsi="Garamond"/>
          <w:color w:val="000000" w:themeColor="text1"/>
          <w:sz w:val="24"/>
          <w:szCs w:val="24"/>
        </w:rPr>
        <w:t xml:space="preserve">first </w:t>
      </w:r>
      <w:r w:rsidR="005A6A75" w:rsidRPr="007C6FA7">
        <w:rPr>
          <w:rFonts w:ascii="Garamond" w:hAnsi="Garamond"/>
          <w:color w:val="000000" w:themeColor="text1"/>
          <w:sz w:val="24"/>
          <w:szCs w:val="24"/>
        </w:rPr>
        <w:t>phase of the</w:t>
      </w:r>
      <w:r w:rsidR="00C15046" w:rsidRPr="007C6FA7">
        <w:rPr>
          <w:rFonts w:ascii="Garamond" w:hAnsi="Garamond"/>
          <w:color w:val="000000" w:themeColor="text1"/>
          <w:sz w:val="24"/>
          <w:szCs w:val="24"/>
        </w:rPr>
        <w:t xml:space="preserve"> video; the agent </w:t>
      </w:r>
      <w:r w:rsidR="008B368C" w:rsidRPr="007C6FA7">
        <w:rPr>
          <w:rFonts w:ascii="Garamond" w:hAnsi="Garamond"/>
          <w:color w:val="000000" w:themeColor="text1"/>
          <w:sz w:val="24"/>
          <w:szCs w:val="24"/>
        </w:rPr>
        <w:t xml:space="preserve">was visibly </w:t>
      </w:r>
      <w:r w:rsidR="00945888" w:rsidRPr="007C6FA7">
        <w:rPr>
          <w:rFonts w:ascii="Garamond" w:hAnsi="Garamond"/>
          <w:color w:val="000000" w:themeColor="text1"/>
          <w:sz w:val="24"/>
          <w:szCs w:val="24"/>
        </w:rPr>
        <w:t>free</w:t>
      </w:r>
      <w:r w:rsidR="00841F76" w:rsidRPr="007C6FA7">
        <w:rPr>
          <w:rFonts w:ascii="Garamond" w:hAnsi="Garamond"/>
          <w:color w:val="000000" w:themeColor="text1"/>
          <w:sz w:val="24"/>
          <w:szCs w:val="24"/>
        </w:rPr>
        <w:t xml:space="preserve"> to</w:t>
      </w:r>
      <w:r w:rsidR="00945888" w:rsidRPr="007C6FA7">
        <w:rPr>
          <w:rFonts w:ascii="Garamond" w:hAnsi="Garamond"/>
          <w:color w:val="000000" w:themeColor="text1"/>
          <w:sz w:val="24"/>
          <w:szCs w:val="24"/>
        </w:rPr>
        <w:t xml:space="preserve"> move</w:t>
      </w:r>
      <w:r w:rsidR="00841F76" w:rsidRPr="007C6FA7">
        <w:rPr>
          <w:rFonts w:ascii="Garamond" w:hAnsi="Garamond"/>
          <w:color w:val="000000" w:themeColor="text1"/>
          <w:sz w:val="24"/>
          <w:szCs w:val="24"/>
        </w:rPr>
        <w:t xml:space="preserve"> and,</w:t>
      </w:r>
      <w:r w:rsidR="00C15046" w:rsidRPr="007C6FA7">
        <w:rPr>
          <w:rFonts w:ascii="Garamond" w:hAnsi="Garamond"/>
          <w:color w:val="000000" w:themeColor="text1"/>
          <w:sz w:val="24"/>
          <w:szCs w:val="24"/>
        </w:rPr>
        <w:t xml:space="preserve"> potentially</w:t>
      </w:r>
      <w:r w:rsidR="00841F76" w:rsidRPr="007C6FA7">
        <w:rPr>
          <w:rFonts w:ascii="Garamond" w:hAnsi="Garamond"/>
          <w:color w:val="000000" w:themeColor="text1"/>
          <w:sz w:val="24"/>
          <w:szCs w:val="24"/>
        </w:rPr>
        <w:t>, to</w:t>
      </w:r>
      <w:r w:rsidR="00C15046" w:rsidRPr="007C6FA7">
        <w:rPr>
          <w:rFonts w:ascii="Garamond" w:hAnsi="Garamond"/>
          <w:color w:val="000000" w:themeColor="text1"/>
          <w:sz w:val="24"/>
          <w:szCs w:val="24"/>
        </w:rPr>
        <w:t xml:space="preserve"> act on the</w:t>
      </w:r>
      <w:r w:rsidR="00206D68" w:rsidRPr="007C6FA7">
        <w:rPr>
          <w:rFonts w:ascii="Garamond" w:hAnsi="Garamond"/>
          <w:color w:val="000000" w:themeColor="text1"/>
          <w:sz w:val="24"/>
          <w:szCs w:val="24"/>
        </w:rPr>
        <w:t xml:space="preserve"> ball</w:t>
      </w:r>
      <w:r w:rsidR="00C15046" w:rsidRPr="007C6FA7">
        <w:rPr>
          <w:rFonts w:ascii="Garamond" w:hAnsi="Garamond"/>
          <w:color w:val="000000" w:themeColor="text1"/>
          <w:sz w:val="24"/>
          <w:szCs w:val="24"/>
        </w:rPr>
        <w:t xml:space="preserve">. In the </w:t>
      </w:r>
      <w:r w:rsidR="00841F76" w:rsidRPr="007C6FA7">
        <w:rPr>
          <w:rFonts w:ascii="Garamond" w:hAnsi="Garamond"/>
          <w:color w:val="000000" w:themeColor="text1"/>
          <w:sz w:val="24"/>
          <w:szCs w:val="24"/>
        </w:rPr>
        <w:t>C</w:t>
      </w:r>
      <w:r w:rsidR="00C15046" w:rsidRPr="007C6FA7">
        <w:rPr>
          <w:rFonts w:ascii="Garamond" w:hAnsi="Garamond"/>
          <w:color w:val="000000" w:themeColor="text1"/>
          <w:sz w:val="24"/>
          <w:szCs w:val="24"/>
        </w:rPr>
        <w:t>onstrained</w:t>
      </w:r>
      <w:r w:rsidR="00D55B13" w:rsidRPr="007C6FA7">
        <w:rPr>
          <w:rFonts w:ascii="Garamond" w:hAnsi="Garamond"/>
          <w:color w:val="000000" w:themeColor="text1"/>
          <w:sz w:val="24"/>
          <w:szCs w:val="24"/>
        </w:rPr>
        <w:t>-</w:t>
      </w:r>
      <w:r w:rsidR="00841F76" w:rsidRPr="007C6FA7">
        <w:rPr>
          <w:rFonts w:ascii="Garamond" w:hAnsi="Garamond"/>
          <w:color w:val="000000" w:themeColor="text1"/>
          <w:sz w:val="24"/>
          <w:szCs w:val="24"/>
        </w:rPr>
        <w:t>A</w:t>
      </w:r>
      <w:r w:rsidR="00D55B13" w:rsidRPr="007C6FA7">
        <w:rPr>
          <w:rFonts w:ascii="Garamond" w:hAnsi="Garamond"/>
          <w:color w:val="000000" w:themeColor="text1"/>
          <w:sz w:val="24"/>
          <w:szCs w:val="24"/>
        </w:rPr>
        <w:t xml:space="preserve">gent </w:t>
      </w:r>
      <w:r w:rsidR="00291971" w:rsidRPr="007C6FA7">
        <w:rPr>
          <w:rFonts w:ascii="Garamond" w:hAnsi="Garamond"/>
          <w:color w:val="000000" w:themeColor="text1"/>
          <w:sz w:val="24"/>
          <w:szCs w:val="24"/>
        </w:rPr>
        <w:t xml:space="preserve">version of the </w:t>
      </w:r>
      <w:r w:rsidR="00841F76" w:rsidRPr="007C6FA7">
        <w:rPr>
          <w:rFonts w:ascii="Garamond" w:hAnsi="Garamond"/>
          <w:color w:val="000000" w:themeColor="text1"/>
          <w:sz w:val="24"/>
          <w:szCs w:val="24"/>
        </w:rPr>
        <w:t>ball</w:t>
      </w:r>
      <w:r w:rsidR="00291971" w:rsidRPr="007C6FA7">
        <w:rPr>
          <w:rFonts w:ascii="Garamond" w:hAnsi="Garamond"/>
          <w:color w:val="000000" w:themeColor="text1"/>
          <w:sz w:val="24"/>
          <w:szCs w:val="24"/>
        </w:rPr>
        <w:t>-detection task</w:t>
      </w:r>
      <w:r w:rsidR="00C15046" w:rsidRPr="007C6FA7">
        <w:rPr>
          <w:rFonts w:ascii="Garamond" w:hAnsi="Garamond"/>
          <w:color w:val="000000" w:themeColor="text1"/>
          <w:sz w:val="24"/>
          <w:szCs w:val="24"/>
        </w:rPr>
        <w:t xml:space="preserve">, the agent returned at the outcome phase </w:t>
      </w:r>
      <w:r w:rsidR="00DA14F5" w:rsidRPr="007C6FA7">
        <w:rPr>
          <w:rFonts w:ascii="Garamond" w:hAnsi="Garamond"/>
          <w:color w:val="000000" w:themeColor="text1"/>
          <w:sz w:val="24"/>
          <w:szCs w:val="24"/>
        </w:rPr>
        <w:t xml:space="preserve">with </w:t>
      </w:r>
      <w:r w:rsidR="009163E9" w:rsidRPr="007C6FA7">
        <w:rPr>
          <w:rFonts w:ascii="Garamond" w:hAnsi="Garamond"/>
          <w:color w:val="000000" w:themeColor="text1"/>
          <w:sz w:val="24"/>
          <w:szCs w:val="24"/>
        </w:rPr>
        <w:t xml:space="preserve">his </w:t>
      </w:r>
      <w:r w:rsidR="00206D68" w:rsidRPr="007C6FA7">
        <w:rPr>
          <w:rFonts w:ascii="Garamond" w:hAnsi="Garamond"/>
          <w:color w:val="000000" w:themeColor="text1"/>
          <w:sz w:val="24"/>
          <w:szCs w:val="24"/>
        </w:rPr>
        <w:t>upper body and limbs</w:t>
      </w:r>
      <w:r w:rsidR="00060602" w:rsidRPr="007C6FA7">
        <w:rPr>
          <w:rFonts w:ascii="Garamond" w:hAnsi="Garamond"/>
          <w:color w:val="000000" w:themeColor="text1"/>
          <w:sz w:val="24"/>
          <w:szCs w:val="24"/>
        </w:rPr>
        <w:t xml:space="preserve"> </w:t>
      </w:r>
      <w:r w:rsidR="00206D68" w:rsidRPr="007C6FA7">
        <w:rPr>
          <w:rFonts w:ascii="Garamond" w:hAnsi="Garamond"/>
          <w:color w:val="000000" w:themeColor="text1"/>
          <w:sz w:val="24"/>
          <w:szCs w:val="24"/>
        </w:rPr>
        <w:t>bound up tightly</w:t>
      </w:r>
      <w:r w:rsidR="00DA14F5" w:rsidRPr="007C6FA7">
        <w:rPr>
          <w:rFonts w:ascii="Garamond" w:hAnsi="Garamond"/>
          <w:color w:val="000000" w:themeColor="text1"/>
          <w:sz w:val="24"/>
          <w:szCs w:val="24"/>
        </w:rPr>
        <w:t xml:space="preserve"> in </w:t>
      </w:r>
      <w:r w:rsidR="00553BE7" w:rsidRPr="007C6FA7">
        <w:rPr>
          <w:rFonts w:ascii="Garamond" w:hAnsi="Garamond"/>
          <w:color w:val="000000" w:themeColor="text1"/>
          <w:sz w:val="24"/>
          <w:szCs w:val="24"/>
        </w:rPr>
        <w:t>a</w:t>
      </w:r>
      <w:r w:rsidR="00291971" w:rsidRPr="007C6FA7">
        <w:rPr>
          <w:rFonts w:ascii="Garamond" w:hAnsi="Garamond"/>
          <w:color w:val="000000" w:themeColor="text1"/>
          <w:sz w:val="24"/>
          <w:szCs w:val="24"/>
        </w:rPr>
        <w:t xml:space="preserve"> white</w:t>
      </w:r>
      <w:r w:rsidR="00553BE7" w:rsidRPr="007C6FA7">
        <w:rPr>
          <w:rFonts w:ascii="Garamond" w:hAnsi="Garamond"/>
          <w:color w:val="000000" w:themeColor="text1"/>
          <w:sz w:val="24"/>
          <w:szCs w:val="24"/>
        </w:rPr>
        <w:t xml:space="preserve"> </w:t>
      </w:r>
      <w:r w:rsidR="00DA14F5" w:rsidRPr="007C6FA7">
        <w:rPr>
          <w:rFonts w:ascii="Garamond" w:hAnsi="Garamond"/>
          <w:color w:val="000000" w:themeColor="text1"/>
          <w:sz w:val="24"/>
          <w:szCs w:val="24"/>
        </w:rPr>
        <w:t>linen</w:t>
      </w:r>
      <w:r w:rsidR="00553BE7" w:rsidRPr="007C6FA7">
        <w:rPr>
          <w:rFonts w:ascii="Garamond" w:hAnsi="Garamond"/>
          <w:color w:val="000000" w:themeColor="text1"/>
          <w:sz w:val="24"/>
          <w:szCs w:val="24"/>
        </w:rPr>
        <w:t xml:space="preserve"> sheet</w:t>
      </w:r>
      <w:r w:rsidR="00841F76" w:rsidRPr="007C6FA7">
        <w:rPr>
          <w:rFonts w:ascii="Garamond" w:hAnsi="Garamond"/>
          <w:color w:val="000000" w:themeColor="text1"/>
          <w:sz w:val="24"/>
          <w:szCs w:val="24"/>
        </w:rPr>
        <w:t xml:space="preserve"> (“mummified”)</w:t>
      </w:r>
      <w:r w:rsidR="008B368C" w:rsidRPr="007C6FA7">
        <w:rPr>
          <w:rFonts w:ascii="Garamond" w:hAnsi="Garamond"/>
          <w:color w:val="000000" w:themeColor="text1"/>
          <w:sz w:val="24"/>
          <w:szCs w:val="24"/>
        </w:rPr>
        <w:t xml:space="preserve">; the agent was visibly </w:t>
      </w:r>
      <w:r w:rsidR="00AD4FAA" w:rsidRPr="007C6FA7">
        <w:rPr>
          <w:rFonts w:ascii="Garamond" w:hAnsi="Garamond"/>
          <w:color w:val="000000" w:themeColor="text1"/>
          <w:sz w:val="24"/>
          <w:szCs w:val="24"/>
        </w:rPr>
        <w:t>constrained</w:t>
      </w:r>
      <w:r w:rsidR="008B368C" w:rsidRPr="007C6FA7">
        <w:rPr>
          <w:rFonts w:ascii="Garamond" w:hAnsi="Garamond"/>
          <w:color w:val="000000" w:themeColor="text1"/>
          <w:sz w:val="24"/>
          <w:szCs w:val="24"/>
        </w:rPr>
        <w:t xml:space="preserve"> from</w:t>
      </w:r>
      <w:r w:rsidR="00206D68" w:rsidRPr="007C6FA7">
        <w:rPr>
          <w:rFonts w:ascii="Garamond" w:hAnsi="Garamond"/>
          <w:color w:val="000000" w:themeColor="text1"/>
          <w:sz w:val="24"/>
          <w:szCs w:val="24"/>
        </w:rPr>
        <w:t xml:space="preserve"> using his upper body and limbs to</w:t>
      </w:r>
      <w:r w:rsidR="008B368C" w:rsidRPr="007C6FA7">
        <w:rPr>
          <w:rFonts w:ascii="Garamond" w:hAnsi="Garamond"/>
          <w:color w:val="000000" w:themeColor="text1"/>
          <w:sz w:val="24"/>
          <w:szCs w:val="24"/>
        </w:rPr>
        <w:t xml:space="preserve"> potentially act on the </w:t>
      </w:r>
      <w:r w:rsidR="00841F76" w:rsidRPr="007C6FA7">
        <w:rPr>
          <w:rFonts w:ascii="Garamond" w:hAnsi="Garamond"/>
          <w:color w:val="000000" w:themeColor="text1"/>
          <w:sz w:val="24"/>
          <w:szCs w:val="24"/>
        </w:rPr>
        <w:t>ball</w:t>
      </w:r>
      <w:r w:rsidR="00DA14F5" w:rsidRPr="007C6FA7">
        <w:rPr>
          <w:rFonts w:ascii="Garamond" w:hAnsi="Garamond"/>
          <w:color w:val="000000" w:themeColor="text1"/>
          <w:sz w:val="24"/>
          <w:szCs w:val="24"/>
        </w:rPr>
        <w:t>.</w:t>
      </w:r>
      <w:r w:rsidR="002C405B" w:rsidRPr="007C6FA7">
        <w:rPr>
          <w:rFonts w:ascii="Garamond" w:hAnsi="Garamond"/>
          <w:color w:val="000000" w:themeColor="text1"/>
          <w:sz w:val="24"/>
          <w:szCs w:val="24"/>
        </w:rPr>
        <w:t xml:space="preserve"> </w:t>
      </w:r>
      <w:bookmarkStart w:id="46" w:name="OLE_LINK7"/>
      <w:bookmarkStart w:id="47" w:name="OLE_LINK8"/>
      <w:r w:rsidR="005A5F73" w:rsidRPr="007C6FA7">
        <w:rPr>
          <w:rFonts w:ascii="Garamond" w:hAnsi="Garamond"/>
          <w:color w:val="000000" w:themeColor="text1"/>
          <w:sz w:val="24"/>
          <w:szCs w:val="24"/>
        </w:rPr>
        <w:t>Extrapolating from</w:t>
      </w:r>
      <w:r w:rsidR="00FE5AE8" w:rsidRPr="007C6FA7">
        <w:rPr>
          <w:rFonts w:ascii="Garamond" w:hAnsi="Garamond"/>
          <w:color w:val="000000" w:themeColor="text1"/>
          <w:sz w:val="24"/>
          <w:szCs w:val="24"/>
        </w:rPr>
        <w:t xml:space="preserve"> research</w:t>
      </w:r>
      <w:r w:rsidR="00F8256E" w:rsidRPr="007C6FA7">
        <w:rPr>
          <w:rFonts w:ascii="Garamond" w:hAnsi="Garamond"/>
          <w:color w:val="000000" w:themeColor="text1"/>
          <w:sz w:val="24"/>
          <w:szCs w:val="24"/>
        </w:rPr>
        <w:t xml:space="preserve"> </w:t>
      </w:r>
      <w:r w:rsidR="00A80D27" w:rsidRPr="007C6FA7">
        <w:rPr>
          <w:rFonts w:ascii="Garamond" w:hAnsi="Garamond"/>
          <w:color w:val="000000" w:themeColor="text1"/>
          <w:sz w:val="24"/>
          <w:szCs w:val="24"/>
        </w:rPr>
        <w:t>evidence</w:t>
      </w:r>
      <w:r w:rsidR="00C8190C" w:rsidRPr="007C6FA7">
        <w:rPr>
          <w:rFonts w:ascii="Garamond" w:hAnsi="Garamond"/>
          <w:color w:val="000000" w:themeColor="text1"/>
          <w:sz w:val="24"/>
          <w:szCs w:val="24"/>
        </w:rPr>
        <w:t xml:space="preserve"> showing that physical constraints on others’ action</w:t>
      </w:r>
      <w:r w:rsidR="00383438" w:rsidRPr="007C6FA7">
        <w:rPr>
          <w:rFonts w:ascii="Garamond" w:hAnsi="Garamond"/>
          <w:color w:val="000000" w:themeColor="text1"/>
          <w:sz w:val="24"/>
          <w:szCs w:val="24"/>
        </w:rPr>
        <w:t xml:space="preserve"> possibilities</w:t>
      </w:r>
      <w:r w:rsidR="00C8190C" w:rsidRPr="007C6FA7">
        <w:rPr>
          <w:rFonts w:ascii="Garamond" w:hAnsi="Garamond"/>
          <w:color w:val="000000" w:themeColor="text1"/>
          <w:sz w:val="24"/>
          <w:szCs w:val="24"/>
        </w:rPr>
        <w:t xml:space="preserve"> </w:t>
      </w:r>
      <w:r w:rsidR="000A1475" w:rsidRPr="007C6FA7">
        <w:rPr>
          <w:rFonts w:ascii="Garamond" w:hAnsi="Garamond"/>
          <w:color w:val="000000" w:themeColor="text1"/>
          <w:sz w:val="24"/>
          <w:szCs w:val="24"/>
        </w:rPr>
        <w:t>are</w:t>
      </w:r>
      <w:r w:rsidR="00C8190C" w:rsidRPr="007C6FA7">
        <w:rPr>
          <w:rFonts w:ascii="Garamond" w:hAnsi="Garamond"/>
          <w:color w:val="000000" w:themeColor="text1"/>
          <w:sz w:val="24"/>
          <w:szCs w:val="24"/>
        </w:rPr>
        <w:t xml:space="preserve"> mapped onto our own</w:t>
      </w:r>
      <w:r w:rsidR="00951258" w:rsidRPr="007C6FA7">
        <w:rPr>
          <w:rFonts w:ascii="Garamond" w:hAnsi="Garamond"/>
          <w:color w:val="000000" w:themeColor="text1"/>
          <w:sz w:val="24"/>
          <w:szCs w:val="24"/>
        </w:rPr>
        <w:t xml:space="preserve"> representations of the environment</w:t>
      </w:r>
      <w:r w:rsidR="00A80D27" w:rsidRPr="007C6FA7">
        <w:rPr>
          <w:rFonts w:ascii="Garamond" w:hAnsi="Garamond"/>
          <w:color w:val="000000" w:themeColor="text1"/>
          <w:sz w:val="24"/>
          <w:szCs w:val="24"/>
        </w:rPr>
        <w:t xml:space="preserve"> (Costantini et al., 2011; Liepelt et al., 2009)</w:t>
      </w:r>
      <w:r w:rsidR="00FE5AE8" w:rsidRPr="007C6FA7">
        <w:rPr>
          <w:rFonts w:ascii="Garamond" w:hAnsi="Garamond"/>
          <w:color w:val="000000" w:themeColor="text1"/>
          <w:sz w:val="24"/>
          <w:szCs w:val="24"/>
        </w:rPr>
        <w:t xml:space="preserve">, </w:t>
      </w:r>
      <w:r w:rsidR="004D7C13" w:rsidRPr="007C6FA7">
        <w:rPr>
          <w:rFonts w:ascii="Garamond" w:hAnsi="Garamond"/>
          <w:color w:val="000000" w:themeColor="text1"/>
          <w:sz w:val="24"/>
          <w:szCs w:val="24"/>
        </w:rPr>
        <w:t xml:space="preserve">one </w:t>
      </w:r>
      <w:r w:rsidR="00B87454" w:rsidRPr="007C6FA7">
        <w:rPr>
          <w:rFonts w:ascii="Garamond" w:hAnsi="Garamond"/>
          <w:color w:val="000000" w:themeColor="text1"/>
          <w:sz w:val="24"/>
          <w:szCs w:val="24"/>
        </w:rPr>
        <w:t>possibility</w:t>
      </w:r>
      <w:r w:rsidR="00F8256E" w:rsidRPr="007C6FA7">
        <w:rPr>
          <w:rFonts w:ascii="Garamond" w:hAnsi="Garamond"/>
          <w:color w:val="000000" w:themeColor="text1"/>
          <w:sz w:val="24"/>
          <w:szCs w:val="24"/>
        </w:rPr>
        <w:t xml:space="preserve"> </w:t>
      </w:r>
      <w:r w:rsidR="004D7C13" w:rsidRPr="007C6FA7">
        <w:rPr>
          <w:rFonts w:ascii="Garamond" w:hAnsi="Garamond"/>
          <w:color w:val="000000" w:themeColor="text1"/>
          <w:sz w:val="24"/>
          <w:szCs w:val="24"/>
        </w:rPr>
        <w:t>may be that</w:t>
      </w:r>
      <w:r w:rsidR="00F8256E" w:rsidRPr="007C6FA7">
        <w:rPr>
          <w:rFonts w:ascii="Garamond" w:hAnsi="Garamond"/>
          <w:color w:val="000000" w:themeColor="text1"/>
          <w:sz w:val="24"/>
          <w:szCs w:val="24"/>
        </w:rPr>
        <w:t xml:space="preserve"> the effect </w:t>
      </w:r>
      <w:r w:rsidR="00543B51" w:rsidRPr="007C6FA7">
        <w:rPr>
          <w:rFonts w:ascii="Garamond" w:hAnsi="Garamond"/>
          <w:color w:val="000000" w:themeColor="text1"/>
          <w:sz w:val="24"/>
          <w:szCs w:val="24"/>
        </w:rPr>
        <w:t>of</w:t>
      </w:r>
      <w:r w:rsidR="00F8256E" w:rsidRPr="007C6FA7">
        <w:rPr>
          <w:rFonts w:ascii="Garamond" w:hAnsi="Garamond"/>
          <w:color w:val="000000" w:themeColor="text1"/>
          <w:sz w:val="24"/>
          <w:szCs w:val="24"/>
        </w:rPr>
        <w:t xml:space="preserve"> </w:t>
      </w:r>
      <w:r w:rsidR="00F8256E" w:rsidRPr="007C6FA7">
        <w:rPr>
          <w:rFonts w:ascii="Garamond" w:hAnsi="Garamond"/>
          <w:color w:val="000000" w:themeColor="text1"/>
          <w:sz w:val="24"/>
          <w:szCs w:val="24"/>
        </w:rPr>
        <w:lastRenderedPageBreak/>
        <w:t>the agent’s belief speed</w:t>
      </w:r>
      <w:r w:rsidR="00543B51" w:rsidRPr="007C6FA7">
        <w:rPr>
          <w:rFonts w:ascii="Garamond" w:hAnsi="Garamond"/>
          <w:color w:val="000000" w:themeColor="text1"/>
          <w:sz w:val="24"/>
          <w:szCs w:val="24"/>
        </w:rPr>
        <w:t>ing</w:t>
      </w:r>
      <w:r w:rsidR="00F8256E" w:rsidRPr="007C6FA7">
        <w:rPr>
          <w:rFonts w:ascii="Garamond" w:hAnsi="Garamond"/>
          <w:color w:val="000000" w:themeColor="text1"/>
          <w:sz w:val="24"/>
          <w:szCs w:val="24"/>
        </w:rPr>
        <w:t xml:space="preserve"> up participants’ own action performances</w:t>
      </w:r>
      <w:r w:rsidR="004D7C13" w:rsidRPr="007C6FA7">
        <w:rPr>
          <w:rFonts w:ascii="Garamond" w:hAnsi="Garamond"/>
          <w:color w:val="000000" w:themeColor="text1"/>
          <w:sz w:val="24"/>
          <w:szCs w:val="24"/>
        </w:rPr>
        <w:t xml:space="preserve"> is </w:t>
      </w:r>
      <w:r w:rsidR="00383438" w:rsidRPr="007C6FA7">
        <w:rPr>
          <w:rFonts w:ascii="Garamond" w:hAnsi="Garamond"/>
          <w:color w:val="000000" w:themeColor="text1"/>
          <w:sz w:val="24"/>
          <w:szCs w:val="24"/>
        </w:rPr>
        <w:t>a</w:t>
      </w:r>
      <w:r w:rsidR="00F8256E" w:rsidRPr="007C6FA7">
        <w:rPr>
          <w:rFonts w:ascii="Garamond" w:hAnsi="Garamond"/>
          <w:color w:val="000000" w:themeColor="text1"/>
          <w:sz w:val="24"/>
          <w:szCs w:val="24"/>
        </w:rPr>
        <w:t xml:space="preserve"> consequence of the way that information about beliefs </w:t>
      </w:r>
      <w:r w:rsidR="00383438" w:rsidRPr="007C6FA7">
        <w:rPr>
          <w:rFonts w:ascii="Garamond" w:hAnsi="Garamond"/>
          <w:color w:val="000000" w:themeColor="text1"/>
          <w:sz w:val="24"/>
          <w:szCs w:val="24"/>
        </w:rPr>
        <w:t>feeds into</w:t>
      </w:r>
      <w:r w:rsidR="00F8256E" w:rsidRPr="007C6FA7">
        <w:rPr>
          <w:rFonts w:ascii="Garamond" w:hAnsi="Garamond"/>
          <w:color w:val="000000" w:themeColor="text1"/>
          <w:sz w:val="24"/>
          <w:szCs w:val="24"/>
        </w:rPr>
        <w:t xml:space="preserve"> </w:t>
      </w:r>
      <w:r w:rsidR="00383438" w:rsidRPr="007C6FA7">
        <w:rPr>
          <w:rFonts w:ascii="Garamond" w:hAnsi="Garamond"/>
          <w:color w:val="000000" w:themeColor="text1"/>
          <w:sz w:val="24"/>
          <w:szCs w:val="24"/>
        </w:rPr>
        <w:t>motor predictions concerning the agent’s potential actions</w:t>
      </w:r>
      <w:r w:rsidR="0095557C" w:rsidRPr="007C6FA7">
        <w:rPr>
          <w:rFonts w:ascii="Garamond" w:hAnsi="Garamond"/>
          <w:color w:val="000000" w:themeColor="text1"/>
          <w:sz w:val="24"/>
          <w:szCs w:val="24"/>
        </w:rPr>
        <w:t>,</w:t>
      </w:r>
      <w:r w:rsidR="00383438" w:rsidRPr="007C6FA7">
        <w:rPr>
          <w:rFonts w:ascii="Garamond" w:hAnsi="Garamond"/>
          <w:color w:val="000000" w:themeColor="text1"/>
          <w:sz w:val="24"/>
          <w:szCs w:val="24"/>
        </w:rPr>
        <w:t xml:space="preserve"> and </w:t>
      </w:r>
      <w:r w:rsidR="0095557C" w:rsidRPr="007C6FA7">
        <w:rPr>
          <w:rFonts w:ascii="Garamond" w:hAnsi="Garamond"/>
          <w:color w:val="000000" w:themeColor="text1"/>
          <w:sz w:val="24"/>
          <w:szCs w:val="24"/>
        </w:rPr>
        <w:t>th</w:t>
      </w:r>
      <w:r w:rsidR="00DA341C" w:rsidRPr="007C6FA7">
        <w:rPr>
          <w:rFonts w:ascii="Garamond" w:hAnsi="Garamond"/>
          <w:color w:val="000000" w:themeColor="text1"/>
          <w:sz w:val="24"/>
          <w:szCs w:val="24"/>
        </w:rPr>
        <w:t>e way that</w:t>
      </w:r>
      <w:r w:rsidR="0095557C" w:rsidRPr="007C6FA7">
        <w:rPr>
          <w:rFonts w:ascii="Garamond" w:hAnsi="Garamond"/>
          <w:color w:val="000000" w:themeColor="text1"/>
          <w:sz w:val="24"/>
          <w:szCs w:val="24"/>
        </w:rPr>
        <w:t xml:space="preserve"> </w:t>
      </w:r>
      <w:r w:rsidR="00383438" w:rsidRPr="007C6FA7">
        <w:rPr>
          <w:rFonts w:ascii="Garamond" w:hAnsi="Garamond"/>
          <w:color w:val="000000" w:themeColor="text1"/>
          <w:sz w:val="24"/>
          <w:szCs w:val="24"/>
        </w:rPr>
        <w:t>those motor predictions would then facilitate response times.</w:t>
      </w:r>
      <w:r w:rsidR="0095557C" w:rsidRPr="007C6FA7">
        <w:rPr>
          <w:rFonts w:ascii="Garamond" w:hAnsi="Garamond"/>
          <w:color w:val="000000" w:themeColor="text1"/>
          <w:sz w:val="24"/>
          <w:szCs w:val="24"/>
        </w:rPr>
        <w:t xml:space="preserve"> </w:t>
      </w:r>
      <w:bookmarkEnd w:id="46"/>
      <w:bookmarkEnd w:id="47"/>
      <w:r w:rsidR="00BC3BD7" w:rsidRPr="007C6FA7">
        <w:rPr>
          <w:rFonts w:ascii="Garamond" w:hAnsi="Garamond"/>
          <w:color w:val="000000" w:themeColor="text1"/>
          <w:sz w:val="24"/>
          <w:szCs w:val="24"/>
        </w:rPr>
        <w:t>With respect to our primary research aim, we predicted</w:t>
      </w:r>
      <w:r w:rsidR="00C04C9F">
        <w:rPr>
          <w:rFonts w:ascii="Garamond" w:hAnsi="Garamond"/>
          <w:color w:val="000000" w:themeColor="text1"/>
          <w:sz w:val="24"/>
          <w:szCs w:val="24"/>
        </w:rPr>
        <w:t xml:space="preserve"> that the P−A+ &lt; P−A−</w:t>
      </w:r>
      <w:r w:rsidR="0095557C" w:rsidRPr="007C6FA7">
        <w:rPr>
          <w:rFonts w:ascii="Garamond" w:hAnsi="Garamond"/>
          <w:color w:val="000000" w:themeColor="text1"/>
          <w:sz w:val="24"/>
          <w:szCs w:val="24"/>
        </w:rPr>
        <w:t xml:space="preserve"> effect </w:t>
      </w:r>
      <w:r w:rsidR="00BE6D79" w:rsidRPr="007C6FA7">
        <w:rPr>
          <w:rFonts w:ascii="Garamond" w:hAnsi="Garamond"/>
          <w:color w:val="000000" w:themeColor="text1"/>
          <w:sz w:val="24"/>
          <w:szCs w:val="24"/>
        </w:rPr>
        <w:t>w</w:t>
      </w:r>
      <w:r w:rsidR="0095557C" w:rsidRPr="007C6FA7">
        <w:rPr>
          <w:rFonts w:ascii="Garamond" w:hAnsi="Garamond"/>
          <w:color w:val="000000" w:themeColor="text1"/>
          <w:sz w:val="24"/>
          <w:szCs w:val="24"/>
        </w:rPr>
        <w:t xml:space="preserve">ould be </w:t>
      </w:r>
      <w:r w:rsidR="007603ED" w:rsidRPr="007C6FA7">
        <w:rPr>
          <w:rFonts w:ascii="Garamond" w:hAnsi="Garamond"/>
          <w:color w:val="000000" w:themeColor="text1"/>
          <w:sz w:val="24"/>
          <w:szCs w:val="24"/>
        </w:rPr>
        <w:t>elicited</w:t>
      </w:r>
      <w:r w:rsidR="0095557C" w:rsidRPr="007C6FA7">
        <w:rPr>
          <w:rFonts w:ascii="Garamond" w:hAnsi="Garamond"/>
          <w:color w:val="000000" w:themeColor="text1"/>
          <w:sz w:val="24"/>
          <w:szCs w:val="24"/>
        </w:rPr>
        <w:t xml:space="preserve"> in the free-agent </w:t>
      </w:r>
      <w:r w:rsidR="00ED7BFD" w:rsidRPr="007C6FA7">
        <w:rPr>
          <w:rFonts w:ascii="Garamond" w:hAnsi="Garamond"/>
          <w:color w:val="000000" w:themeColor="text1"/>
          <w:sz w:val="24"/>
          <w:szCs w:val="24"/>
        </w:rPr>
        <w:t>context</w:t>
      </w:r>
      <w:r w:rsidR="00BA0DF6" w:rsidRPr="007C6FA7">
        <w:rPr>
          <w:rFonts w:ascii="Garamond" w:hAnsi="Garamond"/>
          <w:color w:val="000000" w:themeColor="text1"/>
          <w:sz w:val="24"/>
          <w:szCs w:val="24"/>
        </w:rPr>
        <w:t xml:space="preserve"> </w:t>
      </w:r>
      <w:r w:rsidR="0095557C" w:rsidRPr="007C6FA7">
        <w:rPr>
          <w:rFonts w:ascii="Garamond" w:hAnsi="Garamond"/>
          <w:color w:val="000000" w:themeColor="text1"/>
          <w:sz w:val="24"/>
          <w:szCs w:val="24"/>
        </w:rPr>
        <w:t xml:space="preserve">but </w:t>
      </w:r>
      <w:r w:rsidR="00EB5580" w:rsidRPr="007C6FA7">
        <w:rPr>
          <w:rFonts w:ascii="Garamond" w:hAnsi="Garamond"/>
          <w:color w:val="000000" w:themeColor="text1"/>
          <w:sz w:val="24"/>
          <w:szCs w:val="24"/>
        </w:rPr>
        <w:t>obs</w:t>
      </w:r>
      <w:r w:rsidR="00D3444E" w:rsidRPr="007C6FA7">
        <w:rPr>
          <w:rFonts w:ascii="Garamond" w:hAnsi="Garamond"/>
          <w:color w:val="000000" w:themeColor="text1"/>
          <w:sz w:val="24"/>
          <w:szCs w:val="24"/>
        </w:rPr>
        <w:t>tructed</w:t>
      </w:r>
      <w:r w:rsidR="004035FB" w:rsidRPr="007C6FA7">
        <w:rPr>
          <w:rFonts w:ascii="Garamond" w:hAnsi="Garamond"/>
          <w:color w:val="000000" w:themeColor="text1"/>
          <w:sz w:val="24"/>
          <w:szCs w:val="24"/>
        </w:rPr>
        <w:t xml:space="preserve"> in</w:t>
      </w:r>
      <w:r w:rsidR="0095557C" w:rsidRPr="007C6FA7">
        <w:rPr>
          <w:rFonts w:ascii="Garamond" w:hAnsi="Garamond"/>
          <w:color w:val="000000" w:themeColor="text1"/>
          <w:sz w:val="24"/>
          <w:szCs w:val="24"/>
        </w:rPr>
        <w:t xml:space="preserve"> the constrained-agent</w:t>
      </w:r>
      <w:r w:rsidR="00470FE5" w:rsidRPr="007C6FA7">
        <w:rPr>
          <w:rFonts w:ascii="Garamond" w:hAnsi="Garamond"/>
          <w:color w:val="000000" w:themeColor="text1"/>
          <w:sz w:val="24"/>
          <w:szCs w:val="24"/>
        </w:rPr>
        <w:t xml:space="preserve"> </w:t>
      </w:r>
      <w:r w:rsidR="00ED7BFD" w:rsidRPr="007C6FA7">
        <w:rPr>
          <w:rFonts w:ascii="Garamond" w:hAnsi="Garamond"/>
          <w:color w:val="000000" w:themeColor="text1"/>
          <w:sz w:val="24"/>
          <w:szCs w:val="24"/>
        </w:rPr>
        <w:t>context</w:t>
      </w:r>
      <w:r w:rsidR="0095557C" w:rsidRPr="007C6FA7">
        <w:rPr>
          <w:rFonts w:ascii="Garamond" w:hAnsi="Garamond"/>
          <w:color w:val="000000" w:themeColor="text1"/>
          <w:sz w:val="24"/>
          <w:szCs w:val="24"/>
        </w:rPr>
        <w:t xml:space="preserve">. </w:t>
      </w:r>
    </w:p>
    <w:p w14:paraId="1D138820" w14:textId="77777777" w:rsidR="00F36ADB" w:rsidRPr="007C6FA7" w:rsidRDefault="00F36ADB" w:rsidP="004956A5">
      <w:pPr>
        <w:spacing w:after="0" w:line="360" w:lineRule="auto"/>
        <w:rPr>
          <w:rFonts w:ascii="Garamond" w:hAnsi="Garamond"/>
          <w:color w:val="000000" w:themeColor="text1"/>
          <w:sz w:val="24"/>
          <w:szCs w:val="24"/>
        </w:rPr>
      </w:pPr>
    </w:p>
    <w:p w14:paraId="1159F5F1" w14:textId="77777777" w:rsidR="00F36ADB" w:rsidRPr="007C6FA7" w:rsidRDefault="00F36ADB" w:rsidP="004956A5">
      <w:pPr>
        <w:spacing w:after="0" w:line="360" w:lineRule="auto"/>
        <w:rPr>
          <w:rFonts w:ascii="Garamond" w:hAnsi="Garamond"/>
          <w:color w:val="000000" w:themeColor="text1"/>
          <w:sz w:val="24"/>
          <w:szCs w:val="24"/>
        </w:rPr>
      </w:pPr>
      <w:r w:rsidRPr="007C6FA7">
        <w:rPr>
          <w:noProof/>
          <w:color w:val="000000" w:themeColor="text1"/>
        </w:rPr>
        <w:drawing>
          <wp:inline distT="0" distB="0" distL="0" distR="0" wp14:anchorId="6288A6D0" wp14:editId="2F7465AF">
            <wp:extent cx="5727324" cy="3652520"/>
            <wp:effectExtent l="0" t="0" r="635"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mmy study Conditions Schematic .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324" cy="3652520"/>
                    </a:xfrm>
                    <a:prstGeom prst="rect">
                      <a:avLst/>
                    </a:prstGeom>
                  </pic:spPr>
                </pic:pic>
              </a:graphicData>
            </a:graphic>
          </wp:inline>
        </w:drawing>
      </w:r>
    </w:p>
    <w:p w14:paraId="433CC883" w14:textId="77777777" w:rsidR="00344053" w:rsidRPr="007C6FA7" w:rsidRDefault="00344053" w:rsidP="00972A34">
      <w:pPr>
        <w:spacing w:after="0" w:line="360" w:lineRule="auto"/>
        <w:rPr>
          <w:rFonts w:ascii="Garamond" w:hAnsi="Garamond"/>
          <w:b/>
          <w:bCs/>
          <w:i/>
          <w:iCs/>
          <w:color w:val="000000" w:themeColor="text1"/>
          <w:sz w:val="24"/>
          <w:szCs w:val="24"/>
        </w:rPr>
      </w:pPr>
    </w:p>
    <w:p w14:paraId="0DE518A4" w14:textId="77777777" w:rsidR="00F36ADB" w:rsidRPr="007C6FA7" w:rsidRDefault="00F36ADB" w:rsidP="00972A34">
      <w:pPr>
        <w:spacing w:after="0" w:line="360" w:lineRule="auto"/>
        <w:rPr>
          <w:rFonts w:ascii="Garamond" w:hAnsi="Garamond"/>
          <w:i/>
          <w:iCs/>
          <w:color w:val="000000" w:themeColor="text1"/>
          <w:sz w:val="24"/>
          <w:szCs w:val="24"/>
        </w:rPr>
      </w:pPr>
      <w:r w:rsidRPr="007C6FA7">
        <w:rPr>
          <w:rFonts w:ascii="Garamond" w:hAnsi="Garamond"/>
          <w:b/>
          <w:bCs/>
          <w:i/>
          <w:iCs/>
          <w:color w:val="000000" w:themeColor="text1"/>
          <w:sz w:val="24"/>
          <w:szCs w:val="24"/>
        </w:rPr>
        <w:t>Fi</w:t>
      </w:r>
      <w:r w:rsidR="00972A34" w:rsidRPr="007C6FA7">
        <w:rPr>
          <w:rFonts w:ascii="Garamond" w:hAnsi="Garamond"/>
          <w:b/>
          <w:bCs/>
          <w:i/>
          <w:iCs/>
          <w:color w:val="000000" w:themeColor="text1"/>
          <w:sz w:val="24"/>
          <w:szCs w:val="24"/>
        </w:rPr>
        <w:t>g</w:t>
      </w:r>
      <w:r w:rsidR="006C4D44">
        <w:rPr>
          <w:rFonts w:ascii="Garamond" w:hAnsi="Garamond"/>
          <w:b/>
          <w:bCs/>
          <w:i/>
          <w:iCs/>
          <w:color w:val="000000" w:themeColor="text1"/>
          <w:sz w:val="24"/>
          <w:szCs w:val="24"/>
        </w:rPr>
        <w:t>ure</w:t>
      </w:r>
      <w:r w:rsidR="00972A34" w:rsidRPr="007C6FA7">
        <w:rPr>
          <w:rFonts w:ascii="Garamond" w:hAnsi="Garamond"/>
          <w:b/>
          <w:bCs/>
          <w:i/>
          <w:iCs/>
          <w:color w:val="000000" w:themeColor="text1"/>
          <w:sz w:val="24"/>
          <w:szCs w:val="24"/>
        </w:rPr>
        <w:t xml:space="preserve"> </w:t>
      </w:r>
      <w:r w:rsidRPr="007C6FA7">
        <w:rPr>
          <w:rFonts w:ascii="Garamond" w:hAnsi="Garamond"/>
          <w:b/>
          <w:bCs/>
          <w:i/>
          <w:iCs/>
          <w:color w:val="000000" w:themeColor="text1"/>
          <w:sz w:val="24"/>
          <w:szCs w:val="24"/>
        </w:rPr>
        <w:t>1.</w:t>
      </w:r>
      <w:r w:rsidRPr="007C6FA7">
        <w:rPr>
          <w:rFonts w:ascii="Garamond" w:hAnsi="Garamond"/>
          <w:i/>
          <w:iCs/>
          <w:color w:val="000000" w:themeColor="text1"/>
          <w:sz w:val="24"/>
          <w:szCs w:val="24"/>
        </w:rPr>
        <w:t xml:space="preserve"> </w:t>
      </w:r>
      <w:r w:rsidR="00876A9A">
        <w:rPr>
          <w:rFonts w:ascii="Garamond" w:hAnsi="Garamond"/>
          <w:i/>
          <w:iCs/>
          <w:color w:val="000000" w:themeColor="text1"/>
          <w:sz w:val="24"/>
          <w:szCs w:val="24"/>
        </w:rPr>
        <w:t>Schematic showing l</w:t>
      </w:r>
      <w:r w:rsidRPr="007C6FA7">
        <w:rPr>
          <w:rFonts w:ascii="Garamond" w:hAnsi="Garamond"/>
          <w:i/>
          <w:iCs/>
          <w:color w:val="000000" w:themeColor="text1"/>
          <w:sz w:val="24"/>
          <w:szCs w:val="24"/>
        </w:rPr>
        <w:t>ogical structure of the study. The</w:t>
      </w:r>
      <w:r w:rsidR="001C5F05" w:rsidRPr="007C6FA7">
        <w:rPr>
          <w:rFonts w:ascii="Garamond" w:hAnsi="Garamond"/>
          <w:i/>
          <w:iCs/>
          <w:color w:val="000000" w:themeColor="text1"/>
          <w:sz w:val="24"/>
          <w:szCs w:val="24"/>
        </w:rPr>
        <w:t>re were three versions of the</w:t>
      </w:r>
      <w:r w:rsidR="00ED393B" w:rsidRPr="007C6FA7">
        <w:rPr>
          <w:rFonts w:ascii="Garamond" w:hAnsi="Garamond"/>
          <w:i/>
          <w:iCs/>
          <w:color w:val="000000" w:themeColor="text1"/>
          <w:sz w:val="24"/>
          <w:szCs w:val="24"/>
        </w:rPr>
        <w:t xml:space="preserve"> </w:t>
      </w:r>
      <w:r w:rsidR="00841F76" w:rsidRPr="007C6FA7">
        <w:rPr>
          <w:rFonts w:ascii="Garamond" w:hAnsi="Garamond"/>
          <w:i/>
          <w:iCs/>
          <w:color w:val="000000" w:themeColor="text1"/>
          <w:sz w:val="24"/>
          <w:szCs w:val="24"/>
        </w:rPr>
        <w:t>ball</w:t>
      </w:r>
      <w:r w:rsidRPr="007C6FA7">
        <w:rPr>
          <w:rFonts w:ascii="Garamond" w:hAnsi="Garamond"/>
          <w:i/>
          <w:iCs/>
          <w:color w:val="000000" w:themeColor="text1"/>
          <w:sz w:val="24"/>
          <w:szCs w:val="24"/>
        </w:rPr>
        <w:t xml:space="preserve">-detection </w:t>
      </w:r>
      <w:r w:rsidR="007A541D" w:rsidRPr="007C6FA7">
        <w:rPr>
          <w:rFonts w:ascii="Garamond" w:hAnsi="Garamond"/>
          <w:i/>
          <w:iCs/>
          <w:color w:val="000000" w:themeColor="text1"/>
          <w:sz w:val="24"/>
          <w:szCs w:val="24"/>
        </w:rPr>
        <w:t>task</w:t>
      </w:r>
      <w:r w:rsidR="001C5F05"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presenting distinct</w:t>
      </w:r>
      <w:r w:rsidR="0079234B" w:rsidRPr="007C6FA7">
        <w:rPr>
          <w:rFonts w:ascii="Garamond" w:hAnsi="Garamond"/>
          <w:i/>
          <w:iCs/>
          <w:color w:val="000000" w:themeColor="text1"/>
          <w:sz w:val="24"/>
          <w:szCs w:val="24"/>
        </w:rPr>
        <w:t xml:space="preserve"> </w:t>
      </w:r>
      <w:r w:rsidR="001C5F05" w:rsidRPr="007C6FA7">
        <w:rPr>
          <w:rFonts w:ascii="Garamond" w:hAnsi="Garamond"/>
          <w:i/>
          <w:iCs/>
          <w:color w:val="000000" w:themeColor="text1"/>
          <w:sz w:val="24"/>
          <w:szCs w:val="24"/>
        </w:rPr>
        <w:t xml:space="preserve">constraints </w:t>
      </w:r>
      <w:r w:rsidR="00B36DB0">
        <w:rPr>
          <w:rFonts w:ascii="Garamond" w:hAnsi="Garamond"/>
          <w:i/>
          <w:iCs/>
          <w:color w:val="000000" w:themeColor="text1"/>
          <w:sz w:val="24"/>
          <w:szCs w:val="24"/>
        </w:rPr>
        <w:t>on</w:t>
      </w:r>
      <w:r w:rsidR="001C5F05" w:rsidRPr="007C6FA7">
        <w:rPr>
          <w:rFonts w:ascii="Garamond" w:hAnsi="Garamond"/>
          <w:i/>
          <w:iCs/>
          <w:color w:val="000000" w:themeColor="text1"/>
          <w:sz w:val="24"/>
          <w:szCs w:val="24"/>
        </w:rPr>
        <w:t xml:space="preserve"> the agent’s</w:t>
      </w:r>
      <w:r w:rsidR="00B36DB0">
        <w:rPr>
          <w:rFonts w:ascii="Garamond" w:hAnsi="Garamond"/>
          <w:i/>
          <w:iCs/>
          <w:color w:val="000000" w:themeColor="text1"/>
          <w:sz w:val="24"/>
          <w:szCs w:val="24"/>
        </w:rPr>
        <w:t xml:space="preserve"> ability to move and, potentially, to act upon the ball</w:t>
      </w:r>
      <w:r w:rsidR="00F06EB8">
        <w:rPr>
          <w:rFonts w:ascii="Garamond" w:hAnsi="Garamond"/>
          <w:i/>
          <w:iCs/>
          <w:color w:val="000000" w:themeColor="text1"/>
          <w:sz w:val="24"/>
          <w:szCs w:val="24"/>
        </w:rPr>
        <w:t xml:space="preserve"> </w:t>
      </w:r>
      <w:r w:rsidR="0079234B" w:rsidRPr="007C6FA7">
        <w:rPr>
          <w:rFonts w:ascii="Garamond" w:hAnsi="Garamond"/>
          <w:i/>
          <w:iCs/>
          <w:color w:val="000000" w:themeColor="text1"/>
          <w:sz w:val="24"/>
          <w:szCs w:val="24"/>
        </w:rPr>
        <w:t>when he</w:t>
      </w:r>
      <w:r w:rsidRPr="007C6FA7">
        <w:rPr>
          <w:rFonts w:ascii="Garamond" w:hAnsi="Garamond"/>
          <w:i/>
          <w:iCs/>
          <w:color w:val="000000" w:themeColor="text1"/>
          <w:sz w:val="24"/>
          <w:szCs w:val="24"/>
        </w:rPr>
        <w:t xml:space="preserve"> return</w:t>
      </w:r>
      <w:r w:rsidR="00447063" w:rsidRPr="007C6FA7">
        <w:rPr>
          <w:rFonts w:ascii="Garamond" w:hAnsi="Garamond"/>
          <w:i/>
          <w:iCs/>
          <w:color w:val="000000" w:themeColor="text1"/>
          <w:sz w:val="24"/>
          <w:szCs w:val="24"/>
        </w:rPr>
        <w:t>ed</w:t>
      </w:r>
      <w:r w:rsidRPr="007C6FA7">
        <w:rPr>
          <w:rFonts w:ascii="Garamond" w:hAnsi="Garamond"/>
          <w:i/>
          <w:iCs/>
          <w:color w:val="000000" w:themeColor="text1"/>
          <w:sz w:val="24"/>
          <w:szCs w:val="24"/>
        </w:rPr>
        <w:t xml:space="preserve"> to the scene</w:t>
      </w:r>
      <w:r w:rsidR="00D66066" w:rsidRPr="007C6FA7">
        <w:rPr>
          <w:rFonts w:ascii="Garamond" w:hAnsi="Garamond"/>
          <w:i/>
          <w:iCs/>
          <w:color w:val="000000" w:themeColor="text1"/>
          <w:sz w:val="24"/>
          <w:szCs w:val="24"/>
        </w:rPr>
        <w:t xml:space="preserve"> (between-subjects manipulation)</w:t>
      </w:r>
      <w:r w:rsidR="00B36DB0">
        <w:rPr>
          <w:rFonts w:ascii="Garamond" w:hAnsi="Garamond"/>
          <w:i/>
          <w:iCs/>
          <w:color w:val="000000" w:themeColor="text1"/>
          <w:sz w:val="24"/>
          <w:szCs w:val="24"/>
        </w:rPr>
        <w:t>. P</w:t>
      </w:r>
      <w:r w:rsidR="00841F76" w:rsidRPr="007C6FA7">
        <w:rPr>
          <w:rFonts w:ascii="Garamond" w:hAnsi="Garamond"/>
          <w:i/>
          <w:iCs/>
          <w:color w:val="000000" w:themeColor="text1"/>
          <w:sz w:val="24"/>
          <w:szCs w:val="24"/>
        </w:rPr>
        <w:t>articipants</w:t>
      </w:r>
      <w:r w:rsidRPr="007C6FA7">
        <w:rPr>
          <w:rFonts w:ascii="Garamond" w:hAnsi="Garamond"/>
          <w:i/>
          <w:iCs/>
          <w:color w:val="000000" w:themeColor="text1"/>
          <w:sz w:val="24"/>
          <w:szCs w:val="24"/>
        </w:rPr>
        <w:t xml:space="preserve"> experience</w:t>
      </w:r>
      <w:r w:rsidR="00D66066" w:rsidRPr="007C6FA7">
        <w:rPr>
          <w:rFonts w:ascii="Garamond" w:hAnsi="Garamond"/>
          <w:i/>
          <w:iCs/>
          <w:color w:val="000000" w:themeColor="text1"/>
          <w:sz w:val="24"/>
          <w:szCs w:val="24"/>
        </w:rPr>
        <w:t>d</w:t>
      </w:r>
      <w:r w:rsidRPr="007C6FA7">
        <w:rPr>
          <w:rFonts w:ascii="Garamond" w:hAnsi="Garamond"/>
          <w:i/>
          <w:iCs/>
          <w:color w:val="000000" w:themeColor="text1"/>
          <w:sz w:val="24"/>
          <w:szCs w:val="24"/>
        </w:rPr>
        <w:t xml:space="preserve"> the Free</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Agent </w:t>
      </w:r>
      <w:r w:rsidR="00841F76" w:rsidRPr="007C6FA7">
        <w:rPr>
          <w:rFonts w:ascii="Garamond" w:hAnsi="Garamond"/>
          <w:i/>
          <w:iCs/>
          <w:color w:val="000000" w:themeColor="text1"/>
          <w:sz w:val="24"/>
          <w:szCs w:val="24"/>
        </w:rPr>
        <w:t>version</w:t>
      </w:r>
      <w:r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no sheet</w:t>
      </w:r>
      <w:r w:rsidRPr="007C6FA7">
        <w:rPr>
          <w:rFonts w:ascii="Garamond" w:hAnsi="Garamond"/>
          <w:i/>
          <w:iCs/>
          <w:color w:val="000000" w:themeColor="text1"/>
          <w:sz w:val="24"/>
          <w:szCs w:val="24"/>
        </w:rPr>
        <w:t>), or the Constrained</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Agent </w:t>
      </w:r>
      <w:r w:rsidR="00841F76" w:rsidRPr="007C6FA7">
        <w:rPr>
          <w:rFonts w:ascii="Garamond" w:hAnsi="Garamond"/>
          <w:i/>
          <w:iCs/>
          <w:color w:val="000000" w:themeColor="text1"/>
          <w:sz w:val="24"/>
          <w:szCs w:val="24"/>
        </w:rPr>
        <w:t>version</w:t>
      </w:r>
      <w:r w:rsidRPr="007C6FA7">
        <w:rPr>
          <w:rFonts w:ascii="Garamond" w:hAnsi="Garamond"/>
          <w:i/>
          <w:iCs/>
          <w:color w:val="000000" w:themeColor="text1"/>
          <w:sz w:val="24"/>
          <w:szCs w:val="24"/>
        </w:rPr>
        <w:t xml:space="preserve"> (sheet restrict</w:t>
      </w:r>
      <w:r w:rsidR="00447063" w:rsidRPr="007C6FA7">
        <w:rPr>
          <w:rFonts w:ascii="Garamond" w:hAnsi="Garamond"/>
          <w:i/>
          <w:iCs/>
          <w:color w:val="000000" w:themeColor="text1"/>
          <w:sz w:val="24"/>
          <w:szCs w:val="24"/>
        </w:rPr>
        <w:t>ed</w:t>
      </w:r>
      <w:r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 xml:space="preserve">potential </w:t>
      </w:r>
      <w:r w:rsidRPr="007C6FA7">
        <w:rPr>
          <w:rFonts w:ascii="Garamond" w:hAnsi="Garamond"/>
          <w:i/>
          <w:iCs/>
          <w:color w:val="000000" w:themeColor="text1"/>
          <w:sz w:val="24"/>
          <w:szCs w:val="24"/>
        </w:rPr>
        <w:t>upper body movement) or the Loose</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Sheet </w:t>
      </w:r>
      <w:r w:rsidR="00841F76" w:rsidRPr="007C6FA7">
        <w:rPr>
          <w:rFonts w:ascii="Garamond" w:hAnsi="Garamond"/>
          <w:i/>
          <w:iCs/>
          <w:color w:val="000000" w:themeColor="text1"/>
          <w:sz w:val="24"/>
          <w:szCs w:val="24"/>
        </w:rPr>
        <w:t>version</w:t>
      </w:r>
      <w:r w:rsidRPr="007C6FA7">
        <w:rPr>
          <w:rFonts w:ascii="Garamond" w:hAnsi="Garamond"/>
          <w:i/>
          <w:iCs/>
          <w:color w:val="000000" w:themeColor="text1"/>
          <w:sz w:val="24"/>
          <w:szCs w:val="24"/>
        </w:rPr>
        <w:t xml:space="preserve"> (sheet allow</w:t>
      </w:r>
      <w:r w:rsidR="00447063" w:rsidRPr="007C6FA7">
        <w:rPr>
          <w:rFonts w:ascii="Garamond" w:hAnsi="Garamond"/>
          <w:i/>
          <w:iCs/>
          <w:color w:val="000000" w:themeColor="text1"/>
          <w:sz w:val="24"/>
          <w:szCs w:val="24"/>
        </w:rPr>
        <w:t>ed</w:t>
      </w:r>
      <w:r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 xml:space="preserve">potential </w:t>
      </w:r>
      <w:r w:rsidRPr="007C6FA7">
        <w:rPr>
          <w:rFonts w:ascii="Garamond" w:hAnsi="Garamond"/>
          <w:i/>
          <w:iCs/>
          <w:color w:val="000000" w:themeColor="text1"/>
          <w:sz w:val="24"/>
          <w:szCs w:val="24"/>
        </w:rPr>
        <w:t xml:space="preserve">upper body movement). </w:t>
      </w:r>
      <w:r w:rsidR="0079234B" w:rsidRPr="007C6FA7">
        <w:rPr>
          <w:rFonts w:ascii="Garamond" w:hAnsi="Garamond"/>
          <w:i/>
          <w:iCs/>
          <w:color w:val="000000" w:themeColor="text1"/>
          <w:sz w:val="24"/>
          <w:szCs w:val="24"/>
        </w:rPr>
        <w:t>Each group of participants completed</w:t>
      </w:r>
      <w:r w:rsidR="00447063" w:rsidRPr="007C6FA7">
        <w:rPr>
          <w:rFonts w:ascii="Garamond" w:hAnsi="Garamond"/>
          <w:i/>
          <w:iCs/>
          <w:color w:val="000000" w:themeColor="text1"/>
          <w:sz w:val="24"/>
          <w:szCs w:val="24"/>
        </w:rPr>
        <w:t xml:space="preserve"> two</w:t>
      </w:r>
      <w:r w:rsidR="007A541D" w:rsidRPr="007C6FA7">
        <w:rPr>
          <w:rFonts w:ascii="Garamond" w:hAnsi="Garamond"/>
          <w:i/>
          <w:iCs/>
          <w:color w:val="000000" w:themeColor="text1"/>
          <w:sz w:val="24"/>
          <w:szCs w:val="24"/>
        </w:rPr>
        <w:t xml:space="preserve"> forms of the </w:t>
      </w:r>
      <w:r w:rsidR="00841F76" w:rsidRPr="007C6FA7">
        <w:rPr>
          <w:rFonts w:ascii="Garamond" w:hAnsi="Garamond"/>
          <w:i/>
          <w:iCs/>
          <w:color w:val="000000" w:themeColor="text1"/>
          <w:sz w:val="24"/>
          <w:szCs w:val="24"/>
        </w:rPr>
        <w:t>ball</w:t>
      </w:r>
      <w:r w:rsidR="0079234B" w:rsidRPr="007C6FA7">
        <w:rPr>
          <w:rFonts w:ascii="Garamond" w:hAnsi="Garamond"/>
          <w:i/>
          <w:iCs/>
          <w:color w:val="000000" w:themeColor="text1"/>
          <w:sz w:val="24"/>
          <w:szCs w:val="24"/>
        </w:rPr>
        <w:t>-detection task</w:t>
      </w:r>
      <w:r w:rsidR="00D66066" w:rsidRPr="007C6FA7">
        <w:rPr>
          <w:rFonts w:ascii="Garamond" w:hAnsi="Garamond"/>
          <w:i/>
          <w:iCs/>
          <w:color w:val="000000" w:themeColor="text1"/>
          <w:sz w:val="24"/>
          <w:szCs w:val="24"/>
        </w:rPr>
        <w:t xml:space="preserve"> (within-subjects manipulation)</w:t>
      </w:r>
      <w:r w:rsidRPr="007C6FA7">
        <w:rPr>
          <w:rFonts w:ascii="Garamond" w:hAnsi="Garamond"/>
          <w:i/>
          <w:iCs/>
          <w:color w:val="000000" w:themeColor="text1"/>
          <w:sz w:val="24"/>
          <w:szCs w:val="24"/>
        </w:rPr>
        <w:t>: in the Hand</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Placement </w:t>
      </w:r>
      <w:r w:rsidR="007A541D" w:rsidRPr="007C6FA7">
        <w:rPr>
          <w:rFonts w:ascii="Garamond" w:hAnsi="Garamond"/>
          <w:i/>
          <w:iCs/>
          <w:color w:val="000000" w:themeColor="text1"/>
          <w:sz w:val="24"/>
          <w:szCs w:val="24"/>
        </w:rPr>
        <w:t>form of the task,</w:t>
      </w:r>
      <w:r w:rsidRPr="007C6FA7">
        <w:rPr>
          <w:rFonts w:ascii="Garamond" w:hAnsi="Garamond"/>
          <w:i/>
          <w:iCs/>
          <w:color w:val="000000" w:themeColor="text1"/>
          <w:sz w:val="24"/>
          <w:szCs w:val="24"/>
        </w:rPr>
        <w:t xml:space="preserve"> the agent place</w:t>
      </w:r>
      <w:r w:rsidR="007A541D" w:rsidRPr="007C6FA7">
        <w:rPr>
          <w:rFonts w:ascii="Garamond" w:hAnsi="Garamond"/>
          <w:i/>
          <w:iCs/>
          <w:color w:val="000000" w:themeColor="text1"/>
          <w:sz w:val="24"/>
          <w:szCs w:val="24"/>
        </w:rPr>
        <w:t>d</w:t>
      </w:r>
      <w:r w:rsidRPr="007C6FA7">
        <w:rPr>
          <w:rFonts w:ascii="Garamond" w:hAnsi="Garamond"/>
          <w:i/>
          <w:iCs/>
          <w:color w:val="000000" w:themeColor="text1"/>
          <w:sz w:val="24"/>
          <w:szCs w:val="24"/>
        </w:rPr>
        <w:t xml:space="preserve"> the ball on the table with his hand; in the Foot</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Placement </w:t>
      </w:r>
      <w:r w:rsidR="007A541D" w:rsidRPr="007C6FA7">
        <w:rPr>
          <w:rFonts w:ascii="Garamond" w:hAnsi="Garamond"/>
          <w:i/>
          <w:iCs/>
          <w:color w:val="000000" w:themeColor="text1"/>
          <w:sz w:val="24"/>
          <w:szCs w:val="24"/>
        </w:rPr>
        <w:t>form of the task</w:t>
      </w:r>
      <w:r w:rsidR="00B36DB0">
        <w:rPr>
          <w:rFonts w:ascii="Garamond" w:hAnsi="Garamond"/>
          <w:i/>
          <w:iCs/>
          <w:color w:val="000000" w:themeColor="text1"/>
          <w:sz w:val="24"/>
          <w:szCs w:val="24"/>
        </w:rPr>
        <w:t>,</w:t>
      </w:r>
      <w:r w:rsidRPr="007C6FA7">
        <w:rPr>
          <w:rFonts w:ascii="Garamond" w:hAnsi="Garamond"/>
          <w:i/>
          <w:iCs/>
          <w:color w:val="000000" w:themeColor="text1"/>
          <w:sz w:val="24"/>
          <w:szCs w:val="24"/>
        </w:rPr>
        <w:t xml:space="preserve"> the agent place</w:t>
      </w:r>
      <w:r w:rsidR="007A541D" w:rsidRPr="007C6FA7">
        <w:rPr>
          <w:rFonts w:ascii="Garamond" w:hAnsi="Garamond"/>
          <w:i/>
          <w:iCs/>
          <w:color w:val="000000" w:themeColor="text1"/>
          <w:sz w:val="24"/>
          <w:szCs w:val="24"/>
        </w:rPr>
        <w:t>d</w:t>
      </w:r>
      <w:r w:rsidRPr="007C6FA7">
        <w:rPr>
          <w:rFonts w:ascii="Garamond" w:hAnsi="Garamond"/>
          <w:i/>
          <w:iCs/>
          <w:color w:val="000000" w:themeColor="text1"/>
          <w:sz w:val="24"/>
          <w:szCs w:val="24"/>
        </w:rPr>
        <w:t xml:space="preserve"> the ball on the table with his foot.  </w:t>
      </w:r>
      <w:r w:rsidR="002C405B" w:rsidRPr="007C6FA7">
        <w:rPr>
          <w:rFonts w:ascii="Garamond" w:hAnsi="Garamond"/>
          <w:i/>
          <w:iCs/>
          <w:color w:val="000000" w:themeColor="text1"/>
          <w:sz w:val="24"/>
          <w:szCs w:val="24"/>
        </w:rPr>
        <w:t xml:space="preserve"> </w:t>
      </w:r>
    </w:p>
    <w:p w14:paraId="28EF1742" w14:textId="77777777" w:rsidR="00F36ADB" w:rsidRPr="007C6FA7" w:rsidRDefault="00F36ADB" w:rsidP="002C405B">
      <w:pPr>
        <w:spacing w:after="0" w:line="360" w:lineRule="auto"/>
        <w:rPr>
          <w:rFonts w:ascii="Garamond" w:hAnsi="Garamond"/>
          <w:color w:val="000000" w:themeColor="text1"/>
          <w:sz w:val="24"/>
          <w:szCs w:val="24"/>
        </w:rPr>
      </w:pPr>
    </w:p>
    <w:p w14:paraId="775C03FC" w14:textId="77777777" w:rsidR="00F74134" w:rsidRDefault="002C405B" w:rsidP="00F74134">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6314CA" w:rsidRPr="007C6FA7">
        <w:rPr>
          <w:rFonts w:ascii="Garamond" w:hAnsi="Garamond"/>
          <w:color w:val="000000" w:themeColor="text1"/>
          <w:sz w:val="24"/>
          <w:szCs w:val="24"/>
        </w:rPr>
        <w:t xml:space="preserve">One might argue that the </w:t>
      </w:r>
      <w:r w:rsidR="005E5BC4">
        <w:rPr>
          <w:rFonts w:ascii="Garamond" w:hAnsi="Garamond"/>
          <w:color w:val="000000" w:themeColor="text1"/>
          <w:sz w:val="24"/>
          <w:szCs w:val="24"/>
        </w:rPr>
        <w:t>obstruction</w:t>
      </w:r>
      <w:r w:rsidR="00591A8E" w:rsidRPr="007C6FA7">
        <w:rPr>
          <w:rFonts w:ascii="Garamond" w:hAnsi="Garamond"/>
          <w:color w:val="000000" w:themeColor="text1"/>
          <w:sz w:val="24"/>
          <w:szCs w:val="24"/>
        </w:rPr>
        <w:t xml:space="preserve"> of the</w:t>
      </w:r>
      <w:r w:rsidR="00275716" w:rsidRPr="007C6FA7">
        <w:rPr>
          <w:rFonts w:ascii="Garamond" w:hAnsi="Garamond"/>
          <w:color w:val="000000" w:themeColor="text1"/>
          <w:sz w:val="24"/>
          <w:szCs w:val="24"/>
        </w:rPr>
        <w:t xml:space="preserve"> </w:t>
      </w:r>
      <w:r w:rsidR="006314CA" w:rsidRPr="007C6FA7">
        <w:rPr>
          <w:rFonts w:ascii="Garamond" w:hAnsi="Garamond"/>
          <w:color w:val="000000" w:themeColor="text1"/>
          <w:sz w:val="24"/>
          <w:szCs w:val="24"/>
        </w:rPr>
        <w:t>critical</w:t>
      </w:r>
      <w:r w:rsidR="00591A8E" w:rsidRPr="007C6FA7">
        <w:rPr>
          <w:rFonts w:ascii="Garamond" w:hAnsi="Garamond"/>
          <w:color w:val="000000" w:themeColor="text1"/>
          <w:sz w:val="24"/>
          <w:szCs w:val="24"/>
        </w:rPr>
        <w:t xml:space="preserve"> effect in the </w:t>
      </w:r>
      <w:r w:rsidR="00841F76" w:rsidRPr="007C6FA7">
        <w:rPr>
          <w:rFonts w:ascii="Garamond" w:hAnsi="Garamond"/>
          <w:color w:val="000000" w:themeColor="text1"/>
          <w:sz w:val="24"/>
          <w:szCs w:val="24"/>
        </w:rPr>
        <w:t>C</w:t>
      </w:r>
      <w:r w:rsidR="00591A8E" w:rsidRPr="007C6FA7">
        <w:rPr>
          <w:rFonts w:ascii="Garamond" w:hAnsi="Garamond"/>
          <w:color w:val="000000" w:themeColor="text1"/>
          <w:sz w:val="24"/>
          <w:szCs w:val="24"/>
        </w:rPr>
        <w:t>onstrained-</w:t>
      </w:r>
      <w:r w:rsidR="00841F76" w:rsidRPr="007C6FA7">
        <w:rPr>
          <w:rFonts w:ascii="Garamond" w:hAnsi="Garamond"/>
          <w:color w:val="000000" w:themeColor="text1"/>
          <w:sz w:val="24"/>
          <w:szCs w:val="24"/>
        </w:rPr>
        <w:t>A</w:t>
      </w:r>
      <w:r w:rsidR="00591A8E" w:rsidRPr="007C6FA7">
        <w:rPr>
          <w:rFonts w:ascii="Garamond" w:hAnsi="Garamond"/>
          <w:color w:val="000000" w:themeColor="text1"/>
          <w:sz w:val="24"/>
          <w:szCs w:val="24"/>
        </w:rPr>
        <w:t xml:space="preserve">gent </w:t>
      </w:r>
      <w:r w:rsidR="00841F76" w:rsidRPr="007C6FA7">
        <w:rPr>
          <w:rFonts w:ascii="Garamond" w:hAnsi="Garamond"/>
          <w:color w:val="000000" w:themeColor="text1"/>
          <w:sz w:val="24"/>
          <w:szCs w:val="24"/>
        </w:rPr>
        <w:t>version</w:t>
      </w:r>
      <w:r w:rsidR="002D5237" w:rsidRPr="007C6FA7">
        <w:rPr>
          <w:rFonts w:ascii="Garamond" w:hAnsi="Garamond"/>
          <w:color w:val="000000" w:themeColor="text1"/>
          <w:sz w:val="24"/>
          <w:szCs w:val="24"/>
        </w:rPr>
        <w:t xml:space="preserve"> as compared to</w:t>
      </w:r>
      <w:r w:rsidR="006314CA" w:rsidRPr="007C6FA7">
        <w:rPr>
          <w:rFonts w:ascii="Garamond" w:hAnsi="Garamond"/>
          <w:color w:val="000000" w:themeColor="text1"/>
          <w:sz w:val="24"/>
          <w:szCs w:val="24"/>
        </w:rPr>
        <w:t xml:space="preserve"> the effect’s </w:t>
      </w:r>
      <w:r w:rsidR="005E5BC4">
        <w:rPr>
          <w:rFonts w:ascii="Garamond" w:hAnsi="Garamond"/>
          <w:color w:val="000000" w:themeColor="text1"/>
          <w:sz w:val="24"/>
          <w:szCs w:val="24"/>
        </w:rPr>
        <w:t>elicitation</w:t>
      </w:r>
      <w:r w:rsidR="006314CA" w:rsidRPr="007C6FA7">
        <w:rPr>
          <w:rFonts w:ascii="Garamond" w:hAnsi="Garamond"/>
          <w:color w:val="000000" w:themeColor="text1"/>
          <w:sz w:val="24"/>
          <w:szCs w:val="24"/>
        </w:rPr>
        <w:t xml:space="preserve"> in</w:t>
      </w:r>
      <w:r w:rsidR="002D5237" w:rsidRPr="007C6FA7">
        <w:rPr>
          <w:rFonts w:ascii="Garamond" w:hAnsi="Garamond"/>
          <w:color w:val="000000" w:themeColor="text1"/>
          <w:sz w:val="24"/>
          <w:szCs w:val="24"/>
        </w:rPr>
        <w:t xml:space="preserve"> the </w:t>
      </w:r>
      <w:r w:rsidR="00841F76" w:rsidRPr="007C6FA7">
        <w:rPr>
          <w:rFonts w:ascii="Garamond" w:hAnsi="Garamond"/>
          <w:color w:val="000000" w:themeColor="text1"/>
          <w:sz w:val="24"/>
          <w:szCs w:val="24"/>
        </w:rPr>
        <w:t>F</w:t>
      </w:r>
      <w:r w:rsidR="002D5237" w:rsidRPr="007C6FA7">
        <w:rPr>
          <w:rFonts w:ascii="Garamond" w:hAnsi="Garamond"/>
          <w:color w:val="000000" w:themeColor="text1"/>
          <w:sz w:val="24"/>
          <w:szCs w:val="24"/>
        </w:rPr>
        <w:t>ree-</w:t>
      </w:r>
      <w:r w:rsidR="00841F76" w:rsidRPr="007C6FA7">
        <w:rPr>
          <w:rFonts w:ascii="Garamond" w:hAnsi="Garamond"/>
          <w:color w:val="000000" w:themeColor="text1"/>
          <w:sz w:val="24"/>
          <w:szCs w:val="24"/>
        </w:rPr>
        <w:t>A</w:t>
      </w:r>
      <w:r w:rsidR="002D5237" w:rsidRPr="007C6FA7">
        <w:rPr>
          <w:rFonts w:ascii="Garamond" w:hAnsi="Garamond"/>
          <w:color w:val="000000" w:themeColor="text1"/>
          <w:sz w:val="24"/>
          <w:szCs w:val="24"/>
        </w:rPr>
        <w:t xml:space="preserve">gent </w:t>
      </w:r>
      <w:r w:rsidR="00841F76" w:rsidRPr="007C6FA7">
        <w:rPr>
          <w:rFonts w:ascii="Garamond" w:hAnsi="Garamond"/>
          <w:color w:val="000000" w:themeColor="text1"/>
          <w:sz w:val="24"/>
          <w:szCs w:val="24"/>
        </w:rPr>
        <w:t>version</w:t>
      </w:r>
      <w:r w:rsidR="00CD6B81" w:rsidRPr="007C6FA7">
        <w:rPr>
          <w:rFonts w:ascii="Garamond" w:hAnsi="Garamond"/>
          <w:color w:val="000000" w:themeColor="text1"/>
          <w:sz w:val="24"/>
          <w:szCs w:val="24"/>
        </w:rPr>
        <w:t xml:space="preserve"> </w:t>
      </w:r>
      <w:r w:rsidR="005D0A65" w:rsidRPr="007C6FA7">
        <w:rPr>
          <w:rFonts w:ascii="Garamond" w:hAnsi="Garamond"/>
          <w:color w:val="000000" w:themeColor="text1"/>
          <w:sz w:val="24"/>
          <w:szCs w:val="24"/>
        </w:rPr>
        <w:t>stem</w:t>
      </w:r>
      <w:r w:rsidR="006314CA" w:rsidRPr="007C6FA7">
        <w:rPr>
          <w:rFonts w:ascii="Garamond" w:hAnsi="Garamond"/>
          <w:color w:val="000000" w:themeColor="text1"/>
          <w:sz w:val="24"/>
          <w:szCs w:val="24"/>
        </w:rPr>
        <w:t>s</w:t>
      </w:r>
      <w:r w:rsidR="005D0A65" w:rsidRPr="007C6FA7">
        <w:rPr>
          <w:rFonts w:ascii="Garamond" w:hAnsi="Garamond"/>
          <w:color w:val="000000" w:themeColor="text1"/>
          <w:sz w:val="24"/>
          <w:szCs w:val="24"/>
        </w:rPr>
        <w:t xml:space="preserve"> from</w:t>
      </w:r>
      <w:r w:rsidR="00591A8E" w:rsidRPr="007C6FA7">
        <w:rPr>
          <w:rFonts w:ascii="Garamond" w:hAnsi="Garamond"/>
          <w:color w:val="000000" w:themeColor="text1"/>
          <w:sz w:val="24"/>
          <w:szCs w:val="24"/>
        </w:rPr>
        <w:t xml:space="preserve"> </w:t>
      </w:r>
      <w:r w:rsidR="002D5237" w:rsidRPr="007C6FA7">
        <w:rPr>
          <w:rFonts w:ascii="Garamond" w:hAnsi="Garamond"/>
          <w:color w:val="000000" w:themeColor="text1"/>
          <w:sz w:val="24"/>
          <w:szCs w:val="24"/>
        </w:rPr>
        <w:t xml:space="preserve">the </w:t>
      </w:r>
      <w:r w:rsidR="00591A8E" w:rsidRPr="007C6FA7">
        <w:rPr>
          <w:rFonts w:ascii="Garamond" w:hAnsi="Garamond"/>
          <w:color w:val="000000" w:themeColor="text1"/>
          <w:sz w:val="24"/>
          <w:szCs w:val="24"/>
        </w:rPr>
        <w:t xml:space="preserve">perceptual novelty of the agent’s </w:t>
      </w:r>
      <w:r w:rsidR="000A1475" w:rsidRPr="007C6FA7">
        <w:rPr>
          <w:rFonts w:ascii="Garamond" w:hAnsi="Garamond"/>
          <w:color w:val="000000" w:themeColor="text1"/>
          <w:sz w:val="24"/>
          <w:szCs w:val="24"/>
        </w:rPr>
        <w:t xml:space="preserve">(“mummified”) </w:t>
      </w:r>
      <w:r w:rsidR="009F0D0F" w:rsidRPr="007C6FA7">
        <w:rPr>
          <w:rFonts w:ascii="Garamond" w:hAnsi="Garamond"/>
          <w:color w:val="000000" w:themeColor="text1"/>
          <w:sz w:val="24"/>
          <w:szCs w:val="24"/>
        </w:rPr>
        <w:t>appearance</w:t>
      </w:r>
      <w:r w:rsidR="00591A8E" w:rsidRPr="007C6FA7">
        <w:rPr>
          <w:rFonts w:ascii="Garamond" w:hAnsi="Garamond"/>
          <w:color w:val="000000" w:themeColor="text1"/>
          <w:sz w:val="24"/>
          <w:szCs w:val="24"/>
        </w:rPr>
        <w:t xml:space="preserve"> </w:t>
      </w:r>
      <w:r w:rsidR="002D5237" w:rsidRPr="007C6FA7">
        <w:rPr>
          <w:rFonts w:ascii="Garamond" w:hAnsi="Garamond"/>
          <w:color w:val="000000" w:themeColor="text1"/>
          <w:sz w:val="24"/>
          <w:szCs w:val="24"/>
        </w:rPr>
        <w:t xml:space="preserve">in the former </w:t>
      </w:r>
      <w:r w:rsidR="00AA6D3B" w:rsidRPr="007C6FA7">
        <w:rPr>
          <w:rFonts w:ascii="Garamond" w:hAnsi="Garamond"/>
          <w:color w:val="000000" w:themeColor="text1"/>
          <w:sz w:val="24"/>
          <w:szCs w:val="24"/>
        </w:rPr>
        <w:t>version</w:t>
      </w:r>
      <w:r w:rsidR="006314CA" w:rsidRPr="007C6FA7">
        <w:rPr>
          <w:rFonts w:ascii="Garamond" w:hAnsi="Garamond"/>
          <w:color w:val="000000" w:themeColor="text1"/>
          <w:sz w:val="24"/>
          <w:szCs w:val="24"/>
        </w:rPr>
        <w:t>’s outcome phase</w:t>
      </w:r>
      <w:r w:rsidR="00591A8E"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 xml:space="preserve">To rule out this low-level </w:t>
      </w:r>
      <w:r w:rsidR="006314CA" w:rsidRPr="007C6FA7">
        <w:rPr>
          <w:rFonts w:ascii="Garamond" w:hAnsi="Garamond"/>
          <w:color w:val="000000" w:themeColor="text1"/>
          <w:sz w:val="24"/>
          <w:szCs w:val="24"/>
        </w:rPr>
        <w:t>possibility</w:t>
      </w:r>
      <w:r w:rsidRPr="007C6FA7">
        <w:rPr>
          <w:rFonts w:ascii="Garamond" w:hAnsi="Garamond"/>
          <w:color w:val="000000" w:themeColor="text1"/>
          <w:sz w:val="24"/>
          <w:szCs w:val="24"/>
        </w:rPr>
        <w:t xml:space="preserve">, we </w:t>
      </w:r>
      <w:r w:rsidR="00EB2E82" w:rsidRPr="007C6FA7">
        <w:rPr>
          <w:rFonts w:ascii="Garamond" w:hAnsi="Garamond"/>
          <w:color w:val="000000" w:themeColor="text1"/>
          <w:sz w:val="24"/>
          <w:szCs w:val="24"/>
        </w:rPr>
        <w:t xml:space="preserve">also </w:t>
      </w:r>
      <w:r w:rsidR="008E173C" w:rsidRPr="007C6FA7">
        <w:rPr>
          <w:rFonts w:ascii="Garamond" w:hAnsi="Garamond"/>
          <w:color w:val="000000" w:themeColor="text1"/>
          <w:sz w:val="24"/>
          <w:szCs w:val="24"/>
        </w:rPr>
        <w:t>studied</w:t>
      </w:r>
      <w:r w:rsidRPr="007C6FA7">
        <w:rPr>
          <w:rFonts w:ascii="Garamond" w:hAnsi="Garamond"/>
          <w:color w:val="000000" w:themeColor="text1"/>
          <w:sz w:val="24"/>
          <w:szCs w:val="24"/>
        </w:rPr>
        <w:t xml:space="preserve"> elicitation</w:t>
      </w:r>
      <w:r w:rsidR="00EB2E82" w:rsidRPr="007C6FA7">
        <w:rPr>
          <w:rFonts w:ascii="Garamond" w:hAnsi="Garamond"/>
          <w:color w:val="000000" w:themeColor="text1"/>
          <w:sz w:val="24"/>
          <w:szCs w:val="24"/>
        </w:rPr>
        <w:t xml:space="preserve"> of automatic belief tracking</w:t>
      </w:r>
      <w:r w:rsidRPr="007C6FA7">
        <w:rPr>
          <w:rFonts w:ascii="Garamond" w:hAnsi="Garamond"/>
          <w:color w:val="000000" w:themeColor="text1"/>
          <w:sz w:val="24"/>
          <w:szCs w:val="24"/>
        </w:rPr>
        <w:t xml:space="preserve"> in a third </w:t>
      </w:r>
      <w:r w:rsidR="00291971" w:rsidRPr="007C6FA7">
        <w:rPr>
          <w:rFonts w:ascii="Garamond" w:hAnsi="Garamond"/>
          <w:color w:val="000000" w:themeColor="text1"/>
          <w:sz w:val="24"/>
          <w:szCs w:val="24"/>
        </w:rPr>
        <w:t>version</w:t>
      </w:r>
      <w:r w:rsidR="00D55B13" w:rsidRPr="007C6FA7">
        <w:rPr>
          <w:rFonts w:ascii="Garamond" w:hAnsi="Garamond"/>
          <w:color w:val="000000" w:themeColor="text1"/>
          <w:sz w:val="24"/>
          <w:szCs w:val="24"/>
        </w:rPr>
        <w:t xml:space="preserve"> of the </w:t>
      </w:r>
      <w:r w:rsidR="00AA6D3B" w:rsidRPr="007C6FA7">
        <w:rPr>
          <w:rFonts w:ascii="Garamond" w:hAnsi="Garamond"/>
          <w:color w:val="000000" w:themeColor="text1"/>
          <w:sz w:val="24"/>
          <w:szCs w:val="24"/>
        </w:rPr>
        <w:t>ball</w:t>
      </w:r>
      <w:r w:rsidR="00BA0DF6" w:rsidRPr="007C6FA7">
        <w:rPr>
          <w:rFonts w:ascii="Garamond" w:hAnsi="Garamond"/>
          <w:color w:val="000000" w:themeColor="text1"/>
          <w:sz w:val="24"/>
          <w:szCs w:val="24"/>
        </w:rPr>
        <w:t>-detection task</w:t>
      </w:r>
      <w:r w:rsidR="00EB2E82" w:rsidRPr="007C6FA7">
        <w:rPr>
          <w:rFonts w:ascii="Garamond" w:hAnsi="Garamond"/>
          <w:color w:val="000000" w:themeColor="text1"/>
          <w:sz w:val="24"/>
          <w:szCs w:val="24"/>
        </w:rPr>
        <w:t xml:space="preserve">. In the </w:t>
      </w:r>
      <w:r w:rsidR="00FD16CF">
        <w:rPr>
          <w:rFonts w:ascii="Garamond" w:hAnsi="Garamond"/>
          <w:color w:val="000000" w:themeColor="text1"/>
          <w:sz w:val="24"/>
          <w:szCs w:val="24"/>
        </w:rPr>
        <w:t>L</w:t>
      </w:r>
      <w:r w:rsidR="00EB2E82" w:rsidRPr="007C6FA7">
        <w:rPr>
          <w:rFonts w:ascii="Garamond" w:hAnsi="Garamond"/>
          <w:color w:val="000000" w:themeColor="text1"/>
          <w:sz w:val="24"/>
          <w:szCs w:val="24"/>
        </w:rPr>
        <w:t>oose-</w:t>
      </w:r>
      <w:r w:rsidR="00FD16CF">
        <w:rPr>
          <w:rFonts w:ascii="Garamond" w:hAnsi="Garamond"/>
          <w:color w:val="000000" w:themeColor="text1"/>
          <w:sz w:val="24"/>
          <w:szCs w:val="24"/>
        </w:rPr>
        <w:t>S</w:t>
      </w:r>
      <w:r w:rsidR="00EB2E82" w:rsidRPr="007C6FA7">
        <w:rPr>
          <w:rFonts w:ascii="Garamond" w:hAnsi="Garamond"/>
          <w:color w:val="000000" w:themeColor="text1"/>
          <w:sz w:val="24"/>
          <w:szCs w:val="24"/>
        </w:rPr>
        <w:t xml:space="preserve">heet </w:t>
      </w:r>
      <w:r w:rsidR="00AA6D3B" w:rsidRPr="007C6FA7">
        <w:rPr>
          <w:rFonts w:ascii="Garamond" w:hAnsi="Garamond"/>
          <w:color w:val="000000" w:themeColor="text1"/>
          <w:sz w:val="24"/>
          <w:szCs w:val="24"/>
        </w:rPr>
        <w:t>version</w:t>
      </w:r>
      <w:r w:rsidR="00EB2E82"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the agent returned at the outcome phase </w:t>
      </w:r>
      <w:r w:rsidR="005A2948" w:rsidRPr="007C6FA7">
        <w:rPr>
          <w:rFonts w:ascii="Garamond" w:hAnsi="Garamond"/>
          <w:color w:val="000000" w:themeColor="text1"/>
          <w:sz w:val="24"/>
          <w:szCs w:val="24"/>
        </w:rPr>
        <w:lastRenderedPageBreak/>
        <w:t>with</w:t>
      </w:r>
      <w:r w:rsidRPr="007C6FA7">
        <w:rPr>
          <w:rFonts w:ascii="Garamond" w:hAnsi="Garamond"/>
          <w:color w:val="000000" w:themeColor="text1"/>
          <w:sz w:val="24"/>
          <w:szCs w:val="24"/>
        </w:rPr>
        <w:t xml:space="preserve"> </w:t>
      </w:r>
      <w:r w:rsidR="005D0A65" w:rsidRPr="007C6FA7">
        <w:rPr>
          <w:rFonts w:ascii="Garamond" w:hAnsi="Garamond"/>
          <w:color w:val="000000" w:themeColor="text1"/>
          <w:sz w:val="24"/>
          <w:szCs w:val="24"/>
        </w:rPr>
        <w:t>a</w:t>
      </w:r>
      <w:r w:rsidR="00291971" w:rsidRPr="007C6FA7">
        <w:rPr>
          <w:rFonts w:ascii="Garamond" w:hAnsi="Garamond"/>
          <w:color w:val="000000" w:themeColor="text1"/>
          <w:sz w:val="24"/>
          <w:szCs w:val="24"/>
        </w:rPr>
        <w:t xml:space="preserve"> white</w:t>
      </w:r>
      <w:r w:rsidRPr="007C6FA7">
        <w:rPr>
          <w:rFonts w:ascii="Garamond" w:hAnsi="Garamond"/>
          <w:color w:val="000000" w:themeColor="text1"/>
          <w:sz w:val="24"/>
          <w:szCs w:val="24"/>
        </w:rPr>
        <w:t xml:space="preserve"> linen sheet </w:t>
      </w:r>
      <w:r w:rsidR="005D0A65" w:rsidRPr="007C6FA7">
        <w:rPr>
          <w:rFonts w:ascii="Garamond" w:hAnsi="Garamond"/>
          <w:color w:val="000000" w:themeColor="text1"/>
          <w:sz w:val="24"/>
          <w:szCs w:val="24"/>
        </w:rPr>
        <w:t xml:space="preserve">(same yardage as in the </w:t>
      </w:r>
      <w:r w:rsidR="00AA6D3B" w:rsidRPr="007C6FA7">
        <w:rPr>
          <w:rFonts w:ascii="Garamond" w:hAnsi="Garamond"/>
          <w:color w:val="000000" w:themeColor="text1"/>
          <w:sz w:val="24"/>
          <w:szCs w:val="24"/>
        </w:rPr>
        <w:t>C</w:t>
      </w:r>
      <w:r w:rsidR="005D0A65" w:rsidRPr="007C6FA7">
        <w:rPr>
          <w:rFonts w:ascii="Garamond" w:hAnsi="Garamond"/>
          <w:color w:val="000000" w:themeColor="text1"/>
          <w:sz w:val="24"/>
          <w:szCs w:val="24"/>
        </w:rPr>
        <w:t>onstrained-</w:t>
      </w:r>
      <w:r w:rsidR="00AA6D3B" w:rsidRPr="007C6FA7">
        <w:rPr>
          <w:rFonts w:ascii="Garamond" w:hAnsi="Garamond"/>
          <w:color w:val="000000" w:themeColor="text1"/>
          <w:sz w:val="24"/>
          <w:szCs w:val="24"/>
        </w:rPr>
        <w:t>A</w:t>
      </w:r>
      <w:r w:rsidR="005D0A65" w:rsidRPr="007C6FA7">
        <w:rPr>
          <w:rFonts w:ascii="Garamond" w:hAnsi="Garamond"/>
          <w:color w:val="000000" w:themeColor="text1"/>
          <w:sz w:val="24"/>
          <w:szCs w:val="24"/>
        </w:rPr>
        <w:t xml:space="preserve">gent </w:t>
      </w:r>
      <w:r w:rsidR="00AA6D3B" w:rsidRPr="007C6FA7">
        <w:rPr>
          <w:rFonts w:ascii="Garamond" w:hAnsi="Garamond"/>
          <w:color w:val="000000" w:themeColor="text1"/>
          <w:sz w:val="24"/>
          <w:szCs w:val="24"/>
        </w:rPr>
        <w:t>version</w:t>
      </w:r>
      <w:r w:rsidR="005D0A65" w:rsidRPr="007C6FA7">
        <w:rPr>
          <w:rFonts w:ascii="Garamond" w:hAnsi="Garamond"/>
          <w:color w:val="000000" w:themeColor="text1"/>
          <w:sz w:val="24"/>
          <w:szCs w:val="24"/>
        </w:rPr>
        <w:t>)</w:t>
      </w:r>
      <w:r w:rsidR="005A2948" w:rsidRPr="007C6FA7">
        <w:rPr>
          <w:rFonts w:ascii="Garamond" w:hAnsi="Garamond"/>
          <w:color w:val="000000" w:themeColor="text1"/>
          <w:sz w:val="24"/>
          <w:szCs w:val="24"/>
        </w:rPr>
        <w:t xml:space="preserve"> placed loosely (like a tunic) over </w:t>
      </w:r>
      <w:r w:rsidRPr="007C6FA7">
        <w:rPr>
          <w:rFonts w:ascii="Garamond" w:hAnsi="Garamond"/>
          <w:color w:val="000000" w:themeColor="text1"/>
          <w:sz w:val="24"/>
          <w:szCs w:val="24"/>
        </w:rPr>
        <w:t>the clothing</w:t>
      </w:r>
      <w:r w:rsidR="005A2948"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he wore during the first phase of the video</w:t>
      </w:r>
      <w:r w:rsidR="00BF7072">
        <w:rPr>
          <w:rFonts w:ascii="Garamond" w:hAnsi="Garamond"/>
          <w:color w:val="000000" w:themeColor="text1"/>
          <w:sz w:val="24"/>
          <w:szCs w:val="24"/>
        </w:rPr>
        <w:t xml:space="preserve"> (see Figure</w:t>
      </w:r>
      <w:r w:rsidR="00AA6D3B" w:rsidRPr="007C6FA7">
        <w:rPr>
          <w:rFonts w:ascii="Garamond" w:hAnsi="Garamond"/>
          <w:color w:val="000000" w:themeColor="text1"/>
          <w:sz w:val="24"/>
          <w:szCs w:val="24"/>
        </w:rPr>
        <w:t xml:space="preserve"> 1)</w:t>
      </w:r>
      <w:r w:rsidRPr="007C6FA7">
        <w:rPr>
          <w:rFonts w:ascii="Garamond" w:hAnsi="Garamond"/>
          <w:color w:val="000000" w:themeColor="text1"/>
          <w:sz w:val="24"/>
          <w:szCs w:val="24"/>
        </w:rPr>
        <w:t xml:space="preserve">. </w:t>
      </w:r>
      <w:r w:rsidR="005A2948" w:rsidRPr="007C6FA7">
        <w:rPr>
          <w:rFonts w:ascii="Garamond" w:hAnsi="Garamond"/>
          <w:color w:val="000000" w:themeColor="text1"/>
          <w:sz w:val="24"/>
          <w:szCs w:val="24"/>
        </w:rPr>
        <w:t>Consequently, i</w:t>
      </w:r>
      <w:r w:rsidR="005D0A65" w:rsidRPr="007C6FA7">
        <w:rPr>
          <w:rFonts w:ascii="Garamond" w:hAnsi="Garamond"/>
          <w:color w:val="000000" w:themeColor="text1"/>
          <w:sz w:val="24"/>
          <w:szCs w:val="24"/>
        </w:rPr>
        <w:t xml:space="preserve">n the </w:t>
      </w:r>
      <w:r w:rsidR="00AA6D3B" w:rsidRPr="007C6FA7">
        <w:rPr>
          <w:rFonts w:ascii="Garamond" w:hAnsi="Garamond"/>
          <w:color w:val="000000" w:themeColor="text1"/>
          <w:sz w:val="24"/>
          <w:szCs w:val="24"/>
        </w:rPr>
        <w:t>L</w:t>
      </w:r>
      <w:r w:rsidR="005D0A65"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5D0A65" w:rsidRPr="007C6FA7">
        <w:rPr>
          <w:rFonts w:ascii="Garamond" w:hAnsi="Garamond"/>
          <w:color w:val="000000" w:themeColor="text1"/>
          <w:sz w:val="24"/>
          <w:szCs w:val="24"/>
        </w:rPr>
        <w:t xml:space="preserve">heet </w:t>
      </w:r>
      <w:r w:rsidR="00AA6D3B" w:rsidRPr="007C6FA7">
        <w:rPr>
          <w:rFonts w:ascii="Garamond" w:hAnsi="Garamond"/>
          <w:color w:val="000000" w:themeColor="text1"/>
          <w:sz w:val="24"/>
          <w:szCs w:val="24"/>
        </w:rPr>
        <w:t>version</w:t>
      </w:r>
      <w:r w:rsidR="005D0A65" w:rsidRPr="007C6FA7">
        <w:rPr>
          <w:rFonts w:ascii="Garamond" w:hAnsi="Garamond"/>
          <w:color w:val="000000" w:themeColor="text1"/>
          <w:sz w:val="24"/>
          <w:szCs w:val="24"/>
        </w:rPr>
        <w:t>, the agent</w:t>
      </w:r>
      <w:r w:rsidR="00C95B3B" w:rsidRPr="007C6FA7">
        <w:rPr>
          <w:rFonts w:ascii="Garamond" w:hAnsi="Garamond"/>
          <w:color w:val="000000" w:themeColor="text1"/>
          <w:sz w:val="24"/>
          <w:szCs w:val="24"/>
        </w:rPr>
        <w:t xml:space="preserve"> also</w:t>
      </w:r>
      <w:r w:rsidR="005D0A65" w:rsidRPr="007C6FA7">
        <w:rPr>
          <w:rFonts w:ascii="Garamond" w:hAnsi="Garamond"/>
          <w:color w:val="000000" w:themeColor="text1"/>
          <w:sz w:val="24"/>
          <w:szCs w:val="24"/>
        </w:rPr>
        <w:t xml:space="preserve"> </w:t>
      </w:r>
      <w:r w:rsidR="00EB2E82" w:rsidRPr="007C6FA7">
        <w:rPr>
          <w:rFonts w:ascii="Garamond" w:hAnsi="Garamond"/>
          <w:color w:val="000000" w:themeColor="text1"/>
          <w:sz w:val="24"/>
          <w:szCs w:val="24"/>
        </w:rPr>
        <w:t>re</w:t>
      </w:r>
      <w:r w:rsidR="005D0A65" w:rsidRPr="007C6FA7">
        <w:rPr>
          <w:rFonts w:ascii="Garamond" w:hAnsi="Garamond"/>
          <w:color w:val="000000" w:themeColor="text1"/>
          <w:sz w:val="24"/>
          <w:szCs w:val="24"/>
        </w:rPr>
        <w:t>turned with a novel appearance</w:t>
      </w:r>
      <w:r w:rsidR="00EB2E82" w:rsidRPr="007C6FA7">
        <w:rPr>
          <w:rFonts w:ascii="Garamond" w:hAnsi="Garamond"/>
          <w:color w:val="000000" w:themeColor="text1"/>
          <w:sz w:val="24"/>
          <w:szCs w:val="24"/>
        </w:rPr>
        <w:t xml:space="preserve">, but </w:t>
      </w:r>
      <w:r w:rsidR="005D0A65" w:rsidRPr="007C6FA7">
        <w:rPr>
          <w:rFonts w:ascii="Garamond" w:hAnsi="Garamond"/>
          <w:color w:val="000000" w:themeColor="text1"/>
          <w:sz w:val="24"/>
          <w:szCs w:val="24"/>
        </w:rPr>
        <w:t xml:space="preserve">he </w:t>
      </w:r>
      <w:r w:rsidR="00275716" w:rsidRPr="007C6FA7">
        <w:rPr>
          <w:rFonts w:ascii="Garamond" w:hAnsi="Garamond"/>
          <w:color w:val="000000" w:themeColor="text1"/>
          <w:sz w:val="24"/>
          <w:szCs w:val="24"/>
        </w:rPr>
        <w:t>remained</w:t>
      </w:r>
      <w:r w:rsidRPr="007C6FA7">
        <w:rPr>
          <w:rFonts w:ascii="Garamond" w:hAnsi="Garamond"/>
          <w:color w:val="000000" w:themeColor="text1"/>
          <w:sz w:val="24"/>
          <w:szCs w:val="24"/>
        </w:rPr>
        <w:t xml:space="preserve"> </w:t>
      </w:r>
      <w:r w:rsidR="0026707B" w:rsidRPr="007C6FA7">
        <w:rPr>
          <w:rFonts w:ascii="Garamond" w:hAnsi="Garamond"/>
          <w:color w:val="000000" w:themeColor="text1"/>
          <w:sz w:val="24"/>
          <w:szCs w:val="24"/>
        </w:rPr>
        <w:t xml:space="preserve">visibly </w:t>
      </w:r>
      <w:r w:rsidRPr="007C6FA7">
        <w:rPr>
          <w:rFonts w:ascii="Garamond" w:hAnsi="Garamond"/>
          <w:color w:val="000000" w:themeColor="text1"/>
          <w:sz w:val="24"/>
          <w:szCs w:val="24"/>
        </w:rPr>
        <w:t>able to move</w:t>
      </w:r>
      <w:r w:rsidR="00BA470F" w:rsidRPr="007C6FA7">
        <w:rPr>
          <w:rFonts w:ascii="Garamond" w:hAnsi="Garamond"/>
          <w:color w:val="000000" w:themeColor="text1"/>
          <w:sz w:val="24"/>
          <w:szCs w:val="24"/>
        </w:rPr>
        <w:t xml:space="preserve"> his upper body and limbs</w:t>
      </w:r>
      <w:r w:rsidR="00AA6D3B" w:rsidRPr="007C6FA7">
        <w:rPr>
          <w:rFonts w:ascii="Garamond" w:hAnsi="Garamond"/>
          <w:color w:val="000000" w:themeColor="text1"/>
          <w:sz w:val="24"/>
          <w:szCs w:val="24"/>
        </w:rPr>
        <w:t xml:space="preserve"> and, potentially,</w:t>
      </w:r>
      <w:r w:rsidR="00BA470F" w:rsidRPr="007C6FA7">
        <w:rPr>
          <w:rFonts w:ascii="Garamond" w:hAnsi="Garamond"/>
          <w:color w:val="000000" w:themeColor="text1"/>
          <w:sz w:val="24"/>
          <w:szCs w:val="24"/>
        </w:rPr>
        <w:t xml:space="preserve"> to</w:t>
      </w:r>
      <w:r w:rsidR="0026707B" w:rsidRPr="007C6FA7">
        <w:rPr>
          <w:rFonts w:ascii="Garamond" w:hAnsi="Garamond"/>
          <w:color w:val="000000" w:themeColor="text1"/>
          <w:sz w:val="24"/>
          <w:szCs w:val="24"/>
        </w:rPr>
        <w:t xml:space="preserve"> </w:t>
      </w:r>
      <w:r w:rsidR="005D0A65" w:rsidRPr="007C6FA7">
        <w:rPr>
          <w:rFonts w:ascii="Garamond" w:hAnsi="Garamond"/>
          <w:color w:val="000000" w:themeColor="text1"/>
          <w:sz w:val="24"/>
          <w:szCs w:val="24"/>
        </w:rPr>
        <w:t>act upon</w:t>
      </w:r>
      <w:r w:rsidRPr="007C6FA7">
        <w:rPr>
          <w:rFonts w:ascii="Garamond" w:hAnsi="Garamond"/>
          <w:color w:val="000000" w:themeColor="text1"/>
          <w:sz w:val="24"/>
          <w:szCs w:val="24"/>
        </w:rPr>
        <w:t xml:space="preserve"> the </w:t>
      </w:r>
      <w:r w:rsidR="00AA6D3B" w:rsidRPr="007C6FA7">
        <w:rPr>
          <w:rFonts w:ascii="Garamond" w:hAnsi="Garamond"/>
          <w:color w:val="000000" w:themeColor="text1"/>
          <w:sz w:val="24"/>
          <w:szCs w:val="24"/>
        </w:rPr>
        <w:t>ball</w:t>
      </w:r>
      <w:r w:rsidRPr="007C6FA7">
        <w:rPr>
          <w:rFonts w:ascii="Garamond" w:hAnsi="Garamond"/>
          <w:color w:val="000000" w:themeColor="text1"/>
          <w:sz w:val="24"/>
          <w:szCs w:val="24"/>
        </w:rPr>
        <w:t xml:space="preserve">. </w:t>
      </w:r>
      <w:r w:rsidR="007477A9" w:rsidRPr="007C6FA7">
        <w:rPr>
          <w:rFonts w:ascii="Garamond" w:hAnsi="Garamond"/>
          <w:color w:val="000000" w:themeColor="text1"/>
          <w:sz w:val="24"/>
          <w:szCs w:val="24"/>
        </w:rPr>
        <w:t xml:space="preserve">If perceptual novelty </w:t>
      </w:r>
      <w:r w:rsidR="00C95B3B" w:rsidRPr="007C6FA7">
        <w:rPr>
          <w:rFonts w:ascii="Garamond" w:hAnsi="Garamond"/>
          <w:color w:val="000000" w:themeColor="text1"/>
          <w:sz w:val="24"/>
          <w:szCs w:val="24"/>
        </w:rPr>
        <w:t>modulates</w:t>
      </w:r>
      <w:r w:rsidR="00D54E70" w:rsidRPr="007C6FA7">
        <w:rPr>
          <w:rFonts w:ascii="Garamond" w:hAnsi="Garamond"/>
          <w:color w:val="000000" w:themeColor="text1"/>
          <w:sz w:val="24"/>
          <w:szCs w:val="24"/>
        </w:rPr>
        <w:t xml:space="preserve"> belief tracking</w:t>
      </w:r>
      <w:r w:rsidR="00C04C9F">
        <w:rPr>
          <w:rFonts w:ascii="Garamond" w:hAnsi="Garamond"/>
          <w:color w:val="000000" w:themeColor="text1"/>
          <w:sz w:val="24"/>
          <w:szCs w:val="24"/>
        </w:rPr>
        <w:t xml:space="preserve">, then the </w:t>
      </w:r>
      <w:bookmarkStart w:id="48" w:name="OLE_LINK1"/>
      <w:bookmarkStart w:id="49" w:name="OLE_LINK2"/>
      <w:r w:rsidR="00C04C9F">
        <w:rPr>
          <w:rFonts w:ascii="Garamond" w:hAnsi="Garamond"/>
          <w:color w:val="000000" w:themeColor="text1"/>
          <w:sz w:val="24"/>
          <w:szCs w:val="24"/>
        </w:rPr>
        <w:t>P−A+ &lt; P−A−</w:t>
      </w:r>
      <w:bookmarkEnd w:id="48"/>
      <w:bookmarkEnd w:id="49"/>
      <w:r w:rsidR="007477A9" w:rsidRPr="007C6FA7">
        <w:rPr>
          <w:rFonts w:ascii="Garamond" w:hAnsi="Garamond"/>
          <w:color w:val="000000" w:themeColor="text1"/>
          <w:sz w:val="24"/>
          <w:szCs w:val="24"/>
        </w:rPr>
        <w:t xml:space="preserve"> effect </w:t>
      </w:r>
      <w:r w:rsidR="006314CA" w:rsidRPr="007C6FA7">
        <w:rPr>
          <w:rFonts w:ascii="Garamond" w:hAnsi="Garamond"/>
          <w:color w:val="000000" w:themeColor="text1"/>
          <w:sz w:val="24"/>
          <w:szCs w:val="24"/>
        </w:rPr>
        <w:t>sh</w:t>
      </w:r>
      <w:r w:rsidR="007477A9" w:rsidRPr="007C6FA7">
        <w:rPr>
          <w:rFonts w:ascii="Garamond" w:hAnsi="Garamond"/>
          <w:color w:val="000000" w:themeColor="text1"/>
          <w:sz w:val="24"/>
          <w:szCs w:val="24"/>
        </w:rPr>
        <w:t xml:space="preserve">ould be </w:t>
      </w:r>
      <w:r w:rsidR="00D3444E" w:rsidRPr="007C6FA7">
        <w:rPr>
          <w:rFonts w:ascii="Garamond" w:hAnsi="Garamond"/>
          <w:color w:val="000000" w:themeColor="text1"/>
          <w:sz w:val="24"/>
          <w:szCs w:val="24"/>
        </w:rPr>
        <w:t>obstructed</w:t>
      </w:r>
      <w:r w:rsidR="007477A9" w:rsidRPr="007C6FA7">
        <w:rPr>
          <w:rFonts w:ascii="Garamond" w:hAnsi="Garamond"/>
          <w:color w:val="000000" w:themeColor="text1"/>
          <w:sz w:val="24"/>
          <w:szCs w:val="24"/>
        </w:rPr>
        <w:t xml:space="preserve"> in the </w:t>
      </w:r>
      <w:r w:rsidR="00AA6D3B" w:rsidRPr="007C6FA7">
        <w:rPr>
          <w:rFonts w:ascii="Garamond" w:hAnsi="Garamond"/>
          <w:color w:val="000000" w:themeColor="text1"/>
          <w:sz w:val="24"/>
          <w:szCs w:val="24"/>
        </w:rPr>
        <w:t>L</w:t>
      </w:r>
      <w:r w:rsidR="007477A9"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7477A9" w:rsidRPr="007C6FA7">
        <w:rPr>
          <w:rFonts w:ascii="Garamond" w:hAnsi="Garamond"/>
          <w:color w:val="000000" w:themeColor="text1"/>
          <w:sz w:val="24"/>
          <w:szCs w:val="24"/>
        </w:rPr>
        <w:t xml:space="preserve">heet and the </w:t>
      </w:r>
      <w:r w:rsidR="00AA6D3B" w:rsidRPr="007C6FA7">
        <w:rPr>
          <w:rFonts w:ascii="Garamond" w:hAnsi="Garamond"/>
          <w:color w:val="000000" w:themeColor="text1"/>
          <w:sz w:val="24"/>
          <w:szCs w:val="24"/>
        </w:rPr>
        <w:t>C</w:t>
      </w:r>
      <w:r w:rsidR="007477A9" w:rsidRPr="007C6FA7">
        <w:rPr>
          <w:rFonts w:ascii="Garamond" w:hAnsi="Garamond"/>
          <w:color w:val="000000" w:themeColor="text1"/>
          <w:sz w:val="24"/>
          <w:szCs w:val="24"/>
        </w:rPr>
        <w:t>onstrained-</w:t>
      </w:r>
      <w:r w:rsidR="00AA6D3B" w:rsidRPr="007C6FA7">
        <w:rPr>
          <w:rFonts w:ascii="Garamond" w:hAnsi="Garamond"/>
          <w:color w:val="000000" w:themeColor="text1"/>
          <w:sz w:val="24"/>
          <w:szCs w:val="24"/>
        </w:rPr>
        <w:t>A</w:t>
      </w:r>
      <w:r w:rsidR="007477A9" w:rsidRPr="007C6FA7">
        <w:rPr>
          <w:rFonts w:ascii="Garamond" w:hAnsi="Garamond"/>
          <w:color w:val="000000" w:themeColor="text1"/>
          <w:sz w:val="24"/>
          <w:szCs w:val="24"/>
        </w:rPr>
        <w:t xml:space="preserve">gent </w:t>
      </w:r>
      <w:r w:rsidR="00AA6D3B" w:rsidRPr="007C6FA7">
        <w:rPr>
          <w:rFonts w:ascii="Garamond" w:hAnsi="Garamond"/>
          <w:color w:val="000000" w:themeColor="text1"/>
          <w:sz w:val="24"/>
          <w:szCs w:val="24"/>
        </w:rPr>
        <w:t>versions</w:t>
      </w:r>
      <w:r w:rsidR="007477A9"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But i</w:t>
      </w:r>
      <w:r w:rsidR="00DC1B81" w:rsidRPr="007C6FA7">
        <w:rPr>
          <w:rFonts w:ascii="Garamond" w:hAnsi="Garamond"/>
          <w:color w:val="000000" w:themeColor="text1"/>
          <w:sz w:val="24"/>
          <w:szCs w:val="24"/>
        </w:rPr>
        <w:t>f</w:t>
      </w:r>
      <w:r w:rsidR="00D33E08" w:rsidRPr="007C6FA7">
        <w:rPr>
          <w:rFonts w:ascii="Garamond" w:hAnsi="Garamond"/>
          <w:color w:val="000000" w:themeColor="text1"/>
          <w:sz w:val="24"/>
          <w:szCs w:val="24"/>
        </w:rPr>
        <w:t xml:space="preserve"> </w:t>
      </w:r>
      <w:r w:rsidR="007B18E9" w:rsidRPr="007C6FA7">
        <w:rPr>
          <w:rFonts w:ascii="Garamond" w:hAnsi="Garamond"/>
          <w:color w:val="000000" w:themeColor="text1"/>
          <w:sz w:val="24"/>
          <w:szCs w:val="24"/>
        </w:rPr>
        <w:t xml:space="preserve">motor </w:t>
      </w:r>
      <w:r w:rsidR="00C95B3B" w:rsidRPr="007C6FA7">
        <w:rPr>
          <w:rFonts w:ascii="Garamond" w:hAnsi="Garamond"/>
          <w:color w:val="000000" w:themeColor="text1"/>
          <w:sz w:val="24"/>
          <w:szCs w:val="24"/>
        </w:rPr>
        <w:t>representations</w:t>
      </w:r>
      <w:r w:rsidR="007B18E9" w:rsidRPr="007C6FA7">
        <w:rPr>
          <w:rFonts w:ascii="Garamond" w:hAnsi="Garamond"/>
          <w:color w:val="000000" w:themeColor="text1"/>
          <w:sz w:val="24"/>
          <w:szCs w:val="24"/>
        </w:rPr>
        <w:t xml:space="preserve"> of action context modulate </w:t>
      </w:r>
      <w:r w:rsidR="00D33E08" w:rsidRPr="007C6FA7">
        <w:rPr>
          <w:rFonts w:ascii="Garamond" w:hAnsi="Garamond"/>
          <w:color w:val="000000" w:themeColor="text1"/>
          <w:sz w:val="24"/>
          <w:szCs w:val="24"/>
        </w:rPr>
        <w:t>belie</w:t>
      </w:r>
      <w:r w:rsidR="00C95B3B" w:rsidRPr="007C6FA7">
        <w:rPr>
          <w:rFonts w:ascii="Garamond" w:hAnsi="Garamond"/>
          <w:color w:val="000000" w:themeColor="text1"/>
          <w:sz w:val="24"/>
          <w:szCs w:val="24"/>
        </w:rPr>
        <w:t>f</w:t>
      </w:r>
      <w:r w:rsidR="00D33E08" w:rsidRPr="007C6FA7">
        <w:rPr>
          <w:rFonts w:ascii="Garamond" w:hAnsi="Garamond"/>
          <w:color w:val="000000" w:themeColor="text1"/>
          <w:sz w:val="24"/>
          <w:szCs w:val="24"/>
        </w:rPr>
        <w:t xml:space="preserve"> tracking,</w:t>
      </w:r>
      <w:r w:rsidR="00943D08" w:rsidRPr="007C6FA7">
        <w:rPr>
          <w:rFonts w:ascii="Garamond" w:hAnsi="Garamond"/>
          <w:color w:val="000000" w:themeColor="text1"/>
          <w:sz w:val="24"/>
          <w:szCs w:val="24"/>
        </w:rPr>
        <w:t xml:space="preserve"> as </w:t>
      </w:r>
      <w:r w:rsidR="00D3444E" w:rsidRPr="007C6FA7">
        <w:rPr>
          <w:rFonts w:ascii="Garamond" w:hAnsi="Garamond"/>
          <w:color w:val="000000" w:themeColor="text1"/>
          <w:sz w:val="24"/>
          <w:szCs w:val="24"/>
        </w:rPr>
        <w:t>per</w:t>
      </w:r>
      <w:r w:rsidR="00943D08" w:rsidRPr="007C6FA7">
        <w:rPr>
          <w:rFonts w:ascii="Garamond" w:hAnsi="Garamond"/>
          <w:color w:val="000000" w:themeColor="text1"/>
          <w:sz w:val="24"/>
          <w:szCs w:val="24"/>
        </w:rPr>
        <w:t xml:space="preserve"> our primary prediction,</w:t>
      </w:r>
      <w:r w:rsidR="00C04C9F">
        <w:rPr>
          <w:rFonts w:ascii="Garamond" w:hAnsi="Garamond"/>
          <w:color w:val="000000" w:themeColor="text1"/>
          <w:sz w:val="24"/>
          <w:szCs w:val="24"/>
        </w:rPr>
        <w:t xml:space="preserve"> then the P−A+ &lt; P−A−</w:t>
      </w:r>
      <w:r w:rsidR="00C95B3B" w:rsidRPr="007C6FA7">
        <w:rPr>
          <w:rFonts w:ascii="Garamond" w:hAnsi="Garamond"/>
          <w:color w:val="000000" w:themeColor="text1"/>
          <w:sz w:val="24"/>
          <w:szCs w:val="24"/>
        </w:rPr>
        <w:t xml:space="preserve"> effect </w:t>
      </w:r>
      <w:r w:rsidR="006314CA" w:rsidRPr="007C6FA7">
        <w:rPr>
          <w:rFonts w:ascii="Garamond" w:hAnsi="Garamond"/>
          <w:color w:val="000000" w:themeColor="text1"/>
          <w:sz w:val="24"/>
          <w:szCs w:val="24"/>
        </w:rPr>
        <w:t>sh</w:t>
      </w:r>
      <w:r w:rsidR="00C95B3B" w:rsidRPr="007C6FA7">
        <w:rPr>
          <w:rFonts w:ascii="Garamond" w:hAnsi="Garamond"/>
          <w:color w:val="000000" w:themeColor="text1"/>
          <w:sz w:val="24"/>
          <w:szCs w:val="24"/>
        </w:rPr>
        <w:t xml:space="preserve">ould be elicited in the </w:t>
      </w:r>
      <w:r w:rsidR="00AA6D3B" w:rsidRPr="007C6FA7">
        <w:rPr>
          <w:rFonts w:ascii="Garamond" w:hAnsi="Garamond"/>
          <w:color w:val="000000" w:themeColor="text1"/>
          <w:sz w:val="24"/>
          <w:szCs w:val="24"/>
        </w:rPr>
        <w:t>F</w:t>
      </w:r>
      <w:r w:rsidR="00C95B3B" w:rsidRPr="007C6FA7">
        <w:rPr>
          <w:rFonts w:ascii="Garamond" w:hAnsi="Garamond"/>
          <w:color w:val="000000" w:themeColor="text1"/>
          <w:sz w:val="24"/>
          <w:szCs w:val="24"/>
        </w:rPr>
        <w:t>ree-</w:t>
      </w:r>
      <w:r w:rsidR="00AA6D3B" w:rsidRPr="007C6FA7">
        <w:rPr>
          <w:rFonts w:ascii="Garamond" w:hAnsi="Garamond"/>
          <w:color w:val="000000" w:themeColor="text1"/>
          <w:sz w:val="24"/>
          <w:szCs w:val="24"/>
        </w:rPr>
        <w:t>A</w:t>
      </w:r>
      <w:r w:rsidR="00C95B3B" w:rsidRPr="007C6FA7">
        <w:rPr>
          <w:rFonts w:ascii="Garamond" w:hAnsi="Garamond"/>
          <w:color w:val="000000" w:themeColor="text1"/>
          <w:sz w:val="24"/>
          <w:szCs w:val="24"/>
        </w:rPr>
        <w:t xml:space="preserve">gent and </w:t>
      </w:r>
      <w:r w:rsidR="00AA6D3B" w:rsidRPr="007C6FA7">
        <w:rPr>
          <w:rFonts w:ascii="Garamond" w:hAnsi="Garamond"/>
          <w:color w:val="000000" w:themeColor="text1"/>
          <w:sz w:val="24"/>
          <w:szCs w:val="24"/>
        </w:rPr>
        <w:t>L</w:t>
      </w:r>
      <w:r w:rsidR="00C95B3B"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C95B3B" w:rsidRPr="007C6FA7">
        <w:rPr>
          <w:rFonts w:ascii="Garamond" w:hAnsi="Garamond"/>
          <w:color w:val="000000" w:themeColor="text1"/>
          <w:sz w:val="24"/>
          <w:szCs w:val="24"/>
        </w:rPr>
        <w:t>heet</w:t>
      </w:r>
      <w:r w:rsidR="00AA6D3B" w:rsidRPr="007C6FA7">
        <w:rPr>
          <w:rFonts w:ascii="Garamond" w:hAnsi="Garamond"/>
          <w:color w:val="000000" w:themeColor="text1"/>
          <w:sz w:val="24"/>
          <w:szCs w:val="24"/>
        </w:rPr>
        <w:t xml:space="preserve"> version</w:t>
      </w:r>
      <w:r w:rsidR="00C95B3B" w:rsidRPr="007C6FA7">
        <w:rPr>
          <w:rFonts w:ascii="Garamond" w:hAnsi="Garamond"/>
          <w:color w:val="000000" w:themeColor="text1"/>
          <w:sz w:val="24"/>
          <w:szCs w:val="24"/>
        </w:rPr>
        <w:t xml:space="preserve">s but </w:t>
      </w:r>
      <w:r w:rsidR="00D3444E" w:rsidRPr="007C6FA7">
        <w:rPr>
          <w:rFonts w:ascii="Garamond" w:hAnsi="Garamond"/>
          <w:color w:val="000000" w:themeColor="text1"/>
          <w:sz w:val="24"/>
          <w:szCs w:val="24"/>
        </w:rPr>
        <w:t>obstructed</w:t>
      </w:r>
      <w:r w:rsidR="00C95B3B" w:rsidRPr="007C6FA7">
        <w:rPr>
          <w:rFonts w:ascii="Garamond" w:hAnsi="Garamond"/>
          <w:color w:val="000000" w:themeColor="text1"/>
          <w:sz w:val="24"/>
          <w:szCs w:val="24"/>
        </w:rPr>
        <w:t xml:space="preserve"> in the </w:t>
      </w:r>
      <w:r w:rsidR="00AA6D3B" w:rsidRPr="007C6FA7">
        <w:rPr>
          <w:rFonts w:ascii="Garamond" w:hAnsi="Garamond"/>
          <w:color w:val="000000" w:themeColor="text1"/>
          <w:sz w:val="24"/>
          <w:szCs w:val="24"/>
        </w:rPr>
        <w:t>A</w:t>
      </w:r>
      <w:r w:rsidR="00C95B3B" w:rsidRPr="007C6FA7">
        <w:rPr>
          <w:rFonts w:ascii="Garamond" w:hAnsi="Garamond"/>
          <w:color w:val="000000" w:themeColor="text1"/>
          <w:sz w:val="24"/>
          <w:szCs w:val="24"/>
        </w:rPr>
        <w:t>gent-</w:t>
      </w:r>
      <w:r w:rsidR="00AA6D3B" w:rsidRPr="007C6FA7">
        <w:rPr>
          <w:rFonts w:ascii="Garamond" w:hAnsi="Garamond"/>
          <w:color w:val="000000" w:themeColor="text1"/>
          <w:sz w:val="24"/>
          <w:szCs w:val="24"/>
        </w:rPr>
        <w:t>C</w:t>
      </w:r>
      <w:r w:rsidR="00C95B3B" w:rsidRPr="007C6FA7">
        <w:rPr>
          <w:rFonts w:ascii="Garamond" w:hAnsi="Garamond"/>
          <w:color w:val="000000" w:themeColor="text1"/>
          <w:sz w:val="24"/>
          <w:szCs w:val="24"/>
        </w:rPr>
        <w:t xml:space="preserve">onstrained </w:t>
      </w:r>
      <w:r w:rsidR="00AA6D3B" w:rsidRPr="007C6FA7">
        <w:rPr>
          <w:rFonts w:ascii="Garamond" w:hAnsi="Garamond"/>
          <w:color w:val="000000" w:themeColor="text1"/>
          <w:sz w:val="24"/>
          <w:szCs w:val="24"/>
        </w:rPr>
        <w:t>version</w:t>
      </w:r>
      <w:r w:rsidR="00C95B3B" w:rsidRPr="007C6FA7">
        <w:rPr>
          <w:rFonts w:ascii="Garamond" w:hAnsi="Garamond"/>
          <w:color w:val="000000" w:themeColor="text1"/>
          <w:sz w:val="24"/>
          <w:szCs w:val="24"/>
        </w:rPr>
        <w:t>.</w:t>
      </w:r>
      <w:r w:rsidR="00465D93">
        <w:rPr>
          <w:rFonts w:ascii="Garamond" w:hAnsi="Garamond"/>
          <w:color w:val="000000" w:themeColor="text1"/>
          <w:sz w:val="24"/>
          <w:szCs w:val="24"/>
        </w:rPr>
        <w:t xml:space="preserve"> The contrast between our predictions over </w:t>
      </w:r>
      <w:r w:rsidR="00C04C9F">
        <w:rPr>
          <w:rFonts w:ascii="Garamond" w:hAnsi="Garamond"/>
          <w:color w:val="000000" w:themeColor="text1"/>
          <w:sz w:val="24"/>
          <w:szCs w:val="24"/>
        </w:rPr>
        <w:t>the elicitation of the P−A+ &lt; P−A−</w:t>
      </w:r>
      <w:r w:rsidR="00465D93">
        <w:rPr>
          <w:rFonts w:ascii="Garamond" w:hAnsi="Garamond"/>
          <w:color w:val="000000" w:themeColor="text1"/>
          <w:sz w:val="24"/>
          <w:szCs w:val="24"/>
        </w:rPr>
        <w:t xml:space="preserve"> effect (in the Free-Agent, Constrained-Agent, and Loose-Sheet versions of the ball-detection task) with the predictions based on perceptual novelty is summarized in Table 1.</w:t>
      </w:r>
    </w:p>
    <w:p w14:paraId="2011BF8D" w14:textId="77777777" w:rsidR="00F74134" w:rsidRDefault="00F74134" w:rsidP="00F74134">
      <w:pPr>
        <w:spacing w:after="0" w:line="360" w:lineRule="auto"/>
        <w:rPr>
          <w:rFonts w:ascii="Garamond" w:hAnsi="Garamond"/>
          <w:sz w:val="24"/>
          <w:szCs w:val="24"/>
        </w:rPr>
      </w:pPr>
    </w:p>
    <w:p w14:paraId="63EE585E" w14:textId="77777777" w:rsidR="00F74134" w:rsidRPr="00685EA8" w:rsidRDefault="00465D93" w:rsidP="00F74134">
      <w:pPr>
        <w:spacing w:after="0" w:line="360" w:lineRule="auto"/>
        <w:jc w:val="both"/>
        <w:rPr>
          <w:rFonts w:ascii="Garamond" w:hAnsi="Garamond"/>
          <w:i/>
          <w:sz w:val="24"/>
          <w:szCs w:val="24"/>
        </w:rPr>
      </w:pPr>
      <w:r w:rsidRPr="00685EA8">
        <w:rPr>
          <w:rFonts w:ascii="Garamond" w:hAnsi="Garamond"/>
          <w:b/>
          <w:i/>
          <w:sz w:val="24"/>
          <w:szCs w:val="24"/>
        </w:rPr>
        <w:t>Table 1.</w:t>
      </w:r>
      <w:r w:rsidR="00F74134" w:rsidRPr="00685EA8">
        <w:rPr>
          <w:rFonts w:ascii="Garamond" w:hAnsi="Garamond"/>
          <w:i/>
          <w:sz w:val="24"/>
          <w:szCs w:val="24"/>
        </w:rPr>
        <w:t xml:space="preserve"> Contrasting predictions about the ball-detection task where</w:t>
      </w:r>
      <w:r w:rsidRPr="00685EA8">
        <w:rPr>
          <w:rFonts w:ascii="Garamond" w:hAnsi="Garamond"/>
          <w:i/>
          <w:sz w:val="24"/>
          <w:szCs w:val="24"/>
        </w:rPr>
        <w:t xml:space="preserve"> visibly constraining an agent from potentially interacting with an object modulates observers’ belief</w:t>
      </w:r>
      <w:r w:rsidR="00F74134" w:rsidRPr="00685EA8">
        <w:rPr>
          <w:rFonts w:ascii="Garamond" w:hAnsi="Garamond"/>
          <w:i/>
          <w:sz w:val="24"/>
          <w:szCs w:val="24"/>
        </w:rPr>
        <w:t xml:space="preserve"> tracking.</w:t>
      </w:r>
    </w:p>
    <w:tbl>
      <w:tblPr>
        <w:tblStyle w:val="GridTable4-Accent3"/>
        <w:tblW w:w="0" w:type="auto"/>
        <w:tblLook w:val="04A0" w:firstRow="1" w:lastRow="0" w:firstColumn="1" w:lastColumn="0" w:noHBand="0" w:noVBand="1"/>
      </w:tblPr>
      <w:tblGrid>
        <w:gridCol w:w="3397"/>
        <w:gridCol w:w="1684"/>
        <w:gridCol w:w="2144"/>
        <w:gridCol w:w="1791"/>
      </w:tblGrid>
      <w:tr w:rsidR="00465D93" w:rsidRPr="002D05AD" w14:paraId="0876C7C0" w14:textId="77777777" w:rsidTr="0002437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12" w:space="0" w:color="auto"/>
              <w:bottom w:val="double" w:sz="4" w:space="0" w:color="auto"/>
            </w:tcBorders>
            <w:shd w:val="clear" w:color="auto" w:fill="D9D9D9" w:themeFill="background1" w:themeFillShade="D9"/>
            <w:vAlign w:val="center"/>
          </w:tcPr>
          <w:p w14:paraId="49C0E750" w14:textId="77777777" w:rsidR="00465D93" w:rsidRPr="002D05AD" w:rsidRDefault="00C04C9F" w:rsidP="0002437E">
            <w:pPr>
              <w:jc w:val="right"/>
              <w:rPr>
                <w:rFonts w:ascii="Garamond" w:hAnsi="Garamond"/>
                <w:sz w:val="24"/>
                <w:szCs w:val="24"/>
              </w:rPr>
            </w:pPr>
            <w:r>
              <w:rPr>
                <w:rFonts w:ascii="Garamond" w:hAnsi="Garamond"/>
                <w:color w:val="000000" w:themeColor="text1"/>
                <w:sz w:val="24"/>
                <w:szCs w:val="24"/>
              </w:rPr>
              <w:t>Is the P−A+ &lt; P−A−</w:t>
            </w:r>
            <w:r w:rsidR="00465D93" w:rsidRPr="002D05AD">
              <w:rPr>
                <w:rFonts w:ascii="Garamond" w:hAnsi="Garamond"/>
                <w:color w:val="000000" w:themeColor="text1"/>
                <w:sz w:val="24"/>
                <w:szCs w:val="24"/>
              </w:rPr>
              <w:t xml:space="preserve"> effect predicted in this version of the ball-detection task</w:t>
            </w:r>
            <w:r w:rsidR="00465D93">
              <w:rPr>
                <w:rFonts w:ascii="Garamond" w:hAnsi="Garamond"/>
                <w:color w:val="000000" w:themeColor="text1"/>
                <w:sz w:val="24"/>
                <w:szCs w:val="24"/>
              </w:rPr>
              <w:t>?</w:t>
            </w:r>
          </w:p>
        </w:tc>
      </w:tr>
      <w:tr w:rsidR="00465D93" w:rsidRPr="002D05AD" w14:paraId="6AE33E60" w14:textId="77777777" w:rsidTr="000243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auto"/>
              <w:bottom w:val="double" w:sz="4" w:space="0" w:color="auto"/>
            </w:tcBorders>
            <w:shd w:val="clear" w:color="auto" w:fill="F2F2F2" w:themeFill="background1" w:themeFillShade="F2"/>
            <w:vAlign w:val="center"/>
          </w:tcPr>
          <w:p w14:paraId="4FD9C280" w14:textId="77777777" w:rsidR="00465D93" w:rsidRPr="002D05AD" w:rsidRDefault="00465D93" w:rsidP="0002437E">
            <w:pPr>
              <w:jc w:val="center"/>
              <w:rPr>
                <w:rFonts w:ascii="Garamond" w:hAnsi="Garamond"/>
                <w:sz w:val="24"/>
                <w:szCs w:val="24"/>
              </w:rPr>
            </w:pPr>
          </w:p>
        </w:tc>
        <w:tc>
          <w:tcPr>
            <w:tcW w:w="1684" w:type="dxa"/>
            <w:tcBorders>
              <w:bottom w:val="double" w:sz="4" w:space="0" w:color="auto"/>
            </w:tcBorders>
            <w:shd w:val="clear" w:color="auto" w:fill="F2F2F2" w:themeFill="background1" w:themeFillShade="F2"/>
            <w:vAlign w:val="center"/>
          </w:tcPr>
          <w:p w14:paraId="700799B7"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Free-Agent</w:t>
            </w:r>
            <w:r w:rsidR="00A160F5">
              <w:rPr>
                <w:rFonts w:ascii="Garamond" w:hAnsi="Garamond"/>
                <w:sz w:val="24"/>
                <w:szCs w:val="24"/>
              </w:rPr>
              <w:t xml:space="preserve"> version</w:t>
            </w:r>
          </w:p>
        </w:tc>
        <w:tc>
          <w:tcPr>
            <w:tcW w:w="2144" w:type="dxa"/>
            <w:tcBorders>
              <w:bottom w:val="double" w:sz="4" w:space="0" w:color="auto"/>
            </w:tcBorders>
            <w:shd w:val="clear" w:color="auto" w:fill="F2F2F2" w:themeFill="background1" w:themeFillShade="F2"/>
            <w:vAlign w:val="center"/>
          </w:tcPr>
          <w:p w14:paraId="6EA0ECED"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Constrained-Agent</w:t>
            </w:r>
            <w:r w:rsidR="00272CB3">
              <w:rPr>
                <w:rFonts w:ascii="Garamond" w:hAnsi="Garamond"/>
                <w:sz w:val="24"/>
                <w:szCs w:val="24"/>
              </w:rPr>
              <w:t xml:space="preserve"> version</w:t>
            </w:r>
          </w:p>
        </w:tc>
        <w:tc>
          <w:tcPr>
            <w:tcW w:w="1791" w:type="dxa"/>
            <w:tcBorders>
              <w:bottom w:val="double" w:sz="4" w:space="0" w:color="auto"/>
            </w:tcBorders>
            <w:shd w:val="clear" w:color="auto" w:fill="F2F2F2" w:themeFill="background1" w:themeFillShade="F2"/>
            <w:vAlign w:val="center"/>
          </w:tcPr>
          <w:p w14:paraId="2EAE2C38"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Loose-Sheet</w:t>
            </w:r>
            <w:r w:rsidR="00272CB3">
              <w:rPr>
                <w:rFonts w:ascii="Garamond" w:hAnsi="Garamond"/>
                <w:sz w:val="24"/>
                <w:szCs w:val="24"/>
              </w:rPr>
              <w:t xml:space="preserve"> version</w:t>
            </w:r>
          </w:p>
        </w:tc>
      </w:tr>
      <w:tr w:rsidR="00465D93" w:rsidRPr="002D05AD" w14:paraId="0862596D" w14:textId="77777777" w:rsidTr="0002437E">
        <w:trPr>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auto"/>
            </w:tcBorders>
            <w:vAlign w:val="center"/>
          </w:tcPr>
          <w:p w14:paraId="2ADCE781" w14:textId="77777777" w:rsidR="00465D93" w:rsidRPr="002D05AD" w:rsidRDefault="00465D93" w:rsidP="0002437E">
            <w:pPr>
              <w:jc w:val="center"/>
              <w:rPr>
                <w:rFonts w:ascii="Garamond" w:hAnsi="Garamond"/>
                <w:b w:val="0"/>
                <w:sz w:val="24"/>
                <w:szCs w:val="24"/>
              </w:rPr>
            </w:pPr>
            <w:r w:rsidRPr="002D05AD">
              <w:rPr>
                <w:rFonts w:ascii="Garamond" w:hAnsi="Garamond"/>
                <w:b w:val="0"/>
                <w:sz w:val="24"/>
                <w:szCs w:val="24"/>
              </w:rPr>
              <w:t>Our prediction</w:t>
            </w:r>
          </w:p>
        </w:tc>
        <w:tc>
          <w:tcPr>
            <w:tcW w:w="1684" w:type="dxa"/>
            <w:tcBorders>
              <w:top w:val="double" w:sz="4" w:space="0" w:color="auto"/>
            </w:tcBorders>
            <w:vAlign w:val="center"/>
          </w:tcPr>
          <w:p w14:paraId="77AA18CD" w14:textId="77777777" w:rsidR="00465D93" w:rsidRPr="002D05AD" w:rsidRDefault="00465D93" w:rsidP="0002437E">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2D05AD">
              <w:rPr>
                <w:rFonts w:ascii="Garamond" w:hAnsi="Garamond"/>
                <w:sz w:val="24"/>
                <w:szCs w:val="24"/>
              </w:rPr>
              <w:t>Yes</w:t>
            </w:r>
          </w:p>
        </w:tc>
        <w:tc>
          <w:tcPr>
            <w:tcW w:w="2144" w:type="dxa"/>
            <w:tcBorders>
              <w:top w:val="double" w:sz="4" w:space="0" w:color="auto"/>
            </w:tcBorders>
            <w:vAlign w:val="center"/>
          </w:tcPr>
          <w:p w14:paraId="5386619D" w14:textId="77777777" w:rsidR="00465D93" w:rsidRPr="002D05AD" w:rsidRDefault="00465D93" w:rsidP="0002437E">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2D05AD">
              <w:rPr>
                <w:rFonts w:ascii="Garamond" w:hAnsi="Garamond"/>
                <w:sz w:val="24"/>
                <w:szCs w:val="24"/>
              </w:rPr>
              <w:t>No</w:t>
            </w:r>
          </w:p>
        </w:tc>
        <w:tc>
          <w:tcPr>
            <w:tcW w:w="1791" w:type="dxa"/>
            <w:tcBorders>
              <w:top w:val="double" w:sz="4" w:space="0" w:color="auto"/>
            </w:tcBorders>
            <w:vAlign w:val="center"/>
          </w:tcPr>
          <w:p w14:paraId="655BA8A9" w14:textId="77777777" w:rsidR="00465D93" w:rsidRPr="002D05AD" w:rsidRDefault="00465D93" w:rsidP="0002437E">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2D05AD">
              <w:rPr>
                <w:rFonts w:ascii="Garamond" w:hAnsi="Garamond"/>
                <w:sz w:val="24"/>
                <w:szCs w:val="24"/>
              </w:rPr>
              <w:t>Yes</w:t>
            </w:r>
          </w:p>
        </w:tc>
      </w:tr>
      <w:tr w:rsidR="00465D93" w:rsidRPr="002D05AD" w14:paraId="4317895D" w14:textId="77777777" w:rsidTr="000243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bottom w:val="single" w:sz="12" w:space="0" w:color="auto"/>
            </w:tcBorders>
            <w:shd w:val="clear" w:color="auto" w:fill="FFFFFF" w:themeFill="background1"/>
            <w:vAlign w:val="center"/>
          </w:tcPr>
          <w:p w14:paraId="400D7201" w14:textId="77777777" w:rsidR="00465D93" w:rsidRPr="002D05AD" w:rsidRDefault="00465D93" w:rsidP="0002437E">
            <w:pPr>
              <w:jc w:val="center"/>
              <w:rPr>
                <w:rFonts w:ascii="Garamond" w:hAnsi="Garamond"/>
                <w:b w:val="0"/>
                <w:sz w:val="24"/>
                <w:szCs w:val="24"/>
              </w:rPr>
            </w:pPr>
            <w:r w:rsidRPr="002D05AD">
              <w:rPr>
                <w:rFonts w:ascii="Garamond" w:hAnsi="Garamond"/>
                <w:b w:val="0"/>
                <w:sz w:val="24"/>
                <w:szCs w:val="24"/>
              </w:rPr>
              <w:t>Perceptual novelty prediction</w:t>
            </w:r>
          </w:p>
        </w:tc>
        <w:tc>
          <w:tcPr>
            <w:tcW w:w="1684" w:type="dxa"/>
            <w:tcBorders>
              <w:bottom w:val="single" w:sz="12" w:space="0" w:color="auto"/>
            </w:tcBorders>
            <w:shd w:val="clear" w:color="auto" w:fill="FFFFFF" w:themeFill="background1"/>
            <w:vAlign w:val="center"/>
          </w:tcPr>
          <w:p w14:paraId="5EDB6E2C"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Yes</w:t>
            </w:r>
          </w:p>
        </w:tc>
        <w:tc>
          <w:tcPr>
            <w:tcW w:w="2144" w:type="dxa"/>
            <w:tcBorders>
              <w:bottom w:val="single" w:sz="12" w:space="0" w:color="auto"/>
            </w:tcBorders>
            <w:shd w:val="clear" w:color="auto" w:fill="FFFFFF" w:themeFill="background1"/>
            <w:vAlign w:val="center"/>
          </w:tcPr>
          <w:p w14:paraId="231E77B6"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No</w:t>
            </w:r>
          </w:p>
        </w:tc>
        <w:tc>
          <w:tcPr>
            <w:tcW w:w="1791" w:type="dxa"/>
            <w:tcBorders>
              <w:bottom w:val="single" w:sz="12" w:space="0" w:color="auto"/>
            </w:tcBorders>
            <w:shd w:val="clear" w:color="auto" w:fill="FFFFFF" w:themeFill="background1"/>
            <w:vAlign w:val="center"/>
          </w:tcPr>
          <w:p w14:paraId="62E33FE8"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No</w:t>
            </w:r>
          </w:p>
        </w:tc>
      </w:tr>
    </w:tbl>
    <w:p w14:paraId="78FD85B4" w14:textId="77777777" w:rsidR="00465D93" w:rsidRDefault="00465D93" w:rsidP="00465D93"/>
    <w:p w14:paraId="30FF5130" w14:textId="77777777" w:rsidR="0079234B" w:rsidRDefault="00712C41" w:rsidP="009F57A4">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2D3923" w:rsidRPr="007C6FA7">
        <w:rPr>
          <w:rFonts w:ascii="Garamond" w:hAnsi="Garamond"/>
          <w:color w:val="000000" w:themeColor="text1"/>
          <w:sz w:val="24"/>
          <w:szCs w:val="24"/>
        </w:rPr>
        <w:t>A</w:t>
      </w:r>
      <w:r w:rsidR="005204BA">
        <w:rPr>
          <w:rFonts w:ascii="Garamond" w:hAnsi="Garamond"/>
          <w:color w:val="000000" w:themeColor="text1"/>
          <w:sz w:val="24"/>
          <w:szCs w:val="24"/>
        </w:rPr>
        <w:t>n exploratory aspect</w:t>
      </w:r>
      <w:r w:rsidR="001B14E1" w:rsidRPr="007C6FA7">
        <w:rPr>
          <w:rFonts w:ascii="Garamond" w:hAnsi="Garamond"/>
          <w:color w:val="000000" w:themeColor="text1"/>
          <w:sz w:val="24"/>
          <w:szCs w:val="24"/>
        </w:rPr>
        <w:t xml:space="preserve"> of our </w:t>
      </w:r>
      <w:r w:rsidR="00746D10" w:rsidRPr="007C6FA7">
        <w:rPr>
          <w:rFonts w:ascii="Garamond" w:hAnsi="Garamond"/>
          <w:color w:val="000000" w:themeColor="text1"/>
          <w:sz w:val="24"/>
          <w:szCs w:val="24"/>
        </w:rPr>
        <w:t>study</w:t>
      </w:r>
      <w:r w:rsidR="005204BA">
        <w:rPr>
          <w:rFonts w:ascii="Garamond" w:hAnsi="Garamond"/>
          <w:color w:val="000000" w:themeColor="text1"/>
          <w:sz w:val="24"/>
          <w:szCs w:val="24"/>
        </w:rPr>
        <w:t xml:space="preserve"> was to learn about</w:t>
      </w:r>
      <w:r w:rsidR="001B14E1" w:rsidRPr="007C6FA7">
        <w:rPr>
          <w:rFonts w:ascii="Garamond" w:hAnsi="Garamond"/>
          <w:color w:val="000000" w:themeColor="text1"/>
          <w:sz w:val="24"/>
          <w:szCs w:val="24"/>
        </w:rPr>
        <w:t xml:space="preserve"> whether</w:t>
      </w:r>
      <w:r w:rsidR="00C04C9F">
        <w:rPr>
          <w:rFonts w:ascii="Garamond" w:hAnsi="Garamond"/>
          <w:color w:val="000000" w:themeColor="text1"/>
          <w:sz w:val="24"/>
          <w:szCs w:val="24"/>
        </w:rPr>
        <w:t xml:space="preserve"> the P−A+ &lt; P−A−</w:t>
      </w:r>
      <w:r w:rsidR="00471D78">
        <w:rPr>
          <w:rFonts w:ascii="Garamond" w:hAnsi="Garamond"/>
          <w:color w:val="000000" w:themeColor="text1"/>
          <w:sz w:val="24"/>
          <w:szCs w:val="24"/>
        </w:rPr>
        <w:t xml:space="preserve"> effect might</w:t>
      </w:r>
      <w:r w:rsidR="00AA6D3B" w:rsidRPr="007C6FA7">
        <w:rPr>
          <w:rFonts w:ascii="Garamond" w:hAnsi="Garamond"/>
          <w:color w:val="000000" w:themeColor="text1"/>
          <w:sz w:val="24"/>
          <w:szCs w:val="24"/>
        </w:rPr>
        <w:t xml:space="preserve"> depend on there being a match between the effector used by the agent to act and the effector used by participants to respond. </w:t>
      </w:r>
      <w:r w:rsidR="001B5226" w:rsidRPr="000614C2">
        <w:rPr>
          <w:rFonts w:ascii="Garamond" w:hAnsi="Garamond"/>
          <w:color w:val="000000" w:themeColor="text1"/>
          <w:sz w:val="24"/>
          <w:szCs w:val="24"/>
        </w:rPr>
        <w:t xml:space="preserve">Considering the hierarchical structure of motor representations wherein information can be instantiated from effector-specific to effector-general levels (Rizzolatti &amp; Sinigaglia, 2010; Sartori et al., 2015), </w:t>
      </w:r>
      <w:r w:rsidR="00C04C9F">
        <w:rPr>
          <w:rFonts w:ascii="Garamond" w:hAnsi="Garamond"/>
          <w:color w:val="000000" w:themeColor="text1"/>
          <w:sz w:val="24"/>
          <w:szCs w:val="24"/>
        </w:rPr>
        <w:t>any indication on whether the P−A+ &lt; P−A−</w:t>
      </w:r>
      <w:r w:rsidR="001B5226" w:rsidRPr="000614C2">
        <w:rPr>
          <w:rFonts w:ascii="Garamond" w:hAnsi="Garamond"/>
          <w:color w:val="000000" w:themeColor="text1"/>
          <w:sz w:val="24"/>
          <w:szCs w:val="24"/>
        </w:rPr>
        <w:t xml:space="preserve"> effect depends on matching agent’s and participants’ effectors would bear on whether, if motor representations </w:t>
      </w:r>
      <w:r w:rsidR="00C04C9F">
        <w:rPr>
          <w:rFonts w:ascii="Garamond" w:hAnsi="Garamond"/>
          <w:color w:val="000000" w:themeColor="text1"/>
          <w:sz w:val="24"/>
          <w:szCs w:val="24"/>
        </w:rPr>
        <w:t>of action do indeed drive the P−A+ &lt; P−A−</w:t>
      </w:r>
      <w:r w:rsidR="001B5226" w:rsidRPr="000614C2">
        <w:rPr>
          <w:rFonts w:ascii="Garamond" w:hAnsi="Garamond"/>
          <w:color w:val="000000" w:themeColor="text1"/>
          <w:sz w:val="24"/>
          <w:szCs w:val="24"/>
        </w:rPr>
        <w:t xml:space="preserve"> effect, those motor representations specify which effector the agent uses to act</w:t>
      </w:r>
      <w:r w:rsidR="00AA6D3B" w:rsidRPr="000614C2">
        <w:rPr>
          <w:rFonts w:ascii="Garamond" w:hAnsi="Garamond"/>
          <w:color w:val="000000" w:themeColor="text1"/>
          <w:sz w:val="24"/>
          <w:szCs w:val="24"/>
        </w:rPr>
        <w:t>.</w:t>
      </w:r>
      <w:r w:rsidR="00AA6D3B" w:rsidRPr="007C6FA7">
        <w:rPr>
          <w:rFonts w:ascii="Garamond" w:hAnsi="Garamond"/>
          <w:color w:val="000000" w:themeColor="text1"/>
          <w:sz w:val="24"/>
          <w:szCs w:val="24"/>
        </w:rPr>
        <w:t xml:space="preserve"> Would the effect of belief tracking facilitating participants’ own representations of the environment be elicited only when the agent used his hand to grasp and po</w:t>
      </w:r>
      <w:r w:rsidR="00C04C9F">
        <w:rPr>
          <w:rFonts w:ascii="Garamond" w:hAnsi="Garamond"/>
          <w:color w:val="000000" w:themeColor="text1"/>
          <w:sz w:val="24"/>
          <w:szCs w:val="24"/>
        </w:rPr>
        <w:t>sition the ball? Or might the P−A+ &lt; P−A−</w:t>
      </w:r>
      <w:r w:rsidR="00AA6D3B" w:rsidRPr="007C6FA7">
        <w:rPr>
          <w:rFonts w:ascii="Garamond" w:hAnsi="Garamond"/>
          <w:color w:val="000000" w:themeColor="text1"/>
          <w:sz w:val="24"/>
          <w:szCs w:val="24"/>
        </w:rPr>
        <w:t xml:space="preserve"> effect also be elicited if the agent were to use his foot to interact with the ball? </w:t>
      </w:r>
      <w:r w:rsidR="007A541D" w:rsidRPr="007C6FA7">
        <w:rPr>
          <w:rFonts w:ascii="Garamond" w:hAnsi="Garamond"/>
          <w:color w:val="000000" w:themeColor="text1"/>
          <w:sz w:val="24"/>
          <w:szCs w:val="24"/>
        </w:rPr>
        <w:t>E</w:t>
      </w:r>
      <w:r w:rsidR="009F57A4" w:rsidRPr="007C6FA7">
        <w:rPr>
          <w:rFonts w:ascii="Garamond" w:hAnsi="Garamond"/>
          <w:color w:val="000000" w:themeColor="text1"/>
          <w:sz w:val="24"/>
          <w:szCs w:val="24"/>
        </w:rPr>
        <w:t xml:space="preserve">ach of the three </w:t>
      </w:r>
      <w:r w:rsidR="007A541D" w:rsidRPr="007C6FA7">
        <w:rPr>
          <w:rFonts w:ascii="Garamond" w:hAnsi="Garamond"/>
          <w:color w:val="000000" w:themeColor="text1"/>
          <w:sz w:val="24"/>
          <w:szCs w:val="24"/>
        </w:rPr>
        <w:t>versions of the object-detection task</w:t>
      </w:r>
      <w:r w:rsidR="009F57A4"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F</w:t>
      </w:r>
      <w:r w:rsidR="009F57A4" w:rsidRPr="007C6FA7">
        <w:rPr>
          <w:rFonts w:ascii="Garamond" w:hAnsi="Garamond"/>
          <w:color w:val="000000" w:themeColor="text1"/>
          <w:sz w:val="24"/>
          <w:szCs w:val="24"/>
        </w:rPr>
        <w:t>ree</w:t>
      </w:r>
      <w:r w:rsidR="00AA6D3B" w:rsidRPr="007C6FA7">
        <w:rPr>
          <w:rFonts w:ascii="Garamond" w:hAnsi="Garamond"/>
          <w:color w:val="000000" w:themeColor="text1"/>
          <w:sz w:val="24"/>
          <w:szCs w:val="24"/>
        </w:rPr>
        <w:t>-Agent</w:t>
      </w:r>
      <w:r w:rsidR="009F57A4"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C</w:t>
      </w:r>
      <w:r w:rsidR="009F57A4" w:rsidRPr="007C6FA7">
        <w:rPr>
          <w:rFonts w:ascii="Garamond" w:hAnsi="Garamond"/>
          <w:color w:val="000000" w:themeColor="text1"/>
          <w:sz w:val="24"/>
          <w:szCs w:val="24"/>
        </w:rPr>
        <w:t>onstrained</w:t>
      </w:r>
      <w:r w:rsidR="00AA6D3B" w:rsidRPr="007C6FA7">
        <w:rPr>
          <w:rFonts w:ascii="Garamond" w:hAnsi="Garamond"/>
          <w:color w:val="000000" w:themeColor="text1"/>
          <w:sz w:val="24"/>
          <w:szCs w:val="24"/>
        </w:rPr>
        <w:t>-Agent</w:t>
      </w:r>
      <w:r w:rsidR="00DB3662" w:rsidRPr="007C6FA7">
        <w:rPr>
          <w:rFonts w:ascii="Garamond" w:hAnsi="Garamond"/>
          <w:color w:val="000000" w:themeColor="text1"/>
          <w:sz w:val="24"/>
          <w:szCs w:val="24"/>
        </w:rPr>
        <w:t>,</w:t>
      </w:r>
      <w:r w:rsidR="009F57A4" w:rsidRPr="007C6FA7">
        <w:rPr>
          <w:rFonts w:ascii="Garamond" w:hAnsi="Garamond"/>
          <w:color w:val="000000" w:themeColor="text1"/>
          <w:sz w:val="24"/>
          <w:szCs w:val="24"/>
        </w:rPr>
        <w:t xml:space="preserve"> and </w:t>
      </w:r>
      <w:r w:rsidR="00AA6D3B" w:rsidRPr="007C6FA7">
        <w:rPr>
          <w:rFonts w:ascii="Garamond" w:hAnsi="Garamond"/>
          <w:color w:val="000000" w:themeColor="text1"/>
          <w:sz w:val="24"/>
          <w:szCs w:val="24"/>
        </w:rPr>
        <w:t>L</w:t>
      </w:r>
      <w:r w:rsidR="009F57A4"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9F57A4" w:rsidRPr="007C6FA7">
        <w:rPr>
          <w:rFonts w:ascii="Garamond" w:hAnsi="Garamond"/>
          <w:color w:val="000000" w:themeColor="text1"/>
          <w:sz w:val="24"/>
          <w:szCs w:val="24"/>
        </w:rPr>
        <w:t>heet</w:t>
      </w:r>
      <w:r w:rsidR="00E94BDB"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versions</w:t>
      </w:r>
      <w:r w:rsidR="000A1475" w:rsidRPr="007C6FA7">
        <w:rPr>
          <w:rFonts w:ascii="Garamond" w:hAnsi="Garamond"/>
          <w:color w:val="000000" w:themeColor="text1"/>
          <w:sz w:val="24"/>
          <w:szCs w:val="24"/>
        </w:rPr>
        <w:t>; between-subjects manipulation</w:t>
      </w:r>
      <w:r w:rsidR="009F57A4" w:rsidRPr="007C6FA7">
        <w:rPr>
          <w:rFonts w:ascii="Garamond" w:hAnsi="Garamond"/>
          <w:color w:val="000000" w:themeColor="text1"/>
          <w:sz w:val="24"/>
          <w:szCs w:val="24"/>
        </w:rPr>
        <w:t xml:space="preserve">) </w:t>
      </w:r>
      <w:r w:rsidR="00E94BDB" w:rsidRPr="007C6FA7">
        <w:rPr>
          <w:rFonts w:ascii="Garamond" w:hAnsi="Garamond"/>
          <w:color w:val="000000" w:themeColor="text1"/>
          <w:sz w:val="24"/>
          <w:szCs w:val="24"/>
        </w:rPr>
        <w:t>came in two forms</w:t>
      </w:r>
      <w:r w:rsidR="007A541D" w:rsidRPr="007C6FA7">
        <w:rPr>
          <w:rFonts w:ascii="Garamond" w:hAnsi="Garamond"/>
          <w:color w:val="000000" w:themeColor="text1"/>
          <w:sz w:val="24"/>
          <w:szCs w:val="24"/>
        </w:rPr>
        <w:t xml:space="preserve">. </w:t>
      </w:r>
      <w:r w:rsidR="00E94BDB" w:rsidRPr="007C6FA7">
        <w:rPr>
          <w:rFonts w:ascii="Garamond" w:hAnsi="Garamond"/>
          <w:color w:val="000000" w:themeColor="text1"/>
          <w:sz w:val="24"/>
          <w:szCs w:val="24"/>
        </w:rPr>
        <w:t xml:space="preserve">The </w:t>
      </w:r>
      <w:r w:rsidR="00AA6D3B" w:rsidRPr="007C6FA7">
        <w:rPr>
          <w:rFonts w:ascii="Garamond" w:hAnsi="Garamond"/>
          <w:color w:val="000000" w:themeColor="text1"/>
          <w:sz w:val="24"/>
          <w:szCs w:val="24"/>
        </w:rPr>
        <w:t>Hand-Placement</w:t>
      </w:r>
      <w:r w:rsidR="00E94BDB" w:rsidRPr="007C6FA7">
        <w:rPr>
          <w:rFonts w:ascii="Garamond" w:hAnsi="Garamond"/>
          <w:color w:val="000000" w:themeColor="text1"/>
          <w:sz w:val="24"/>
          <w:szCs w:val="24"/>
        </w:rPr>
        <w:t xml:space="preserve"> form</w:t>
      </w:r>
      <w:r w:rsidR="007A541D" w:rsidRPr="007C6FA7">
        <w:rPr>
          <w:rFonts w:ascii="Garamond" w:hAnsi="Garamond"/>
          <w:color w:val="000000" w:themeColor="text1"/>
          <w:sz w:val="24"/>
          <w:szCs w:val="24"/>
        </w:rPr>
        <w:t xml:space="preserve"> of the task </w:t>
      </w:r>
      <w:r w:rsidR="009F57A4" w:rsidRPr="007C6FA7">
        <w:rPr>
          <w:rFonts w:ascii="Garamond" w:hAnsi="Garamond"/>
          <w:color w:val="000000" w:themeColor="text1"/>
          <w:sz w:val="24"/>
          <w:szCs w:val="24"/>
        </w:rPr>
        <w:t xml:space="preserve">began with the agent grasping and </w:t>
      </w:r>
      <w:r w:rsidR="008A0E13" w:rsidRPr="007C6FA7">
        <w:rPr>
          <w:rFonts w:ascii="Garamond" w:hAnsi="Garamond"/>
          <w:color w:val="000000" w:themeColor="text1"/>
          <w:sz w:val="24"/>
          <w:szCs w:val="24"/>
        </w:rPr>
        <w:t>placing</w:t>
      </w:r>
      <w:r w:rsidR="009F57A4" w:rsidRPr="007C6FA7">
        <w:rPr>
          <w:rFonts w:ascii="Garamond" w:hAnsi="Garamond"/>
          <w:color w:val="000000" w:themeColor="text1"/>
          <w:sz w:val="24"/>
          <w:szCs w:val="24"/>
        </w:rPr>
        <w:t xml:space="preserve"> a ball on the table using his right hand</w:t>
      </w:r>
      <w:r w:rsidR="00AA6D3B" w:rsidRPr="007C6FA7">
        <w:rPr>
          <w:rFonts w:ascii="Garamond" w:hAnsi="Garamond"/>
          <w:color w:val="000000" w:themeColor="text1"/>
          <w:sz w:val="24"/>
          <w:szCs w:val="24"/>
        </w:rPr>
        <w:t xml:space="preserve">; </w:t>
      </w:r>
      <w:r w:rsidR="00E94BDB" w:rsidRPr="007C6FA7">
        <w:rPr>
          <w:rFonts w:ascii="Garamond" w:hAnsi="Garamond"/>
          <w:color w:val="000000" w:themeColor="text1"/>
          <w:sz w:val="24"/>
          <w:szCs w:val="24"/>
        </w:rPr>
        <w:t xml:space="preserve">the </w:t>
      </w:r>
      <w:r w:rsidR="00AA6D3B" w:rsidRPr="007C6FA7">
        <w:rPr>
          <w:rFonts w:ascii="Garamond" w:hAnsi="Garamond"/>
          <w:color w:val="000000" w:themeColor="text1"/>
          <w:sz w:val="24"/>
          <w:szCs w:val="24"/>
        </w:rPr>
        <w:t>Foot-Placement</w:t>
      </w:r>
      <w:r w:rsidR="00E94BDB" w:rsidRPr="007C6FA7">
        <w:rPr>
          <w:rFonts w:ascii="Garamond" w:hAnsi="Garamond"/>
          <w:color w:val="000000" w:themeColor="text1"/>
          <w:sz w:val="24"/>
          <w:szCs w:val="24"/>
        </w:rPr>
        <w:t xml:space="preserve"> form</w:t>
      </w:r>
      <w:r w:rsidR="007A541D" w:rsidRPr="007C6FA7">
        <w:rPr>
          <w:rFonts w:ascii="Garamond" w:hAnsi="Garamond"/>
          <w:color w:val="000000" w:themeColor="text1"/>
          <w:sz w:val="24"/>
          <w:szCs w:val="24"/>
        </w:rPr>
        <w:t xml:space="preserve"> of </w:t>
      </w:r>
      <w:r w:rsidR="007A541D" w:rsidRPr="007C6FA7">
        <w:rPr>
          <w:rFonts w:ascii="Garamond" w:hAnsi="Garamond"/>
          <w:color w:val="000000" w:themeColor="text1"/>
          <w:sz w:val="24"/>
          <w:szCs w:val="24"/>
        </w:rPr>
        <w:lastRenderedPageBreak/>
        <w:t>the task</w:t>
      </w:r>
      <w:r w:rsidR="009F57A4" w:rsidRPr="007C6FA7">
        <w:rPr>
          <w:rFonts w:ascii="Garamond" w:hAnsi="Garamond"/>
          <w:color w:val="000000" w:themeColor="text1"/>
          <w:sz w:val="24"/>
          <w:szCs w:val="24"/>
        </w:rPr>
        <w:t xml:space="preserve"> begin with </w:t>
      </w:r>
      <w:r w:rsidR="00680941" w:rsidRPr="007C6FA7">
        <w:rPr>
          <w:rFonts w:ascii="Garamond" w:hAnsi="Garamond"/>
          <w:color w:val="000000" w:themeColor="text1"/>
          <w:sz w:val="24"/>
          <w:szCs w:val="24"/>
        </w:rPr>
        <w:t>the agent</w:t>
      </w:r>
      <w:r w:rsidR="009F57A4" w:rsidRPr="007C6FA7">
        <w:rPr>
          <w:rFonts w:ascii="Garamond" w:hAnsi="Garamond"/>
          <w:color w:val="000000" w:themeColor="text1"/>
          <w:sz w:val="24"/>
          <w:szCs w:val="24"/>
        </w:rPr>
        <w:t xml:space="preserve"> </w:t>
      </w:r>
      <w:r w:rsidR="00F36F1B" w:rsidRPr="007C6FA7">
        <w:rPr>
          <w:rFonts w:ascii="Garamond" w:hAnsi="Garamond"/>
          <w:color w:val="000000" w:themeColor="text1"/>
          <w:sz w:val="24"/>
          <w:szCs w:val="24"/>
        </w:rPr>
        <w:t xml:space="preserve">grasping and </w:t>
      </w:r>
      <w:r w:rsidR="00803707" w:rsidRPr="007C6FA7">
        <w:rPr>
          <w:rFonts w:ascii="Garamond" w:hAnsi="Garamond"/>
          <w:color w:val="000000" w:themeColor="text1"/>
          <w:sz w:val="24"/>
          <w:szCs w:val="24"/>
        </w:rPr>
        <w:t>placing</w:t>
      </w:r>
      <w:r w:rsidR="009F57A4" w:rsidRPr="007C6FA7">
        <w:rPr>
          <w:rFonts w:ascii="Garamond" w:hAnsi="Garamond"/>
          <w:color w:val="000000" w:themeColor="text1"/>
          <w:sz w:val="24"/>
          <w:szCs w:val="24"/>
        </w:rPr>
        <w:t xml:space="preserve"> the ball on the table using his right foot (</w:t>
      </w:r>
      <w:r w:rsidR="000A1475" w:rsidRPr="007C6FA7">
        <w:rPr>
          <w:rFonts w:ascii="Garamond" w:hAnsi="Garamond"/>
          <w:color w:val="000000" w:themeColor="text1"/>
          <w:sz w:val="24"/>
          <w:szCs w:val="24"/>
        </w:rPr>
        <w:t xml:space="preserve">within-subjects manipulation and </w:t>
      </w:r>
      <w:r w:rsidR="009F57A4" w:rsidRPr="007C6FA7">
        <w:rPr>
          <w:rFonts w:ascii="Garamond" w:hAnsi="Garamond"/>
          <w:color w:val="000000" w:themeColor="text1"/>
          <w:sz w:val="24"/>
          <w:szCs w:val="24"/>
        </w:rPr>
        <w:t>counterbalanced).</w:t>
      </w:r>
      <w:r w:rsidR="008C446C" w:rsidRPr="007C6FA7">
        <w:rPr>
          <w:rFonts w:ascii="Garamond" w:hAnsi="Garamond"/>
          <w:color w:val="000000" w:themeColor="text1"/>
          <w:sz w:val="24"/>
          <w:szCs w:val="24"/>
        </w:rPr>
        <w:t xml:space="preserve"> </w:t>
      </w:r>
      <w:r w:rsidR="00DF57BA" w:rsidRPr="007C6FA7">
        <w:rPr>
          <w:rFonts w:ascii="Garamond" w:hAnsi="Garamond"/>
          <w:color w:val="000000" w:themeColor="text1"/>
          <w:sz w:val="24"/>
          <w:szCs w:val="24"/>
        </w:rPr>
        <w:t xml:space="preserve">If </w:t>
      </w:r>
      <w:r w:rsidR="00F36F1B" w:rsidRPr="007C6FA7">
        <w:rPr>
          <w:rFonts w:ascii="Garamond" w:hAnsi="Garamond"/>
          <w:color w:val="000000" w:themeColor="text1"/>
          <w:sz w:val="24"/>
          <w:szCs w:val="24"/>
        </w:rPr>
        <w:t xml:space="preserve">motor representations modulating </w:t>
      </w:r>
      <w:r w:rsidR="00CA2EB4" w:rsidRPr="007C6FA7">
        <w:rPr>
          <w:rFonts w:ascii="Garamond" w:hAnsi="Garamond"/>
          <w:color w:val="000000" w:themeColor="text1"/>
          <w:sz w:val="24"/>
          <w:szCs w:val="24"/>
        </w:rPr>
        <w:t>belief tracking</w:t>
      </w:r>
      <w:r w:rsidR="001E27F8" w:rsidRPr="007C6FA7">
        <w:rPr>
          <w:rFonts w:ascii="Garamond" w:hAnsi="Garamond"/>
          <w:color w:val="000000" w:themeColor="text1"/>
          <w:sz w:val="24"/>
          <w:szCs w:val="24"/>
        </w:rPr>
        <w:t xml:space="preserve"> are relatively </w:t>
      </w:r>
      <w:r w:rsidR="000A1475" w:rsidRPr="007C6FA7">
        <w:rPr>
          <w:rFonts w:ascii="Garamond" w:hAnsi="Garamond"/>
          <w:color w:val="000000" w:themeColor="text1"/>
          <w:sz w:val="24"/>
          <w:szCs w:val="24"/>
        </w:rPr>
        <w:t>effector</w:t>
      </w:r>
      <w:r w:rsidR="001E27F8" w:rsidRPr="007C6FA7">
        <w:rPr>
          <w:rFonts w:ascii="Garamond" w:hAnsi="Garamond"/>
          <w:color w:val="000000" w:themeColor="text1"/>
          <w:sz w:val="24"/>
          <w:szCs w:val="24"/>
        </w:rPr>
        <w:t>-</w:t>
      </w:r>
      <w:r w:rsidR="00DF57BA" w:rsidRPr="007C6FA7">
        <w:rPr>
          <w:rFonts w:ascii="Garamond" w:hAnsi="Garamond"/>
          <w:color w:val="000000" w:themeColor="text1"/>
          <w:sz w:val="24"/>
          <w:szCs w:val="24"/>
        </w:rPr>
        <w:t>specific</w:t>
      </w:r>
      <w:r w:rsidR="001E27F8" w:rsidRPr="007C6FA7">
        <w:rPr>
          <w:rFonts w:ascii="Garamond" w:hAnsi="Garamond"/>
          <w:color w:val="000000" w:themeColor="text1"/>
          <w:sz w:val="24"/>
          <w:szCs w:val="24"/>
        </w:rPr>
        <w:t>, then</w:t>
      </w:r>
      <w:r w:rsidR="00C04C9F">
        <w:rPr>
          <w:rFonts w:ascii="Garamond" w:hAnsi="Garamond"/>
          <w:color w:val="000000" w:themeColor="text1"/>
          <w:sz w:val="24"/>
          <w:szCs w:val="24"/>
        </w:rPr>
        <w:t xml:space="preserve"> the P−A+ &lt; P−A−</w:t>
      </w:r>
      <w:r w:rsidR="00F36F1B" w:rsidRPr="007C6FA7">
        <w:rPr>
          <w:rFonts w:ascii="Garamond" w:hAnsi="Garamond"/>
          <w:color w:val="000000" w:themeColor="text1"/>
          <w:sz w:val="24"/>
          <w:szCs w:val="24"/>
        </w:rPr>
        <w:t xml:space="preserve"> effect </w:t>
      </w:r>
      <w:r w:rsidR="001E27F8" w:rsidRPr="007C6FA7">
        <w:rPr>
          <w:rFonts w:ascii="Garamond" w:hAnsi="Garamond"/>
          <w:color w:val="000000" w:themeColor="text1"/>
          <w:sz w:val="24"/>
          <w:szCs w:val="24"/>
        </w:rPr>
        <w:t>sh</w:t>
      </w:r>
      <w:r w:rsidR="00680941" w:rsidRPr="007C6FA7">
        <w:rPr>
          <w:rFonts w:ascii="Garamond" w:hAnsi="Garamond"/>
          <w:color w:val="000000" w:themeColor="text1"/>
          <w:sz w:val="24"/>
          <w:szCs w:val="24"/>
        </w:rPr>
        <w:t>ould be elicited</w:t>
      </w:r>
      <w:r w:rsidR="00725859" w:rsidRPr="007C6FA7">
        <w:rPr>
          <w:rFonts w:ascii="Garamond" w:hAnsi="Garamond"/>
          <w:color w:val="000000" w:themeColor="text1"/>
          <w:sz w:val="24"/>
          <w:szCs w:val="24"/>
        </w:rPr>
        <w:t xml:space="preserve"> only</w:t>
      </w:r>
      <w:r w:rsidR="00DF57BA" w:rsidRPr="007C6FA7">
        <w:rPr>
          <w:rFonts w:ascii="Garamond" w:hAnsi="Garamond"/>
          <w:color w:val="000000" w:themeColor="text1"/>
          <w:sz w:val="24"/>
          <w:szCs w:val="24"/>
        </w:rPr>
        <w:t>, or more strongly,</w:t>
      </w:r>
      <w:r w:rsidR="00680941" w:rsidRPr="007C6FA7">
        <w:rPr>
          <w:rFonts w:ascii="Garamond" w:hAnsi="Garamond"/>
          <w:color w:val="000000" w:themeColor="text1"/>
          <w:sz w:val="24"/>
          <w:szCs w:val="24"/>
        </w:rPr>
        <w:t xml:space="preserve"> in the </w:t>
      </w:r>
      <w:r w:rsidR="00DF57BA" w:rsidRPr="007C6FA7">
        <w:rPr>
          <w:rFonts w:ascii="Garamond" w:hAnsi="Garamond"/>
          <w:color w:val="000000" w:themeColor="text1"/>
          <w:sz w:val="24"/>
          <w:szCs w:val="24"/>
        </w:rPr>
        <w:t>F</w:t>
      </w:r>
      <w:r w:rsidR="00680941" w:rsidRPr="007C6FA7">
        <w:rPr>
          <w:rFonts w:ascii="Garamond" w:hAnsi="Garamond"/>
          <w:color w:val="000000" w:themeColor="text1"/>
          <w:sz w:val="24"/>
          <w:szCs w:val="24"/>
        </w:rPr>
        <w:t>ree</w:t>
      </w:r>
      <w:r w:rsidR="00DF57BA" w:rsidRPr="007C6FA7">
        <w:rPr>
          <w:rFonts w:ascii="Garamond" w:hAnsi="Garamond"/>
          <w:color w:val="000000" w:themeColor="text1"/>
          <w:sz w:val="24"/>
          <w:szCs w:val="24"/>
        </w:rPr>
        <w:t>-Agent</w:t>
      </w:r>
      <w:r w:rsidR="00680941" w:rsidRPr="007C6FA7">
        <w:rPr>
          <w:rFonts w:ascii="Garamond" w:hAnsi="Garamond"/>
          <w:color w:val="000000" w:themeColor="text1"/>
          <w:sz w:val="24"/>
          <w:szCs w:val="24"/>
        </w:rPr>
        <w:t xml:space="preserve"> and </w:t>
      </w:r>
      <w:r w:rsidR="00DF57BA" w:rsidRPr="007C6FA7">
        <w:rPr>
          <w:rFonts w:ascii="Garamond" w:hAnsi="Garamond"/>
          <w:color w:val="000000" w:themeColor="text1"/>
          <w:sz w:val="24"/>
          <w:szCs w:val="24"/>
        </w:rPr>
        <w:t>L</w:t>
      </w:r>
      <w:r w:rsidR="00680941" w:rsidRPr="007C6FA7">
        <w:rPr>
          <w:rFonts w:ascii="Garamond" w:hAnsi="Garamond"/>
          <w:color w:val="000000" w:themeColor="text1"/>
          <w:sz w:val="24"/>
          <w:szCs w:val="24"/>
        </w:rPr>
        <w:t>oose-</w:t>
      </w:r>
      <w:r w:rsidR="00DF57BA" w:rsidRPr="007C6FA7">
        <w:rPr>
          <w:rFonts w:ascii="Garamond" w:hAnsi="Garamond"/>
          <w:color w:val="000000" w:themeColor="text1"/>
          <w:sz w:val="24"/>
          <w:szCs w:val="24"/>
        </w:rPr>
        <w:t>S</w:t>
      </w:r>
      <w:r w:rsidR="00680941" w:rsidRPr="007C6FA7">
        <w:rPr>
          <w:rFonts w:ascii="Garamond" w:hAnsi="Garamond"/>
          <w:color w:val="000000" w:themeColor="text1"/>
          <w:sz w:val="24"/>
          <w:szCs w:val="24"/>
        </w:rPr>
        <w:t xml:space="preserve">heet </w:t>
      </w:r>
      <w:r w:rsidR="007A541D" w:rsidRPr="007C6FA7">
        <w:rPr>
          <w:rFonts w:ascii="Garamond" w:hAnsi="Garamond"/>
          <w:color w:val="000000" w:themeColor="text1"/>
          <w:sz w:val="24"/>
          <w:szCs w:val="24"/>
        </w:rPr>
        <w:t>versions</w:t>
      </w:r>
      <w:r w:rsidR="001E27F8" w:rsidRPr="007C6FA7">
        <w:rPr>
          <w:rFonts w:ascii="Garamond" w:hAnsi="Garamond"/>
          <w:color w:val="000000" w:themeColor="text1"/>
          <w:sz w:val="24"/>
          <w:szCs w:val="24"/>
        </w:rPr>
        <w:t xml:space="preserve"> where </w:t>
      </w:r>
      <w:r w:rsidR="0099101D" w:rsidRPr="007C6FA7">
        <w:rPr>
          <w:rFonts w:ascii="Garamond" w:hAnsi="Garamond"/>
          <w:color w:val="000000" w:themeColor="text1"/>
          <w:sz w:val="24"/>
          <w:szCs w:val="24"/>
        </w:rPr>
        <w:t xml:space="preserve">the agent had used </w:t>
      </w:r>
      <w:r w:rsidR="000A1475" w:rsidRPr="007C6FA7">
        <w:rPr>
          <w:rFonts w:ascii="Garamond" w:hAnsi="Garamond"/>
          <w:color w:val="000000" w:themeColor="text1"/>
          <w:sz w:val="24"/>
          <w:szCs w:val="24"/>
        </w:rPr>
        <w:t>his hand (rather than foot)</w:t>
      </w:r>
      <w:r w:rsidR="0099101D" w:rsidRPr="007C6FA7">
        <w:rPr>
          <w:rFonts w:ascii="Garamond" w:hAnsi="Garamond"/>
          <w:color w:val="000000" w:themeColor="text1"/>
          <w:sz w:val="24"/>
          <w:szCs w:val="24"/>
        </w:rPr>
        <w:t xml:space="preserve"> </w:t>
      </w:r>
      <w:r w:rsidR="00E71402" w:rsidRPr="007C6FA7">
        <w:rPr>
          <w:rFonts w:ascii="Garamond" w:hAnsi="Garamond"/>
          <w:color w:val="000000" w:themeColor="text1"/>
          <w:sz w:val="24"/>
          <w:szCs w:val="24"/>
        </w:rPr>
        <w:t xml:space="preserve">to </w:t>
      </w:r>
      <w:r w:rsidR="001713B7" w:rsidRPr="007C6FA7">
        <w:rPr>
          <w:rFonts w:ascii="Garamond" w:hAnsi="Garamond"/>
          <w:color w:val="000000" w:themeColor="text1"/>
          <w:sz w:val="24"/>
          <w:szCs w:val="24"/>
        </w:rPr>
        <w:t xml:space="preserve">place </w:t>
      </w:r>
      <w:r w:rsidR="00E71402" w:rsidRPr="007C6FA7">
        <w:rPr>
          <w:rFonts w:ascii="Garamond" w:hAnsi="Garamond"/>
          <w:color w:val="000000" w:themeColor="text1"/>
          <w:sz w:val="24"/>
          <w:szCs w:val="24"/>
        </w:rPr>
        <w:t>the ball</w:t>
      </w:r>
      <w:r w:rsidR="001713B7" w:rsidRPr="007C6FA7">
        <w:rPr>
          <w:rFonts w:ascii="Garamond" w:hAnsi="Garamond"/>
          <w:color w:val="000000" w:themeColor="text1"/>
          <w:sz w:val="24"/>
          <w:szCs w:val="24"/>
        </w:rPr>
        <w:t xml:space="preserve"> on the table</w:t>
      </w:r>
      <w:r w:rsidR="0099101D" w:rsidRPr="007C6FA7">
        <w:rPr>
          <w:rFonts w:ascii="Garamond" w:hAnsi="Garamond"/>
          <w:color w:val="000000" w:themeColor="text1"/>
          <w:sz w:val="24"/>
          <w:szCs w:val="24"/>
        </w:rPr>
        <w:t xml:space="preserve">. However, if </w:t>
      </w:r>
      <w:r w:rsidR="00DF57BA" w:rsidRPr="007C6FA7">
        <w:rPr>
          <w:rFonts w:ascii="Garamond" w:hAnsi="Garamond"/>
          <w:color w:val="000000" w:themeColor="text1"/>
          <w:sz w:val="24"/>
          <w:szCs w:val="24"/>
        </w:rPr>
        <w:t>motor representations specify</w:t>
      </w:r>
      <w:r w:rsidR="00725859" w:rsidRPr="007C6FA7">
        <w:rPr>
          <w:rFonts w:ascii="Garamond" w:hAnsi="Garamond"/>
          <w:color w:val="000000" w:themeColor="text1"/>
          <w:sz w:val="24"/>
          <w:szCs w:val="24"/>
        </w:rPr>
        <w:t xml:space="preserve"> goals</w:t>
      </w:r>
      <w:r w:rsidR="00DF57BA" w:rsidRPr="007C6FA7">
        <w:rPr>
          <w:rFonts w:ascii="Garamond" w:hAnsi="Garamond"/>
          <w:color w:val="000000" w:themeColor="text1"/>
          <w:sz w:val="24"/>
          <w:szCs w:val="24"/>
        </w:rPr>
        <w:t xml:space="preserve"> but are neutral</w:t>
      </w:r>
      <w:r w:rsidR="00725859" w:rsidRPr="007C6FA7">
        <w:rPr>
          <w:rFonts w:ascii="Garamond" w:hAnsi="Garamond"/>
          <w:color w:val="000000" w:themeColor="text1"/>
          <w:sz w:val="24"/>
          <w:szCs w:val="24"/>
        </w:rPr>
        <w:t xml:space="preserve"> o</w:t>
      </w:r>
      <w:r w:rsidR="00DF57BA" w:rsidRPr="007C6FA7">
        <w:rPr>
          <w:rFonts w:ascii="Garamond" w:hAnsi="Garamond"/>
          <w:color w:val="000000" w:themeColor="text1"/>
          <w:sz w:val="24"/>
          <w:szCs w:val="24"/>
        </w:rPr>
        <w:t>n</w:t>
      </w:r>
      <w:r w:rsidR="00725859" w:rsidRPr="007C6FA7">
        <w:rPr>
          <w:rFonts w:ascii="Garamond" w:hAnsi="Garamond"/>
          <w:color w:val="000000" w:themeColor="text1"/>
          <w:sz w:val="24"/>
          <w:szCs w:val="24"/>
        </w:rPr>
        <w:t xml:space="preserve"> the effector </w:t>
      </w:r>
      <w:r w:rsidR="001713B7" w:rsidRPr="007C6FA7">
        <w:rPr>
          <w:rFonts w:ascii="Garamond" w:hAnsi="Garamond"/>
          <w:color w:val="000000" w:themeColor="text1"/>
          <w:sz w:val="24"/>
          <w:szCs w:val="24"/>
        </w:rPr>
        <w:t>used by the agent</w:t>
      </w:r>
      <w:r w:rsidR="00C04C9F">
        <w:rPr>
          <w:rFonts w:ascii="Garamond" w:hAnsi="Garamond"/>
          <w:color w:val="000000" w:themeColor="text1"/>
          <w:sz w:val="24"/>
          <w:szCs w:val="24"/>
        </w:rPr>
        <w:t>, then the P−A+ &lt; P−A−</w:t>
      </w:r>
      <w:r w:rsidR="00725859" w:rsidRPr="007C6FA7">
        <w:rPr>
          <w:rFonts w:ascii="Garamond" w:hAnsi="Garamond"/>
          <w:color w:val="000000" w:themeColor="text1"/>
          <w:sz w:val="24"/>
          <w:szCs w:val="24"/>
        </w:rPr>
        <w:t xml:space="preserve"> effect should be elicited in the </w:t>
      </w:r>
      <w:r w:rsidR="00DF57BA" w:rsidRPr="007C6FA7">
        <w:rPr>
          <w:rFonts w:ascii="Garamond" w:hAnsi="Garamond"/>
          <w:color w:val="000000" w:themeColor="text1"/>
          <w:sz w:val="24"/>
          <w:szCs w:val="24"/>
        </w:rPr>
        <w:t>F</w:t>
      </w:r>
      <w:r w:rsidR="00725859" w:rsidRPr="007C6FA7">
        <w:rPr>
          <w:rFonts w:ascii="Garamond" w:hAnsi="Garamond"/>
          <w:color w:val="000000" w:themeColor="text1"/>
          <w:sz w:val="24"/>
          <w:szCs w:val="24"/>
        </w:rPr>
        <w:t>ree</w:t>
      </w:r>
      <w:r w:rsidR="00DF57BA" w:rsidRPr="007C6FA7">
        <w:rPr>
          <w:rFonts w:ascii="Garamond" w:hAnsi="Garamond"/>
          <w:color w:val="000000" w:themeColor="text1"/>
          <w:sz w:val="24"/>
          <w:szCs w:val="24"/>
        </w:rPr>
        <w:t>-Agent</w:t>
      </w:r>
      <w:r w:rsidR="00725859" w:rsidRPr="007C6FA7">
        <w:rPr>
          <w:rFonts w:ascii="Garamond" w:hAnsi="Garamond"/>
          <w:color w:val="000000" w:themeColor="text1"/>
          <w:sz w:val="24"/>
          <w:szCs w:val="24"/>
        </w:rPr>
        <w:t xml:space="preserve"> and </w:t>
      </w:r>
      <w:r w:rsidR="00DF57BA" w:rsidRPr="007C6FA7">
        <w:rPr>
          <w:rFonts w:ascii="Garamond" w:hAnsi="Garamond"/>
          <w:color w:val="000000" w:themeColor="text1"/>
          <w:sz w:val="24"/>
          <w:szCs w:val="24"/>
        </w:rPr>
        <w:t>L</w:t>
      </w:r>
      <w:r w:rsidR="00725859" w:rsidRPr="007C6FA7">
        <w:rPr>
          <w:rFonts w:ascii="Garamond" w:hAnsi="Garamond"/>
          <w:color w:val="000000" w:themeColor="text1"/>
          <w:sz w:val="24"/>
          <w:szCs w:val="24"/>
        </w:rPr>
        <w:t>oose-</w:t>
      </w:r>
      <w:r w:rsidR="00DF57BA" w:rsidRPr="007C6FA7">
        <w:rPr>
          <w:rFonts w:ascii="Garamond" w:hAnsi="Garamond"/>
          <w:color w:val="000000" w:themeColor="text1"/>
          <w:sz w:val="24"/>
          <w:szCs w:val="24"/>
        </w:rPr>
        <w:t>S</w:t>
      </w:r>
      <w:r w:rsidR="00725859" w:rsidRPr="007C6FA7">
        <w:rPr>
          <w:rFonts w:ascii="Garamond" w:hAnsi="Garamond"/>
          <w:color w:val="000000" w:themeColor="text1"/>
          <w:sz w:val="24"/>
          <w:szCs w:val="24"/>
        </w:rPr>
        <w:t xml:space="preserve">heet </w:t>
      </w:r>
      <w:r w:rsidR="00DF57BA" w:rsidRPr="007C6FA7">
        <w:rPr>
          <w:rFonts w:ascii="Garamond" w:hAnsi="Garamond"/>
          <w:color w:val="000000" w:themeColor="text1"/>
          <w:sz w:val="24"/>
          <w:szCs w:val="24"/>
        </w:rPr>
        <w:t>version</w:t>
      </w:r>
      <w:r w:rsidR="00E94BDB" w:rsidRPr="007C6FA7">
        <w:rPr>
          <w:rFonts w:ascii="Garamond" w:hAnsi="Garamond"/>
          <w:color w:val="000000" w:themeColor="text1"/>
          <w:sz w:val="24"/>
          <w:szCs w:val="24"/>
        </w:rPr>
        <w:t>s</w:t>
      </w:r>
      <w:r w:rsidR="00725859" w:rsidRPr="007C6FA7">
        <w:rPr>
          <w:rFonts w:ascii="Garamond" w:hAnsi="Garamond"/>
          <w:color w:val="000000" w:themeColor="text1"/>
          <w:sz w:val="24"/>
          <w:szCs w:val="24"/>
        </w:rPr>
        <w:t xml:space="preserve"> and</w:t>
      </w:r>
      <w:r w:rsidR="00FA6377" w:rsidRPr="007C6FA7">
        <w:rPr>
          <w:rFonts w:ascii="Garamond" w:hAnsi="Garamond"/>
          <w:color w:val="000000" w:themeColor="text1"/>
          <w:sz w:val="24"/>
          <w:szCs w:val="24"/>
        </w:rPr>
        <w:t xml:space="preserve"> </w:t>
      </w:r>
      <w:r w:rsidR="00725859" w:rsidRPr="007C6FA7">
        <w:rPr>
          <w:rFonts w:ascii="Garamond" w:hAnsi="Garamond"/>
          <w:color w:val="000000" w:themeColor="text1"/>
          <w:sz w:val="24"/>
          <w:szCs w:val="24"/>
        </w:rPr>
        <w:t xml:space="preserve">elicited </w:t>
      </w:r>
      <w:r w:rsidR="0093440B" w:rsidRPr="007C6FA7">
        <w:rPr>
          <w:rFonts w:ascii="Garamond" w:hAnsi="Garamond"/>
          <w:color w:val="000000" w:themeColor="text1"/>
          <w:sz w:val="24"/>
          <w:szCs w:val="24"/>
        </w:rPr>
        <w:t xml:space="preserve">regardless of whether </w:t>
      </w:r>
      <w:r w:rsidR="00725859" w:rsidRPr="007C6FA7">
        <w:rPr>
          <w:rFonts w:ascii="Garamond" w:hAnsi="Garamond"/>
          <w:color w:val="000000" w:themeColor="text1"/>
          <w:sz w:val="24"/>
          <w:szCs w:val="24"/>
        </w:rPr>
        <w:t xml:space="preserve">the agent had used </w:t>
      </w:r>
      <w:r w:rsidR="00DF57BA" w:rsidRPr="007C6FA7">
        <w:rPr>
          <w:rFonts w:ascii="Garamond" w:hAnsi="Garamond"/>
          <w:color w:val="000000" w:themeColor="text1"/>
          <w:sz w:val="24"/>
          <w:szCs w:val="24"/>
        </w:rPr>
        <w:t xml:space="preserve">his </w:t>
      </w:r>
      <w:r w:rsidR="0093440B" w:rsidRPr="007C6FA7">
        <w:rPr>
          <w:rFonts w:ascii="Garamond" w:hAnsi="Garamond"/>
          <w:color w:val="000000" w:themeColor="text1"/>
          <w:sz w:val="24"/>
          <w:szCs w:val="24"/>
        </w:rPr>
        <w:t>hand</w:t>
      </w:r>
      <w:r w:rsidR="00725859" w:rsidRPr="007C6FA7">
        <w:rPr>
          <w:rFonts w:ascii="Garamond" w:hAnsi="Garamond"/>
          <w:color w:val="000000" w:themeColor="text1"/>
          <w:sz w:val="24"/>
          <w:szCs w:val="24"/>
        </w:rPr>
        <w:t xml:space="preserve"> </w:t>
      </w:r>
      <w:r w:rsidR="0093440B" w:rsidRPr="007C6FA7">
        <w:rPr>
          <w:rFonts w:ascii="Garamond" w:hAnsi="Garamond"/>
          <w:color w:val="000000" w:themeColor="text1"/>
          <w:sz w:val="24"/>
          <w:szCs w:val="24"/>
        </w:rPr>
        <w:t xml:space="preserve">or </w:t>
      </w:r>
      <w:r w:rsidR="00DF57BA" w:rsidRPr="007C6FA7">
        <w:rPr>
          <w:rFonts w:ascii="Garamond" w:hAnsi="Garamond"/>
          <w:color w:val="000000" w:themeColor="text1"/>
          <w:sz w:val="24"/>
          <w:szCs w:val="24"/>
        </w:rPr>
        <w:t xml:space="preserve">his </w:t>
      </w:r>
      <w:r w:rsidR="0093440B" w:rsidRPr="007C6FA7">
        <w:rPr>
          <w:rFonts w:ascii="Garamond" w:hAnsi="Garamond"/>
          <w:color w:val="000000" w:themeColor="text1"/>
          <w:sz w:val="24"/>
          <w:szCs w:val="24"/>
        </w:rPr>
        <w:t>foot</w:t>
      </w:r>
      <w:r w:rsidR="00725859" w:rsidRPr="007C6FA7">
        <w:rPr>
          <w:rFonts w:ascii="Garamond" w:hAnsi="Garamond"/>
          <w:color w:val="000000" w:themeColor="text1"/>
          <w:sz w:val="24"/>
          <w:szCs w:val="24"/>
        </w:rPr>
        <w:t xml:space="preserve"> to </w:t>
      </w:r>
      <w:r w:rsidR="00DF57BA" w:rsidRPr="007C6FA7">
        <w:rPr>
          <w:rFonts w:ascii="Garamond" w:hAnsi="Garamond"/>
          <w:color w:val="000000" w:themeColor="text1"/>
          <w:sz w:val="24"/>
          <w:szCs w:val="24"/>
        </w:rPr>
        <w:t>act upon</w:t>
      </w:r>
      <w:r w:rsidR="00725859" w:rsidRPr="007C6FA7">
        <w:rPr>
          <w:rFonts w:ascii="Garamond" w:hAnsi="Garamond"/>
          <w:color w:val="000000" w:themeColor="text1"/>
          <w:sz w:val="24"/>
          <w:szCs w:val="24"/>
        </w:rPr>
        <w:t xml:space="preserve"> the ball.</w:t>
      </w:r>
      <w:r w:rsidR="00BC3BD7" w:rsidRPr="007C6FA7">
        <w:rPr>
          <w:rFonts w:ascii="Garamond" w:hAnsi="Garamond"/>
          <w:color w:val="000000" w:themeColor="text1"/>
          <w:sz w:val="24"/>
          <w:szCs w:val="24"/>
        </w:rPr>
        <w:t xml:space="preserve"> </w:t>
      </w:r>
    </w:p>
    <w:p w14:paraId="4DDA6F96" w14:textId="77777777" w:rsidR="00427A1F" w:rsidRPr="007C6FA7" w:rsidRDefault="00427A1F" w:rsidP="009F57A4">
      <w:pPr>
        <w:spacing w:after="0" w:line="360" w:lineRule="auto"/>
        <w:rPr>
          <w:rFonts w:ascii="Garamond" w:hAnsi="Garamond"/>
          <w:color w:val="000000" w:themeColor="text1"/>
          <w:sz w:val="24"/>
          <w:szCs w:val="24"/>
        </w:rPr>
      </w:pPr>
    </w:p>
    <w:p w14:paraId="4FF79C77" w14:textId="77777777" w:rsidR="00972A34"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 Method</w:t>
      </w:r>
    </w:p>
    <w:p w14:paraId="693A6C4D" w14:textId="77777777" w:rsidR="00972A34"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2.1. Participants</w:t>
      </w:r>
    </w:p>
    <w:p w14:paraId="0159B578" w14:textId="77777777" w:rsidR="00DB3662" w:rsidRPr="007C6FA7" w:rsidRDefault="00972A34" w:rsidP="00972A34">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A total of 144 adult participants, made available by the Victoria University of Wellington’s Introduction to Psychology Research Programme, signed up to take part in the study. Of these, 48 participants were randomly allocated to each of three versions of the object-detection task. An a priori analysis using G*Power (Faul, Erdfelder, Lang, &amp; Buchner, 2007) (input parameters: α = .05, power =.8) determined that a sample size of at least 33 participants was required to detect the standardised effect size in each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While not a direct replication of Kovács et al. (2010), our sample size was based on the standardised effect size of their critical effect (</w:t>
      </w:r>
      <w:r w:rsidRPr="007C6FA7">
        <w:rPr>
          <w:rFonts w:ascii="Garamond" w:hAnsi="Garamond"/>
          <w:i/>
          <w:iCs/>
          <w:color w:val="000000" w:themeColor="text1"/>
          <w:sz w:val="24"/>
          <w:szCs w:val="24"/>
        </w:rPr>
        <w:t>r</w:t>
      </w:r>
      <w:r w:rsidRPr="007C6FA7">
        <w:rPr>
          <w:rFonts w:ascii="Garamond" w:hAnsi="Garamond"/>
          <w:color w:val="000000" w:themeColor="text1"/>
          <w:sz w:val="24"/>
          <w:szCs w:val="24"/>
        </w:rPr>
        <w:t xml:space="preserve"> =.45). This was calculated using the formula, </w:t>
      </w:r>
      <w:r w:rsidRPr="007C6FA7">
        <w:rPr>
          <w:rFonts w:ascii="Garamond" w:hAnsi="Garamond"/>
          <w:i/>
          <w:iCs/>
          <w:color w:val="000000" w:themeColor="text1"/>
          <w:sz w:val="24"/>
          <w:szCs w:val="24"/>
        </w:rPr>
        <w:t>r</w:t>
      </w:r>
      <w:r w:rsidRPr="007C6FA7">
        <w:rPr>
          <w:rFonts w:ascii="Garamond" w:hAnsi="Garamond"/>
          <w:i/>
          <w:iCs/>
          <w:color w:val="000000" w:themeColor="text1"/>
          <w:sz w:val="24"/>
          <w:szCs w:val="24"/>
          <w:vertAlign w:val="superscript"/>
        </w:rPr>
        <w:t xml:space="preserve">2 </w:t>
      </w:r>
      <w:r w:rsidRPr="007C6FA7">
        <w:rPr>
          <w:rFonts w:ascii="Garamond" w:hAnsi="Garamond"/>
          <w:color w:val="000000" w:themeColor="text1"/>
          <w:sz w:val="24"/>
          <w:szCs w:val="24"/>
        </w:rPr>
        <w:t xml:space="preserve">= </w:t>
      </w:r>
      <w:r w:rsidRPr="007C6FA7">
        <w:rPr>
          <w:rFonts w:ascii="Garamond" w:hAnsi="Garamond"/>
          <w:i/>
          <w:iCs/>
          <w:color w:val="000000" w:themeColor="text1"/>
          <w:sz w:val="24"/>
          <w:szCs w:val="24"/>
        </w:rPr>
        <w:t>t</w:t>
      </w:r>
      <w:r w:rsidRPr="007C6FA7">
        <w:rPr>
          <w:rFonts w:ascii="Garamond" w:hAnsi="Garamond"/>
          <w:i/>
          <w:iCs/>
          <w:color w:val="000000" w:themeColor="text1"/>
          <w:sz w:val="24"/>
          <w:szCs w:val="24"/>
          <w:vertAlign w:val="superscript"/>
        </w:rPr>
        <w:t>2</w:t>
      </w:r>
      <w:r w:rsidRPr="007C6FA7">
        <w:rPr>
          <w:rFonts w:ascii="Garamond" w:hAnsi="Garamond"/>
          <w:color w:val="000000" w:themeColor="text1"/>
          <w:sz w:val="24"/>
          <w:szCs w:val="24"/>
        </w:rPr>
        <w:t>/ (</w:t>
      </w:r>
      <w:r w:rsidRPr="007C6FA7">
        <w:rPr>
          <w:rFonts w:ascii="Garamond" w:hAnsi="Garamond"/>
          <w:i/>
          <w:iCs/>
          <w:color w:val="000000" w:themeColor="text1"/>
          <w:sz w:val="24"/>
          <w:szCs w:val="24"/>
        </w:rPr>
        <w:t>t</w:t>
      </w:r>
      <w:r w:rsidRPr="007C6FA7">
        <w:rPr>
          <w:rFonts w:ascii="Garamond" w:hAnsi="Garamond"/>
          <w:i/>
          <w:iCs/>
          <w:color w:val="000000" w:themeColor="text1"/>
          <w:sz w:val="24"/>
          <w:szCs w:val="24"/>
          <w:vertAlign w:val="superscript"/>
        </w:rPr>
        <w:t>2</w:t>
      </w:r>
      <w:r w:rsidRPr="007C6FA7">
        <w:rPr>
          <w:rFonts w:ascii="Garamond" w:hAnsi="Garamond"/>
          <w:color w:val="000000" w:themeColor="text1"/>
          <w:sz w:val="24"/>
          <w:szCs w:val="24"/>
        </w:rPr>
        <w:t xml:space="preserve"> + </w:t>
      </w:r>
      <w:r w:rsidRPr="007C6FA7">
        <w:rPr>
          <w:rFonts w:ascii="Garamond" w:hAnsi="Garamond"/>
          <w:i/>
          <w:iCs/>
          <w:color w:val="000000" w:themeColor="text1"/>
          <w:sz w:val="24"/>
          <w:szCs w:val="24"/>
        </w:rPr>
        <w:t>df</w:t>
      </w:r>
      <w:r w:rsidRPr="007C6FA7">
        <w:rPr>
          <w:rFonts w:ascii="Garamond" w:hAnsi="Garamond"/>
          <w:color w:val="000000" w:themeColor="text1"/>
          <w:sz w:val="24"/>
          <w:szCs w:val="24"/>
        </w:rPr>
        <w:t xml:space="preserve">), where </w:t>
      </w:r>
      <w:r w:rsidRPr="007C6FA7">
        <w:rPr>
          <w:rFonts w:ascii="Garamond" w:hAnsi="Garamond"/>
          <w:i/>
          <w:iCs/>
          <w:color w:val="000000" w:themeColor="text1"/>
          <w:sz w:val="24"/>
          <w:szCs w:val="24"/>
        </w:rPr>
        <w:t>t</w:t>
      </w:r>
      <w:r w:rsidRPr="007C6FA7">
        <w:rPr>
          <w:rFonts w:ascii="Garamond" w:hAnsi="Garamond"/>
          <w:color w:val="000000" w:themeColor="text1"/>
          <w:sz w:val="24"/>
          <w:szCs w:val="24"/>
        </w:rPr>
        <w:t xml:space="preserve"> = reported t-test statistic of Kovács et al.’s critical effect = 2.42, and </w:t>
      </w:r>
      <w:r w:rsidRPr="007C6FA7">
        <w:rPr>
          <w:rFonts w:ascii="Garamond" w:hAnsi="Garamond"/>
          <w:i/>
          <w:iCs/>
          <w:color w:val="000000" w:themeColor="text1"/>
          <w:sz w:val="24"/>
          <w:szCs w:val="24"/>
        </w:rPr>
        <w:t>df</w:t>
      </w:r>
      <w:r w:rsidRPr="007C6FA7">
        <w:rPr>
          <w:rFonts w:ascii="Garamond" w:hAnsi="Garamond"/>
          <w:color w:val="000000" w:themeColor="text1"/>
          <w:sz w:val="24"/>
          <w:szCs w:val="24"/>
        </w:rPr>
        <w:t xml:space="preserve"> = 23. Having a larger number of individuals safeguarded against participant dropout, and other factors affecting data collection such as experimenter error or computer malfunction. All participants signed informed consent forms prior to participation and were debriefed orally at the end of the session. Of the 48 participants originally allocated to the </w:t>
      </w:r>
      <w:r w:rsidR="005E1B88">
        <w:rPr>
          <w:rFonts w:ascii="Garamond" w:hAnsi="Garamond"/>
          <w:color w:val="000000" w:themeColor="text1"/>
          <w:sz w:val="24"/>
          <w:szCs w:val="24"/>
        </w:rPr>
        <w:t>F</w:t>
      </w:r>
      <w:r w:rsidR="00E36B87" w:rsidRPr="007C6FA7">
        <w:rPr>
          <w:rFonts w:ascii="Garamond" w:hAnsi="Garamond"/>
          <w:color w:val="000000" w:themeColor="text1"/>
          <w:sz w:val="24"/>
          <w:szCs w:val="24"/>
        </w:rPr>
        <w:t>ree-</w:t>
      </w:r>
      <w:r w:rsidR="005E1B88">
        <w:rPr>
          <w:rFonts w:ascii="Garamond" w:hAnsi="Garamond"/>
          <w:color w:val="000000" w:themeColor="text1"/>
          <w:sz w:val="24"/>
          <w:szCs w:val="24"/>
        </w:rPr>
        <w:t>A</w:t>
      </w:r>
      <w:r w:rsidR="00E36B87" w:rsidRPr="007C6FA7">
        <w:rPr>
          <w:rFonts w:ascii="Garamond" w:hAnsi="Garamond"/>
          <w:color w:val="000000" w:themeColor="text1"/>
          <w:sz w:val="24"/>
          <w:szCs w:val="24"/>
        </w:rPr>
        <w:t>gent</w:t>
      </w:r>
      <w:r w:rsidRPr="007C6FA7">
        <w:rPr>
          <w:rFonts w:ascii="Garamond" w:hAnsi="Garamond"/>
          <w:color w:val="000000" w:themeColor="text1"/>
          <w:sz w:val="24"/>
          <w:szCs w:val="24"/>
        </w:rPr>
        <w:t xml:space="preserve">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one participant was removed due to a technical fault and one participant did not perform above a 75% accuracy threshold. As a </w:t>
      </w:r>
      <w:r w:rsidR="00E36B87" w:rsidRPr="007C6FA7">
        <w:rPr>
          <w:rFonts w:ascii="Garamond" w:hAnsi="Garamond"/>
          <w:color w:val="000000" w:themeColor="text1"/>
          <w:sz w:val="24"/>
          <w:szCs w:val="24"/>
        </w:rPr>
        <w:t>result,</w:t>
      </w:r>
      <w:r w:rsidRPr="007C6FA7">
        <w:rPr>
          <w:rFonts w:ascii="Garamond" w:hAnsi="Garamond"/>
          <w:color w:val="000000" w:themeColor="text1"/>
          <w:sz w:val="24"/>
          <w:szCs w:val="24"/>
        </w:rPr>
        <w:t xml:space="preserve"> analysis was undertaken on the data of 46 participants (mean age, 18.76 years; range, 17-22; male to female ratio, 10/36). Of the 48 participants allotted to the </w:t>
      </w:r>
      <w:r w:rsidR="005E1B88">
        <w:rPr>
          <w:rFonts w:ascii="Garamond" w:hAnsi="Garamond"/>
          <w:color w:val="000000" w:themeColor="text1"/>
          <w:sz w:val="24"/>
          <w:szCs w:val="24"/>
        </w:rPr>
        <w:t>C</w:t>
      </w:r>
      <w:r w:rsidRPr="007C6FA7">
        <w:rPr>
          <w:rFonts w:ascii="Garamond" w:hAnsi="Garamond"/>
          <w:color w:val="000000" w:themeColor="text1"/>
          <w:sz w:val="24"/>
          <w:szCs w:val="24"/>
        </w:rPr>
        <w:t>onstrained</w:t>
      </w:r>
      <w:r w:rsidR="00E36B87" w:rsidRPr="007C6FA7">
        <w:rPr>
          <w:rFonts w:ascii="Garamond" w:hAnsi="Garamond"/>
          <w:color w:val="000000" w:themeColor="text1"/>
          <w:sz w:val="24"/>
          <w:szCs w:val="24"/>
        </w:rPr>
        <w:t>-</w:t>
      </w:r>
      <w:r w:rsidR="005E1B88">
        <w:rPr>
          <w:rFonts w:ascii="Garamond" w:hAnsi="Garamond"/>
          <w:color w:val="000000" w:themeColor="text1"/>
          <w:sz w:val="24"/>
          <w:szCs w:val="24"/>
        </w:rPr>
        <w:t>A</w:t>
      </w:r>
      <w:r w:rsidRPr="007C6FA7">
        <w:rPr>
          <w:rFonts w:ascii="Garamond" w:hAnsi="Garamond"/>
          <w:color w:val="000000" w:themeColor="text1"/>
          <w:sz w:val="24"/>
          <w:szCs w:val="24"/>
        </w:rPr>
        <w:t xml:space="preserve">gent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two participants did not perform above a 75% accuracy threshold meaning that analysis was undertaken on the data of 46 participants (mean age, 18.98 years; range, 18-29; male to female ratio, 13/33). Of the 48 participants allotted to the </w:t>
      </w:r>
      <w:r w:rsidR="005E1B88">
        <w:rPr>
          <w:rFonts w:ascii="Garamond" w:hAnsi="Garamond"/>
          <w:color w:val="000000" w:themeColor="text1"/>
          <w:sz w:val="24"/>
          <w:szCs w:val="24"/>
        </w:rPr>
        <w:t>L</w:t>
      </w:r>
      <w:r w:rsidRPr="007C6FA7">
        <w:rPr>
          <w:rFonts w:ascii="Garamond" w:hAnsi="Garamond"/>
          <w:color w:val="000000" w:themeColor="text1"/>
          <w:sz w:val="24"/>
          <w:szCs w:val="24"/>
        </w:rPr>
        <w:t>oose</w:t>
      </w:r>
      <w:r w:rsidR="00E36B87" w:rsidRPr="007C6FA7">
        <w:rPr>
          <w:rFonts w:ascii="Garamond" w:hAnsi="Garamond"/>
          <w:color w:val="000000" w:themeColor="text1"/>
          <w:sz w:val="24"/>
          <w:szCs w:val="24"/>
        </w:rPr>
        <w:t>-</w:t>
      </w:r>
      <w:r w:rsidR="005E1B88">
        <w:rPr>
          <w:rFonts w:ascii="Garamond" w:hAnsi="Garamond"/>
          <w:color w:val="000000" w:themeColor="text1"/>
          <w:sz w:val="24"/>
          <w:szCs w:val="24"/>
        </w:rPr>
        <w:t>S</w:t>
      </w:r>
      <w:r w:rsidRPr="007C6FA7">
        <w:rPr>
          <w:rFonts w:ascii="Garamond" w:hAnsi="Garamond"/>
          <w:color w:val="000000" w:themeColor="text1"/>
          <w:sz w:val="24"/>
          <w:szCs w:val="24"/>
        </w:rPr>
        <w:t xml:space="preserve">heet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three participants did not perform above a 75% accuracy threshold so that analysis was undertaken on the data of 45 participants (mean age, 19.29 years; range, 17-44; male to female ratio, 10/35). In total, analysis was undertaken on the data of 137 participants. The ratio of females to males was 104/33 and </w:t>
      </w:r>
      <w:r w:rsidRPr="007C6FA7">
        <w:rPr>
          <w:rFonts w:ascii="Garamond" w:hAnsi="Garamond"/>
          <w:color w:val="000000" w:themeColor="text1"/>
          <w:sz w:val="24"/>
          <w:szCs w:val="24"/>
        </w:rPr>
        <w:lastRenderedPageBreak/>
        <w:t>the mean age was 19.01 years (range 17 to 44). The study was approved by Victoria University of Wellington’s Human Ethics Committee.</w:t>
      </w:r>
    </w:p>
    <w:p w14:paraId="69937ADB" w14:textId="77777777" w:rsidR="005833ED" w:rsidRPr="007C6FA7" w:rsidRDefault="005833ED" w:rsidP="00972A34">
      <w:pPr>
        <w:spacing w:after="0" w:line="360" w:lineRule="auto"/>
        <w:rPr>
          <w:rFonts w:ascii="Garamond" w:hAnsi="Garamond"/>
          <w:color w:val="000000" w:themeColor="text1"/>
          <w:sz w:val="24"/>
          <w:szCs w:val="24"/>
        </w:rPr>
      </w:pPr>
    </w:p>
    <w:p w14:paraId="59DD2197" w14:textId="77777777" w:rsidR="005833ED" w:rsidRPr="007C6FA7" w:rsidRDefault="005833ED" w:rsidP="005833ED">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2.2. Materials</w:t>
      </w:r>
    </w:p>
    <w:p w14:paraId="135E70BB" w14:textId="77777777" w:rsidR="00954280" w:rsidRPr="007C6FA7" w:rsidRDefault="000A33DC" w:rsidP="005833ED">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 xml:space="preserve">All stimuli and instructions to the participant were presented via E-Prime 2.0. In each of the three experiments individuals watched a total of 80 videos in an object-detection paradigm. The on-screen video dimensions were 38cm x 21cm; all videos had a frame rate of 25 frames per second (fps), a 720 x 576 resolution, and were 21 seconds in length. </w:t>
      </w:r>
      <w:r w:rsidRPr="007C6FA7">
        <w:rPr>
          <w:rFonts w:ascii="Garamond" w:hAnsi="Garamond"/>
          <w:color w:val="000000" w:themeColor="text1"/>
          <w:sz w:val="24"/>
          <w:szCs w:val="24"/>
        </w:rPr>
        <w:t>P</w:t>
      </w:r>
      <w:r w:rsidR="005833ED" w:rsidRPr="007C6FA7">
        <w:rPr>
          <w:rFonts w:ascii="Garamond" w:hAnsi="Garamond"/>
          <w:color w:val="000000" w:themeColor="text1"/>
          <w:sz w:val="24"/>
          <w:szCs w:val="24"/>
        </w:rPr>
        <w:t xml:space="preserve">articipants </w:t>
      </w:r>
      <w:r w:rsidR="00954280" w:rsidRPr="007C6FA7">
        <w:rPr>
          <w:rFonts w:ascii="Garamond" w:hAnsi="Garamond"/>
          <w:color w:val="000000" w:themeColor="text1"/>
          <w:sz w:val="24"/>
          <w:szCs w:val="24"/>
        </w:rPr>
        <w:t>experienced</w:t>
      </w:r>
      <w:r w:rsidRPr="007C6FA7">
        <w:rPr>
          <w:rFonts w:ascii="Garamond" w:hAnsi="Garamond"/>
          <w:color w:val="000000" w:themeColor="text1"/>
          <w:sz w:val="24"/>
          <w:szCs w:val="24"/>
        </w:rPr>
        <w:t xml:space="preserve"> two forms </w:t>
      </w:r>
      <w:r w:rsidR="00E47961" w:rsidRPr="007C6FA7">
        <w:rPr>
          <w:rFonts w:ascii="Garamond" w:hAnsi="Garamond"/>
          <w:color w:val="000000" w:themeColor="text1"/>
          <w:sz w:val="24"/>
          <w:szCs w:val="24"/>
        </w:rPr>
        <w:t>of</w:t>
      </w:r>
      <w:r w:rsidRPr="007C6FA7">
        <w:rPr>
          <w:rFonts w:ascii="Garamond" w:hAnsi="Garamond"/>
          <w:color w:val="000000" w:themeColor="text1"/>
          <w:sz w:val="24"/>
          <w:szCs w:val="24"/>
        </w:rPr>
        <w:t xml:space="preserve"> their respective</w:t>
      </w:r>
      <w:r w:rsidR="00954280" w:rsidRPr="007C6FA7">
        <w:rPr>
          <w:rFonts w:ascii="Garamond" w:hAnsi="Garamond"/>
          <w:color w:val="000000" w:themeColor="text1"/>
          <w:sz w:val="24"/>
          <w:szCs w:val="24"/>
        </w:rPr>
        <w:t xml:space="preserve"> version of the</w:t>
      </w:r>
      <w:r w:rsidRPr="007C6FA7">
        <w:rPr>
          <w:rFonts w:ascii="Garamond" w:hAnsi="Garamond"/>
          <w:color w:val="000000" w:themeColor="text1"/>
          <w:sz w:val="24"/>
          <w:szCs w:val="24"/>
        </w:rPr>
        <w:t xml:space="preserve"> object-detection task</w:t>
      </w:r>
      <w:r w:rsidR="003F2E17">
        <w:rPr>
          <w:rFonts w:ascii="Garamond" w:hAnsi="Garamond"/>
          <w:color w:val="000000" w:themeColor="text1"/>
          <w:sz w:val="24"/>
          <w:szCs w:val="24"/>
        </w:rPr>
        <w:t xml:space="preserve"> (</w:t>
      </w:r>
      <w:r w:rsidR="00DD18C4">
        <w:rPr>
          <w:rFonts w:ascii="Garamond" w:hAnsi="Garamond"/>
          <w:color w:val="000000" w:themeColor="text1"/>
          <w:sz w:val="24"/>
          <w:szCs w:val="24"/>
        </w:rPr>
        <w:t>adapted from Edwards &amp; Low, 2019)</w:t>
      </w:r>
      <w:r w:rsidRPr="007C6FA7">
        <w:rPr>
          <w:rFonts w:ascii="Garamond" w:hAnsi="Garamond"/>
          <w:color w:val="000000" w:themeColor="text1"/>
          <w:sz w:val="24"/>
          <w:szCs w:val="24"/>
        </w:rPr>
        <w:t>; the</w:t>
      </w:r>
      <w:r w:rsidR="008A4C95" w:rsidRPr="007C6FA7">
        <w:rPr>
          <w:rFonts w:ascii="Garamond" w:hAnsi="Garamond"/>
          <w:color w:val="000000" w:themeColor="text1"/>
          <w:sz w:val="24"/>
          <w:szCs w:val="24"/>
        </w:rPr>
        <w:t>se</w:t>
      </w:r>
      <w:r w:rsidRPr="007C6FA7">
        <w:rPr>
          <w:rFonts w:ascii="Garamond" w:hAnsi="Garamond"/>
          <w:color w:val="000000" w:themeColor="text1"/>
          <w:sz w:val="24"/>
          <w:szCs w:val="24"/>
        </w:rPr>
        <w:t xml:space="preserve"> forms </w:t>
      </w:r>
      <w:r w:rsidR="005833ED" w:rsidRPr="007C6FA7">
        <w:rPr>
          <w:rFonts w:ascii="Garamond" w:hAnsi="Garamond"/>
          <w:color w:val="000000" w:themeColor="text1"/>
          <w:sz w:val="24"/>
          <w:szCs w:val="24"/>
        </w:rPr>
        <w:t xml:space="preserve">differed according to whether </w:t>
      </w:r>
      <w:r w:rsidRPr="007C6FA7">
        <w:rPr>
          <w:rFonts w:ascii="Garamond" w:hAnsi="Garamond"/>
          <w:color w:val="000000" w:themeColor="text1"/>
          <w:sz w:val="24"/>
          <w:szCs w:val="24"/>
        </w:rPr>
        <w:t>the</w:t>
      </w:r>
      <w:r w:rsidR="005833ED" w:rsidRPr="007C6FA7">
        <w:rPr>
          <w:rFonts w:ascii="Garamond" w:hAnsi="Garamond"/>
          <w:color w:val="000000" w:themeColor="text1"/>
          <w:sz w:val="24"/>
          <w:szCs w:val="24"/>
        </w:rPr>
        <w:t xml:space="preserve"> agent placed an object on a table with his hand</w:t>
      </w:r>
      <w:r w:rsidR="00954280"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or his foot</w:t>
      </w:r>
      <w:r w:rsidR="00954280"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 xml:space="preserve">(order counterbalanced). </w:t>
      </w:r>
      <w:r w:rsidR="00954280" w:rsidRPr="007C6FA7">
        <w:rPr>
          <w:rFonts w:ascii="Garamond" w:hAnsi="Garamond"/>
          <w:color w:val="000000" w:themeColor="text1"/>
          <w:sz w:val="24"/>
          <w:szCs w:val="24"/>
        </w:rPr>
        <w:t xml:space="preserve"> There were 40 videos involving hand placements and 40 videos involving foot placements.</w:t>
      </w:r>
      <w:r w:rsidR="00FC57EC" w:rsidRPr="007C6FA7">
        <w:rPr>
          <w:rFonts w:ascii="Garamond" w:hAnsi="Garamond"/>
          <w:color w:val="000000" w:themeColor="text1"/>
          <w:sz w:val="24"/>
          <w:szCs w:val="24"/>
        </w:rPr>
        <w:t xml:space="preserve"> Given that the primary aim of our study was to discover whether and to what extent visibly constraining an agent from potentially interacting with an object modulates observers’ abilities to automatically track that agent’s belief, we shall illustrate events in the</w:t>
      </w:r>
      <w:r w:rsidR="002636F6" w:rsidRPr="007C6FA7">
        <w:rPr>
          <w:rFonts w:ascii="Garamond" w:hAnsi="Garamond"/>
          <w:color w:val="000000" w:themeColor="text1"/>
          <w:sz w:val="24"/>
          <w:szCs w:val="24"/>
        </w:rPr>
        <w:t xml:space="preserve"> videos of the</w:t>
      </w:r>
      <w:r w:rsidR="00FC57EC" w:rsidRPr="007C6FA7">
        <w:rPr>
          <w:rFonts w:ascii="Garamond" w:hAnsi="Garamond"/>
          <w:color w:val="000000" w:themeColor="text1"/>
          <w:sz w:val="24"/>
          <w:szCs w:val="24"/>
        </w:rPr>
        <w:t xml:space="preserve"> object-detection task </w:t>
      </w:r>
      <w:r w:rsidR="002636F6" w:rsidRPr="007C6FA7">
        <w:rPr>
          <w:rFonts w:ascii="Garamond" w:hAnsi="Garamond"/>
          <w:color w:val="000000" w:themeColor="text1"/>
          <w:sz w:val="24"/>
          <w:szCs w:val="24"/>
        </w:rPr>
        <w:t xml:space="preserve">by way of the </w:t>
      </w:r>
      <w:r w:rsidR="005E1B88">
        <w:rPr>
          <w:rFonts w:ascii="Garamond" w:hAnsi="Garamond"/>
          <w:color w:val="000000" w:themeColor="text1"/>
          <w:sz w:val="24"/>
          <w:szCs w:val="24"/>
        </w:rPr>
        <w:t>C</w:t>
      </w:r>
      <w:r w:rsidR="00FC57EC" w:rsidRPr="007C6FA7">
        <w:rPr>
          <w:rFonts w:ascii="Garamond" w:hAnsi="Garamond"/>
          <w:color w:val="000000" w:themeColor="text1"/>
          <w:sz w:val="24"/>
          <w:szCs w:val="24"/>
        </w:rPr>
        <w:t>onstrained</w:t>
      </w:r>
      <w:r w:rsidR="005E1B88">
        <w:rPr>
          <w:rFonts w:ascii="Garamond" w:hAnsi="Garamond"/>
          <w:color w:val="000000" w:themeColor="text1"/>
          <w:sz w:val="24"/>
          <w:szCs w:val="24"/>
        </w:rPr>
        <w:t>-A</w:t>
      </w:r>
      <w:r w:rsidR="00FC57EC" w:rsidRPr="007C6FA7">
        <w:rPr>
          <w:rFonts w:ascii="Garamond" w:hAnsi="Garamond"/>
          <w:color w:val="000000" w:themeColor="text1"/>
          <w:sz w:val="24"/>
          <w:szCs w:val="24"/>
        </w:rPr>
        <w:t>gent</w:t>
      </w:r>
      <w:r w:rsidR="005E1B88">
        <w:rPr>
          <w:rFonts w:ascii="Garamond" w:hAnsi="Garamond"/>
          <w:color w:val="000000" w:themeColor="text1"/>
          <w:sz w:val="24"/>
          <w:szCs w:val="24"/>
        </w:rPr>
        <w:t xml:space="preserve"> version</w:t>
      </w:r>
      <w:r w:rsidR="00FC57EC" w:rsidRPr="007C6FA7">
        <w:rPr>
          <w:rFonts w:ascii="Garamond" w:hAnsi="Garamond"/>
          <w:color w:val="000000" w:themeColor="text1"/>
          <w:sz w:val="24"/>
          <w:szCs w:val="24"/>
        </w:rPr>
        <w:t>.</w:t>
      </w:r>
    </w:p>
    <w:p w14:paraId="2917655D" w14:textId="77777777" w:rsidR="005833ED" w:rsidRPr="007C6FA7" w:rsidRDefault="005833ED" w:rsidP="005833ED">
      <w:pPr>
        <w:spacing w:after="0" w:line="360" w:lineRule="auto"/>
        <w:rPr>
          <w:rFonts w:ascii="Garamond" w:hAnsi="Garamond"/>
          <w:color w:val="000000" w:themeColor="text1"/>
          <w:sz w:val="24"/>
          <w:szCs w:val="24"/>
        </w:rPr>
      </w:pPr>
    </w:p>
    <w:p w14:paraId="019879CE" w14:textId="77777777" w:rsidR="00E158EA" w:rsidRPr="007C6FA7" w:rsidRDefault="005833ED" w:rsidP="00E158EA">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2.2.1</w:t>
      </w:r>
      <w:r w:rsidR="008A4C95" w:rsidRPr="007C6FA7">
        <w:rPr>
          <w:rFonts w:ascii="Garamond" w:hAnsi="Garamond"/>
          <w:b/>
          <w:bCs/>
          <w:color w:val="000000" w:themeColor="text1"/>
          <w:sz w:val="24"/>
          <w:szCs w:val="24"/>
        </w:rPr>
        <w:t xml:space="preserve">. </w:t>
      </w:r>
      <w:r w:rsidR="007E7A37" w:rsidRPr="007C6FA7">
        <w:rPr>
          <w:rFonts w:ascii="Garamond" w:hAnsi="Garamond"/>
          <w:b/>
          <w:bCs/>
          <w:color w:val="000000" w:themeColor="text1"/>
          <w:sz w:val="24"/>
          <w:szCs w:val="24"/>
        </w:rPr>
        <w:t>Constrained</w:t>
      </w:r>
      <w:r w:rsidR="008A4C95" w:rsidRPr="007C6FA7">
        <w:rPr>
          <w:rFonts w:ascii="Garamond" w:hAnsi="Garamond"/>
          <w:b/>
          <w:bCs/>
          <w:color w:val="000000" w:themeColor="text1"/>
          <w:sz w:val="24"/>
          <w:szCs w:val="24"/>
        </w:rPr>
        <w:t>-</w:t>
      </w:r>
      <w:r w:rsidR="005E1B88">
        <w:rPr>
          <w:rFonts w:ascii="Garamond" w:hAnsi="Garamond"/>
          <w:b/>
          <w:bCs/>
          <w:color w:val="000000" w:themeColor="text1"/>
          <w:sz w:val="24"/>
          <w:szCs w:val="24"/>
        </w:rPr>
        <w:t>A</w:t>
      </w:r>
      <w:r w:rsidRPr="007C6FA7">
        <w:rPr>
          <w:rFonts w:ascii="Garamond" w:hAnsi="Garamond"/>
          <w:b/>
          <w:bCs/>
          <w:color w:val="000000" w:themeColor="text1"/>
          <w:sz w:val="24"/>
          <w:szCs w:val="24"/>
        </w:rPr>
        <w:t>gent</w:t>
      </w:r>
      <w:r w:rsidR="009F28E8" w:rsidRPr="007C6FA7">
        <w:rPr>
          <w:rFonts w:ascii="Garamond" w:hAnsi="Garamond"/>
          <w:b/>
          <w:bCs/>
          <w:color w:val="000000" w:themeColor="text1"/>
          <w:sz w:val="24"/>
          <w:szCs w:val="24"/>
        </w:rPr>
        <w:t xml:space="preserve"> </w:t>
      </w:r>
      <w:r w:rsidR="00BB56EB">
        <w:rPr>
          <w:rFonts w:ascii="Garamond" w:hAnsi="Garamond"/>
          <w:b/>
          <w:bCs/>
          <w:color w:val="000000" w:themeColor="text1"/>
          <w:sz w:val="24"/>
          <w:szCs w:val="24"/>
        </w:rPr>
        <w:t>v</w:t>
      </w:r>
      <w:r w:rsidR="005E1B88">
        <w:rPr>
          <w:rFonts w:ascii="Garamond" w:hAnsi="Garamond"/>
          <w:b/>
          <w:bCs/>
          <w:color w:val="000000" w:themeColor="text1"/>
          <w:sz w:val="24"/>
          <w:szCs w:val="24"/>
        </w:rPr>
        <w:t>ersion</w:t>
      </w:r>
    </w:p>
    <w:p w14:paraId="51857F38" w14:textId="77777777" w:rsidR="00040E96" w:rsidRDefault="006443C5" w:rsidP="005833ED">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954280" w:rsidRPr="007C6FA7">
        <w:rPr>
          <w:rFonts w:ascii="Garamond" w:hAnsi="Garamond"/>
          <w:color w:val="000000" w:themeColor="text1"/>
          <w:sz w:val="24"/>
          <w:szCs w:val="24"/>
        </w:rPr>
        <w:t>For the</w:t>
      </w:r>
      <w:r w:rsidR="008A4C95" w:rsidRPr="007C6FA7">
        <w:rPr>
          <w:rFonts w:ascii="Garamond" w:hAnsi="Garamond"/>
          <w:color w:val="000000" w:themeColor="text1"/>
          <w:sz w:val="24"/>
          <w:szCs w:val="24"/>
        </w:rPr>
        <w:t xml:space="preserve"> </w:t>
      </w:r>
      <w:r w:rsidR="005E1B88">
        <w:rPr>
          <w:rFonts w:ascii="Garamond" w:hAnsi="Garamond"/>
          <w:color w:val="000000" w:themeColor="text1"/>
          <w:sz w:val="24"/>
          <w:szCs w:val="24"/>
        </w:rPr>
        <w:t>C</w:t>
      </w:r>
      <w:r w:rsidR="007E7A37" w:rsidRPr="007C6FA7">
        <w:rPr>
          <w:rFonts w:ascii="Garamond" w:hAnsi="Garamond"/>
          <w:color w:val="000000" w:themeColor="text1"/>
          <w:sz w:val="24"/>
          <w:szCs w:val="24"/>
        </w:rPr>
        <w:t>onstrained</w:t>
      </w:r>
      <w:r w:rsidR="008A4C95" w:rsidRPr="007C6FA7">
        <w:rPr>
          <w:rFonts w:ascii="Garamond" w:hAnsi="Garamond"/>
          <w:color w:val="000000" w:themeColor="text1"/>
          <w:sz w:val="24"/>
          <w:szCs w:val="24"/>
        </w:rPr>
        <w:t>-</w:t>
      </w:r>
      <w:r w:rsidR="005E1B88">
        <w:rPr>
          <w:rFonts w:ascii="Garamond" w:hAnsi="Garamond"/>
          <w:color w:val="000000" w:themeColor="text1"/>
          <w:sz w:val="24"/>
          <w:szCs w:val="24"/>
        </w:rPr>
        <w:t>A</w:t>
      </w:r>
      <w:r w:rsidR="008A4C95" w:rsidRPr="007C6FA7">
        <w:rPr>
          <w:rFonts w:ascii="Garamond" w:hAnsi="Garamond"/>
          <w:color w:val="000000" w:themeColor="text1"/>
          <w:sz w:val="24"/>
          <w:szCs w:val="24"/>
        </w:rPr>
        <w:t xml:space="preserve">gent </w:t>
      </w:r>
      <w:r w:rsidR="005E1B88">
        <w:rPr>
          <w:rFonts w:ascii="Garamond" w:hAnsi="Garamond"/>
          <w:color w:val="000000" w:themeColor="text1"/>
          <w:sz w:val="24"/>
          <w:szCs w:val="24"/>
        </w:rPr>
        <w:t>version</w:t>
      </w:r>
      <w:r w:rsidR="00954280" w:rsidRPr="007C6FA7">
        <w:rPr>
          <w:rFonts w:ascii="Garamond" w:hAnsi="Garamond"/>
          <w:color w:val="000000" w:themeColor="text1"/>
          <w:sz w:val="24"/>
          <w:szCs w:val="24"/>
        </w:rPr>
        <w:t xml:space="preserve"> involving hand placements</w:t>
      </w:r>
      <w:r w:rsidR="008A4C95" w:rsidRPr="007C6FA7">
        <w:rPr>
          <w:rFonts w:ascii="Garamond" w:hAnsi="Garamond"/>
          <w:color w:val="000000" w:themeColor="text1"/>
          <w:sz w:val="24"/>
          <w:szCs w:val="24"/>
        </w:rPr>
        <w:t>,</w:t>
      </w:r>
      <w:r w:rsidR="005833ED" w:rsidRPr="007C6FA7">
        <w:rPr>
          <w:rFonts w:ascii="Garamond" w:hAnsi="Garamond"/>
          <w:color w:val="000000" w:themeColor="text1"/>
          <w:sz w:val="24"/>
          <w:szCs w:val="24"/>
        </w:rPr>
        <w:t xml:space="preserve"> each video beg</w:t>
      </w:r>
      <w:r w:rsidR="008A4C95" w:rsidRPr="007C6FA7">
        <w:rPr>
          <w:rFonts w:ascii="Garamond" w:hAnsi="Garamond"/>
          <w:color w:val="000000" w:themeColor="text1"/>
          <w:sz w:val="24"/>
          <w:szCs w:val="24"/>
        </w:rPr>
        <w:t>an</w:t>
      </w:r>
      <w:r w:rsidR="005833ED" w:rsidRPr="007C6FA7">
        <w:rPr>
          <w:rFonts w:ascii="Garamond" w:hAnsi="Garamond"/>
          <w:color w:val="000000" w:themeColor="text1"/>
          <w:sz w:val="24"/>
          <w:szCs w:val="24"/>
        </w:rPr>
        <w:t xml:space="preserve"> with an agent</w:t>
      </w:r>
      <w:r w:rsidR="00876A9A">
        <w:rPr>
          <w:rFonts w:ascii="Garamond" w:hAnsi="Garamond"/>
          <w:color w:val="000000" w:themeColor="text1"/>
          <w:sz w:val="24"/>
          <w:szCs w:val="24"/>
        </w:rPr>
        <w:t xml:space="preserve"> (a real human actor)</w:t>
      </w:r>
      <w:r w:rsidR="005833ED" w:rsidRPr="007C6FA7">
        <w:rPr>
          <w:rFonts w:ascii="Garamond" w:hAnsi="Garamond"/>
          <w:color w:val="000000" w:themeColor="text1"/>
          <w:sz w:val="24"/>
          <w:szCs w:val="24"/>
        </w:rPr>
        <w:t xml:space="preserve"> standing in front of a table </w:t>
      </w:r>
      <w:r w:rsidR="008A4C95" w:rsidRPr="007C6FA7">
        <w:rPr>
          <w:rFonts w:ascii="Garamond" w:hAnsi="Garamond"/>
          <w:color w:val="000000" w:themeColor="text1"/>
          <w:sz w:val="24"/>
          <w:szCs w:val="24"/>
        </w:rPr>
        <w:t>with</w:t>
      </w:r>
      <w:r w:rsidR="005833ED" w:rsidRPr="007C6FA7">
        <w:rPr>
          <w:rFonts w:ascii="Garamond" w:hAnsi="Garamond"/>
          <w:color w:val="000000" w:themeColor="text1"/>
          <w:sz w:val="24"/>
          <w:szCs w:val="24"/>
        </w:rPr>
        <w:t xml:space="preserve"> a wooden </w:t>
      </w:r>
      <w:r w:rsidR="002636F6" w:rsidRPr="007C6FA7">
        <w:rPr>
          <w:rFonts w:ascii="Garamond" w:hAnsi="Garamond"/>
          <w:color w:val="000000" w:themeColor="text1"/>
          <w:sz w:val="24"/>
          <w:szCs w:val="24"/>
        </w:rPr>
        <w:t>wall</w:t>
      </w:r>
      <w:r w:rsidR="005833ED" w:rsidRPr="007C6FA7">
        <w:rPr>
          <w:rFonts w:ascii="Garamond" w:hAnsi="Garamond"/>
          <w:color w:val="000000" w:themeColor="text1"/>
          <w:sz w:val="24"/>
          <w:szCs w:val="24"/>
        </w:rPr>
        <w:t xml:space="preserve">. The agent </w:t>
      </w:r>
      <w:r w:rsidR="008A4C95" w:rsidRPr="007C6FA7">
        <w:rPr>
          <w:rFonts w:ascii="Garamond" w:hAnsi="Garamond"/>
          <w:color w:val="000000" w:themeColor="text1"/>
          <w:sz w:val="24"/>
          <w:szCs w:val="24"/>
        </w:rPr>
        <w:t>held</w:t>
      </w:r>
      <w:r w:rsidR="005833ED" w:rsidRPr="007C6FA7">
        <w:rPr>
          <w:rFonts w:ascii="Garamond" w:hAnsi="Garamond"/>
          <w:color w:val="000000" w:themeColor="text1"/>
          <w:sz w:val="24"/>
          <w:szCs w:val="24"/>
        </w:rPr>
        <w:t xml:space="preserve"> a ball in his outstretched hand. The agent place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the ball in front of the </w:t>
      </w:r>
      <w:r w:rsidR="002636F6" w:rsidRPr="007C6FA7">
        <w:rPr>
          <w:rFonts w:ascii="Garamond" w:hAnsi="Garamond"/>
          <w:color w:val="000000" w:themeColor="text1"/>
          <w:sz w:val="24"/>
          <w:szCs w:val="24"/>
        </w:rPr>
        <w:t>wall</w:t>
      </w:r>
      <w:r w:rsidR="005833ED" w:rsidRPr="007C6FA7">
        <w:rPr>
          <w:rFonts w:ascii="Garamond" w:hAnsi="Garamond"/>
          <w:color w:val="000000" w:themeColor="text1"/>
          <w:sz w:val="24"/>
          <w:szCs w:val="24"/>
        </w:rPr>
        <w:t xml:space="preserve"> and a series of events ensue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in which the ball move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around the table in a self-propelled manner. In the ball’s first movement, it move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behind the </w:t>
      </w:r>
      <w:r w:rsidR="002636F6" w:rsidRPr="007C6FA7">
        <w:rPr>
          <w:rFonts w:ascii="Garamond" w:hAnsi="Garamond"/>
          <w:color w:val="000000" w:themeColor="text1"/>
          <w:sz w:val="24"/>
          <w:szCs w:val="24"/>
        </w:rPr>
        <w:t>wall</w:t>
      </w:r>
      <w:r w:rsidR="005833ED" w:rsidRPr="007C6FA7">
        <w:rPr>
          <w:rFonts w:ascii="Garamond" w:hAnsi="Garamond"/>
          <w:color w:val="000000" w:themeColor="text1"/>
          <w:sz w:val="24"/>
          <w:szCs w:val="24"/>
        </w:rPr>
        <w:t xml:space="preserve"> so that it c</w:t>
      </w:r>
      <w:r w:rsidR="008A4C95" w:rsidRPr="007C6FA7">
        <w:rPr>
          <w:rFonts w:ascii="Garamond" w:hAnsi="Garamond"/>
          <w:color w:val="000000" w:themeColor="text1"/>
          <w:sz w:val="24"/>
          <w:szCs w:val="24"/>
        </w:rPr>
        <w:t>ould not</w:t>
      </w:r>
      <w:r w:rsidR="005833ED" w:rsidRPr="007C6FA7">
        <w:rPr>
          <w:rFonts w:ascii="Garamond" w:hAnsi="Garamond"/>
          <w:color w:val="000000" w:themeColor="text1"/>
          <w:sz w:val="24"/>
          <w:szCs w:val="24"/>
        </w:rPr>
        <w:t xml:space="preserve"> be seen by either the participant or agent. Following this movement, the events in the videos varied to create four belief-induction conditions</w:t>
      </w:r>
      <w:r w:rsidR="00E158EA" w:rsidRPr="007C6FA7">
        <w:rPr>
          <w:rFonts w:ascii="Garamond" w:hAnsi="Garamond"/>
          <w:color w:val="000000" w:themeColor="text1"/>
          <w:sz w:val="24"/>
          <w:szCs w:val="24"/>
        </w:rPr>
        <w:t xml:space="preserve"> (see Fig</w:t>
      </w:r>
      <w:r w:rsidR="006C4D44">
        <w:rPr>
          <w:rFonts w:ascii="Garamond" w:hAnsi="Garamond"/>
          <w:color w:val="000000" w:themeColor="text1"/>
          <w:sz w:val="24"/>
          <w:szCs w:val="24"/>
        </w:rPr>
        <w:t>ure</w:t>
      </w:r>
      <w:r w:rsidR="00E158EA" w:rsidRPr="007C6FA7">
        <w:rPr>
          <w:rFonts w:ascii="Garamond" w:hAnsi="Garamond"/>
          <w:color w:val="000000" w:themeColor="text1"/>
          <w:sz w:val="24"/>
          <w:szCs w:val="24"/>
        </w:rPr>
        <w:t xml:space="preserve"> 2)</w:t>
      </w:r>
      <w:r w:rsidR="005833ED" w:rsidRPr="007C6FA7">
        <w:rPr>
          <w:rFonts w:ascii="Garamond" w:hAnsi="Garamond"/>
          <w:color w:val="000000" w:themeColor="text1"/>
          <w:sz w:val="24"/>
          <w:szCs w:val="24"/>
        </w:rPr>
        <w:t xml:space="preserve">. </w:t>
      </w:r>
    </w:p>
    <w:p w14:paraId="096E67B5" w14:textId="77777777" w:rsidR="00815734" w:rsidRDefault="00815734" w:rsidP="005833ED">
      <w:pPr>
        <w:spacing w:after="0" w:line="360" w:lineRule="auto"/>
        <w:rPr>
          <w:rFonts w:ascii="Garamond" w:hAnsi="Garamond"/>
          <w:color w:val="000000" w:themeColor="text1"/>
          <w:sz w:val="24"/>
          <w:szCs w:val="24"/>
        </w:rPr>
      </w:pPr>
    </w:p>
    <w:p w14:paraId="6B8D39F5" w14:textId="77777777" w:rsidR="005E7BBE" w:rsidRPr="007C6FA7" w:rsidRDefault="005E7BBE" w:rsidP="005833ED">
      <w:pPr>
        <w:spacing w:after="0" w:line="360" w:lineRule="auto"/>
        <w:rPr>
          <w:rFonts w:ascii="Garamond" w:hAnsi="Garamond"/>
          <w:color w:val="000000" w:themeColor="text1"/>
          <w:sz w:val="24"/>
          <w:szCs w:val="24"/>
        </w:rPr>
      </w:pPr>
    </w:p>
    <w:p w14:paraId="23F5567B" w14:textId="77777777" w:rsidR="001E42AF" w:rsidRPr="007C6FA7" w:rsidRDefault="001E42AF" w:rsidP="001E42AF">
      <w:pPr>
        <w:spacing w:after="0" w:line="360" w:lineRule="auto"/>
        <w:rPr>
          <w:rFonts w:ascii="Garamond" w:hAnsi="Garamond"/>
          <w:color w:val="000000" w:themeColor="text1"/>
          <w:sz w:val="24"/>
          <w:szCs w:val="24"/>
        </w:rPr>
      </w:pPr>
      <w:r w:rsidRPr="007C6FA7">
        <w:rPr>
          <w:noProof/>
          <w:color w:val="000000" w:themeColor="text1"/>
        </w:rPr>
        <w:lastRenderedPageBreak/>
        <w:drawing>
          <wp:inline distT="0" distB="0" distL="0" distR="0" wp14:anchorId="1F6DC889" wp14:editId="51B30111">
            <wp:extent cx="5727700" cy="306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 VIDEO EVENTS OF CONSTRAINED AGENT EXPERIMEN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063875"/>
                    </a:xfrm>
                    <a:prstGeom prst="rect">
                      <a:avLst/>
                    </a:prstGeom>
                  </pic:spPr>
                </pic:pic>
              </a:graphicData>
            </a:graphic>
          </wp:inline>
        </w:drawing>
      </w:r>
    </w:p>
    <w:p w14:paraId="16036482" w14:textId="77777777" w:rsidR="001E42AF" w:rsidRPr="007C6FA7" w:rsidRDefault="001E42AF" w:rsidP="001E42AF">
      <w:pPr>
        <w:spacing w:after="0" w:line="360" w:lineRule="auto"/>
        <w:rPr>
          <w:rFonts w:ascii="Garamond" w:hAnsi="Garamond"/>
          <w:i/>
          <w:color w:val="000000" w:themeColor="text1"/>
          <w:sz w:val="24"/>
          <w:szCs w:val="24"/>
        </w:rPr>
      </w:pPr>
    </w:p>
    <w:p w14:paraId="1B338F11" w14:textId="77777777" w:rsidR="001E42AF" w:rsidRPr="007C6FA7" w:rsidRDefault="001E42AF" w:rsidP="001E42AF">
      <w:pPr>
        <w:spacing w:after="0" w:line="360" w:lineRule="auto"/>
        <w:rPr>
          <w:rFonts w:ascii="Garamond" w:hAnsi="Garamond"/>
          <w:i/>
          <w:color w:val="000000" w:themeColor="text1"/>
          <w:sz w:val="24"/>
          <w:szCs w:val="24"/>
        </w:rPr>
      </w:pPr>
      <w:r w:rsidRPr="007C6FA7">
        <w:rPr>
          <w:rFonts w:ascii="Garamond" w:hAnsi="Garamond"/>
          <w:b/>
          <w:i/>
          <w:color w:val="000000" w:themeColor="text1"/>
          <w:sz w:val="24"/>
          <w:szCs w:val="24"/>
        </w:rPr>
        <w:t>Fig</w:t>
      </w:r>
      <w:r w:rsidR="006C4D44">
        <w:rPr>
          <w:rFonts w:ascii="Garamond" w:hAnsi="Garamond"/>
          <w:b/>
          <w:i/>
          <w:color w:val="000000" w:themeColor="text1"/>
          <w:sz w:val="24"/>
          <w:szCs w:val="24"/>
        </w:rPr>
        <w:t>ure</w:t>
      </w:r>
      <w:r w:rsidRPr="007C6FA7">
        <w:rPr>
          <w:rFonts w:ascii="Garamond" w:hAnsi="Garamond"/>
          <w:b/>
          <w:i/>
          <w:color w:val="000000" w:themeColor="text1"/>
          <w:sz w:val="24"/>
          <w:szCs w:val="24"/>
        </w:rPr>
        <w:t xml:space="preserve"> 2.</w:t>
      </w:r>
      <w:r w:rsidRPr="007C6FA7">
        <w:rPr>
          <w:rFonts w:ascii="Garamond" w:hAnsi="Garamond"/>
          <w:i/>
          <w:color w:val="000000" w:themeColor="text1"/>
          <w:sz w:val="24"/>
          <w:szCs w:val="24"/>
        </w:rPr>
        <w:t xml:space="preserve"> </w:t>
      </w:r>
      <w:r w:rsidR="00876A9A">
        <w:rPr>
          <w:rFonts w:ascii="Garamond" w:hAnsi="Garamond"/>
          <w:i/>
          <w:color w:val="000000" w:themeColor="text1"/>
          <w:sz w:val="24"/>
          <w:szCs w:val="24"/>
        </w:rPr>
        <w:t>Schematic showing m</w:t>
      </w:r>
      <w:r w:rsidRPr="007C6FA7">
        <w:rPr>
          <w:rFonts w:ascii="Garamond" w:hAnsi="Garamond"/>
          <w:i/>
          <w:color w:val="000000" w:themeColor="text1"/>
          <w:sz w:val="24"/>
          <w:szCs w:val="24"/>
        </w:rPr>
        <w:t xml:space="preserve">ain events of the four belief-inducing conditions in the </w:t>
      </w:r>
      <w:r w:rsidR="005E1B88">
        <w:rPr>
          <w:rFonts w:ascii="Garamond" w:hAnsi="Garamond"/>
          <w:i/>
          <w:color w:val="000000" w:themeColor="text1"/>
          <w:sz w:val="24"/>
          <w:szCs w:val="24"/>
        </w:rPr>
        <w:t>C</w:t>
      </w:r>
      <w:r w:rsidRPr="007C6FA7">
        <w:rPr>
          <w:rFonts w:ascii="Garamond" w:hAnsi="Garamond"/>
          <w:i/>
          <w:color w:val="000000" w:themeColor="text1"/>
          <w:sz w:val="24"/>
          <w:szCs w:val="24"/>
        </w:rPr>
        <w:t>onstrained-</w:t>
      </w:r>
      <w:r w:rsidR="005E1B88">
        <w:rPr>
          <w:rFonts w:ascii="Garamond" w:hAnsi="Garamond"/>
          <w:i/>
          <w:color w:val="000000" w:themeColor="text1"/>
          <w:sz w:val="24"/>
          <w:szCs w:val="24"/>
        </w:rPr>
        <w:t>A</w:t>
      </w:r>
      <w:r w:rsidRPr="007C6FA7">
        <w:rPr>
          <w:rFonts w:ascii="Garamond" w:hAnsi="Garamond"/>
          <w:i/>
          <w:color w:val="000000" w:themeColor="text1"/>
          <w:sz w:val="24"/>
          <w:szCs w:val="24"/>
        </w:rPr>
        <w:t xml:space="preserve">gent </w:t>
      </w:r>
      <w:r w:rsidR="005E1B88">
        <w:rPr>
          <w:rFonts w:ascii="Garamond" w:hAnsi="Garamond"/>
          <w:i/>
          <w:color w:val="000000" w:themeColor="text1"/>
          <w:sz w:val="24"/>
          <w:szCs w:val="24"/>
        </w:rPr>
        <w:t>version</w:t>
      </w:r>
      <w:r w:rsidRPr="007C6FA7">
        <w:rPr>
          <w:rFonts w:ascii="Garamond" w:hAnsi="Garamond"/>
          <w:i/>
          <w:color w:val="000000" w:themeColor="text1"/>
          <w:sz w:val="24"/>
          <w:szCs w:val="24"/>
        </w:rPr>
        <w:t xml:space="preserve"> (ball present trials). In the P+A+ condition, both participant and agent expect t</w:t>
      </w:r>
      <w:r w:rsidR="00C04C9F">
        <w:rPr>
          <w:rFonts w:ascii="Garamond" w:hAnsi="Garamond"/>
          <w:i/>
          <w:color w:val="000000" w:themeColor="text1"/>
          <w:sz w:val="24"/>
          <w:szCs w:val="24"/>
        </w:rPr>
        <w:t>he ball to be present; in the P</w:t>
      </w:r>
      <w:r w:rsidR="00C04C9F">
        <w:rPr>
          <w:rFonts w:ascii="Garamond" w:hAnsi="Garamond"/>
          <w:color w:val="000000" w:themeColor="text1"/>
          <w:sz w:val="24"/>
          <w:szCs w:val="24"/>
        </w:rPr>
        <w:t>−</w:t>
      </w:r>
      <w:r w:rsidR="00C04C9F">
        <w:rPr>
          <w:rFonts w:ascii="Garamond" w:hAnsi="Garamond"/>
          <w:i/>
          <w:color w:val="000000" w:themeColor="text1"/>
          <w:sz w:val="24"/>
          <w:szCs w:val="24"/>
        </w:rPr>
        <w:t>A</w:t>
      </w:r>
      <w:r w:rsidR="00C04C9F">
        <w:rPr>
          <w:rFonts w:ascii="Garamond" w:hAnsi="Garamond"/>
          <w:color w:val="000000" w:themeColor="text1"/>
          <w:sz w:val="24"/>
          <w:szCs w:val="24"/>
        </w:rPr>
        <w:t>−</w:t>
      </w:r>
      <w:r w:rsidRPr="007C6FA7">
        <w:rPr>
          <w:rFonts w:ascii="Garamond" w:hAnsi="Garamond"/>
          <w:i/>
          <w:color w:val="000000" w:themeColor="text1"/>
          <w:sz w:val="24"/>
          <w:szCs w:val="24"/>
        </w:rPr>
        <w:t xml:space="preserve"> condition neither participant nor agent expect the</w:t>
      </w:r>
      <w:r w:rsidR="00C04C9F">
        <w:rPr>
          <w:rFonts w:ascii="Garamond" w:hAnsi="Garamond"/>
          <w:i/>
          <w:color w:val="000000" w:themeColor="text1"/>
          <w:sz w:val="24"/>
          <w:szCs w:val="24"/>
        </w:rPr>
        <w:t xml:space="preserve"> ball to be present. In the P+A</w:t>
      </w:r>
      <w:r w:rsidR="00C04C9F">
        <w:rPr>
          <w:rFonts w:ascii="Garamond" w:hAnsi="Garamond"/>
          <w:color w:val="000000" w:themeColor="text1"/>
          <w:sz w:val="24"/>
          <w:szCs w:val="24"/>
        </w:rPr>
        <w:t>−</w:t>
      </w:r>
      <w:r w:rsidRPr="007C6FA7">
        <w:rPr>
          <w:rFonts w:ascii="Garamond" w:hAnsi="Garamond"/>
          <w:i/>
          <w:color w:val="000000" w:themeColor="text1"/>
          <w:sz w:val="24"/>
          <w:szCs w:val="24"/>
        </w:rPr>
        <w:t xml:space="preserve"> condition only the participant expects the b</w:t>
      </w:r>
      <w:r w:rsidR="00C04C9F">
        <w:rPr>
          <w:rFonts w:ascii="Garamond" w:hAnsi="Garamond"/>
          <w:i/>
          <w:color w:val="000000" w:themeColor="text1"/>
          <w:sz w:val="24"/>
          <w:szCs w:val="24"/>
        </w:rPr>
        <w:t>all to be present, and in the P</w:t>
      </w:r>
      <w:r w:rsidR="00C04C9F">
        <w:rPr>
          <w:rFonts w:ascii="Garamond" w:hAnsi="Garamond"/>
          <w:color w:val="000000" w:themeColor="text1"/>
          <w:sz w:val="24"/>
          <w:szCs w:val="24"/>
        </w:rPr>
        <w:t>−</w:t>
      </w:r>
      <w:r w:rsidRPr="007C6FA7">
        <w:rPr>
          <w:rFonts w:ascii="Garamond" w:hAnsi="Garamond"/>
          <w:i/>
          <w:color w:val="000000" w:themeColor="text1"/>
          <w:sz w:val="24"/>
          <w:szCs w:val="24"/>
        </w:rPr>
        <w:t>A+ condition only the agent expects the ball to be present. The events for the Loose</w:t>
      </w:r>
      <w:r w:rsidR="005E1B88">
        <w:rPr>
          <w:rFonts w:ascii="Garamond" w:hAnsi="Garamond"/>
          <w:i/>
          <w:color w:val="000000" w:themeColor="text1"/>
          <w:sz w:val="24"/>
          <w:szCs w:val="24"/>
        </w:rPr>
        <w:t>-</w:t>
      </w:r>
      <w:r w:rsidRPr="007C6FA7">
        <w:rPr>
          <w:rFonts w:ascii="Garamond" w:hAnsi="Garamond"/>
          <w:i/>
          <w:color w:val="000000" w:themeColor="text1"/>
          <w:sz w:val="24"/>
          <w:szCs w:val="24"/>
        </w:rPr>
        <w:t>Sheet and Free</w:t>
      </w:r>
      <w:r w:rsidR="005E1B88">
        <w:rPr>
          <w:rFonts w:ascii="Garamond" w:hAnsi="Garamond"/>
          <w:i/>
          <w:color w:val="000000" w:themeColor="text1"/>
          <w:sz w:val="24"/>
          <w:szCs w:val="24"/>
        </w:rPr>
        <w:t>-</w:t>
      </w:r>
      <w:r w:rsidRPr="007C6FA7">
        <w:rPr>
          <w:rFonts w:ascii="Garamond" w:hAnsi="Garamond"/>
          <w:i/>
          <w:color w:val="000000" w:themeColor="text1"/>
          <w:sz w:val="24"/>
          <w:szCs w:val="24"/>
        </w:rPr>
        <w:t xml:space="preserve">Agent </w:t>
      </w:r>
      <w:r w:rsidR="005E1B88">
        <w:rPr>
          <w:rFonts w:ascii="Garamond" w:hAnsi="Garamond"/>
          <w:i/>
          <w:color w:val="000000" w:themeColor="text1"/>
          <w:sz w:val="24"/>
          <w:szCs w:val="24"/>
        </w:rPr>
        <w:t>versions</w:t>
      </w:r>
      <w:r w:rsidRPr="007C6FA7">
        <w:rPr>
          <w:rFonts w:ascii="Garamond" w:hAnsi="Garamond"/>
          <w:i/>
          <w:color w:val="000000" w:themeColor="text1"/>
          <w:sz w:val="24"/>
          <w:szCs w:val="24"/>
        </w:rPr>
        <w:t xml:space="preserve"> </w:t>
      </w:r>
      <w:r w:rsidR="005E1B88">
        <w:rPr>
          <w:rFonts w:ascii="Garamond" w:hAnsi="Garamond"/>
          <w:i/>
          <w:color w:val="000000" w:themeColor="text1"/>
          <w:sz w:val="24"/>
          <w:szCs w:val="24"/>
        </w:rPr>
        <w:t>we</w:t>
      </w:r>
      <w:r w:rsidRPr="007C6FA7">
        <w:rPr>
          <w:rFonts w:ascii="Garamond" w:hAnsi="Garamond"/>
          <w:i/>
          <w:color w:val="000000" w:themeColor="text1"/>
          <w:sz w:val="24"/>
          <w:szCs w:val="24"/>
        </w:rPr>
        <w:t>re identical except that in the former the agent return</w:t>
      </w:r>
      <w:r w:rsidR="005E1B88">
        <w:rPr>
          <w:rFonts w:ascii="Garamond" w:hAnsi="Garamond"/>
          <w:i/>
          <w:color w:val="000000" w:themeColor="text1"/>
          <w:sz w:val="24"/>
          <w:szCs w:val="24"/>
        </w:rPr>
        <w:t>ed</w:t>
      </w:r>
      <w:r w:rsidRPr="007C6FA7">
        <w:rPr>
          <w:rFonts w:ascii="Garamond" w:hAnsi="Garamond"/>
          <w:i/>
          <w:color w:val="000000" w:themeColor="text1"/>
          <w:sz w:val="24"/>
          <w:szCs w:val="24"/>
        </w:rPr>
        <w:t xml:space="preserve"> with a sheet loosely draped over his upper body, and in the latter the agent returns with no sheet (appearance unchanged).</w:t>
      </w:r>
    </w:p>
    <w:p w14:paraId="24044FBA" w14:textId="77777777" w:rsidR="00F74134" w:rsidRDefault="00F74134" w:rsidP="005833ED">
      <w:pPr>
        <w:spacing w:after="0" w:line="360" w:lineRule="auto"/>
        <w:rPr>
          <w:rFonts w:ascii="Garamond" w:hAnsi="Garamond"/>
          <w:color w:val="000000" w:themeColor="text1"/>
          <w:sz w:val="24"/>
          <w:szCs w:val="24"/>
        </w:rPr>
      </w:pPr>
    </w:p>
    <w:p w14:paraId="54735029" w14:textId="77777777" w:rsidR="00E158EA" w:rsidRPr="007C6FA7" w:rsidRDefault="005833ED" w:rsidP="005833ED">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954280"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 xml:space="preserve">In the belief induction phase, expectations were induced by manipulating the movement of the ball and by varying the time that the agent left the scene. </w:t>
      </w:r>
      <w:r w:rsidR="001E42AF" w:rsidRPr="007C6FA7">
        <w:rPr>
          <w:rFonts w:ascii="Garamond" w:hAnsi="Garamond"/>
          <w:color w:val="000000" w:themeColor="text1"/>
          <w:sz w:val="24"/>
          <w:szCs w:val="24"/>
        </w:rPr>
        <w:t>The</w:t>
      </w:r>
      <w:r w:rsidR="005E1B88">
        <w:rPr>
          <w:rFonts w:ascii="Garamond" w:hAnsi="Garamond"/>
          <w:color w:val="000000" w:themeColor="text1"/>
          <w:sz w:val="24"/>
          <w:szCs w:val="24"/>
        </w:rPr>
        <w:t xml:space="preserve"> belief-induction</w:t>
      </w:r>
      <w:r w:rsidR="001E42AF" w:rsidRPr="007C6FA7">
        <w:rPr>
          <w:rFonts w:ascii="Garamond" w:hAnsi="Garamond"/>
          <w:color w:val="000000" w:themeColor="text1"/>
          <w:sz w:val="24"/>
          <w:szCs w:val="24"/>
        </w:rPr>
        <w:t xml:space="preserve"> conditions differed according to whether the participant expected a ball </w:t>
      </w:r>
      <w:r w:rsidR="00C04C9F">
        <w:rPr>
          <w:rFonts w:ascii="Garamond" w:hAnsi="Garamond"/>
          <w:color w:val="000000" w:themeColor="text1"/>
          <w:sz w:val="24"/>
          <w:szCs w:val="24"/>
        </w:rPr>
        <w:t>to be present (P+) or absent (P−</w:t>
      </w:r>
      <w:r w:rsidR="001E42AF" w:rsidRPr="007C6FA7">
        <w:rPr>
          <w:rFonts w:ascii="Garamond" w:hAnsi="Garamond"/>
          <w:color w:val="000000" w:themeColor="text1"/>
          <w:sz w:val="24"/>
          <w:szCs w:val="24"/>
        </w:rPr>
        <w:t xml:space="preserve">) in the outcome phase and, further, whether the agent expected a ball </w:t>
      </w:r>
      <w:r w:rsidR="00C04C9F">
        <w:rPr>
          <w:rFonts w:ascii="Garamond" w:hAnsi="Garamond"/>
          <w:color w:val="000000" w:themeColor="text1"/>
          <w:sz w:val="24"/>
          <w:szCs w:val="24"/>
        </w:rPr>
        <w:t>to be present (A+) or absent (A−</w:t>
      </w:r>
      <w:r w:rsidR="001E42AF" w:rsidRPr="007C6FA7">
        <w:rPr>
          <w:rFonts w:ascii="Garamond" w:hAnsi="Garamond"/>
          <w:color w:val="000000" w:themeColor="text1"/>
          <w:sz w:val="24"/>
          <w:szCs w:val="24"/>
        </w:rPr>
        <w:t xml:space="preserve">) in the outcome phase. </w:t>
      </w:r>
      <w:r w:rsidRPr="007C6FA7">
        <w:rPr>
          <w:rFonts w:ascii="Garamond" w:hAnsi="Garamond"/>
          <w:color w:val="000000" w:themeColor="text1"/>
          <w:sz w:val="24"/>
          <w:szCs w:val="24"/>
        </w:rPr>
        <w:t xml:space="preserve">For clarity and </w:t>
      </w:r>
      <w:r w:rsidR="009F28E8" w:rsidRPr="007C6FA7">
        <w:rPr>
          <w:rFonts w:ascii="Garamond" w:hAnsi="Garamond"/>
          <w:color w:val="000000" w:themeColor="text1"/>
          <w:sz w:val="24"/>
          <w:szCs w:val="24"/>
        </w:rPr>
        <w:t>brevity</w:t>
      </w:r>
      <w:r w:rsidRPr="007C6FA7">
        <w:rPr>
          <w:rFonts w:ascii="Garamond" w:hAnsi="Garamond"/>
          <w:color w:val="000000" w:themeColor="text1"/>
          <w:sz w:val="24"/>
          <w:szCs w:val="24"/>
        </w:rPr>
        <w:t xml:space="preserve">, we </w:t>
      </w:r>
      <w:r w:rsidR="00954280" w:rsidRPr="007C6FA7">
        <w:rPr>
          <w:rFonts w:ascii="Garamond" w:hAnsi="Garamond"/>
          <w:color w:val="000000" w:themeColor="text1"/>
          <w:sz w:val="24"/>
          <w:szCs w:val="24"/>
        </w:rPr>
        <w:t>outlined here</w:t>
      </w:r>
      <w:r w:rsidRPr="007C6FA7">
        <w:rPr>
          <w:rFonts w:ascii="Garamond" w:hAnsi="Garamond"/>
          <w:color w:val="000000" w:themeColor="text1"/>
          <w:sz w:val="24"/>
          <w:szCs w:val="24"/>
        </w:rPr>
        <w:t xml:space="preserve"> the four </w:t>
      </w:r>
      <w:r w:rsidR="009F28E8" w:rsidRPr="007C6FA7">
        <w:rPr>
          <w:rFonts w:ascii="Garamond" w:hAnsi="Garamond"/>
          <w:color w:val="000000" w:themeColor="text1"/>
          <w:sz w:val="24"/>
          <w:szCs w:val="24"/>
        </w:rPr>
        <w:t xml:space="preserve">belief-inducing </w:t>
      </w:r>
      <w:r w:rsidR="00C04C9F">
        <w:rPr>
          <w:rFonts w:ascii="Garamond" w:hAnsi="Garamond"/>
          <w:color w:val="000000" w:themeColor="text1"/>
          <w:sz w:val="24"/>
          <w:szCs w:val="24"/>
        </w:rPr>
        <w:t>conditions (P+A+, P−A−, P+A−, P−</w:t>
      </w:r>
      <w:r w:rsidRPr="007C6FA7">
        <w:rPr>
          <w:rFonts w:ascii="Garamond" w:hAnsi="Garamond"/>
          <w:color w:val="000000" w:themeColor="text1"/>
          <w:sz w:val="24"/>
          <w:szCs w:val="24"/>
        </w:rPr>
        <w:t>A+) when paired with a ball present outcome. Let u</w:t>
      </w:r>
      <w:r w:rsidR="00C04C9F">
        <w:rPr>
          <w:rFonts w:ascii="Garamond" w:hAnsi="Garamond"/>
          <w:color w:val="000000" w:themeColor="text1"/>
          <w:sz w:val="24"/>
          <w:szCs w:val="24"/>
        </w:rPr>
        <w:t>s first consider the P+A+ and P−A−</w:t>
      </w:r>
      <w:r w:rsidRPr="007C6FA7">
        <w:rPr>
          <w:rFonts w:ascii="Garamond" w:hAnsi="Garamond"/>
          <w:color w:val="000000" w:themeColor="text1"/>
          <w:sz w:val="24"/>
          <w:szCs w:val="24"/>
        </w:rPr>
        <w:t xml:space="preserve"> conditions which induce</w:t>
      </w:r>
      <w:r w:rsidR="00113475" w:rsidRPr="007C6FA7">
        <w:rPr>
          <w:rFonts w:ascii="Garamond" w:hAnsi="Garamond"/>
          <w:color w:val="000000" w:themeColor="text1"/>
          <w:sz w:val="24"/>
          <w:szCs w:val="24"/>
        </w:rPr>
        <w:t>d</w:t>
      </w:r>
      <w:r w:rsidRPr="007C6FA7">
        <w:rPr>
          <w:rFonts w:ascii="Garamond" w:hAnsi="Garamond"/>
          <w:color w:val="000000" w:themeColor="text1"/>
          <w:sz w:val="24"/>
          <w:szCs w:val="24"/>
        </w:rPr>
        <w:t xml:space="preserve"> consistent expectations between the participant and agent. </w:t>
      </w:r>
      <w:r w:rsidR="00E158EA" w:rsidRPr="007C6FA7">
        <w:rPr>
          <w:rFonts w:ascii="Garamond" w:hAnsi="Garamond"/>
          <w:color w:val="000000" w:themeColor="text1"/>
          <w:sz w:val="24"/>
          <w:szCs w:val="24"/>
        </w:rPr>
        <w:t>The</w:t>
      </w:r>
      <w:r w:rsidRPr="007C6FA7">
        <w:rPr>
          <w:rFonts w:ascii="Garamond" w:hAnsi="Garamond"/>
          <w:color w:val="000000" w:themeColor="text1"/>
          <w:sz w:val="24"/>
          <w:szCs w:val="24"/>
        </w:rPr>
        <w:t xml:space="preserve"> events in the P+A+ condition led both the participant and the agent to believe there was a ball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both saw the ball move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in its fin</w:t>
      </w:r>
      <w:r w:rsidR="00C04C9F">
        <w:rPr>
          <w:rFonts w:ascii="Garamond" w:hAnsi="Garamond"/>
          <w:color w:val="000000" w:themeColor="text1"/>
          <w:sz w:val="24"/>
          <w:szCs w:val="24"/>
        </w:rPr>
        <w:t>al movement. Likewise, in the P−A−</w:t>
      </w:r>
      <w:r w:rsidRPr="007C6FA7">
        <w:rPr>
          <w:rFonts w:ascii="Garamond" w:hAnsi="Garamond"/>
          <w:color w:val="000000" w:themeColor="text1"/>
          <w:sz w:val="24"/>
          <w:szCs w:val="24"/>
        </w:rPr>
        <w:t xml:space="preserve"> condition, both participant and agent witnessed the ball ultimately exit the scene, so that neither were led to believe that there was a ball behind the </w:t>
      </w:r>
      <w:r w:rsidR="002636F6" w:rsidRPr="007C6FA7">
        <w:rPr>
          <w:rFonts w:ascii="Garamond" w:hAnsi="Garamond"/>
          <w:color w:val="000000" w:themeColor="text1"/>
          <w:sz w:val="24"/>
          <w:szCs w:val="24"/>
        </w:rPr>
        <w:t>wall</w:t>
      </w:r>
      <w:r w:rsidR="00C04C9F">
        <w:rPr>
          <w:rFonts w:ascii="Garamond" w:hAnsi="Garamond"/>
          <w:color w:val="000000" w:themeColor="text1"/>
          <w:sz w:val="24"/>
          <w:szCs w:val="24"/>
        </w:rPr>
        <w:t>. The P+A− and P−</w:t>
      </w:r>
      <w:r w:rsidRPr="007C6FA7">
        <w:rPr>
          <w:rFonts w:ascii="Garamond" w:hAnsi="Garamond"/>
          <w:color w:val="000000" w:themeColor="text1"/>
          <w:sz w:val="24"/>
          <w:szCs w:val="24"/>
        </w:rPr>
        <w:t>A+ conditions induced i</w:t>
      </w:r>
      <w:r w:rsidR="00C04C9F">
        <w:rPr>
          <w:rFonts w:ascii="Garamond" w:hAnsi="Garamond"/>
          <w:color w:val="000000" w:themeColor="text1"/>
          <w:sz w:val="24"/>
          <w:szCs w:val="24"/>
        </w:rPr>
        <w:t>nconsistent beliefs. In the P+A−</w:t>
      </w:r>
      <w:r w:rsidRPr="007C6FA7">
        <w:rPr>
          <w:rFonts w:ascii="Garamond" w:hAnsi="Garamond"/>
          <w:color w:val="000000" w:themeColor="text1"/>
          <w:sz w:val="24"/>
          <w:szCs w:val="24"/>
        </w:rPr>
        <w:t xml:space="preserve"> condition, the participant and agent saw the ball leave the scene. However, the agent was absent when the ball </w:t>
      </w:r>
      <w:r w:rsidRPr="007C6FA7">
        <w:rPr>
          <w:rFonts w:ascii="Garamond" w:hAnsi="Garamond"/>
          <w:color w:val="000000" w:themeColor="text1"/>
          <w:sz w:val="24"/>
          <w:szCs w:val="24"/>
        </w:rPr>
        <w:lastRenderedPageBreak/>
        <w:t xml:space="preserve">returned to rest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 In this case, the participant</w:t>
      </w:r>
      <w:r w:rsidR="00E158EA" w:rsidRPr="007C6FA7">
        <w:rPr>
          <w:rFonts w:ascii="Garamond" w:hAnsi="Garamond"/>
          <w:color w:val="000000" w:themeColor="text1"/>
          <w:sz w:val="24"/>
          <w:szCs w:val="24"/>
        </w:rPr>
        <w:t>, but not the agent,</w:t>
      </w:r>
      <w:r w:rsidRPr="007C6FA7">
        <w:rPr>
          <w:rFonts w:ascii="Garamond" w:hAnsi="Garamond"/>
          <w:color w:val="000000" w:themeColor="text1"/>
          <w:sz w:val="24"/>
          <w:szCs w:val="24"/>
        </w:rPr>
        <w:t xml:space="preserve"> was led to believe the ball was behind the </w:t>
      </w:r>
      <w:r w:rsidR="002636F6" w:rsidRPr="007C6FA7">
        <w:rPr>
          <w:rFonts w:ascii="Garamond" w:hAnsi="Garamond"/>
          <w:color w:val="000000" w:themeColor="text1"/>
          <w:sz w:val="24"/>
          <w:szCs w:val="24"/>
        </w:rPr>
        <w:t>wall</w:t>
      </w:r>
      <w:r w:rsidR="00C04C9F">
        <w:rPr>
          <w:rFonts w:ascii="Garamond" w:hAnsi="Garamond"/>
          <w:color w:val="000000" w:themeColor="text1"/>
          <w:sz w:val="24"/>
          <w:szCs w:val="24"/>
        </w:rPr>
        <w:t>. Finally, in the P−</w:t>
      </w:r>
      <w:r w:rsidRPr="007C6FA7">
        <w:rPr>
          <w:rFonts w:ascii="Garamond" w:hAnsi="Garamond"/>
          <w:color w:val="000000" w:themeColor="text1"/>
          <w:sz w:val="24"/>
          <w:szCs w:val="24"/>
        </w:rPr>
        <w:t>A+ condition</w:t>
      </w:r>
      <w:r w:rsidR="00E158EA"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the agent was present when the ball left the scene but did not witness the ball’s return. Again, the agent’s and participant’s expectations were inconsistent as only agent had reason to believe that the ball was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w:t>
      </w:r>
    </w:p>
    <w:p w14:paraId="66D71A92" w14:textId="77777777" w:rsidR="006443C5" w:rsidRDefault="00113475" w:rsidP="005833ED">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In the outcome phase</w:t>
      </w:r>
      <w:r w:rsidRPr="007C6FA7">
        <w:rPr>
          <w:rFonts w:ascii="Garamond" w:hAnsi="Garamond"/>
          <w:color w:val="000000" w:themeColor="text1"/>
          <w:sz w:val="24"/>
          <w:szCs w:val="24"/>
        </w:rPr>
        <w:t>,</w:t>
      </w:r>
      <w:r w:rsidR="005833ED" w:rsidRPr="007C6FA7">
        <w:rPr>
          <w:rFonts w:ascii="Garamond" w:hAnsi="Garamond"/>
          <w:color w:val="000000" w:themeColor="text1"/>
          <w:sz w:val="24"/>
          <w:szCs w:val="24"/>
        </w:rPr>
        <w:t xml:space="preserve"> the agent returned to the </w:t>
      </w:r>
      <w:r w:rsidR="001E42AF" w:rsidRPr="007C6FA7">
        <w:rPr>
          <w:rFonts w:ascii="Garamond" w:hAnsi="Garamond"/>
          <w:color w:val="000000" w:themeColor="text1"/>
          <w:sz w:val="24"/>
          <w:szCs w:val="24"/>
        </w:rPr>
        <w:t>same location as at the start of the video, but the agent was</w:t>
      </w:r>
      <w:r w:rsidR="009F28E8" w:rsidRPr="007C6FA7">
        <w:rPr>
          <w:rFonts w:ascii="Garamond" w:hAnsi="Garamond"/>
          <w:color w:val="000000" w:themeColor="text1"/>
          <w:sz w:val="24"/>
          <w:szCs w:val="24"/>
        </w:rPr>
        <w:t xml:space="preserve"> tightly bound in a</w:t>
      </w:r>
      <w:r w:rsidR="00747CCE" w:rsidRPr="007C6FA7">
        <w:rPr>
          <w:rFonts w:ascii="Garamond" w:hAnsi="Garamond"/>
          <w:color w:val="000000" w:themeColor="text1"/>
          <w:sz w:val="24"/>
          <w:szCs w:val="24"/>
        </w:rPr>
        <w:t xml:space="preserve"> white</w:t>
      </w:r>
      <w:r w:rsidR="009F28E8" w:rsidRPr="007C6FA7">
        <w:rPr>
          <w:rFonts w:ascii="Garamond" w:hAnsi="Garamond"/>
          <w:color w:val="000000" w:themeColor="text1"/>
          <w:sz w:val="24"/>
          <w:szCs w:val="24"/>
        </w:rPr>
        <w:t xml:space="preserve"> linen sheet</w:t>
      </w:r>
      <w:r w:rsidR="005E1B88">
        <w:rPr>
          <w:rFonts w:ascii="Garamond" w:hAnsi="Garamond"/>
          <w:color w:val="000000" w:themeColor="text1"/>
          <w:sz w:val="24"/>
          <w:szCs w:val="24"/>
        </w:rPr>
        <w:t xml:space="preserve"> (i.e., “mummified”)</w:t>
      </w:r>
      <w:r w:rsidR="009F28E8" w:rsidRPr="007C6FA7">
        <w:rPr>
          <w:rFonts w:ascii="Garamond" w:hAnsi="Garamond"/>
          <w:color w:val="000000" w:themeColor="text1"/>
          <w:sz w:val="24"/>
          <w:szCs w:val="24"/>
        </w:rPr>
        <w:t xml:space="preserve"> which restricted </w:t>
      </w:r>
      <w:r w:rsidR="001E42AF" w:rsidRPr="007C6FA7">
        <w:rPr>
          <w:rFonts w:ascii="Garamond" w:hAnsi="Garamond"/>
          <w:color w:val="000000" w:themeColor="text1"/>
          <w:sz w:val="24"/>
          <w:szCs w:val="24"/>
        </w:rPr>
        <w:t xml:space="preserve">his </w:t>
      </w:r>
      <w:r w:rsidR="009F28E8" w:rsidRPr="007C6FA7">
        <w:rPr>
          <w:rFonts w:ascii="Garamond" w:hAnsi="Garamond"/>
          <w:color w:val="000000" w:themeColor="text1"/>
          <w:sz w:val="24"/>
          <w:szCs w:val="24"/>
        </w:rPr>
        <w:t xml:space="preserve">upper body and hand movements. </w:t>
      </w:r>
      <w:r w:rsidR="005833ED" w:rsidRPr="007C6FA7">
        <w:rPr>
          <w:rFonts w:ascii="Garamond" w:hAnsi="Garamond"/>
          <w:color w:val="000000" w:themeColor="text1"/>
          <w:sz w:val="24"/>
          <w:szCs w:val="24"/>
        </w:rPr>
        <w:t xml:space="preserve">His presence </w:t>
      </w:r>
      <w:r w:rsidRPr="007C6FA7">
        <w:rPr>
          <w:rFonts w:ascii="Garamond" w:hAnsi="Garamond"/>
          <w:color w:val="000000" w:themeColor="text1"/>
          <w:sz w:val="24"/>
          <w:szCs w:val="24"/>
        </w:rPr>
        <w:t>signalled</w:t>
      </w:r>
      <w:r w:rsidR="005833ED" w:rsidRPr="007C6FA7">
        <w:rPr>
          <w:rFonts w:ascii="Garamond" w:hAnsi="Garamond"/>
          <w:color w:val="000000" w:themeColor="text1"/>
          <w:sz w:val="24"/>
          <w:szCs w:val="24"/>
        </w:rPr>
        <w:t xml:space="preserve"> the final event of the video which </w:t>
      </w:r>
      <w:r w:rsidRPr="007C6FA7">
        <w:rPr>
          <w:rFonts w:ascii="Garamond" w:hAnsi="Garamond"/>
          <w:color w:val="000000" w:themeColor="text1"/>
          <w:sz w:val="24"/>
          <w:szCs w:val="24"/>
        </w:rPr>
        <w:t>depicted</w:t>
      </w:r>
      <w:r w:rsidR="005833ED" w:rsidRPr="007C6FA7">
        <w:rPr>
          <w:rFonts w:ascii="Garamond" w:hAnsi="Garamond"/>
          <w:color w:val="000000" w:themeColor="text1"/>
          <w:sz w:val="24"/>
          <w:szCs w:val="24"/>
        </w:rPr>
        <w:t xml:space="preserve"> one of two </w:t>
      </w:r>
      <w:r w:rsidR="001E42AF" w:rsidRPr="007C6FA7">
        <w:rPr>
          <w:rFonts w:ascii="Garamond" w:hAnsi="Garamond"/>
          <w:color w:val="000000" w:themeColor="text1"/>
          <w:sz w:val="24"/>
          <w:szCs w:val="24"/>
        </w:rPr>
        <w:t>outcomes</w:t>
      </w:r>
      <w:r w:rsidR="005833ED" w:rsidRPr="007C6FA7">
        <w:rPr>
          <w:rFonts w:ascii="Garamond" w:hAnsi="Garamond"/>
          <w:color w:val="000000" w:themeColor="text1"/>
          <w:sz w:val="24"/>
          <w:szCs w:val="24"/>
        </w:rPr>
        <w:t>: 1) when the w</w:t>
      </w:r>
      <w:r w:rsidR="002636F6" w:rsidRPr="007C6FA7">
        <w:rPr>
          <w:rFonts w:ascii="Garamond" w:hAnsi="Garamond"/>
          <w:color w:val="000000" w:themeColor="text1"/>
          <w:sz w:val="24"/>
          <w:szCs w:val="24"/>
        </w:rPr>
        <w:t>all</w:t>
      </w:r>
      <w:r w:rsidR="005833ED" w:rsidRPr="007C6FA7">
        <w:rPr>
          <w:rFonts w:ascii="Garamond" w:hAnsi="Garamond"/>
          <w:color w:val="000000" w:themeColor="text1"/>
          <w:sz w:val="24"/>
          <w:szCs w:val="24"/>
        </w:rPr>
        <w:t xml:space="preserve"> rapidly fell away</w:t>
      </w:r>
      <w:r w:rsidRPr="007C6FA7">
        <w:rPr>
          <w:rFonts w:ascii="Garamond" w:hAnsi="Garamond"/>
          <w:color w:val="000000" w:themeColor="text1"/>
          <w:sz w:val="24"/>
          <w:szCs w:val="24"/>
        </w:rPr>
        <w:t>,</w:t>
      </w:r>
      <w:r w:rsidR="005833ED" w:rsidRPr="007C6FA7">
        <w:rPr>
          <w:rFonts w:ascii="Garamond" w:hAnsi="Garamond"/>
          <w:color w:val="000000" w:themeColor="text1"/>
          <w:sz w:val="24"/>
          <w:szCs w:val="24"/>
        </w:rPr>
        <w:t xml:space="preserve"> the ball was present (ball-present outcome); or 2) when the w</w:t>
      </w:r>
      <w:r w:rsidR="002636F6" w:rsidRPr="007C6FA7">
        <w:rPr>
          <w:rFonts w:ascii="Garamond" w:hAnsi="Garamond"/>
          <w:color w:val="000000" w:themeColor="text1"/>
          <w:sz w:val="24"/>
          <w:szCs w:val="24"/>
        </w:rPr>
        <w:t>all</w:t>
      </w:r>
      <w:r w:rsidR="005833ED" w:rsidRPr="007C6FA7">
        <w:rPr>
          <w:rFonts w:ascii="Garamond" w:hAnsi="Garamond"/>
          <w:color w:val="000000" w:themeColor="text1"/>
          <w:sz w:val="24"/>
          <w:szCs w:val="24"/>
        </w:rPr>
        <w:t xml:space="preserve"> rapidly fell away</w:t>
      </w:r>
      <w:r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the ball was not present (ball-absent outcome). As such, participants experienced 8 trial types, comprised of four belief-induction conditions paired with one of two possible outcomes.</w:t>
      </w:r>
    </w:p>
    <w:p w14:paraId="65233F89" w14:textId="77777777" w:rsidR="001E42AF" w:rsidRPr="007C6FA7" w:rsidRDefault="006443C5" w:rsidP="005833ED">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1E42AF" w:rsidRPr="007C6FA7">
        <w:rPr>
          <w:rFonts w:ascii="Garamond" w:hAnsi="Garamond"/>
          <w:color w:val="000000" w:themeColor="text1"/>
          <w:sz w:val="24"/>
          <w:szCs w:val="24"/>
        </w:rPr>
        <w:t xml:space="preserve">The videos showing foot placements by the agent were identical to those showing hand placements by the agent, except that each video commenced with the agent placing the ball on the table with his right foot rather than his right hand.  </w:t>
      </w:r>
    </w:p>
    <w:p w14:paraId="14494536" w14:textId="77777777" w:rsidR="001E42AF" w:rsidRPr="007C6FA7" w:rsidRDefault="001E42AF" w:rsidP="005833ED">
      <w:pPr>
        <w:spacing w:after="0" w:line="360" w:lineRule="auto"/>
        <w:rPr>
          <w:rFonts w:ascii="Garamond" w:hAnsi="Garamond"/>
          <w:color w:val="000000" w:themeColor="text1"/>
          <w:sz w:val="24"/>
          <w:szCs w:val="24"/>
        </w:rPr>
      </w:pPr>
    </w:p>
    <w:p w14:paraId="59F0E54F" w14:textId="77777777" w:rsidR="001E42AF" w:rsidRPr="007C6FA7" w:rsidRDefault="001E42AF" w:rsidP="001E42AF">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2.2.2. Free-</w:t>
      </w:r>
      <w:r w:rsidR="00597CDF">
        <w:rPr>
          <w:rFonts w:ascii="Garamond" w:hAnsi="Garamond"/>
          <w:b/>
          <w:bCs/>
          <w:color w:val="000000" w:themeColor="text1"/>
          <w:sz w:val="24"/>
          <w:szCs w:val="24"/>
        </w:rPr>
        <w:t>A</w:t>
      </w:r>
      <w:r w:rsidRPr="007C6FA7">
        <w:rPr>
          <w:rFonts w:ascii="Garamond" w:hAnsi="Garamond"/>
          <w:b/>
          <w:bCs/>
          <w:color w:val="000000" w:themeColor="text1"/>
          <w:sz w:val="24"/>
          <w:szCs w:val="24"/>
        </w:rPr>
        <w:t xml:space="preserve">gent </w:t>
      </w:r>
      <w:r w:rsidR="00597CDF">
        <w:rPr>
          <w:rFonts w:ascii="Garamond" w:hAnsi="Garamond"/>
          <w:b/>
          <w:bCs/>
          <w:color w:val="000000" w:themeColor="text1"/>
          <w:sz w:val="24"/>
          <w:szCs w:val="24"/>
        </w:rPr>
        <w:t>version</w:t>
      </w:r>
      <w:r w:rsidRPr="007C6FA7">
        <w:rPr>
          <w:rFonts w:ascii="Garamond" w:hAnsi="Garamond"/>
          <w:b/>
          <w:bCs/>
          <w:color w:val="000000" w:themeColor="text1"/>
          <w:sz w:val="24"/>
          <w:szCs w:val="24"/>
        </w:rPr>
        <w:t xml:space="preserve"> </w:t>
      </w:r>
    </w:p>
    <w:p w14:paraId="0999E67D" w14:textId="77777777" w:rsidR="00747CCE" w:rsidRDefault="00747CCE"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The videos for the </w:t>
      </w:r>
      <w:r w:rsidR="00597CDF">
        <w:rPr>
          <w:rFonts w:ascii="Garamond" w:hAnsi="Garamond"/>
          <w:color w:val="000000" w:themeColor="text1"/>
          <w:sz w:val="24"/>
          <w:szCs w:val="24"/>
        </w:rPr>
        <w:t>F</w:t>
      </w:r>
      <w:r w:rsidRPr="007C6FA7">
        <w:rPr>
          <w:rFonts w:ascii="Garamond" w:hAnsi="Garamond"/>
          <w:color w:val="000000" w:themeColor="text1"/>
          <w:sz w:val="24"/>
          <w:szCs w:val="24"/>
        </w:rPr>
        <w:t>ree-</w:t>
      </w:r>
      <w:r w:rsidR="00597CDF">
        <w:rPr>
          <w:rFonts w:ascii="Garamond" w:hAnsi="Garamond"/>
          <w:color w:val="000000" w:themeColor="text1"/>
          <w:sz w:val="24"/>
          <w:szCs w:val="24"/>
        </w:rPr>
        <w:t>A</w:t>
      </w:r>
      <w:r w:rsidRPr="007C6FA7">
        <w:rPr>
          <w:rFonts w:ascii="Garamond" w:hAnsi="Garamond"/>
          <w:color w:val="000000" w:themeColor="text1"/>
          <w:sz w:val="24"/>
          <w:szCs w:val="24"/>
        </w:rPr>
        <w:t xml:space="preserve">gent </w:t>
      </w:r>
      <w:r w:rsidR="00597CDF">
        <w:rPr>
          <w:rFonts w:ascii="Garamond" w:hAnsi="Garamond"/>
          <w:color w:val="000000" w:themeColor="text1"/>
          <w:sz w:val="24"/>
          <w:szCs w:val="24"/>
        </w:rPr>
        <w:t>version</w:t>
      </w:r>
      <w:r w:rsidRPr="007C6FA7">
        <w:rPr>
          <w:rFonts w:ascii="Garamond" w:hAnsi="Garamond"/>
          <w:color w:val="000000" w:themeColor="text1"/>
          <w:sz w:val="24"/>
          <w:szCs w:val="24"/>
        </w:rPr>
        <w:t xml:space="preserve"> (whether the agent used his hand or his foot to place the ball on the table) were identical to those of the </w:t>
      </w:r>
      <w:r w:rsidR="00597CDF">
        <w:rPr>
          <w:rFonts w:ascii="Garamond" w:hAnsi="Garamond"/>
          <w:color w:val="000000" w:themeColor="text1"/>
          <w:sz w:val="24"/>
          <w:szCs w:val="24"/>
        </w:rPr>
        <w:t>C</w:t>
      </w:r>
      <w:r w:rsidRPr="007C6FA7">
        <w:rPr>
          <w:rFonts w:ascii="Garamond" w:hAnsi="Garamond"/>
          <w:color w:val="000000" w:themeColor="text1"/>
          <w:sz w:val="24"/>
          <w:szCs w:val="24"/>
        </w:rPr>
        <w:t>onstrained-</w:t>
      </w:r>
      <w:r w:rsidR="00597CDF">
        <w:rPr>
          <w:rFonts w:ascii="Garamond" w:hAnsi="Garamond"/>
          <w:color w:val="000000" w:themeColor="text1"/>
          <w:sz w:val="24"/>
          <w:szCs w:val="24"/>
        </w:rPr>
        <w:t>A</w:t>
      </w:r>
      <w:r w:rsidRPr="007C6FA7">
        <w:rPr>
          <w:rFonts w:ascii="Garamond" w:hAnsi="Garamond"/>
          <w:color w:val="000000" w:themeColor="text1"/>
          <w:sz w:val="24"/>
          <w:szCs w:val="24"/>
        </w:rPr>
        <w:t xml:space="preserve">gent </w:t>
      </w:r>
      <w:r w:rsidR="00597CDF">
        <w:rPr>
          <w:rFonts w:ascii="Garamond" w:hAnsi="Garamond"/>
          <w:color w:val="000000" w:themeColor="text1"/>
          <w:sz w:val="24"/>
          <w:szCs w:val="24"/>
        </w:rPr>
        <w:t>version</w:t>
      </w:r>
      <w:r w:rsidRPr="007C6FA7">
        <w:rPr>
          <w:rFonts w:ascii="Garamond" w:hAnsi="Garamond"/>
          <w:color w:val="000000" w:themeColor="text1"/>
          <w:sz w:val="24"/>
          <w:szCs w:val="24"/>
        </w:rPr>
        <w:t xml:space="preserve"> except that the agent returned to the scene in the same guise and he had his </w:t>
      </w:r>
      <w:r w:rsidR="00BF7072">
        <w:rPr>
          <w:rFonts w:ascii="Garamond" w:hAnsi="Garamond"/>
          <w:color w:val="000000" w:themeColor="text1"/>
          <w:sz w:val="24"/>
          <w:szCs w:val="24"/>
        </w:rPr>
        <w:t>arms free by his sides (see Figure</w:t>
      </w:r>
      <w:r w:rsidRPr="007C6FA7">
        <w:rPr>
          <w:rFonts w:ascii="Garamond" w:hAnsi="Garamond"/>
          <w:color w:val="000000" w:themeColor="text1"/>
          <w:sz w:val="24"/>
          <w:szCs w:val="24"/>
        </w:rPr>
        <w:t xml:space="preserve"> 1). </w:t>
      </w:r>
    </w:p>
    <w:p w14:paraId="702BF444" w14:textId="77777777" w:rsidR="006443C5" w:rsidRDefault="006443C5" w:rsidP="00747CCE">
      <w:pPr>
        <w:spacing w:after="0" w:line="360" w:lineRule="auto"/>
        <w:rPr>
          <w:rFonts w:ascii="Garamond" w:hAnsi="Garamond"/>
          <w:color w:val="000000" w:themeColor="text1"/>
          <w:sz w:val="24"/>
          <w:szCs w:val="24"/>
        </w:rPr>
      </w:pPr>
    </w:p>
    <w:p w14:paraId="6146D102" w14:textId="77777777" w:rsidR="00747CCE" w:rsidRPr="007C6FA7" w:rsidRDefault="00747CCE" w:rsidP="00747CCE">
      <w:pPr>
        <w:spacing w:after="0" w:line="360" w:lineRule="auto"/>
        <w:rPr>
          <w:rFonts w:ascii="Garamond" w:hAnsi="Garamond"/>
          <w:b/>
          <w:color w:val="000000" w:themeColor="text1"/>
          <w:sz w:val="24"/>
          <w:szCs w:val="24"/>
        </w:rPr>
      </w:pPr>
      <w:r w:rsidRPr="007C6FA7">
        <w:rPr>
          <w:rFonts w:ascii="Garamond" w:hAnsi="Garamond"/>
          <w:b/>
          <w:color w:val="000000" w:themeColor="text1"/>
          <w:sz w:val="24"/>
          <w:szCs w:val="24"/>
        </w:rPr>
        <w:t>2.2.3. Loose-</w:t>
      </w:r>
      <w:r w:rsidR="00597CDF">
        <w:rPr>
          <w:rFonts w:ascii="Garamond" w:hAnsi="Garamond"/>
          <w:b/>
          <w:color w:val="000000" w:themeColor="text1"/>
          <w:sz w:val="24"/>
          <w:szCs w:val="24"/>
        </w:rPr>
        <w:t>S</w:t>
      </w:r>
      <w:r w:rsidRPr="007C6FA7">
        <w:rPr>
          <w:rFonts w:ascii="Garamond" w:hAnsi="Garamond"/>
          <w:b/>
          <w:color w:val="000000" w:themeColor="text1"/>
          <w:sz w:val="24"/>
          <w:szCs w:val="24"/>
        </w:rPr>
        <w:t>heet</w:t>
      </w:r>
      <w:r w:rsidR="00597CDF">
        <w:rPr>
          <w:rFonts w:ascii="Garamond" w:hAnsi="Garamond"/>
          <w:b/>
          <w:color w:val="000000" w:themeColor="text1"/>
          <w:sz w:val="24"/>
          <w:szCs w:val="24"/>
        </w:rPr>
        <w:t xml:space="preserve"> version</w:t>
      </w:r>
    </w:p>
    <w:p w14:paraId="74CD20C0" w14:textId="77777777" w:rsidR="001E42AF" w:rsidRPr="007C6FA7" w:rsidRDefault="00D867D5"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t>The videos for the free-agent movement context (whether the agent used his hand or his foot to place the ball on the table) were identical to those of the constrained-agent context except that when the agent returned to the scene in the outcome phase, a loose white linen sheet hung over his shoulders so that arm and hand movem</w:t>
      </w:r>
      <w:r w:rsidR="00BF7072">
        <w:rPr>
          <w:rFonts w:ascii="Garamond" w:hAnsi="Garamond"/>
          <w:color w:val="000000" w:themeColor="text1"/>
          <w:sz w:val="24"/>
          <w:szCs w:val="24"/>
        </w:rPr>
        <w:t>ents were unrestricted (see Figure</w:t>
      </w:r>
      <w:r w:rsidR="00747CCE" w:rsidRPr="007C6FA7">
        <w:rPr>
          <w:rFonts w:ascii="Garamond" w:hAnsi="Garamond"/>
          <w:color w:val="000000" w:themeColor="text1"/>
          <w:sz w:val="24"/>
          <w:szCs w:val="24"/>
        </w:rPr>
        <w:t xml:space="preserve"> 1).</w:t>
      </w:r>
    </w:p>
    <w:p w14:paraId="7C6E5C95" w14:textId="77777777" w:rsidR="00747CCE" w:rsidRPr="007C6FA7" w:rsidRDefault="00747CCE" w:rsidP="00747CCE">
      <w:pPr>
        <w:spacing w:after="0" w:line="360" w:lineRule="auto"/>
        <w:rPr>
          <w:rFonts w:ascii="Garamond" w:hAnsi="Garamond"/>
          <w:color w:val="000000" w:themeColor="text1"/>
          <w:sz w:val="24"/>
          <w:szCs w:val="24"/>
        </w:rPr>
      </w:pPr>
    </w:p>
    <w:p w14:paraId="30E2C3A1" w14:textId="77777777" w:rsidR="00747CCE" w:rsidRPr="007C6FA7" w:rsidRDefault="00747CCE" w:rsidP="00747CCE">
      <w:pPr>
        <w:spacing w:after="0" w:line="360" w:lineRule="auto"/>
        <w:rPr>
          <w:rFonts w:ascii="Garamond" w:hAnsi="Garamond"/>
          <w:b/>
          <w:color w:val="000000" w:themeColor="text1"/>
          <w:sz w:val="24"/>
          <w:szCs w:val="24"/>
        </w:rPr>
      </w:pPr>
      <w:r w:rsidRPr="007C6FA7">
        <w:rPr>
          <w:rFonts w:ascii="Garamond" w:hAnsi="Garamond"/>
          <w:b/>
          <w:color w:val="000000" w:themeColor="text1"/>
          <w:sz w:val="24"/>
          <w:szCs w:val="24"/>
        </w:rPr>
        <w:t>2.3. Procedure</w:t>
      </w:r>
    </w:p>
    <w:p w14:paraId="0677C8F0" w14:textId="77777777" w:rsidR="00684FD0" w:rsidRDefault="00D867D5"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t xml:space="preserve">Participants were tested individually in a quiet laboratory setting. Each person sat at a Dell Optiplex 9020 desktop with a 23” screen (16:9 aspect ratio). They were guided through </w:t>
      </w:r>
      <w:r w:rsidR="00213761">
        <w:rPr>
          <w:rFonts w:ascii="Garamond" w:hAnsi="Garamond"/>
          <w:color w:val="000000" w:themeColor="text1"/>
          <w:sz w:val="24"/>
          <w:szCs w:val="24"/>
        </w:rPr>
        <w:t xml:space="preserve">the ball-detection </w:t>
      </w:r>
      <w:r w:rsidR="00747CCE" w:rsidRPr="007C6FA7">
        <w:rPr>
          <w:rFonts w:ascii="Garamond" w:hAnsi="Garamond"/>
          <w:color w:val="000000" w:themeColor="text1"/>
          <w:sz w:val="24"/>
          <w:szCs w:val="24"/>
        </w:rPr>
        <w:t xml:space="preserve">task via on-screen directions which explained the format of the test trials and provided the correct procedure for responding. The initial screen stated, “This is an object-detection task. Your job is to press a key as quickly as you can when you see something appear behind a wall”. Participants then </w:t>
      </w:r>
      <w:r w:rsidR="00213761">
        <w:rPr>
          <w:rFonts w:ascii="Garamond" w:hAnsi="Garamond"/>
          <w:color w:val="000000" w:themeColor="text1"/>
          <w:sz w:val="24"/>
          <w:szCs w:val="24"/>
        </w:rPr>
        <w:t>completed the Hand-Placement</w:t>
      </w:r>
      <w:r w:rsidR="00056B82" w:rsidRPr="007C6FA7">
        <w:rPr>
          <w:rFonts w:ascii="Garamond" w:hAnsi="Garamond"/>
          <w:color w:val="000000" w:themeColor="text1"/>
          <w:sz w:val="24"/>
          <w:szCs w:val="24"/>
        </w:rPr>
        <w:t xml:space="preserve"> and</w:t>
      </w:r>
      <w:r w:rsidR="00213761">
        <w:rPr>
          <w:rFonts w:ascii="Garamond" w:hAnsi="Garamond"/>
          <w:color w:val="000000" w:themeColor="text1"/>
          <w:sz w:val="24"/>
          <w:szCs w:val="24"/>
        </w:rPr>
        <w:t xml:space="preserve"> Foot-Placement forms</w:t>
      </w:r>
      <w:r w:rsidR="00056B82" w:rsidRPr="007C6FA7">
        <w:rPr>
          <w:rFonts w:ascii="Garamond" w:hAnsi="Garamond"/>
          <w:color w:val="000000" w:themeColor="text1"/>
          <w:sz w:val="24"/>
          <w:szCs w:val="24"/>
        </w:rPr>
        <w:t xml:space="preserve"> of the task</w:t>
      </w:r>
      <w:r w:rsidR="00747CCE"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lastRenderedPageBreak/>
        <w:t xml:space="preserve">(counterbalanced). The instructions for both </w:t>
      </w:r>
      <w:r w:rsidR="00056B82" w:rsidRPr="007C6FA7">
        <w:rPr>
          <w:rFonts w:ascii="Garamond" w:hAnsi="Garamond"/>
          <w:color w:val="000000" w:themeColor="text1"/>
          <w:sz w:val="24"/>
          <w:szCs w:val="24"/>
        </w:rPr>
        <w:t>forms</w:t>
      </w:r>
      <w:r w:rsidR="00747CCE" w:rsidRPr="007C6FA7">
        <w:rPr>
          <w:rFonts w:ascii="Garamond" w:hAnsi="Garamond"/>
          <w:color w:val="000000" w:themeColor="text1"/>
          <w:sz w:val="24"/>
          <w:szCs w:val="24"/>
        </w:rPr>
        <w:t xml:space="preserve"> were identical except for the information in brackets: “In the first (second) half of the experiment you will see 40 videos, lasting a total of about 15 minutes. They will look like this (relevant frame of video provided). In each video, the person will leave the scene, then return. Press the ‘Q’ key with your left hand as soon as the person has completely left the scene. When the wall disappears do one of the following with your right hand: </w:t>
      </w:r>
      <w:r w:rsidR="00747CCE" w:rsidRPr="0085277F">
        <w:rPr>
          <w:rFonts w:ascii="Garamond" w:hAnsi="Garamond"/>
          <w:color w:val="000000" w:themeColor="text1"/>
          <w:sz w:val="24"/>
          <w:szCs w:val="24"/>
          <w:highlight w:val="yellow"/>
          <w:rPrChange w:id="50" w:author="s" w:date="2020-01-23T18:34:00Z">
            <w:rPr>
              <w:rFonts w:ascii="Garamond" w:hAnsi="Garamond"/>
              <w:color w:val="000000" w:themeColor="text1"/>
              <w:sz w:val="24"/>
              <w:szCs w:val="24"/>
            </w:rPr>
          </w:rPrChange>
        </w:rPr>
        <w:t>Press the ‘N’ key if the ball is present; Press the ‘M’ key if the ball is absent”.</w:t>
      </w:r>
      <w:r w:rsidRPr="007C6FA7">
        <w:rPr>
          <w:rFonts w:ascii="Garamond" w:hAnsi="Garamond"/>
          <w:color w:val="000000" w:themeColor="text1"/>
          <w:sz w:val="24"/>
          <w:szCs w:val="24"/>
        </w:rPr>
        <w:t xml:space="preserve">    </w:t>
      </w:r>
    </w:p>
    <w:p w14:paraId="3C6463AC" w14:textId="77777777" w:rsidR="00747CCE" w:rsidRPr="007C6FA7" w:rsidRDefault="00684FD0" w:rsidP="00747CCE">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747CCE" w:rsidRPr="007C6FA7">
        <w:rPr>
          <w:rFonts w:ascii="Garamond" w:hAnsi="Garamond"/>
          <w:color w:val="000000" w:themeColor="text1"/>
          <w:sz w:val="24"/>
          <w:szCs w:val="24"/>
        </w:rPr>
        <w:t>In both</w:t>
      </w:r>
      <w:r w:rsidR="00056B82" w:rsidRPr="007C6FA7">
        <w:rPr>
          <w:rFonts w:ascii="Garamond" w:hAnsi="Garamond"/>
          <w:color w:val="000000" w:themeColor="text1"/>
          <w:sz w:val="24"/>
          <w:szCs w:val="24"/>
        </w:rPr>
        <w:t xml:space="preserve"> forms of the</w:t>
      </w:r>
      <w:r w:rsidR="00213761">
        <w:rPr>
          <w:rFonts w:ascii="Garamond" w:hAnsi="Garamond"/>
          <w:color w:val="000000" w:themeColor="text1"/>
          <w:sz w:val="24"/>
          <w:szCs w:val="24"/>
        </w:rPr>
        <w:t xml:space="preserve"> said version of the</w:t>
      </w:r>
      <w:r w:rsidR="00056B82" w:rsidRPr="007C6FA7">
        <w:rPr>
          <w:rFonts w:ascii="Garamond" w:hAnsi="Garamond"/>
          <w:color w:val="000000" w:themeColor="text1"/>
          <w:sz w:val="24"/>
          <w:szCs w:val="24"/>
        </w:rPr>
        <w:t xml:space="preserve"> </w:t>
      </w:r>
      <w:r w:rsidR="00213761">
        <w:rPr>
          <w:rFonts w:ascii="Garamond" w:hAnsi="Garamond"/>
          <w:color w:val="000000" w:themeColor="text1"/>
          <w:sz w:val="24"/>
          <w:szCs w:val="24"/>
        </w:rPr>
        <w:t>ball</w:t>
      </w:r>
      <w:r w:rsidR="00056B82" w:rsidRPr="007C6FA7">
        <w:rPr>
          <w:rFonts w:ascii="Garamond" w:hAnsi="Garamond"/>
          <w:color w:val="000000" w:themeColor="text1"/>
          <w:sz w:val="24"/>
          <w:szCs w:val="24"/>
        </w:rPr>
        <w:t>-detection</w:t>
      </w:r>
      <w:r w:rsidR="00747CCE" w:rsidRPr="007C6FA7">
        <w:rPr>
          <w:rFonts w:ascii="Garamond" w:hAnsi="Garamond"/>
          <w:color w:val="000000" w:themeColor="text1"/>
          <w:sz w:val="24"/>
          <w:szCs w:val="24"/>
        </w:rPr>
        <w:t xml:space="preserve"> task, each trial consisted of an initial fixation cross (1000ms), then a short video. During each video, the participant had to make two responses: an attention check (pressing a key within 2000ms of the agent leaving the scene), and an object detection (selecting whether or not the ball was revealed when the wall dropped away). The timings of each trial’s events were</w:t>
      </w:r>
      <w:r w:rsidR="000E2C73">
        <w:rPr>
          <w:rFonts w:ascii="Garamond" w:hAnsi="Garamond"/>
          <w:color w:val="000000" w:themeColor="text1"/>
          <w:sz w:val="24"/>
          <w:szCs w:val="24"/>
        </w:rPr>
        <w:t xml:space="preserve"> the same across tasks (see Supplementary Figure S</w:t>
      </w:r>
      <w:r w:rsidR="00747CCE" w:rsidRPr="007C6FA7">
        <w:rPr>
          <w:rFonts w:ascii="Garamond" w:hAnsi="Garamond"/>
          <w:color w:val="000000" w:themeColor="text1"/>
          <w:sz w:val="24"/>
          <w:szCs w:val="24"/>
        </w:rPr>
        <w:t xml:space="preserve">1 for </w:t>
      </w:r>
      <w:r w:rsidR="00A622DD">
        <w:rPr>
          <w:rFonts w:ascii="Garamond" w:hAnsi="Garamond"/>
          <w:color w:val="000000" w:themeColor="text1"/>
          <w:sz w:val="24"/>
          <w:szCs w:val="24"/>
        </w:rPr>
        <w:t xml:space="preserve">example of </w:t>
      </w:r>
      <w:r w:rsidR="00876A9A">
        <w:rPr>
          <w:rFonts w:ascii="Garamond" w:hAnsi="Garamond"/>
          <w:color w:val="000000" w:themeColor="text1"/>
          <w:sz w:val="24"/>
          <w:szCs w:val="24"/>
        </w:rPr>
        <w:t>event timings</w:t>
      </w:r>
      <w:r w:rsidR="00747CCE" w:rsidRPr="007C6FA7">
        <w:rPr>
          <w:rFonts w:ascii="Garamond" w:hAnsi="Garamond"/>
          <w:color w:val="000000" w:themeColor="text1"/>
          <w:sz w:val="24"/>
          <w:szCs w:val="24"/>
        </w:rPr>
        <w:t xml:space="preserve">). For each </w:t>
      </w:r>
      <w:r w:rsidR="00213761">
        <w:rPr>
          <w:rFonts w:ascii="Garamond" w:hAnsi="Garamond"/>
          <w:color w:val="000000" w:themeColor="text1"/>
          <w:sz w:val="24"/>
          <w:szCs w:val="24"/>
        </w:rPr>
        <w:t>form</w:t>
      </w:r>
      <w:r w:rsidR="00747CCE" w:rsidRPr="007C6FA7">
        <w:rPr>
          <w:rFonts w:ascii="Garamond" w:hAnsi="Garamond"/>
          <w:color w:val="000000" w:themeColor="text1"/>
          <w:sz w:val="24"/>
          <w:szCs w:val="24"/>
        </w:rPr>
        <w:t xml:space="preserve">, 40 test trials were presented in a pseudorandom order in two blocks. The first block contained 24 trials comprising three cycles of four different conditions with a ball-present or ball-absent outcome. After a </w:t>
      </w:r>
      <w:commentRangeStart w:id="51"/>
      <w:r w:rsidR="00747CCE" w:rsidRPr="007C6FA7">
        <w:rPr>
          <w:rFonts w:ascii="Garamond" w:hAnsi="Garamond"/>
          <w:color w:val="000000" w:themeColor="text1"/>
          <w:sz w:val="24"/>
          <w:szCs w:val="24"/>
        </w:rPr>
        <w:t>student-led break</w:t>
      </w:r>
      <w:commentRangeEnd w:id="51"/>
      <w:r w:rsidR="00720180">
        <w:rPr>
          <w:rStyle w:val="CommentReference"/>
        </w:rPr>
        <w:commentReference w:id="51"/>
      </w:r>
      <w:r w:rsidR="00747CCE" w:rsidRPr="007C6FA7">
        <w:rPr>
          <w:rFonts w:ascii="Garamond" w:hAnsi="Garamond"/>
          <w:color w:val="000000" w:themeColor="text1"/>
          <w:sz w:val="24"/>
          <w:szCs w:val="24"/>
        </w:rPr>
        <w:t xml:space="preserve"> the participants experienced another block of 16 trials (two cycles of four different </w:t>
      </w:r>
      <w:r w:rsidR="00213761">
        <w:rPr>
          <w:rFonts w:ascii="Garamond" w:hAnsi="Garamond"/>
          <w:color w:val="000000" w:themeColor="text1"/>
          <w:sz w:val="24"/>
          <w:szCs w:val="24"/>
        </w:rPr>
        <w:t xml:space="preserve">belief-inducing </w:t>
      </w:r>
      <w:r w:rsidR="00747CCE" w:rsidRPr="007C6FA7">
        <w:rPr>
          <w:rFonts w:ascii="Garamond" w:hAnsi="Garamond"/>
          <w:color w:val="000000" w:themeColor="text1"/>
          <w:sz w:val="24"/>
          <w:szCs w:val="24"/>
        </w:rPr>
        <w:t xml:space="preserve">conditions with either a ball-present or ball-absent outcome). The participants were then instructed that they were to </w:t>
      </w:r>
      <w:r w:rsidR="00213761">
        <w:rPr>
          <w:rFonts w:ascii="Garamond" w:hAnsi="Garamond"/>
          <w:color w:val="000000" w:themeColor="text1"/>
          <w:sz w:val="24"/>
          <w:szCs w:val="24"/>
        </w:rPr>
        <w:t>undertake a second round of the ball</w:t>
      </w:r>
      <w:r w:rsidR="00747CCE" w:rsidRPr="007C6FA7">
        <w:rPr>
          <w:rFonts w:ascii="Garamond" w:hAnsi="Garamond"/>
          <w:color w:val="000000" w:themeColor="text1"/>
          <w:sz w:val="24"/>
          <w:szCs w:val="24"/>
        </w:rPr>
        <w:t xml:space="preserve">-detection task. Thus, </w:t>
      </w:r>
      <w:r w:rsidR="00056B82" w:rsidRPr="007C6FA7">
        <w:rPr>
          <w:rFonts w:ascii="Garamond" w:hAnsi="Garamond"/>
          <w:color w:val="000000" w:themeColor="text1"/>
          <w:sz w:val="24"/>
          <w:szCs w:val="24"/>
        </w:rPr>
        <w:t>across the hand placement and foot placement</w:t>
      </w:r>
      <w:r w:rsidR="00747CCE" w:rsidRPr="007C6FA7">
        <w:rPr>
          <w:rFonts w:ascii="Garamond" w:hAnsi="Garamond"/>
          <w:color w:val="000000" w:themeColor="text1"/>
          <w:sz w:val="24"/>
          <w:szCs w:val="24"/>
        </w:rPr>
        <w:t xml:space="preserve"> </w:t>
      </w:r>
      <w:r w:rsidR="00056B82" w:rsidRPr="007C6FA7">
        <w:rPr>
          <w:rFonts w:ascii="Garamond" w:hAnsi="Garamond"/>
          <w:color w:val="000000" w:themeColor="text1"/>
          <w:sz w:val="24"/>
          <w:szCs w:val="24"/>
        </w:rPr>
        <w:t xml:space="preserve">forms of the </w:t>
      </w:r>
      <w:r w:rsidR="00747CCE" w:rsidRPr="007C6FA7">
        <w:rPr>
          <w:rFonts w:ascii="Garamond" w:hAnsi="Garamond"/>
          <w:color w:val="000000" w:themeColor="text1"/>
          <w:sz w:val="24"/>
          <w:szCs w:val="24"/>
        </w:rPr>
        <w:t xml:space="preserve">task, participants experienced 80 trials in total. </w:t>
      </w:r>
    </w:p>
    <w:p w14:paraId="72509812" w14:textId="77777777" w:rsidR="00F74134" w:rsidRDefault="00D867D5"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t xml:space="preserve">At the start of each </w:t>
      </w:r>
      <w:r w:rsidR="00056B82" w:rsidRPr="007C6FA7">
        <w:rPr>
          <w:rFonts w:ascii="Garamond" w:hAnsi="Garamond"/>
          <w:color w:val="000000" w:themeColor="text1"/>
          <w:sz w:val="24"/>
          <w:szCs w:val="24"/>
        </w:rPr>
        <w:t>form of the task</w:t>
      </w:r>
      <w:r w:rsidR="00747CCE" w:rsidRPr="007C6FA7">
        <w:rPr>
          <w:rFonts w:ascii="Garamond" w:hAnsi="Garamond"/>
          <w:color w:val="000000" w:themeColor="text1"/>
          <w:sz w:val="24"/>
          <w:szCs w:val="24"/>
        </w:rPr>
        <w:t xml:space="preserve">, a training phase exposed </w:t>
      </w:r>
      <w:r w:rsidR="0090648D">
        <w:rPr>
          <w:rFonts w:ascii="Garamond" w:hAnsi="Garamond"/>
          <w:color w:val="000000" w:themeColor="text1"/>
          <w:sz w:val="24"/>
          <w:szCs w:val="24"/>
        </w:rPr>
        <w:t xml:space="preserve">the </w:t>
      </w:r>
      <w:r w:rsidR="00747CCE" w:rsidRPr="007C6FA7">
        <w:rPr>
          <w:rFonts w:ascii="Garamond" w:hAnsi="Garamond"/>
          <w:color w:val="000000" w:themeColor="text1"/>
          <w:sz w:val="24"/>
          <w:szCs w:val="24"/>
        </w:rPr>
        <w:t xml:space="preserve">participants to 4 practice trials with response time feedback. No performance feedback was given during the test phase to minimize trial time and distraction. The entire experiment took approximately 35 minutes in total. </w:t>
      </w:r>
      <w:r w:rsidRPr="007C6FA7">
        <w:rPr>
          <w:rFonts w:ascii="Garamond" w:hAnsi="Garamond"/>
          <w:color w:val="000000" w:themeColor="text1"/>
          <w:sz w:val="24"/>
          <w:szCs w:val="24"/>
        </w:rPr>
        <w:t xml:space="preserve">Following Edwards and Low’s </w:t>
      </w:r>
      <w:r w:rsidR="00616D4C" w:rsidRPr="007C6FA7">
        <w:rPr>
          <w:rFonts w:ascii="Garamond" w:hAnsi="Garamond"/>
          <w:color w:val="000000" w:themeColor="text1"/>
          <w:sz w:val="24"/>
          <w:szCs w:val="24"/>
        </w:rPr>
        <w:t>protocol</w:t>
      </w:r>
      <w:r w:rsidRPr="007C6FA7">
        <w:rPr>
          <w:rFonts w:ascii="Garamond" w:hAnsi="Garamond"/>
          <w:color w:val="000000" w:themeColor="text1"/>
          <w:sz w:val="24"/>
          <w:szCs w:val="24"/>
        </w:rPr>
        <w:t xml:space="preserve"> (2019), o</w:t>
      </w:r>
      <w:r w:rsidR="00747CCE" w:rsidRPr="007C6FA7">
        <w:rPr>
          <w:rFonts w:ascii="Garamond" w:hAnsi="Garamond"/>
          <w:color w:val="000000" w:themeColor="text1"/>
          <w:sz w:val="24"/>
          <w:szCs w:val="24"/>
        </w:rPr>
        <w:t xml:space="preserve">n completion of the experiment participants were asked to complete a form purportedly surveying their experience of how easy it was to sign up for laboratory experiments in exchange for partial course credits (e.g., “Have you found it easy to find suitable timeslots?”). The final question, “What was the experimenter testing?” sought to determine whether the participants were primed to consider the bystander’s belief. Although not a </w:t>
      </w:r>
      <w:r w:rsidR="00291B7E" w:rsidRPr="007C6FA7">
        <w:rPr>
          <w:rFonts w:ascii="Garamond" w:hAnsi="Garamond"/>
          <w:color w:val="000000" w:themeColor="text1"/>
          <w:sz w:val="24"/>
          <w:szCs w:val="24"/>
        </w:rPr>
        <w:t>funnelled</w:t>
      </w:r>
      <w:r w:rsidR="00747CCE" w:rsidRPr="007C6FA7">
        <w:rPr>
          <w:rFonts w:ascii="Garamond" w:hAnsi="Garamond"/>
          <w:color w:val="000000" w:themeColor="text1"/>
          <w:sz w:val="24"/>
          <w:szCs w:val="24"/>
        </w:rPr>
        <w:t xml:space="preserve"> debriefing protocol we were confident from survey </w:t>
      </w:r>
      <w:r w:rsidR="00C04C9F">
        <w:rPr>
          <w:rFonts w:ascii="Garamond" w:hAnsi="Garamond"/>
          <w:color w:val="000000" w:themeColor="text1"/>
          <w:sz w:val="24"/>
          <w:szCs w:val="24"/>
        </w:rPr>
        <w:t>answers</w:t>
      </w:r>
      <w:r w:rsidR="00747CCE" w:rsidRPr="007C6FA7">
        <w:rPr>
          <w:rFonts w:ascii="Garamond" w:hAnsi="Garamond"/>
          <w:color w:val="000000" w:themeColor="text1"/>
          <w:sz w:val="24"/>
          <w:szCs w:val="24"/>
        </w:rPr>
        <w:t xml:space="preserve"> that mental state attribution was not deemed to be the target of our research; all </w:t>
      </w:r>
      <w:r w:rsidR="00056B82" w:rsidRPr="007C6FA7">
        <w:rPr>
          <w:rFonts w:ascii="Garamond" w:hAnsi="Garamond"/>
          <w:color w:val="000000" w:themeColor="text1"/>
          <w:sz w:val="24"/>
          <w:szCs w:val="24"/>
        </w:rPr>
        <w:t xml:space="preserve">participants’ </w:t>
      </w:r>
      <w:r w:rsidR="00747CCE" w:rsidRPr="007C6FA7">
        <w:rPr>
          <w:rFonts w:ascii="Garamond" w:hAnsi="Garamond"/>
          <w:color w:val="000000" w:themeColor="text1"/>
          <w:sz w:val="24"/>
          <w:szCs w:val="24"/>
        </w:rPr>
        <w:t>answers referred to</w:t>
      </w:r>
      <w:r w:rsidR="00C04C9F">
        <w:rPr>
          <w:rFonts w:ascii="Garamond" w:hAnsi="Garamond"/>
          <w:color w:val="000000" w:themeColor="text1"/>
          <w:sz w:val="24"/>
          <w:szCs w:val="24"/>
        </w:rPr>
        <w:t xml:space="preserve"> the measuring of attention </w:t>
      </w:r>
      <w:r w:rsidR="00747CCE" w:rsidRPr="007C6FA7">
        <w:rPr>
          <w:rFonts w:ascii="Garamond" w:hAnsi="Garamond"/>
          <w:color w:val="000000" w:themeColor="text1"/>
          <w:sz w:val="24"/>
          <w:szCs w:val="24"/>
        </w:rPr>
        <w:t xml:space="preserve">or reaction times in the pursuit of object detection.   </w:t>
      </w:r>
    </w:p>
    <w:p w14:paraId="18E6DB89" w14:textId="77777777" w:rsidR="00F74134" w:rsidRDefault="00F74134" w:rsidP="00747CCE">
      <w:pPr>
        <w:spacing w:after="0" w:line="360" w:lineRule="auto"/>
        <w:rPr>
          <w:rFonts w:ascii="Garamond" w:hAnsi="Garamond"/>
          <w:color w:val="000000" w:themeColor="text1"/>
          <w:sz w:val="24"/>
          <w:szCs w:val="24"/>
        </w:rPr>
      </w:pPr>
    </w:p>
    <w:p w14:paraId="6B80C6F2" w14:textId="77777777" w:rsidR="00EF0BC7" w:rsidRPr="006443C5" w:rsidRDefault="00EF0BC7" w:rsidP="00EF0BC7">
      <w:pPr>
        <w:spacing w:after="0" w:line="360" w:lineRule="auto"/>
        <w:rPr>
          <w:rFonts w:ascii="Garamond" w:hAnsi="Garamond"/>
          <w:b/>
          <w:color w:val="000000" w:themeColor="text1"/>
          <w:sz w:val="24"/>
          <w:szCs w:val="24"/>
        </w:rPr>
      </w:pPr>
      <w:r w:rsidRPr="006443C5">
        <w:rPr>
          <w:rFonts w:ascii="Garamond" w:hAnsi="Garamond"/>
          <w:b/>
          <w:color w:val="000000" w:themeColor="text1"/>
          <w:sz w:val="24"/>
          <w:szCs w:val="24"/>
        </w:rPr>
        <w:t>3. Results</w:t>
      </w:r>
    </w:p>
    <w:p w14:paraId="465D2A40" w14:textId="77777777" w:rsidR="00EF0BC7" w:rsidRPr="006443C5" w:rsidRDefault="00EF0BC7" w:rsidP="00EF0BC7">
      <w:pPr>
        <w:spacing w:after="0" w:line="360" w:lineRule="auto"/>
        <w:rPr>
          <w:rFonts w:ascii="Garamond" w:hAnsi="Garamond"/>
          <w:b/>
          <w:color w:val="000000" w:themeColor="text1"/>
          <w:sz w:val="24"/>
          <w:szCs w:val="24"/>
        </w:rPr>
      </w:pPr>
      <w:r w:rsidRPr="006443C5">
        <w:rPr>
          <w:rFonts w:ascii="Garamond" w:hAnsi="Garamond"/>
          <w:b/>
          <w:color w:val="000000" w:themeColor="text1"/>
          <w:sz w:val="24"/>
          <w:szCs w:val="24"/>
        </w:rPr>
        <w:t xml:space="preserve">3.1. Data </w:t>
      </w:r>
      <w:r w:rsidR="00292F1C">
        <w:rPr>
          <w:rFonts w:ascii="Garamond" w:hAnsi="Garamond"/>
          <w:b/>
          <w:color w:val="000000" w:themeColor="text1"/>
          <w:sz w:val="24"/>
          <w:szCs w:val="24"/>
        </w:rPr>
        <w:t>screening</w:t>
      </w:r>
    </w:p>
    <w:p w14:paraId="7F2AA84C" w14:textId="77777777" w:rsidR="00161FCB" w:rsidRDefault="006443C5" w:rsidP="00EF0BC7">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EF0BC7" w:rsidRPr="00EF0BC7">
        <w:rPr>
          <w:rFonts w:ascii="Garamond" w:hAnsi="Garamond"/>
          <w:color w:val="000000" w:themeColor="text1"/>
          <w:sz w:val="24"/>
          <w:szCs w:val="24"/>
        </w:rPr>
        <w:t xml:space="preserve">All statistical analyses were conducted with IBM SPSS Statistics 23 (SPSS Inc., Chicago, IL, USA). Analysis was undertaken on correct responses, defined as those in which the participant </w:t>
      </w:r>
      <w:r w:rsidR="00EF0BC7" w:rsidRPr="00EF0BC7">
        <w:rPr>
          <w:rFonts w:ascii="Garamond" w:hAnsi="Garamond"/>
          <w:color w:val="000000" w:themeColor="text1"/>
          <w:sz w:val="24"/>
          <w:szCs w:val="24"/>
        </w:rPr>
        <w:lastRenderedPageBreak/>
        <w:t>accurately detected the presence or absence of the ball. All statistical tests were two-tailed. Reaction times for trials in which participants failed to respond to an attention check were excluded (1.5% of trials in the Free</w:t>
      </w:r>
      <w:r>
        <w:rPr>
          <w:rFonts w:ascii="Garamond" w:hAnsi="Garamond"/>
          <w:color w:val="000000" w:themeColor="text1"/>
          <w:sz w:val="24"/>
          <w:szCs w:val="24"/>
        </w:rPr>
        <w:t>-A</w:t>
      </w:r>
      <w:r w:rsidR="00EF0BC7" w:rsidRPr="00EF0BC7">
        <w:rPr>
          <w:rFonts w:ascii="Garamond" w:hAnsi="Garamond"/>
          <w:color w:val="000000" w:themeColor="text1"/>
          <w:sz w:val="24"/>
          <w:szCs w:val="24"/>
        </w:rPr>
        <w:t xml:space="preserve">gent </w:t>
      </w:r>
      <w:r>
        <w:rPr>
          <w:rFonts w:ascii="Garamond" w:hAnsi="Garamond"/>
          <w:color w:val="000000" w:themeColor="text1"/>
          <w:sz w:val="24"/>
          <w:szCs w:val="24"/>
        </w:rPr>
        <w:t>version</w:t>
      </w:r>
      <w:r w:rsidR="00EF0BC7" w:rsidRPr="00EF0BC7">
        <w:rPr>
          <w:rFonts w:ascii="Garamond" w:hAnsi="Garamond"/>
          <w:color w:val="000000" w:themeColor="text1"/>
          <w:sz w:val="24"/>
          <w:szCs w:val="24"/>
        </w:rPr>
        <w:t>, 2.3% of trials in the Constrained</w:t>
      </w:r>
      <w:r>
        <w:rPr>
          <w:rFonts w:ascii="Garamond" w:hAnsi="Garamond"/>
          <w:color w:val="000000" w:themeColor="text1"/>
          <w:sz w:val="24"/>
          <w:szCs w:val="24"/>
        </w:rPr>
        <w:t>-</w:t>
      </w:r>
      <w:r w:rsidR="00EF0BC7" w:rsidRPr="00EF0BC7">
        <w:rPr>
          <w:rFonts w:ascii="Garamond" w:hAnsi="Garamond"/>
          <w:color w:val="000000" w:themeColor="text1"/>
          <w:sz w:val="24"/>
          <w:szCs w:val="24"/>
        </w:rPr>
        <w:t xml:space="preserve">Agent </w:t>
      </w:r>
      <w:r>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and 2.7% of trials in the Loose</w:t>
      </w:r>
      <w:r>
        <w:rPr>
          <w:rFonts w:ascii="Garamond" w:hAnsi="Garamond"/>
          <w:color w:val="000000" w:themeColor="text1"/>
          <w:sz w:val="24"/>
          <w:szCs w:val="24"/>
        </w:rPr>
        <w:t>-</w:t>
      </w:r>
      <w:r w:rsidR="00EF0BC7" w:rsidRPr="00EF0BC7">
        <w:rPr>
          <w:rFonts w:ascii="Garamond" w:hAnsi="Garamond"/>
          <w:color w:val="000000" w:themeColor="text1"/>
          <w:sz w:val="24"/>
          <w:szCs w:val="24"/>
        </w:rPr>
        <w:t xml:space="preserve">Sheet </w:t>
      </w:r>
      <w:r>
        <w:rPr>
          <w:rFonts w:ascii="Garamond" w:hAnsi="Garamond"/>
          <w:color w:val="000000" w:themeColor="text1"/>
          <w:sz w:val="24"/>
          <w:szCs w:val="24"/>
        </w:rPr>
        <w:t>version</w:t>
      </w:r>
      <w:r w:rsidR="00EF0BC7" w:rsidRPr="00EF0BC7">
        <w:rPr>
          <w:rFonts w:ascii="Garamond" w:hAnsi="Garamond"/>
          <w:color w:val="000000" w:themeColor="text1"/>
          <w:sz w:val="24"/>
          <w:szCs w:val="24"/>
        </w:rPr>
        <w:t>). Following an outlier analysis, all data points greater than 3 standard deviations above or below the participant’s overall mean in each task was removed. As a result, 63 individual RTs were omitted from the Free</w:t>
      </w:r>
      <w:r w:rsidR="000555FE">
        <w:rPr>
          <w:rFonts w:ascii="Garamond" w:hAnsi="Garamond"/>
          <w:color w:val="000000" w:themeColor="text1"/>
          <w:sz w:val="24"/>
          <w:szCs w:val="24"/>
        </w:rPr>
        <w:t>-</w:t>
      </w:r>
      <w:r w:rsidR="00EF0BC7" w:rsidRPr="00EF0BC7">
        <w:rPr>
          <w:rFonts w:ascii="Garamond" w:hAnsi="Garamond"/>
          <w:color w:val="000000" w:themeColor="text1"/>
          <w:sz w:val="24"/>
          <w:szCs w:val="24"/>
        </w:rPr>
        <w:t xml:space="preserve">Agent </w:t>
      </w:r>
      <w:r w:rsidR="000555FE">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(1.7% of total), 51 from the Constrained</w:t>
      </w:r>
      <w:r w:rsidR="000555FE">
        <w:rPr>
          <w:rFonts w:ascii="Garamond" w:hAnsi="Garamond"/>
          <w:color w:val="000000" w:themeColor="text1"/>
          <w:sz w:val="24"/>
          <w:szCs w:val="24"/>
        </w:rPr>
        <w:t>-</w:t>
      </w:r>
      <w:r w:rsidR="00EF0BC7" w:rsidRPr="00EF0BC7">
        <w:rPr>
          <w:rFonts w:ascii="Garamond" w:hAnsi="Garamond"/>
          <w:color w:val="000000" w:themeColor="text1"/>
          <w:sz w:val="24"/>
          <w:szCs w:val="24"/>
        </w:rPr>
        <w:t xml:space="preserve">Agent </w:t>
      </w:r>
      <w:r w:rsidR="000555FE">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(1.4% of total), and 60 from the Loose</w:t>
      </w:r>
      <w:r w:rsidR="000555FE">
        <w:rPr>
          <w:rFonts w:ascii="Garamond" w:hAnsi="Garamond"/>
          <w:color w:val="000000" w:themeColor="text1"/>
          <w:sz w:val="24"/>
          <w:szCs w:val="24"/>
        </w:rPr>
        <w:t>-</w:t>
      </w:r>
      <w:r w:rsidR="00EF0BC7" w:rsidRPr="00EF0BC7">
        <w:rPr>
          <w:rFonts w:ascii="Garamond" w:hAnsi="Garamond"/>
          <w:color w:val="000000" w:themeColor="text1"/>
          <w:sz w:val="24"/>
          <w:szCs w:val="24"/>
        </w:rPr>
        <w:t xml:space="preserve">Sheet </w:t>
      </w:r>
      <w:r w:rsidR="000555FE">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(1.7% of total). Tests for normality revealed a positive skew in reaction times and error rates. A logarithmic transformation of the reaction time</w:t>
      </w:r>
      <w:r w:rsidR="00C82AAA">
        <w:rPr>
          <w:rFonts w:ascii="Garamond" w:hAnsi="Garamond"/>
          <w:color w:val="000000" w:themeColor="text1"/>
          <w:sz w:val="24"/>
          <w:szCs w:val="24"/>
        </w:rPr>
        <w:t xml:space="preserve"> </w:t>
      </w:r>
      <w:r w:rsidR="00EF0BC7" w:rsidRPr="00EF0BC7">
        <w:rPr>
          <w:rFonts w:ascii="Garamond" w:hAnsi="Garamond"/>
          <w:color w:val="000000" w:themeColor="text1"/>
          <w:sz w:val="24"/>
          <w:szCs w:val="24"/>
        </w:rPr>
        <w:t xml:space="preserve">data was performed to fit the assumptions of an ANOVA before proceeding with further statistical analyses. As such, </w:t>
      </w:r>
      <w:r>
        <w:rPr>
          <w:rFonts w:ascii="Garamond" w:hAnsi="Garamond"/>
          <w:color w:val="000000" w:themeColor="text1"/>
          <w:sz w:val="24"/>
          <w:szCs w:val="24"/>
        </w:rPr>
        <w:t>where</w:t>
      </w:r>
      <w:r w:rsidR="00EF0BC7" w:rsidRPr="00EF0BC7">
        <w:rPr>
          <w:rFonts w:ascii="Garamond" w:hAnsi="Garamond"/>
          <w:color w:val="000000" w:themeColor="text1"/>
          <w:sz w:val="24"/>
          <w:szCs w:val="24"/>
        </w:rPr>
        <w:t xml:space="preserve"> </w:t>
      </w:r>
      <w:r w:rsidRPr="00EF0BC7">
        <w:rPr>
          <w:rFonts w:ascii="Garamond" w:hAnsi="Garamond"/>
          <w:color w:val="000000" w:themeColor="text1"/>
          <w:sz w:val="24"/>
          <w:szCs w:val="24"/>
        </w:rPr>
        <w:t>means</w:t>
      </w:r>
      <w:r>
        <w:rPr>
          <w:rFonts w:ascii="Garamond" w:hAnsi="Garamond"/>
          <w:color w:val="000000" w:themeColor="text1"/>
          <w:sz w:val="24"/>
          <w:szCs w:val="24"/>
        </w:rPr>
        <w:t xml:space="preserve"> are</w:t>
      </w:r>
      <w:r w:rsidR="00EF0BC7" w:rsidRPr="00EF0BC7">
        <w:rPr>
          <w:rFonts w:ascii="Garamond" w:hAnsi="Garamond"/>
          <w:color w:val="000000" w:themeColor="text1"/>
          <w:sz w:val="24"/>
          <w:szCs w:val="24"/>
        </w:rPr>
        <w:t xml:space="preserve"> reported in the main text</w:t>
      </w:r>
      <w:r>
        <w:rPr>
          <w:rFonts w:ascii="Garamond" w:hAnsi="Garamond"/>
          <w:color w:val="000000" w:themeColor="text1"/>
          <w:sz w:val="24"/>
          <w:szCs w:val="24"/>
        </w:rPr>
        <w:t>, the means</w:t>
      </w:r>
      <w:r w:rsidR="00EF0BC7" w:rsidRPr="00EF0BC7">
        <w:rPr>
          <w:rFonts w:ascii="Garamond" w:hAnsi="Garamond"/>
          <w:color w:val="000000" w:themeColor="text1"/>
          <w:sz w:val="24"/>
          <w:szCs w:val="24"/>
        </w:rPr>
        <w:t xml:space="preserve"> describe logarithmically transformed data. The extent of the positive skew for the error data necessitated non-parametric testing. Greenhouse Geisser corrections were used whenever the assumption of sphericity was violated.</w:t>
      </w:r>
      <w:r w:rsidR="00AA36CC">
        <w:rPr>
          <w:rFonts w:ascii="Garamond" w:hAnsi="Garamond"/>
          <w:color w:val="000000" w:themeColor="text1"/>
          <w:sz w:val="24"/>
          <w:szCs w:val="24"/>
        </w:rPr>
        <w:t xml:space="preserve"> </w:t>
      </w:r>
      <w:r w:rsidR="00CF3711">
        <w:rPr>
          <w:rFonts w:ascii="Garamond" w:hAnsi="Garamond"/>
          <w:color w:val="000000" w:themeColor="text1"/>
          <w:sz w:val="24"/>
          <w:szCs w:val="24"/>
        </w:rPr>
        <w:t>Finally, only trials in which</w:t>
      </w:r>
      <w:r w:rsidR="00815734">
        <w:rPr>
          <w:rFonts w:ascii="Garamond" w:hAnsi="Garamond"/>
          <w:color w:val="000000" w:themeColor="text1"/>
          <w:sz w:val="24"/>
          <w:szCs w:val="24"/>
        </w:rPr>
        <w:t xml:space="preserve"> there was</w:t>
      </w:r>
      <w:r w:rsidR="00CF3711">
        <w:rPr>
          <w:rFonts w:ascii="Garamond" w:hAnsi="Garamond"/>
          <w:color w:val="000000" w:themeColor="text1"/>
          <w:sz w:val="24"/>
          <w:szCs w:val="24"/>
        </w:rPr>
        <w:t xml:space="preserve"> </w:t>
      </w:r>
      <w:r w:rsidR="00815734">
        <w:rPr>
          <w:rFonts w:ascii="Garamond" w:hAnsi="Garamond"/>
          <w:color w:val="000000" w:themeColor="text1"/>
          <w:sz w:val="24"/>
          <w:szCs w:val="24"/>
        </w:rPr>
        <w:t>a ball</w:t>
      </w:r>
      <w:r w:rsidR="00483C3F">
        <w:rPr>
          <w:rFonts w:ascii="Garamond" w:hAnsi="Garamond"/>
          <w:color w:val="000000" w:themeColor="text1"/>
          <w:sz w:val="24"/>
          <w:szCs w:val="24"/>
        </w:rPr>
        <w:t xml:space="preserve"> to be detected</w:t>
      </w:r>
      <w:r w:rsidR="00CF3711">
        <w:rPr>
          <w:rFonts w:ascii="Garamond" w:hAnsi="Garamond"/>
          <w:color w:val="000000" w:themeColor="text1"/>
          <w:sz w:val="24"/>
          <w:szCs w:val="24"/>
        </w:rPr>
        <w:t xml:space="preserve"> (i.e., ball-pres</w:t>
      </w:r>
      <w:r w:rsidR="00815734">
        <w:rPr>
          <w:rFonts w:ascii="Garamond" w:hAnsi="Garamond"/>
          <w:color w:val="000000" w:themeColor="text1"/>
          <w:sz w:val="24"/>
          <w:szCs w:val="24"/>
        </w:rPr>
        <w:t>ent trials) were included in</w:t>
      </w:r>
      <w:r w:rsidR="004A421E">
        <w:rPr>
          <w:rFonts w:ascii="Garamond" w:hAnsi="Garamond"/>
          <w:color w:val="000000" w:themeColor="text1"/>
          <w:sz w:val="24"/>
          <w:szCs w:val="24"/>
        </w:rPr>
        <w:t xml:space="preserve"> formal</w:t>
      </w:r>
      <w:r w:rsidR="00CF3711">
        <w:rPr>
          <w:rFonts w:ascii="Garamond" w:hAnsi="Garamond"/>
          <w:color w:val="000000" w:themeColor="text1"/>
          <w:sz w:val="24"/>
          <w:szCs w:val="24"/>
        </w:rPr>
        <w:t xml:space="preserve"> analyses (Bardi, Desmet, &amp; Brass, 2019)</w:t>
      </w:r>
      <w:r w:rsidR="006D5C04">
        <w:rPr>
          <w:rFonts w:ascii="Garamond" w:hAnsi="Garamond"/>
          <w:color w:val="000000" w:themeColor="text1"/>
          <w:sz w:val="24"/>
          <w:szCs w:val="24"/>
        </w:rPr>
        <w:t>.</w:t>
      </w:r>
      <w:r w:rsidR="00483C3F">
        <w:rPr>
          <w:rFonts w:ascii="Garamond" w:hAnsi="Garamond"/>
          <w:color w:val="000000" w:themeColor="text1"/>
          <w:sz w:val="24"/>
          <w:szCs w:val="24"/>
        </w:rPr>
        <w:t xml:space="preserve"> </w:t>
      </w:r>
    </w:p>
    <w:p w14:paraId="22875DA7" w14:textId="77777777" w:rsidR="005E7BBE" w:rsidRDefault="00685EA8"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p>
    <w:p w14:paraId="3E2094D4" w14:textId="77777777" w:rsidR="00685EA8" w:rsidRDefault="00685EA8" w:rsidP="00685EA8">
      <w:pPr>
        <w:spacing w:after="0" w:line="360" w:lineRule="auto"/>
        <w:rPr>
          <w:rFonts w:ascii="Garamond" w:hAnsi="Garamond"/>
          <w:b/>
          <w:color w:val="000000" w:themeColor="text1"/>
          <w:sz w:val="24"/>
          <w:szCs w:val="24"/>
        </w:rPr>
      </w:pPr>
      <w:r w:rsidRPr="00685EA8">
        <w:rPr>
          <w:rFonts w:ascii="Garamond" w:hAnsi="Garamond"/>
          <w:b/>
          <w:color w:val="000000" w:themeColor="text1"/>
          <w:sz w:val="24"/>
          <w:szCs w:val="24"/>
        </w:rPr>
        <w:t xml:space="preserve">3.2. </w:t>
      </w:r>
      <w:r w:rsidR="00DE6D30">
        <w:rPr>
          <w:rFonts w:ascii="Garamond" w:hAnsi="Garamond"/>
          <w:b/>
          <w:color w:val="000000" w:themeColor="text1"/>
          <w:sz w:val="24"/>
          <w:szCs w:val="24"/>
        </w:rPr>
        <w:t>Response times</w:t>
      </w:r>
      <w:r w:rsidR="00201D14">
        <w:rPr>
          <w:rFonts w:ascii="Garamond" w:hAnsi="Garamond"/>
          <w:b/>
          <w:color w:val="000000" w:themeColor="text1"/>
          <w:sz w:val="24"/>
          <w:szCs w:val="24"/>
        </w:rPr>
        <w:t xml:space="preserve"> and errors</w:t>
      </w:r>
    </w:p>
    <w:p w14:paraId="02FA5599" w14:textId="77777777" w:rsidR="00AA4338" w:rsidRDefault="00685EA8" w:rsidP="00685EA8">
      <w:pPr>
        <w:spacing w:after="0" w:line="360" w:lineRule="auto"/>
        <w:rPr>
          <w:rFonts w:ascii="Garamond" w:hAnsi="Garamond"/>
          <w:color w:val="000000" w:themeColor="text1"/>
          <w:sz w:val="24"/>
          <w:szCs w:val="24"/>
        </w:rPr>
      </w:pPr>
      <w:r>
        <w:rPr>
          <w:rFonts w:ascii="Garamond" w:hAnsi="Garamond"/>
          <w:b/>
          <w:color w:val="000000" w:themeColor="text1"/>
          <w:sz w:val="24"/>
          <w:szCs w:val="24"/>
        </w:rPr>
        <w:t xml:space="preserve">     </w:t>
      </w:r>
      <w:r w:rsidR="002F364B">
        <w:rPr>
          <w:rFonts w:ascii="Garamond" w:hAnsi="Garamond"/>
          <w:color w:val="000000" w:themeColor="text1"/>
          <w:sz w:val="24"/>
          <w:szCs w:val="24"/>
        </w:rPr>
        <w:t>W</w:t>
      </w:r>
      <w:r>
        <w:rPr>
          <w:rFonts w:ascii="Garamond" w:hAnsi="Garamond"/>
          <w:color w:val="000000" w:themeColor="text1"/>
          <w:sz w:val="24"/>
          <w:szCs w:val="24"/>
        </w:rPr>
        <w:t>e performed a</w:t>
      </w:r>
      <w:r w:rsidR="001167B7">
        <w:rPr>
          <w:rFonts w:ascii="Garamond" w:hAnsi="Garamond"/>
          <w:color w:val="000000" w:themeColor="text1"/>
          <w:sz w:val="24"/>
          <w:szCs w:val="24"/>
        </w:rPr>
        <w:t xml:space="preserve"> </w:t>
      </w:r>
      <w:r w:rsidR="0090648D">
        <w:rPr>
          <w:rFonts w:ascii="Garamond" w:hAnsi="Garamond"/>
          <w:color w:val="000000" w:themeColor="text1"/>
          <w:sz w:val="24"/>
          <w:szCs w:val="24"/>
        </w:rPr>
        <w:t>3 (</w:t>
      </w:r>
      <w:r w:rsidR="001167B7">
        <w:rPr>
          <w:rFonts w:ascii="Garamond" w:hAnsi="Garamond"/>
          <w:color w:val="000000" w:themeColor="text1"/>
          <w:sz w:val="24"/>
          <w:szCs w:val="24"/>
        </w:rPr>
        <w:t xml:space="preserve">Version: Free-Agent; Constrained-Agent; Loose-Sheet) x </w:t>
      </w:r>
      <w:r w:rsidR="0090648D">
        <w:rPr>
          <w:rFonts w:ascii="Garamond" w:hAnsi="Garamond"/>
          <w:color w:val="000000" w:themeColor="text1"/>
          <w:sz w:val="24"/>
          <w:szCs w:val="24"/>
        </w:rPr>
        <w:t>2 (Form</w:t>
      </w:r>
      <w:r w:rsidR="001167B7">
        <w:rPr>
          <w:rFonts w:ascii="Garamond" w:hAnsi="Garamond"/>
          <w:color w:val="000000" w:themeColor="text1"/>
          <w:sz w:val="24"/>
          <w:szCs w:val="24"/>
        </w:rPr>
        <w:t>: Hand-Placement; Foot-Placement)</w:t>
      </w:r>
      <w:r w:rsidR="001C5C6F">
        <w:rPr>
          <w:rFonts w:ascii="Garamond" w:hAnsi="Garamond"/>
          <w:color w:val="000000" w:themeColor="text1"/>
          <w:sz w:val="24"/>
          <w:szCs w:val="24"/>
        </w:rPr>
        <w:t xml:space="preserve"> x </w:t>
      </w:r>
      <w:r w:rsidR="0090648D">
        <w:rPr>
          <w:rFonts w:ascii="Garamond" w:hAnsi="Garamond"/>
          <w:color w:val="000000" w:themeColor="text1"/>
          <w:sz w:val="24"/>
          <w:szCs w:val="24"/>
        </w:rPr>
        <w:t>4 (Condition</w:t>
      </w:r>
      <w:r w:rsidR="000B4E87">
        <w:rPr>
          <w:rFonts w:ascii="Garamond" w:hAnsi="Garamond"/>
          <w:color w:val="000000" w:themeColor="text1"/>
          <w:sz w:val="24"/>
          <w:szCs w:val="24"/>
        </w:rPr>
        <w:t>: P+A−; P+A−; P−A+; P−A−</w:t>
      </w:r>
      <w:r w:rsidR="001C5C6F">
        <w:rPr>
          <w:rFonts w:ascii="Garamond" w:hAnsi="Garamond"/>
          <w:color w:val="000000" w:themeColor="text1"/>
          <w:sz w:val="24"/>
          <w:szCs w:val="24"/>
        </w:rPr>
        <w:t xml:space="preserve">) mixed </w:t>
      </w:r>
      <w:r w:rsidR="00C6207C">
        <w:rPr>
          <w:rFonts w:ascii="Garamond" w:hAnsi="Garamond"/>
          <w:color w:val="000000" w:themeColor="text1"/>
          <w:sz w:val="24"/>
          <w:szCs w:val="24"/>
        </w:rPr>
        <w:t>model ANOVA.</w:t>
      </w:r>
      <w:r w:rsidR="001C5C6F">
        <w:rPr>
          <w:rFonts w:ascii="Garamond" w:hAnsi="Garamond"/>
          <w:color w:val="000000" w:themeColor="text1"/>
          <w:sz w:val="24"/>
          <w:szCs w:val="24"/>
        </w:rPr>
        <w:t xml:space="preserve"> The findings were straightforward. </w:t>
      </w:r>
      <w:r w:rsidR="00C12C2B">
        <w:rPr>
          <w:rFonts w:ascii="Garamond" w:hAnsi="Garamond"/>
          <w:color w:val="000000" w:themeColor="text1"/>
          <w:sz w:val="24"/>
          <w:szCs w:val="24"/>
        </w:rPr>
        <w:t>There was only a</w:t>
      </w:r>
      <w:r w:rsidR="001C5C6F">
        <w:rPr>
          <w:rFonts w:ascii="Garamond" w:hAnsi="Garamond"/>
          <w:color w:val="000000" w:themeColor="text1"/>
          <w:sz w:val="24"/>
          <w:szCs w:val="24"/>
        </w:rPr>
        <w:t xml:space="preserve"> significant main effect of Condition (</w:t>
      </w:r>
      <w:r w:rsidR="001C5C6F" w:rsidRPr="001C5C6F">
        <w:rPr>
          <w:rFonts w:ascii="Garamond" w:hAnsi="Garamond"/>
          <w:i/>
          <w:color w:val="000000" w:themeColor="text1"/>
          <w:sz w:val="24"/>
          <w:szCs w:val="24"/>
        </w:rPr>
        <w:t>F</w:t>
      </w:r>
      <w:r w:rsidR="001C5C6F">
        <w:rPr>
          <w:rFonts w:ascii="Garamond" w:hAnsi="Garamond"/>
          <w:color w:val="000000" w:themeColor="text1"/>
          <w:sz w:val="24"/>
          <w:szCs w:val="24"/>
        </w:rPr>
        <w:t xml:space="preserve">(2.734, 366.406) = 113.09, </w:t>
      </w:r>
      <w:r w:rsidR="001C5C6F" w:rsidRPr="001C5C6F">
        <w:rPr>
          <w:rFonts w:ascii="Garamond" w:hAnsi="Garamond"/>
          <w:i/>
          <w:color w:val="000000" w:themeColor="text1"/>
          <w:sz w:val="24"/>
          <w:szCs w:val="24"/>
        </w:rPr>
        <w:t>p</w:t>
      </w:r>
      <w:r w:rsidR="001C5C6F">
        <w:rPr>
          <w:rFonts w:ascii="Garamond" w:hAnsi="Garamond"/>
          <w:color w:val="000000" w:themeColor="text1"/>
          <w:sz w:val="24"/>
          <w:szCs w:val="24"/>
        </w:rPr>
        <w:t xml:space="preserve"> = .000, η</w:t>
      </w:r>
      <w:r w:rsidR="001C5C6F" w:rsidRPr="00457777">
        <w:rPr>
          <w:rFonts w:ascii="Garamond" w:hAnsi="Garamond"/>
          <w:color w:val="000000" w:themeColor="text1"/>
          <w:sz w:val="24"/>
          <w:szCs w:val="24"/>
          <w:vertAlign w:val="subscript"/>
        </w:rPr>
        <w:t>p</w:t>
      </w:r>
      <w:r w:rsidR="001C5C6F" w:rsidRPr="00457777">
        <w:rPr>
          <w:rFonts w:ascii="Garamond" w:hAnsi="Garamond"/>
          <w:color w:val="000000" w:themeColor="text1"/>
          <w:sz w:val="24"/>
          <w:szCs w:val="24"/>
          <w:vertAlign w:val="superscript"/>
        </w:rPr>
        <w:t>2</w:t>
      </w:r>
      <w:r w:rsidR="001C5C6F">
        <w:rPr>
          <w:rFonts w:ascii="Garamond" w:hAnsi="Garamond"/>
          <w:color w:val="000000" w:themeColor="text1"/>
          <w:sz w:val="24"/>
          <w:szCs w:val="24"/>
        </w:rPr>
        <w:t xml:space="preserve"> = 0.46) </w:t>
      </w:r>
      <w:r w:rsidR="00C12C2B">
        <w:rPr>
          <w:rFonts w:ascii="Garamond" w:hAnsi="Garamond"/>
          <w:color w:val="000000" w:themeColor="text1"/>
          <w:sz w:val="24"/>
          <w:szCs w:val="24"/>
        </w:rPr>
        <w:t xml:space="preserve">that </w:t>
      </w:r>
      <w:r w:rsidR="001C5C6F">
        <w:rPr>
          <w:rFonts w:ascii="Garamond" w:hAnsi="Garamond"/>
          <w:color w:val="000000" w:themeColor="text1"/>
          <w:sz w:val="24"/>
          <w:szCs w:val="24"/>
        </w:rPr>
        <w:t>was qualified by a significant interaction effect of Version x Condition (</w:t>
      </w:r>
      <w:r w:rsidR="001C5C6F" w:rsidRPr="001C5C6F">
        <w:rPr>
          <w:rFonts w:ascii="Garamond" w:hAnsi="Garamond"/>
          <w:i/>
          <w:color w:val="000000" w:themeColor="text1"/>
          <w:sz w:val="24"/>
          <w:szCs w:val="24"/>
        </w:rPr>
        <w:t>F</w:t>
      </w:r>
      <w:r w:rsidR="001C5C6F">
        <w:rPr>
          <w:rFonts w:ascii="Garamond" w:hAnsi="Garamond"/>
          <w:color w:val="000000" w:themeColor="text1"/>
          <w:sz w:val="24"/>
          <w:szCs w:val="24"/>
        </w:rPr>
        <w:t xml:space="preserve">(5.469, 366.406) = 2.58, </w:t>
      </w:r>
      <w:r w:rsidR="001C5C6F" w:rsidRPr="001C5C6F">
        <w:rPr>
          <w:rFonts w:ascii="Garamond" w:hAnsi="Garamond"/>
          <w:i/>
          <w:color w:val="000000" w:themeColor="text1"/>
          <w:sz w:val="24"/>
          <w:szCs w:val="24"/>
        </w:rPr>
        <w:t>p</w:t>
      </w:r>
      <w:r w:rsidR="001C5C6F">
        <w:rPr>
          <w:rFonts w:ascii="Garamond" w:hAnsi="Garamond"/>
          <w:color w:val="000000" w:themeColor="text1"/>
          <w:sz w:val="24"/>
          <w:szCs w:val="24"/>
        </w:rPr>
        <w:t xml:space="preserve"> = .022, η</w:t>
      </w:r>
      <w:r w:rsidR="001C5C6F" w:rsidRPr="00457777">
        <w:rPr>
          <w:rFonts w:ascii="Garamond" w:hAnsi="Garamond"/>
          <w:color w:val="000000" w:themeColor="text1"/>
          <w:sz w:val="24"/>
          <w:szCs w:val="24"/>
          <w:vertAlign w:val="subscript"/>
        </w:rPr>
        <w:t>p</w:t>
      </w:r>
      <w:r w:rsidR="001C5C6F" w:rsidRPr="00457777">
        <w:rPr>
          <w:rFonts w:ascii="Garamond" w:hAnsi="Garamond"/>
          <w:color w:val="000000" w:themeColor="text1"/>
          <w:sz w:val="24"/>
          <w:szCs w:val="24"/>
          <w:vertAlign w:val="superscript"/>
        </w:rPr>
        <w:t>2</w:t>
      </w:r>
      <w:r w:rsidR="001C5C6F">
        <w:rPr>
          <w:rFonts w:ascii="Garamond" w:hAnsi="Garamond"/>
          <w:color w:val="000000" w:themeColor="text1"/>
          <w:sz w:val="24"/>
          <w:szCs w:val="24"/>
        </w:rPr>
        <w:t xml:space="preserve"> = 0.04). </w:t>
      </w:r>
      <w:r w:rsidR="00C12C2B">
        <w:rPr>
          <w:rFonts w:ascii="Garamond" w:hAnsi="Garamond"/>
          <w:color w:val="000000" w:themeColor="text1"/>
          <w:sz w:val="24"/>
          <w:szCs w:val="24"/>
        </w:rPr>
        <w:t xml:space="preserve">The form of the effector </w:t>
      </w:r>
      <w:r w:rsidR="00AA36CC">
        <w:rPr>
          <w:rFonts w:ascii="Garamond" w:hAnsi="Garamond"/>
          <w:color w:val="000000" w:themeColor="text1"/>
          <w:sz w:val="24"/>
          <w:szCs w:val="24"/>
        </w:rPr>
        <w:t>(</w:t>
      </w:r>
      <w:r w:rsidR="00B32C4C">
        <w:rPr>
          <w:rFonts w:ascii="Garamond" w:hAnsi="Garamond"/>
          <w:color w:val="000000" w:themeColor="text1"/>
          <w:sz w:val="24"/>
          <w:szCs w:val="24"/>
        </w:rPr>
        <w:t xml:space="preserve">Hand-placement or Foot Placement) </w:t>
      </w:r>
      <w:r w:rsidR="00C12C2B">
        <w:rPr>
          <w:rFonts w:ascii="Garamond" w:hAnsi="Garamond"/>
          <w:color w:val="000000" w:themeColor="text1"/>
          <w:sz w:val="24"/>
          <w:szCs w:val="24"/>
        </w:rPr>
        <w:t xml:space="preserve">used by the agent to place the ball on the table did not </w:t>
      </w:r>
      <w:r w:rsidR="001F37D4">
        <w:rPr>
          <w:rFonts w:ascii="Garamond" w:hAnsi="Garamond"/>
          <w:color w:val="000000" w:themeColor="text1"/>
          <w:sz w:val="24"/>
          <w:szCs w:val="24"/>
        </w:rPr>
        <w:t>make any difference to participants’ responding; the</w:t>
      </w:r>
      <w:r w:rsidR="00C12C2B">
        <w:rPr>
          <w:rFonts w:ascii="Garamond" w:hAnsi="Garamond"/>
          <w:color w:val="000000" w:themeColor="text1"/>
          <w:sz w:val="24"/>
          <w:szCs w:val="24"/>
        </w:rPr>
        <w:t xml:space="preserve"> Form x Version x Condition interaction</w:t>
      </w:r>
      <w:r w:rsidR="001F37D4">
        <w:rPr>
          <w:rFonts w:ascii="Garamond" w:hAnsi="Garamond"/>
          <w:color w:val="000000" w:themeColor="text1"/>
          <w:sz w:val="24"/>
          <w:szCs w:val="24"/>
        </w:rPr>
        <w:t xml:space="preserve"> was not significant</w:t>
      </w:r>
      <w:r w:rsidR="00C12C2B">
        <w:rPr>
          <w:rFonts w:ascii="Garamond" w:hAnsi="Garamond"/>
          <w:color w:val="000000" w:themeColor="text1"/>
          <w:sz w:val="24"/>
          <w:szCs w:val="24"/>
        </w:rPr>
        <w:t xml:space="preserve"> (</w:t>
      </w:r>
      <w:r w:rsidR="00C12C2B" w:rsidRPr="001C5C6F">
        <w:rPr>
          <w:rFonts w:ascii="Garamond" w:hAnsi="Garamond"/>
          <w:i/>
          <w:color w:val="000000" w:themeColor="text1"/>
          <w:sz w:val="24"/>
          <w:szCs w:val="24"/>
        </w:rPr>
        <w:t>F</w:t>
      </w:r>
      <w:r w:rsidR="00C12C2B">
        <w:rPr>
          <w:rFonts w:ascii="Garamond" w:hAnsi="Garamond"/>
          <w:color w:val="000000" w:themeColor="text1"/>
          <w:sz w:val="24"/>
          <w:szCs w:val="24"/>
        </w:rPr>
        <w:t xml:space="preserve">(5.620, 376.568) = 0.70, </w:t>
      </w:r>
      <w:r w:rsidR="00C12C2B" w:rsidRPr="001C5C6F">
        <w:rPr>
          <w:rFonts w:ascii="Garamond" w:hAnsi="Garamond"/>
          <w:i/>
          <w:color w:val="000000" w:themeColor="text1"/>
          <w:sz w:val="24"/>
          <w:szCs w:val="24"/>
        </w:rPr>
        <w:t>p</w:t>
      </w:r>
      <w:r w:rsidR="00C12C2B">
        <w:rPr>
          <w:rFonts w:ascii="Garamond" w:hAnsi="Garamond"/>
          <w:color w:val="000000" w:themeColor="text1"/>
          <w:sz w:val="24"/>
          <w:szCs w:val="24"/>
        </w:rPr>
        <w:t xml:space="preserve"> = .641, η</w:t>
      </w:r>
      <w:r w:rsidR="00C12C2B" w:rsidRPr="00457777">
        <w:rPr>
          <w:rFonts w:ascii="Garamond" w:hAnsi="Garamond"/>
          <w:color w:val="000000" w:themeColor="text1"/>
          <w:sz w:val="24"/>
          <w:szCs w:val="24"/>
          <w:vertAlign w:val="subscript"/>
        </w:rPr>
        <w:t>p</w:t>
      </w:r>
      <w:r w:rsidR="00C12C2B" w:rsidRPr="00457777">
        <w:rPr>
          <w:rFonts w:ascii="Garamond" w:hAnsi="Garamond"/>
          <w:color w:val="000000" w:themeColor="text1"/>
          <w:sz w:val="24"/>
          <w:szCs w:val="24"/>
          <w:vertAlign w:val="superscript"/>
        </w:rPr>
        <w:t>2</w:t>
      </w:r>
      <w:r w:rsidR="00C12C2B">
        <w:rPr>
          <w:rFonts w:ascii="Garamond" w:hAnsi="Garamond"/>
          <w:color w:val="000000" w:themeColor="text1"/>
          <w:sz w:val="24"/>
          <w:szCs w:val="24"/>
        </w:rPr>
        <w:t xml:space="preserve"> = 0.01). </w:t>
      </w:r>
      <w:r w:rsidR="005553A9">
        <w:rPr>
          <w:rFonts w:ascii="Garamond" w:hAnsi="Garamond"/>
          <w:color w:val="000000" w:themeColor="text1"/>
          <w:sz w:val="24"/>
          <w:szCs w:val="24"/>
        </w:rPr>
        <w:t xml:space="preserve">All other effects were </w:t>
      </w:r>
      <w:r w:rsidR="00C12C2B">
        <w:rPr>
          <w:rFonts w:ascii="Garamond" w:hAnsi="Garamond"/>
          <w:color w:val="000000" w:themeColor="text1"/>
          <w:sz w:val="24"/>
          <w:szCs w:val="24"/>
        </w:rPr>
        <w:t xml:space="preserve">also </w:t>
      </w:r>
      <w:r w:rsidR="005553A9">
        <w:rPr>
          <w:rFonts w:ascii="Garamond" w:hAnsi="Garamond"/>
          <w:color w:val="000000" w:themeColor="text1"/>
          <w:sz w:val="24"/>
          <w:szCs w:val="24"/>
        </w:rPr>
        <w:t xml:space="preserve">not significant. </w:t>
      </w:r>
      <w:r w:rsidR="00C12C2B">
        <w:rPr>
          <w:rFonts w:ascii="Garamond" w:hAnsi="Garamond"/>
          <w:color w:val="000000" w:themeColor="text1"/>
          <w:sz w:val="24"/>
          <w:szCs w:val="24"/>
        </w:rPr>
        <w:t xml:space="preserve">We carried out a one-way ANOVA for each </w:t>
      </w:r>
      <w:r w:rsidR="00AA4338">
        <w:rPr>
          <w:rFonts w:ascii="Garamond" w:hAnsi="Garamond"/>
          <w:color w:val="000000" w:themeColor="text1"/>
          <w:sz w:val="24"/>
          <w:szCs w:val="24"/>
        </w:rPr>
        <w:t>v</w:t>
      </w:r>
      <w:r w:rsidR="00C12C2B">
        <w:rPr>
          <w:rFonts w:ascii="Garamond" w:hAnsi="Garamond"/>
          <w:color w:val="000000" w:themeColor="text1"/>
          <w:sz w:val="24"/>
          <w:szCs w:val="24"/>
        </w:rPr>
        <w:t xml:space="preserve">ersion of the ball-detection task to unpack the </w:t>
      </w:r>
      <w:r w:rsidR="00AA4338">
        <w:rPr>
          <w:rFonts w:ascii="Garamond" w:hAnsi="Garamond"/>
          <w:color w:val="000000" w:themeColor="text1"/>
          <w:sz w:val="24"/>
          <w:szCs w:val="24"/>
        </w:rPr>
        <w:t xml:space="preserve">significant </w:t>
      </w:r>
      <w:r w:rsidR="00C12C2B">
        <w:rPr>
          <w:rFonts w:ascii="Garamond" w:hAnsi="Garamond"/>
          <w:color w:val="000000" w:themeColor="text1"/>
          <w:sz w:val="24"/>
          <w:szCs w:val="24"/>
        </w:rPr>
        <w:t>Version x Condition interaction.</w:t>
      </w:r>
      <w:r w:rsidR="00AA4338">
        <w:rPr>
          <w:rFonts w:ascii="Garamond" w:hAnsi="Garamond"/>
          <w:color w:val="000000" w:themeColor="text1"/>
          <w:sz w:val="24"/>
          <w:szCs w:val="24"/>
        </w:rPr>
        <w:t xml:space="preserve"> </w:t>
      </w:r>
    </w:p>
    <w:p w14:paraId="58B2741F" w14:textId="77777777" w:rsidR="00EC16B2" w:rsidRDefault="00AA4338"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7E5F15">
        <w:rPr>
          <w:rFonts w:ascii="Garamond" w:hAnsi="Garamond"/>
          <w:color w:val="000000" w:themeColor="text1"/>
          <w:sz w:val="24"/>
          <w:szCs w:val="24"/>
        </w:rPr>
        <w:t>The main effect of Condition was significant in</w:t>
      </w:r>
      <w:r>
        <w:rPr>
          <w:rFonts w:ascii="Garamond" w:hAnsi="Garamond"/>
          <w:color w:val="000000" w:themeColor="text1"/>
          <w:sz w:val="24"/>
          <w:szCs w:val="24"/>
        </w:rPr>
        <w:t xml:space="preserve"> the Free-Agent version</w:t>
      </w:r>
      <w:r w:rsidR="007E5F15">
        <w:rPr>
          <w:rFonts w:ascii="Garamond" w:hAnsi="Garamond"/>
          <w:color w:val="000000" w:themeColor="text1"/>
          <w:sz w:val="24"/>
          <w:szCs w:val="24"/>
        </w:rPr>
        <w:t xml:space="preserve"> </w:t>
      </w:r>
      <w:r>
        <w:rPr>
          <w:rFonts w:ascii="Garamond" w:hAnsi="Garamond"/>
          <w:color w:val="000000" w:themeColor="text1"/>
          <w:sz w:val="24"/>
          <w:szCs w:val="24"/>
        </w:rPr>
        <w:t>(</w:t>
      </w:r>
      <w:r w:rsidRPr="001C5C6F">
        <w:rPr>
          <w:rFonts w:ascii="Garamond" w:hAnsi="Garamond"/>
          <w:i/>
          <w:color w:val="000000" w:themeColor="text1"/>
          <w:sz w:val="24"/>
          <w:szCs w:val="24"/>
        </w:rPr>
        <w:t>F</w:t>
      </w:r>
      <w:r>
        <w:rPr>
          <w:rFonts w:ascii="Garamond" w:hAnsi="Garamond"/>
          <w:color w:val="000000" w:themeColor="text1"/>
          <w:sz w:val="24"/>
          <w:szCs w:val="24"/>
        </w:rPr>
        <w:t xml:space="preserve">(3, 135) = 54.30, </w:t>
      </w:r>
      <w:r w:rsidRPr="001C5C6F">
        <w:rPr>
          <w:rFonts w:ascii="Garamond" w:hAnsi="Garamond"/>
          <w:i/>
          <w:color w:val="000000" w:themeColor="text1"/>
          <w:sz w:val="24"/>
          <w:szCs w:val="24"/>
        </w:rPr>
        <w:t>p</w:t>
      </w:r>
      <w:r>
        <w:rPr>
          <w:rFonts w:ascii="Garamond" w:hAnsi="Garamond"/>
          <w:color w:val="000000" w:themeColor="text1"/>
          <w:sz w:val="24"/>
          <w:szCs w:val="24"/>
        </w:rPr>
        <w:t xml:space="preserve"> </w:t>
      </w:r>
      <w:r w:rsidR="007E5F15">
        <w:rPr>
          <w:rFonts w:ascii="Garamond" w:hAnsi="Garamond"/>
          <w:color w:val="000000" w:themeColor="text1"/>
          <w:sz w:val="24"/>
          <w:szCs w:val="24"/>
        </w:rPr>
        <w:t>&lt;</w:t>
      </w:r>
      <w:r>
        <w:rPr>
          <w:rFonts w:ascii="Garamond" w:hAnsi="Garamond"/>
          <w:color w:val="000000" w:themeColor="text1"/>
          <w:sz w:val="24"/>
          <w:szCs w:val="24"/>
        </w:rPr>
        <w:t xml:space="preserve"> .00</w:t>
      </w:r>
      <w:r w:rsidR="007E5F15">
        <w:rPr>
          <w:rFonts w:ascii="Garamond" w:hAnsi="Garamond"/>
          <w:color w:val="000000" w:themeColor="text1"/>
          <w:sz w:val="24"/>
          <w:szCs w:val="24"/>
        </w:rPr>
        <w:t>1</w:t>
      </w:r>
      <w:r>
        <w:rPr>
          <w:rFonts w:ascii="Garamond" w:hAnsi="Garamond"/>
          <w:color w:val="000000" w:themeColor="text1"/>
          <w:sz w:val="24"/>
          <w:szCs w:val="24"/>
        </w:rPr>
        <w:t>, η</w:t>
      </w:r>
      <w:r w:rsidRPr="00457777">
        <w:rPr>
          <w:rFonts w:ascii="Garamond" w:hAnsi="Garamond"/>
          <w:color w:val="000000" w:themeColor="text1"/>
          <w:sz w:val="24"/>
          <w:szCs w:val="24"/>
          <w:vertAlign w:val="subscript"/>
        </w:rPr>
        <w:t>p</w:t>
      </w:r>
      <w:r w:rsidRPr="00457777">
        <w:rPr>
          <w:rFonts w:ascii="Garamond" w:hAnsi="Garamond"/>
          <w:color w:val="000000" w:themeColor="text1"/>
          <w:sz w:val="24"/>
          <w:szCs w:val="24"/>
          <w:vertAlign w:val="superscript"/>
        </w:rPr>
        <w:t>2</w:t>
      </w:r>
      <w:r>
        <w:rPr>
          <w:rFonts w:ascii="Garamond" w:hAnsi="Garamond"/>
          <w:color w:val="000000" w:themeColor="text1"/>
          <w:sz w:val="24"/>
          <w:szCs w:val="24"/>
        </w:rPr>
        <w:t xml:space="preserve"> = 0.5</w:t>
      </w:r>
      <w:r w:rsidR="00F1196B">
        <w:rPr>
          <w:rFonts w:ascii="Garamond" w:hAnsi="Garamond"/>
          <w:color w:val="000000" w:themeColor="text1"/>
          <w:sz w:val="24"/>
          <w:szCs w:val="24"/>
        </w:rPr>
        <w:t>5</w:t>
      </w:r>
      <w:r>
        <w:rPr>
          <w:rFonts w:ascii="Garamond" w:hAnsi="Garamond"/>
          <w:color w:val="000000" w:themeColor="text1"/>
          <w:sz w:val="24"/>
          <w:szCs w:val="24"/>
        </w:rPr>
        <w:t>)</w:t>
      </w:r>
      <w:r w:rsidR="007E5F15">
        <w:rPr>
          <w:rFonts w:ascii="Garamond" w:hAnsi="Garamond"/>
          <w:color w:val="000000" w:themeColor="text1"/>
          <w:sz w:val="24"/>
          <w:szCs w:val="24"/>
        </w:rPr>
        <w:t>, in the Constrained-Agent version (</w:t>
      </w:r>
      <w:r w:rsidR="007E5F15" w:rsidRPr="001C5C6F">
        <w:rPr>
          <w:rFonts w:ascii="Garamond" w:hAnsi="Garamond"/>
          <w:i/>
          <w:color w:val="000000" w:themeColor="text1"/>
          <w:sz w:val="24"/>
          <w:szCs w:val="24"/>
        </w:rPr>
        <w:t>F</w:t>
      </w:r>
      <w:r w:rsidR="007E5F15">
        <w:rPr>
          <w:rFonts w:ascii="Garamond" w:hAnsi="Garamond"/>
          <w:color w:val="000000" w:themeColor="text1"/>
          <w:sz w:val="24"/>
          <w:szCs w:val="24"/>
        </w:rPr>
        <w:t xml:space="preserve">(2.62, 117.67) = 20.18, </w:t>
      </w:r>
      <w:r w:rsidR="007E5F15" w:rsidRPr="001C5C6F">
        <w:rPr>
          <w:rFonts w:ascii="Garamond" w:hAnsi="Garamond"/>
          <w:i/>
          <w:color w:val="000000" w:themeColor="text1"/>
          <w:sz w:val="24"/>
          <w:szCs w:val="24"/>
        </w:rPr>
        <w:t>p</w:t>
      </w:r>
      <w:r w:rsidR="007E5F15">
        <w:rPr>
          <w:rFonts w:ascii="Garamond" w:hAnsi="Garamond"/>
          <w:color w:val="000000" w:themeColor="text1"/>
          <w:sz w:val="24"/>
          <w:szCs w:val="24"/>
        </w:rPr>
        <w:t xml:space="preserve"> &lt; .001, η</w:t>
      </w:r>
      <w:r w:rsidR="007E5F15" w:rsidRPr="00457777">
        <w:rPr>
          <w:rFonts w:ascii="Garamond" w:hAnsi="Garamond"/>
          <w:color w:val="000000" w:themeColor="text1"/>
          <w:sz w:val="24"/>
          <w:szCs w:val="24"/>
          <w:vertAlign w:val="subscript"/>
        </w:rPr>
        <w:t>p</w:t>
      </w:r>
      <w:r w:rsidR="007E5F15" w:rsidRPr="00457777">
        <w:rPr>
          <w:rFonts w:ascii="Garamond" w:hAnsi="Garamond"/>
          <w:color w:val="000000" w:themeColor="text1"/>
          <w:sz w:val="24"/>
          <w:szCs w:val="24"/>
          <w:vertAlign w:val="superscript"/>
        </w:rPr>
        <w:t>2</w:t>
      </w:r>
      <w:r w:rsidR="007E5F15">
        <w:rPr>
          <w:rFonts w:ascii="Garamond" w:hAnsi="Garamond"/>
          <w:color w:val="000000" w:themeColor="text1"/>
          <w:sz w:val="24"/>
          <w:szCs w:val="24"/>
        </w:rPr>
        <w:t xml:space="preserve"> = 0.31), and in the Loose-Sheet version (</w:t>
      </w:r>
      <w:r w:rsidR="007E5F15" w:rsidRPr="001C5C6F">
        <w:rPr>
          <w:rFonts w:ascii="Garamond" w:hAnsi="Garamond"/>
          <w:i/>
          <w:color w:val="000000" w:themeColor="text1"/>
          <w:sz w:val="24"/>
          <w:szCs w:val="24"/>
        </w:rPr>
        <w:t>F</w:t>
      </w:r>
      <w:r w:rsidR="007E5F15">
        <w:rPr>
          <w:rFonts w:ascii="Garamond" w:hAnsi="Garamond"/>
          <w:color w:val="000000" w:themeColor="text1"/>
          <w:sz w:val="24"/>
          <w:szCs w:val="24"/>
        </w:rPr>
        <w:t xml:space="preserve">(2.49, 109.41) = 43.09, </w:t>
      </w:r>
      <w:r w:rsidR="007E5F15" w:rsidRPr="001C5C6F">
        <w:rPr>
          <w:rFonts w:ascii="Garamond" w:hAnsi="Garamond"/>
          <w:i/>
          <w:color w:val="000000" w:themeColor="text1"/>
          <w:sz w:val="24"/>
          <w:szCs w:val="24"/>
        </w:rPr>
        <w:t>p</w:t>
      </w:r>
      <w:r w:rsidR="007E5F15">
        <w:rPr>
          <w:rFonts w:ascii="Garamond" w:hAnsi="Garamond"/>
          <w:color w:val="000000" w:themeColor="text1"/>
          <w:sz w:val="24"/>
          <w:szCs w:val="24"/>
        </w:rPr>
        <w:t xml:space="preserve"> &lt; .001, η</w:t>
      </w:r>
      <w:r w:rsidR="007E5F15" w:rsidRPr="00457777">
        <w:rPr>
          <w:rFonts w:ascii="Garamond" w:hAnsi="Garamond"/>
          <w:color w:val="000000" w:themeColor="text1"/>
          <w:sz w:val="24"/>
          <w:szCs w:val="24"/>
          <w:vertAlign w:val="subscript"/>
        </w:rPr>
        <w:t>p</w:t>
      </w:r>
      <w:r w:rsidR="007E5F15" w:rsidRPr="00457777">
        <w:rPr>
          <w:rFonts w:ascii="Garamond" w:hAnsi="Garamond"/>
          <w:color w:val="000000" w:themeColor="text1"/>
          <w:sz w:val="24"/>
          <w:szCs w:val="24"/>
          <w:vertAlign w:val="superscript"/>
        </w:rPr>
        <w:t>2</w:t>
      </w:r>
      <w:r w:rsidR="007E5F15">
        <w:rPr>
          <w:rFonts w:ascii="Garamond" w:hAnsi="Garamond"/>
          <w:color w:val="000000" w:themeColor="text1"/>
          <w:sz w:val="24"/>
          <w:szCs w:val="24"/>
        </w:rPr>
        <w:t xml:space="preserve"> = 0.50)</w:t>
      </w:r>
      <w:r>
        <w:rPr>
          <w:rFonts w:ascii="Garamond" w:hAnsi="Garamond"/>
          <w:color w:val="000000" w:themeColor="text1"/>
          <w:sz w:val="24"/>
          <w:szCs w:val="24"/>
        </w:rPr>
        <w:t>.</w:t>
      </w:r>
      <w:r w:rsidR="007E5F15">
        <w:rPr>
          <w:rFonts w:ascii="Garamond" w:hAnsi="Garamond"/>
          <w:color w:val="000000" w:themeColor="text1"/>
          <w:sz w:val="24"/>
          <w:szCs w:val="24"/>
        </w:rPr>
        <w:t xml:space="preserve"> </w:t>
      </w:r>
      <w:r w:rsidR="00B73074">
        <w:rPr>
          <w:rFonts w:ascii="Garamond" w:hAnsi="Garamond"/>
          <w:color w:val="000000" w:themeColor="text1"/>
          <w:sz w:val="24"/>
          <w:szCs w:val="24"/>
        </w:rPr>
        <w:t>Pairwise t-tests were performed to interpret the significant main effects, with Bonferroni correc</w:t>
      </w:r>
      <w:r w:rsidR="00AA36CC">
        <w:rPr>
          <w:rFonts w:ascii="Garamond" w:hAnsi="Garamond"/>
          <w:color w:val="000000" w:themeColor="text1"/>
          <w:sz w:val="24"/>
          <w:szCs w:val="24"/>
        </w:rPr>
        <w:t>tion (with significance threshold at</w:t>
      </w:r>
      <w:r w:rsidR="00B73074">
        <w:rPr>
          <w:rFonts w:ascii="Garamond" w:hAnsi="Garamond"/>
          <w:color w:val="000000" w:themeColor="text1"/>
          <w:sz w:val="24"/>
          <w:szCs w:val="24"/>
        </w:rPr>
        <w:t xml:space="preserve"> </w:t>
      </w:r>
      <w:r w:rsidR="00B73074" w:rsidRPr="00B73074">
        <w:rPr>
          <w:rFonts w:ascii="Garamond" w:hAnsi="Garamond"/>
          <w:i/>
          <w:color w:val="000000" w:themeColor="text1"/>
          <w:sz w:val="24"/>
          <w:szCs w:val="24"/>
        </w:rPr>
        <w:t>p</w:t>
      </w:r>
      <w:r w:rsidR="00B73074">
        <w:rPr>
          <w:rFonts w:ascii="Garamond" w:hAnsi="Garamond"/>
          <w:color w:val="000000" w:themeColor="text1"/>
          <w:sz w:val="24"/>
          <w:szCs w:val="24"/>
        </w:rPr>
        <w:t xml:space="preserve"> &lt; .008</w:t>
      </w:r>
      <w:r w:rsidR="001D6906">
        <w:rPr>
          <w:rFonts w:ascii="Garamond" w:hAnsi="Garamond"/>
          <w:color w:val="000000" w:themeColor="text1"/>
          <w:sz w:val="24"/>
          <w:szCs w:val="24"/>
        </w:rPr>
        <w:t>3</w:t>
      </w:r>
      <w:r w:rsidR="00AA36CC">
        <w:rPr>
          <w:rFonts w:ascii="Garamond" w:hAnsi="Garamond"/>
          <w:color w:val="000000" w:themeColor="text1"/>
          <w:sz w:val="24"/>
          <w:szCs w:val="24"/>
        </w:rPr>
        <w:t>)</w:t>
      </w:r>
      <w:r w:rsidR="001D6906">
        <w:rPr>
          <w:rFonts w:ascii="Garamond" w:hAnsi="Garamond"/>
          <w:color w:val="000000" w:themeColor="text1"/>
          <w:sz w:val="24"/>
          <w:szCs w:val="24"/>
        </w:rPr>
        <w:t xml:space="preserve"> to account for multiple comparisons</w:t>
      </w:r>
      <w:r w:rsidR="00B73074">
        <w:rPr>
          <w:rFonts w:ascii="Garamond" w:hAnsi="Garamond"/>
          <w:color w:val="000000" w:themeColor="text1"/>
          <w:sz w:val="24"/>
          <w:szCs w:val="24"/>
        </w:rPr>
        <w:t xml:space="preserve">. </w:t>
      </w:r>
      <w:r w:rsidR="00C9540A">
        <w:rPr>
          <w:rFonts w:ascii="Garamond" w:hAnsi="Garamond"/>
          <w:color w:val="000000" w:themeColor="text1"/>
          <w:sz w:val="24"/>
          <w:szCs w:val="24"/>
        </w:rPr>
        <w:t>Supporting our primary prediction, r</w:t>
      </w:r>
      <w:r w:rsidR="00C42B1C">
        <w:rPr>
          <w:rFonts w:ascii="Garamond" w:hAnsi="Garamond"/>
          <w:color w:val="000000" w:themeColor="text1"/>
          <w:sz w:val="24"/>
          <w:szCs w:val="24"/>
        </w:rPr>
        <w:t>esponse times wer</w:t>
      </w:r>
      <w:r w:rsidR="000B4E87">
        <w:rPr>
          <w:rFonts w:ascii="Garamond" w:hAnsi="Garamond"/>
          <w:color w:val="000000" w:themeColor="text1"/>
          <w:sz w:val="24"/>
          <w:szCs w:val="24"/>
        </w:rPr>
        <w:t>e significantly faster in the P−</w:t>
      </w:r>
      <w:r w:rsidR="00C42B1C">
        <w:rPr>
          <w:rFonts w:ascii="Garamond" w:hAnsi="Garamond"/>
          <w:color w:val="000000" w:themeColor="text1"/>
          <w:sz w:val="24"/>
          <w:szCs w:val="24"/>
        </w:rPr>
        <w:t>A+ condition tha</w:t>
      </w:r>
      <w:r w:rsidR="007E5F15">
        <w:rPr>
          <w:rFonts w:ascii="Garamond" w:hAnsi="Garamond"/>
          <w:color w:val="000000" w:themeColor="text1"/>
          <w:sz w:val="24"/>
          <w:szCs w:val="24"/>
        </w:rPr>
        <w:t>n</w:t>
      </w:r>
      <w:r w:rsidR="000B4E87">
        <w:rPr>
          <w:rFonts w:ascii="Garamond" w:hAnsi="Garamond"/>
          <w:color w:val="000000" w:themeColor="text1"/>
          <w:sz w:val="24"/>
          <w:szCs w:val="24"/>
        </w:rPr>
        <w:t xml:space="preserve"> in the P−A−</w:t>
      </w:r>
      <w:r w:rsidR="00C42B1C">
        <w:rPr>
          <w:rFonts w:ascii="Garamond" w:hAnsi="Garamond"/>
          <w:color w:val="000000" w:themeColor="text1"/>
          <w:sz w:val="24"/>
          <w:szCs w:val="24"/>
        </w:rPr>
        <w:t xml:space="preserve"> condition</w:t>
      </w:r>
      <w:r w:rsidR="007E5F15">
        <w:rPr>
          <w:rFonts w:ascii="Garamond" w:hAnsi="Garamond"/>
          <w:color w:val="000000" w:themeColor="text1"/>
          <w:sz w:val="24"/>
          <w:szCs w:val="24"/>
        </w:rPr>
        <w:t xml:space="preserve"> in the Free-Agent version (</w:t>
      </w:r>
      <w:r w:rsidR="00C42B1C" w:rsidRPr="00C42B1C">
        <w:rPr>
          <w:rFonts w:ascii="Garamond" w:hAnsi="Garamond"/>
          <w:i/>
          <w:color w:val="000000" w:themeColor="text1"/>
          <w:sz w:val="24"/>
          <w:szCs w:val="24"/>
        </w:rPr>
        <w:t>t</w:t>
      </w:r>
      <w:r w:rsidR="00C42B1C">
        <w:rPr>
          <w:rFonts w:ascii="Garamond" w:hAnsi="Garamond"/>
          <w:color w:val="000000" w:themeColor="text1"/>
          <w:sz w:val="24"/>
          <w:szCs w:val="24"/>
        </w:rPr>
        <w:t xml:space="preserve">(45) = 4.435, </w:t>
      </w:r>
      <w:r w:rsidR="00C42B1C" w:rsidRPr="00C42B1C">
        <w:rPr>
          <w:rFonts w:ascii="Garamond" w:hAnsi="Garamond"/>
          <w:i/>
          <w:color w:val="000000" w:themeColor="text1"/>
          <w:sz w:val="24"/>
          <w:szCs w:val="24"/>
        </w:rPr>
        <w:t>p</w:t>
      </w:r>
      <w:r w:rsidR="00C42B1C">
        <w:rPr>
          <w:rFonts w:ascii="Garamond" w:hAnsi="Garamond"/>
          <w:color w:val="000000" w:themeColor="text1"/>
          <w:sz w:val="24"/>
          <w:szCs w:val="24"/>
        </w:rPr>
        <w:t xml:space="preserve"> &lt; .001</w:t>
      </w:r>
      <w:r w:rsidR="00E45973">
        <w:rPr>
          <w:rFonts w:ascii="Garamond" w:hAnsi="Garamond"/>
          <w:color w:val="000000" w:themeColor="text1"/>
          <w:sz w:val="24"/>
          <w:szCs w:val="24"/>
        </w:rPr>
        <w:t xml:space="preserve">; </w:t>
      </w:r>
      <w:r w:rsidR="00E45973" w:rsidRPr="00E45973">
        <w:rPr>
          <w:rFonts w:ascii="Garamond" w:hAnsi="Garamond"/>
          <w:i/>
          <w:color w:val="000000" w:themeColor="text1"/>
          <w:sz w:val="24"/>
          <w:szCs w:val="24"/>
        </w:rPr>
        <w:t>r</w:t>
      </w:r>
      <w:r w:rsidR="00E45973">
        <w:rPr>
          <w:rFonts w:ascii="Garamond" w:hAnsi="Garamond"/>
          <w:color w:val="000000" w:themeColor="text1"/>
          <w:sz w:val="24"/>
          <w:szCs w:val="24"/>
        </w:rPr>
        <w:t xml:space="preserve"> = .55</w:t>
      </w:r>
      <w:r w:rsidR="002D23DD">
        <w:rPr>
          <w:rFonts w:ascii="Garamond" w:hAnsi="Garamond"/>
          <w:color w:val="000000" w:themeColor="text1"/>
          <w:sz w:val="24"/>
          <w:szCs w:val="24"/>
        </w:rPr>
        <w:t>) and in the Loose</w:t>
      </w:r>
      <w:r w:rsidR="006B2841">
        <w:rPr>
          <w:rFonts w:ascii="Garamond" w:hAnsi="Garamond"/>
          <w:color w:val="000000" w:themeColor="text1"/>
          <w:sz w:val="24"/>
          <w:szCs w:val="24"/>
        </w:rPr>
        <w:t>-</w:t>
      </w:r>
      <w:r w:rsidR="002D23DD">
        <w:rPr>
          <w:rFonts w:ascii="Garamond" w:hAnsi="Garamond"/>
          <w:color w:val="000000" w:themeColor="text1"/>
          <w:sz w:val="24"/>
          <w:szCs w:val="24"/>
        </w:rPr>
        <w:t>S</w:t>
      </w:r>
      <w:r w:rsidR="006B2841">
        <w:rPr>
          <w:rFonts w:ascii="Garamond" w:hAnsi="Garamond"/>
          <w:color w:val="000000" w:themeColor="text1"/>
          <w:sz w:val="24"/>
          <w:szCs w:val="24"/>
        </w:rPr>
        <w:t xml:space="preserve">heet </w:t>
      </w:r>
      <w:r w:rsidR="007E5F15">
        <w:rPr>
          <w:rFonts w:ascii="Garamond" w:hAnsi="Garamond"/>
          <w:color w:val="000000" w:themeColor="text1"/>
          <w:sz w:val="24"/>
          <w:szCs w:val="24"/>
        </w:rPr>
        <w:lastRenderedPageBreak/>
        <w:t>version (</w:t>
      </w:r>
      <w:r w:rsidR="007E5F15" w:rsidRPr="00C42B1C">
        <w:rPr>
          <w:rFonts w:ascii="Garamond" w:hAnsi="Garamond"/>
          <w:i/>
          <w:color w:val="000000" w:themeColor="text1"/>
          <w:sz w:val="24"/>
          <w:szCs w:val="24"/>
        </w:rPr>
        <w:t>t</w:t>
      </w:r>
      <w:r w:rsidR="007E5F15">
        <w:rPr>
          <w:rFonts w:ascii="Garamond" w:hAnsi="Garamond"/>
          <w:color w:val="000000" w:themeColor="text1"/>
          <w:sz w:val="24"/>
          <w:szCs w:val="24"/>
        </w:rPr>
        <w:t xml:space="preserve">(44) = 3.796, </w:t>
      </w:r>
      <w:r w:rsidR="007E5F15" w:rsidRPr="00C42B1C">
        <w:rPr>
          <w:rFonts w:ascii="Garamond" w:hAnsi="Garamond"/>
          <w:i/>
          <w:color w:val="000000" w:themeColor="text1"/>
          <w:sz w:val="24"/>
          <w:szCs w:val="24"/>
        </w:rPr>
        <w:t>p</w:t>
      </w:r>
      <w:r w:rsidR="007E5F15">
        <w:rPr>
          <w:rFonts w:ascii="Garamond" w:hAnsi="Garamond"/>
          <w:color w:val="000000" w:themeColor="text1"/>
          <w:sz w:val="24"/>
          <w:szCs w:val="24"/>
        </w:rPr>
        <w:t xml:space="preserve"> &lt; .001</w:t>
      </w:r>
      <w:r w:rsidR="00E45973">
        <w:rPr>
          <w:rFonts w:ascii="Garamond" w:hAnsi="Garamond"/>
          <w:color w:val="000000" w:themeColor="text1"/>
          <w:sz w:val="24"/>
          <w:szCs w:val="24"/>
        </w:rPr>
        <w:t xml:space="preserve">; </w:t>
      </w:r>
      <w:r w:rsidR="00E45973" w:rsidRPr="00E45973">
        <w:rPr>
          <w:rFonts w:ascii="Garamond" w:hAnsi="Garamond"/>
          <w:i/>
          <w:color w:val="000000" w:themeColor="text1"/>
          <w:sz w:val="24"/>
          <w:szCs w:val="24"/>
        </w:rPr>
        <w:t>r</w:t>
      </w:r>
      <w:r w:rsidR="00E45973">
        <w:rPr>
          <w:rFonts w:ascii="Garamond" w:hAnsi="Garamond"/>
          <w:color w:val="000000" w:themeColor="text1"/>
          <w:sz w:val="24"/>
          <w:szCs w:val="24"/>
        </w:rPr>
        <w:t xml:space="preserve"> = .50</w:t>
      </w:r>
      <w:r w:rsidR="007E5F15">
        <w:rPr>
          <w:rFonts w:ascii="Garamond" w:hAnsi="Garamond"/>
          <w:color w:val="000000" w:themeColor="text1"/>
          <w:sz w:val="24"/>
          <w:szCs w:val="24"/>
        </w:rPr>
        <w:t>)</w:t>
      </w:r>
      <w:r w:rsidR="00C42B1C">
        <w:rPr>
          <w:rFonts w:ascii="Garamond" w:hAnsi="Garamond"/>
          <w:color w:val="000000" w:themeColor="text1"/>
          <w:sz w:val="24"/>
          <w:szCs w:val="24"/>
        </w:rPr>
        <w:t xml:space="preserve">. </w:t>
      </w:r>
      <w:r w:rsidR="002C29D7">
        <w:rPr>
          <w:rFonts w:ascii="Garamond" w:hAnsi="Garamond"/>
          <w:color w:val="000000" w:themeColor="text1"/>
          <w:sz w:val="24"/>
          <w:szCs w:val="24"/>
        </w:rPr>
        <w:t xml:space="preserve">Also </w:t>
      </w:r>
      <w:r w:rsidR="008D697A">
        <w:rPr>
          <w:rFonts w:ascii="Garamond" w:hAnsi="Garamond"/>
          <w:color w:val="000000" w:themeColor="text1"/>
          <w:sz w:val="24"/>
          <w:szCs w:val="24"/>
        </w:rPr>
        <w:t>confirming</w:t>
      </w:r>
      <w:r w:rsidR="002C29D7">
        <w:rPr>
          <w:rFonts w:ascii="Garamond" w:hAnsi="Garamond"/>
          <w:color w:val="000000" w:themeColor="text1"/>
          <w:sz w:val="24"/>
          <w:szCs w:val="24"/>
        </w:rPr>
        <w:t xml:space="preserve"> our primary prediction</w:t>
      </w:r>
      <w:r w:rsidR="00EC16B2">
        <w:rPr>
          <w:rFonts w:ascii="Garamond" w:hAnsi="Garamond"/>
          <w:color w:val="000000" w:themeColor="text1"/>
          <w:sz w:val="24"/>
          <w:szCs w:val="24"/>
        </w:rPr>
        <w:t>, t</w:t>
      </w:r>
      <w:r w:rsidR="007E5F15">
        <w:rPr>
          <w:rFonts w:ascii="Garamond" w:hAnsi="Garamond"/>
          <w:color w:val="000000" w:themeColor="text1"/>
          <w:sz w:val="24"/>
          <w:szCs w:val="24"/>
        </w:rPr>
        <w:t xml:space="preserve">here was no difference </w:t>
      </w:r>
      <w:r w:rsidR="007E5F15" w:rsidRPr="007E5F15">
        <w:rPr>
          <w:rFonts w:ascii="Garamond" w:hAnsi="Garamond"/>
          <w:color w:val="000000" w:themeColor="text1"/>
          <w:sz w:val="24"/>
          <w:szCs w:val="24"/>
        </w:rPr>
        <w:t>between</w:t>
      </w:r>
      <w:r w:rsidR="000B4E87">
        <w:rPr>
          <w:rFonts w:ascii="Garamond" w:hAnsi="Garamond"/>
          <w:color w:val="000000" w:themeColor="text1"/>
          <w:sz w:val="24"/>
          <w:szCs w:val="24"/>
        </w:rPr>
        <w:t xml:space="preserve"> the P−A+ and P−A−</w:t>
      </w:r>
      <w:r w:rsidR="007E5F15">
        <w:rPr>
          <w:rFonts w:ascii="Garamond" w:hAnsi="Garamond"/>
          <w:color w:val="000000" w:themeColor="text1"/>
          <w:sz w:val="24"/>
          <w:szCs w:val="24"/>
        </w:rPr>
        <w:t xml:space="preserve"> conditions in the Constrained-Agent version (</w:t>
      </w:r>
      <w:r w:rsidR="007E5F15" w:rsidRPr="00C42B1C">
        <w:rPr>
          <w:rFonts w:ascii="Garamond" w:hAnsi="Garamond"/>
          <w:i/>
          <w:color w:val="000000" w:themeColor="text1"/>
          <w:sz w:val="24"/>
          <w:szCs w:val="24"/>
        </w:rPr>
        <w:t>t</w:t>
      </w:r>
      <w:r w:rsidR="007E5F15">
        <w:rPr>
          <w:rFonts w:ascii="Garamond" w:hAnsi="Garamond"/>
          <w:color w:val="000000" w:themeColor="text1"/>
          <w:sz w:val="24"/>
          <w:szCs w:val="24"/>
        </w:rPr>
        <w:t xml:space="preserve">(45) = </w:t>
      </w:r>
      <w:r w:rsidR="00E4703C">
        <w:rPr>
          <w:rFonts w:ascii="Garamond" w:hAnsi="Garamond"/>
          <w:color w:val="000000" w:themeColor="text1"/>
          <w:sz w:val="24"/>
          <w:szCs w:val="24"/>
        </w:rPr>
        <w:t>1.521</w:t>
      </w:r>
      <w:r w:rsidR="007E5F15">
        <w:rPr>
          <w:rFonts w:ascii="Garamond" w:hAnsi="Garamond"/>
          <w:color w:val="000000" w:themeColor="text1"/>
          <w:sz w:val="24"/>
          <w:szCs w:val="24"/>
        </w:rPr>
        <w:t xml:space="preserve">, </w:t>
      </w:r>
      <w:r w:rsidR="007E5F15" w:rsidRPr="00C42B1C">
        <w:rPr>
          <w:rFonts w:ascii="Garamond" w:hAnsi="Garamond"/>
          <w:i/>
          <w:color w:val="000000" w:themeColor="text1"/>
          <w:sz w:val="24"/>
          <w:szCs w:val="24"/>
        </w:rPr>
        <w:t>p</w:t>
      </w:r>
      <w:r w:rsidR="007E5F15">
        <w:rPr>
          <w:rFonts w:ascii="Garamond" w:hAnsi="Garamond"/>
          <w:color w:val="000000" w:themeColor="text1"/>
          <w:sz w:val="24"/>
          <w:szCs w:val="24"/>
        </w:rPr>
        <w:t xml:space="preserve"> </w:t>
      </w:r>
      <w:r w:rsidR="00E4703C">
        <w:rPr>
          <w:rFonts w:ascii="Garamond" w:hAnsi="Garamond"/>
          <w:color w:val="000000" w:themeColor="text1"/>
          <w:sz w:val="24"/>
          <w:szCs w:val="24"/>
        </w:rPr>
        <w:t>=</w:t>
      </w:r>
      <w:r w:rsidR="007E5F15">
        <w:rPr>
          <w:rFonts w:ascii="Garamond" w:hAnsi="Garamond"/>
          <w:color w:val="000000" w:themeColor="text1"/>
          <w:sz w:val="24"/>
          <w:szCs w:val="24"/>
        </w:rPr>
        <w:t xml:space="preserve"> .</w:t>
      </w:r>
      <w:r w:rsidR="00E4703C">
        <w:rPr>
          <w:rFonts w:ascii="Garamond" w:hAnsi="Garamond"/>
          <w:color w:val="000000" w:themeColor="text1"/>
          <w:sz w:val="24"/>
          <w:szCs w:val="24"/>
        </w:rPr>
        <w:t>135</w:t>
      </w:r>
      <w:r w:rsidR="00E45973">
        <w:rPr>
          <w:rFonts w:ascii="Garamond" w:hAnsi="Garamond"/>
          <w:color w:val="000000" w:themeColor="text1"/>
          <w:sz w:val="24"/>
          <w:szCs w:val="24"/>
        </w:rPr>
        <w:t xml:space="preserve">; </w:t>
      </w:r>
      <w:r w:rsidR="00E45973" w:rsidRPr="00E45973">
        <w:rPr>
          <w:rFonts w:ascii="Garamond" w:hAnsi="Garamond"/>
          <w:i/>
          <w:color w:val="000000" w:themeColor="text1"/>
          <w:sz w:val="24"/>
          <w:szCs w:val="24"/>
        </w:rPr>
        <w:t>r</w:t>
      </w:r>
      <w:r w:rsidR="00E45973">
        <w:rPr>
          <w:rFonts w:ascii="Garamond" w:hAnsi="Garamond"/>
          <w:color w:val="000000" w:themeColor="text1"/>
          <w:sz w:val="24"/>
          <w:szCs w:val="24"/>
        </w:rPr>
        <w:t xml:space="preserve"> = .22</w:t>
      </w:r>
      <w:r w:rsidR="007E5F15">
        <w:rPr>
          <w:rFonts w:ascii="Garamond" w:hAnsi="Garamond"/>
          <w:color w:val="000000" w:themeColor="text1"/>
          <w:sz w:val="24"/>
          <w:szCs w:val="24"/>
        </w:rPr>
        <w:t>).</w:t>
      </w:r>
      <w:r w:rsidR="00965C5C">
        <w:rPr>
          <w:rFonts w:ascii="Garamond" w:hAnsi="Garamond"/>
          <w:color w:val="000000" w:themeColor="text1"/>
          <w:sz w:val="24"/>
          <w:szCs w:val="24"/>
        </w:rPr>
        <w:t xml:space="preserve"> </w:t>
      </w:r>
      <w:r w:rsidR="00EC16B2">
        <w:rPr>
          <w:rFonts w:ascii="Garamond" w:hAnsi="Garamond"/>
          <w:color w:val="000000" w:themeColor="text1"/>
          <w:sz w:val="24"/>
          <w:szCs w:val="24"/>
        </w:rPr>
        <w:t xml:space="preserve">The pattern of responding is shown in Figure 3. </w:t>
      </w:r>
      <w:r w:rsidR="002600D3">
        <w:rPr>
          <w:rFonts w:ascii="Garamond" w:hAnsi="Garamond"/>
          <w:color w:val="000000" w:themeColor="text1"/>
          <w:sz w:val="24"/>
          <w:szCs w:val="24"/>
        </w:rPr>
        <w:t>We then compared response t</w:t>
      </w:r>
      <w:r w:rsidR="00471D78">
        <w:rPr>
          <w:rFonts w:ascii="Garamond" w:hAnsi="Garamond"/>
          <w:color w:val="000000" w:themeColor="text1"/>
          <w:sz w:val="24"/>
          <w:szCs w:val="24"/>
        </w:rPr>
        <w:t>imes for the other conditions</w:t>
      </w:r>
      <w:r w:rsidR="002600D3">
        <w:rPr>
          <w:rFonts w:ascii="Garamond" w:hAnsi="Garamond"/>
          <w:color w:val="000000" w:themeColor="text1"/>
          <w:sz w:val="24"/>
          <w:szCs w:val="24"/>
        </w:rPr>
        <w:t xml:space="preserve">. </w:t>
      </w:r>
      <w:r w:rsidR="00291FF2">
        <w:rPr>
          <w:rFonts w:ascii="Garamond" w:hAnsi="Garamond"/>
          <w:color w:val="000000" w:themeColor="text1"/>
          <w:sz w:val="24"/>
          <w:szCs w:val="24"/>
        </w:rPr>
        <w:t>The pairwise comparisons of response times for the other conditions</w:t>
      </w:r>
      <w:r w:rsidR="00471D78">
        <w:rPr>
          <w:rFonts w:ascii="Garamond" w:hAnsi="Garamond"/>
          <w:color w:val="000000" w:themeColor="text1"/>
          <w:sz w:val="24"/>
          <w:szCs w:val="24"/>
        </w:rPr>
        <w:t xml:space="preserve"> (see Table 2</w:t>
      </w:r>
      <w:r w:rsidR="00351EC3">
        <w:rPr>
          <w:rFonts w:ascii="Garamond" w:hAnsi="Garamond"/>
          <w:color w:val="000000" w:themeColor="text1"/>
          <w:sz w:val="24"/>
          <w:szCs w:val="24"/>
        </w:rPr>
        <w:t xml:space="preserve"> for overview</w:t>
      </w:r>
      <w:r w:rsidR="00471D78">
        <w:rPr>
          <w:rFonts w:ascii="Garamond" w:hAnsi="Garamond"/>
          <w:color w:val="000000" w:themeColor="text1"/>
          <w:sz w:val="24"/>
          <w:szCs w:val="24"/>
        </w:rPr>
        <w:t>)</w:t>
      </w:r>
      <w:r w:rsidR="00291FF2">
        <w:rPr>
          <w:rFonts w:ascii="Garamond" w:hAnsi="Garamond"/>
          <w:color w:val="000000" w:themeColor="text1"/>
          <w:sz w:val="24"/>
          <w:szCs w:val="24"/>
        </w:rPr>
        <w:t xml:space="preserve"> indicated that, i</w:t>
      </w:r>
      <w:r w:rsidR="00965C5C">
        <w:rPr>
          <w:rFonts w:ascii="Garamond" w:hAnsi="Garamond"/>
          <w:color w:val="000000" w:themeColor="text1"/>
          <w:sz w:val="24"/>
          <w:szCs w:val="24"/>
        </w:rPr>
        <w:t>n all three versions of the ball-detection task</w:t>
      </w:r>
      <w:r w:rsidR="00AF66F0">
        <w:rPr>
          <w:rFonts w:ascii="Garamond" w:hAnsi="Garamond"/>
          <w:color w:val="000000" w:themeColor="text1"/>
          <w:sz w:val="24"/>
          <w:szCs w:val="24"/>
        </w:rPr>
        <w:t xml:space="preserve">, </w:t>
      </w:r>
      <w:r w:rsidR="00120840">
        <w:rPr>
          <w:rFonts w:ascii="Garamond" w:hAnsi="Garamond"/>
          <w:color w:val="000000" w:themeColor="text1"/>
          <w:sz w:val="24"/>
          <w:szCs w:val="24"/>
        </w:rPr>
        <w:t xml:space="preserve">participants were fastest to respond in the P+A+ condition </w:t>
      </w:r>
      <w:r w:rsidR="000B4E87">
        <w:rPr>
          <w:rFonts w:ascii="Garamond" w:hAnsi="Garamond"/>
          <w:color w:val="000000" w:themeColor="text1"/>
          <w:sz w:val="24"/>
          <w:szCs w:val="24"/>
        </w:rPr>
        <w:t>and slowest to respond in the P−A−</w:t>
      </w:r>
      <w:r w:rsidR="00120840">
        <w:rPr>
          <w:rFonts w:ascii="Garamond" w:hAnsi="Garamond"/>
          <w:color w:val="000000" w:themeColor="text1"/>
          <w:sz w:val="24"/>
          <w:szCs w:val="24"/>
        </w:rPr>
        <w:t xml:space="preserve"> condition; in addition, </w:t>
      </w:r>
      <w:r w:rsidR="000B4E87">
        <w:rPr>
          <w:rFonts w:ascii="Garamond" w:hAnsi="Garamond"/>
          <w:color w:val="000000" w:themeColor="text1"/>
          <w:sz w:val="24"/>
          <w:szCs w:val="24"/>
        </w:rPr>
        <w:t>their reaction times in the P+A−</w:t>
      </w:r>
      <w:r w:rsidR="00120840">
        <w:rPr>
          <w:rFonts w:ascii="Garamond" w:hAnsi="Garamond"/>
          <w:color w:val="000000" w:themeColor="text1"/>
          <w:sz w:val="24"/>
          <w:szCs w:val="24"/>
        </w:rPr>
        <w:t xml:space="preserve"> condition were sig</w:t>
      </w:r>
      <w:r w:rsidR="0002437E">
        <w:rPr>
          <w:rFonts w:ascii="Garamond" w:hAnsi="Garamond"/>
          <w:color w:val="000000" w:themeColor="text1"/>
          <w:sz w:val="24"/>
          <w:szCs w:val="24"/>
        </w:rPr>
        <w:t>nificantly faste</w:t>
      </w:r>
      <w:r w:rsidR="000B4E87">
        <w:rPr>
          <w:rFonts w:ascii="Garamond" w:hAnsi="Garamond"/>
          <w:color w:val="000000" w:themeColor="text1"/>
          <w:sz w:val="24"/>
          <w:szCs w:val="24"/>
        </w:rPr>
        <w:t>r than in the P</w:t>
      </w:r>
      <w:r w:rsidR="000B4E87">
        <w:rPr>
          <w:rFonts w:ascii="Garamond" w:hAnsi="Garamond"/>
          <w:color w:val="000000" w:themeColor="text1"/>
          <w:sz w:val="24"/>
          <w:szCs w:val="24"/>
        </w:rPr>
        <w:softHyphen/>
        <w:t>−</w:t>
      </w:r>
      <w:r w:rsidR="00120840">
        <w:rPr>
          <w:rFonts w:ascii="Garamond" w:hAnsi="Garamond"/>
          <w:color w:val="000000" w:themeColor="text1"/>
          <w:sz w:val="24"/>
          <w:szCs w:val="24"/>
        </w:rPr>
        <w:t>A+ condition</w:t>
      </w:r>
      <w:r w:rsidR="006D5C04">
        <w:rPr>
          <w:rFonts w:ascii="Garamond" w:hAnsi="Garamond"/>
          <w:color w:val="000000" w:themeColor="text1"/>
          <w:sz w:val="24"/>
          <w:szCs w:val="24"/>
        </w:rPr>
        <w:t xml:space="preserve"> (readers interested in pairwise comparisons involving ball-absent data of conditions in each version</w:t>
      </w:r>
      <w:r w:rsidR="002D23DD">
        <w:rPr>
          <w:rFonts w:ascii="Garamond" w:hAnsi="Garamond"/>
          <w:color w:val="000000" w:themeColor="text1"/>
          <w:sz w:val="24"/>
          <w:szCs w:val="24"/>
        </w:rPr>
        <w:t xml:space="preserve"> may refer to Supplementary Table S1)</w:t>
      </w:r>
      <w:r w:rsidR="00291FF2">
        <w:rPr>
          <w:rFonts w:ascii="Garamond" w:hAnsi="Garamond"/>
          <w:color w:val="000000" w:themeColor="text1"/>
          <w:sz w:val="24"/>
          <w:szCs w:val="24"/>
        </w:rPr>
        <w:t>.</w:t>
      </w:r>
      <w:r w:rsidR="001D6906">
        <w:rPr>
          <w:rFonts w:ascii="Garamond" w:hAnsi="Garamond"/>
          <w:color w:val="000000" w:themeColor="text1"/>
          <w:sz w:val="24"/>
          <w:szCs w:val="24"/>
        </w:rPr>
        <w:t xml:space="preserve"> </w:t>
      </w:r>
    </w:p>
    <w:p w14:paraId="511DA32D" w14:textId="77777777" w:rsidR="005A31AB" w:rsidRDefault="005A31AB" w:rsidP="00685EA8">
      <w:pPr>
        <w:spacing w:after="0" w:line="360" w:lineRule="auto"/>
        <w:rPr>
          <w:rFonts w:ascii="Garamond" w:hAnsi="Garamond"/>
          <w:color w:val="000000" w:themeColor="text1"/>
          <w:sz w:val="24"/>
          <w:szCs w:val="24"/>
        </w:rPr>
      </w:pPr>
    </w:p>
    <w:p w14:paraId="7909E4FD" w14:textId="77777777" w:rsidR="005A31AB" w:rsidRDefault="005A31AB" w:rsidP="00685EA8">
      <w:pPr>
        <w:spacing w:after="0" w:line="360" w:lineRule="auto"/>
        <w:rPr>
          <w:rFonts w:ascii="Garamond" w:hAnsi="Garamond"/>
          <w:color w:val="000000" w:themeColor="text1"/>
          <w:sz w:val="24"/>
          <w:szCs w:val="24"/>
        </w:rPr>
      </w:pPr>
      <w:r>
        <w:rPr>
          <w:noProof/>
        </w:rPr>
        <w:drawing>
          <wp:inline distT="0" distB="0" distL="0" distR="0" wp14:anchorId="5B3CC616" wp14:editId="45881CD3">
            <wp:extent cx="5731510" cy="3222625"/>
            <wp:effectExtent l="0" t="0" r="2540" b="0"/>
            <wp:docPr id="1" name="Picture 1" descr="C:\Users\lowja\AppData\Local\Microsoft\Windows\INetCache\Content.Word\THE ONE MANUSCRIPT MUMMY GRAPH FOR J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wja\AppData\Local\Microsoft\Windows\INetCache\Content.Word\THE ONE MANUSCRIPT MUMMY GRAPH FOR JAS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BA2B07B" w14:textId="77777777" w:rsidR="005A31AB" w:rsidRPr="005A31AB" w:rsidRDefault="005A31AB" w:rsidP="005A31AB">
      <w:pPr>
        <w:spacing w:after="0" w:line="360" w:lineRule="auto"/>
        <w:rPr>
          <w:rFonts w:ascii="Garamond" w:hAnsi="Garamond"/>
          <w:i/>
          <w:color w:val="000000" w:themeColor="text1"/>
          <w:sz w:val="24"/>
          <w:szCs w:val="24"/>
        </w:rPr>
      </w:pPr>
      <w:r w:rsidRPr="00471D78">
        <w:rPr>
          <w:rFonts w:ascii="Garamond" w:hAnsi="Garamond"/>
          <w:b/>
          <w:i/>
          <w:color w:val="000000" w:themeColor="text1"/>
          <w:sz w:val="24"/>
          <w:szCs w:val="24"/>
        </w:rPr>
        <w:t xml:space="preserve">Figure 3. </w:t>
      </w:r>
      <w:r>
        <w:rPr>
          <w:rFonts w:ascii="Garamond" w:hAnsi="Garamond"/>
          <w:i/>
          <w:color w:val="000000" w:themeColor="text1"/>
          <w:sz w:val="24"/>
          <w:szCs w:val="24"/>
        </w:rPr>
        <w:t>Box plots presenting l</w:t>
      </w:r>
      <w:r w:rsidRPr="005A31AB">
        <w:rPr>
          <w:rFonts w:ascii="Garamond" w:hAnsi="Garamond"/>
          <w:i/>
          <w:color w:val="000000" w:themeColor="text1"/>
          <w:sz w:val="24"/>
          <w:szCs w:val="24"/>
        </w:rPr>
        <w:t>ogarithmically transformed mean response times for the four conditions in each of the different versions of the ball-detection task. Means are represented by dot markers; associated error bars represent the standard error of the mean. Comparisons marked with *** (denoting p &lt; .001) and ## (denoting p &lt; .0083) survived Bonferroni correction for multiple comparisons. Comparisons marked with # (denoting p &gt; .0083) did not survived Bonferroni correction for multiple comparisons.</w:t>
      </w:r>
    </w:p>
    <w:p w14:paraId="7B5907D1" w14:textId="77777777" w:rsidR="00146272" w:rsidRDefault="00146272" w:rsidP="00685EA8">
      <w:pPr>
        <w:spacing w:after="0" w:line="360" w:lineRule="auto"/>
        <w:rPr>
          <w:rFonts w:ascii="Garamond" w:hAnsi="Garamond"/>
          <w:color w:val="000000" w:themeColor="text1"/>
          <w:sz w:val="24"/>
          <w:szCs w:val="24"/>
        </w:rPr>
      </w:pPr>
    </w:p>
    <w:p w14:paraId="218DD26A" w14:textId="77777777" w:rsidR="00146272" w:rsidRDefault="00146272" w:rsidP="00685EA8">
      <w:pPr>
        <w:spacing w:after="0" w:line="360" w:lineRule="auto"/>
        <w:rPr>
          <w:rFonts w:ascii="Garamond" w:hAnsi="Garamond"/>
          <w:color w:val="000000" w:themeColor="text1"/>
          <w:sz w:val="24"/>
          <w:szCs w:val="24"/>
        </w:rPr>
      </w:pPr>
    </w:p>
    <w:p w14:paraId="58CDFF27" w14:textId="77777777" w:rsidR="00146272" w:rsidRDefault="00146272" w:rsidP="00685EA8">
      <w:pPr>
        <w:spacing w:after="0" w:line="360" w:lineRule="auto"/>
        <w:rPr>
          <w:rFonts w:ascii="Garamond" w:hAnsi="Garamond"/>
          <w:color w:val="000000" w:themeColor="text1"/>
          <w:sz w:val="24"/>
          <w:szCs w:val="24"/>
        </w:rPr>
      </w:pPr>
    </w:p>
    <w:p w14:paraId="71C2626B" w14:textId="77777777" w:rsidR="00146272" w:rsidRDefault="00146272" w:rsidP="00685EA8">
      <w:pPr>
        <w:spacing w:after="0" w:line="360" w:lineRule="auto"/>
        <w:rPr>
          <w:rFonts w:ascii="Garamond" w:hAnsi="Garamond"/>
          <w:color w:val="000000" w:themeColor="text1"/>
          <w:sz w:val="24"/>
          <w:szCs w:val="24"/>
        </w:rPr>
      </w:pPr>
    </w:p>
    <w:p w14:paraId="49468840" w14:textId="77777777" w:rsidR="00146272" w:rsidRDefault="00146272" w:rsidP="00685EA8">
      <w:pPr>
        <w:spacing w:after="0" w:line="360" w:lineRule="auto"/>
        <w:rPr>
          <w:rFonts w:ascii="Garamond" w:hAnsi="Garamond"/>
          <w:color w:val="000000" w:themeColor="text1"/>
          <w:sz w:val="24"/>
          <w:szCs w:val="24"/>
        </w:rPr>
      </w:pPr>
    </w:p>
    <w:p w14:paraId="31E5CFF3" w14:textId="77777777" w:rsidR="00146272" w:rsidRDefault="00146272" w:rsidP="00685EA8">
      <w:pPr>
        <w:spacing w:after="0" w:line="360" w:lineRule="auto"/>
        <w:rPr>
          <w:rFonts w:ascii="Garamond" w:hAnsi="Garamond"/>
          <w:color w:val="000000" w:themeColor="text1"/>
          <w:sz w:val="24"/>
          <w:szCs w:val="24"/>
        </w:rPr>
      </w:pPr>
    </w:p>
    <w:p w14:paraId="586768CE" w14:textId="77777777" w:rsidR="00146272" w:rsidRDefault="00146272" w:rsidP="00685EA8">
      <w:pPr>
        <w:spacing w:after="0" w:line="360" w:lineRule="auto"/>
        <w:rPr>
          <w:rFonts w:ascii="Garamond" w:hAnsi="Garamond"/>
          <w:color w:val="000000" w:themeColor="text1"/>
          <w:sz w:val="24"/>
          <w:szCs w:val="24"/>
        </w:rPr>
      </w:pPr>
    </w:p>
    <w:p w14:paraId="122C8446" w14:textId="77777777" w:rsidR="00146272" w:rsidRPr="00146272" w:rsidRDefault="00146272" w:rsidP="00146272">
      <w:pPr>
        <w:spacing w:line="276" w:lineRule="auto"/>
        <w:rPr>
          <w:rFonts w:ascii="Garamond" w:hAnsi="Garamond" w:cs="Times New Roman"/>
          <w:i/>
          <w:sz w:val="24"/>
          <w:szCs w:val="24"/>
        </w:rPr>
      </w:pPr>
      <w:r w:rsidRPr="008D697A">
        <w:rPr>
          <w:rFonts w:ascii="Garamond" w:hAnsi="Garamond" w:cs="Times New Roman"/>
          <w:b/>
          <w:i/>
          <w:sz w:val="24"/>
          <w:szCs w:val="24"/>
        </w:rPr>
        <w:t>Table 2.</w:t>
      </w:r>
      <w:r>
        <w:rPr>
          <w:rFonts w:ascii="Garamond" w:hAnsi="Garamond" w:cs="Times New Roman"/>
          <w:i/>
          <w:sz w:val="24"/>
          <w:szCs w:val="24"/>
        </w:rPr>
        <w:t xml:space="preserve"> Overview of pairwise c</w:t>
      </w:r>
      <w:r w:rsidRPr="00146272">
        <w:rPr>
          <w:rFonts w:ascii="Garamond" w:hAnsi="Garamond" w:cs="Times New Roman"/>
          <w:i/>
          <w:sz w:val="24"/>
          <w:szCs w:val="24"/>
        </w:rPr>
        <w:t xml:space="preserve">omparisons </w:t>
      </w:r>
      <w:r>
        <w:rPr>
          <w:rFonts w:ascii="Garamond" w:hAnsi="Garamond" w:cs="Times New Roman"/>
          <w:i/>
          <w:sz w:val="24"/>
          <w:szCs w:val="24"/>
        </w:rPr>
        <w:t>in each version of the ball-detection task</w:t>
      </w:r>
      <w:r w:rsidRPr="00146272">
        <w:rPr>
          <w:rFonts w:ascii="Garamond" w:hAnsi="Garamond" w:cs="Times New Roman"/>
          <w:i/>
          <w:sz w:val="24"/>
          <w:szCs w:val="24"/>
        </w:rPr>
        <w:t>.</w:t>
      </w:r>
    </w:p>
    <w:tbl>
      <w:tblPr>
        <w:tblpPr w:leftFromText="180" w:rightFromText="180" w:vertAnchor="text" w:tblpY="1"/>
        <w:tblOverlap w:val="never"/>
        <w:tblW w:w="8477" w:type="dxa"/>
        <w:tblBorders>
          <w:top w:val="single" w:sz="4" w:space="0" w:color="auto"/>
          <w:bottom w:val="single" w:sz="4" w:space="0" w:color="auto"/>
        </w:tblBorders>
        <w:tblLayout w:type="fixed"/>
        <w:tblLook w:val="04A0" w:firstRow="1" w:lastRow="0" w:firstColumn="1" w:lastColumn="0" w:noHBand="0" w:noVBand="1"/>
      </w:tblPr>
      <w:tblGrid>
        <w:gridCol w:w="2268"/>
        <w:gridCol w:w="1985"/>
        <w:gridCol w:w="1134"/>
        <w:gridCol w:w="1077"/>
        <w:gridCol w:w="1088"/>
        <w:gridCol w:w="925"/>
      </w:tblGrid>
      <w:tr w:rsidR="00146272" w:rsidRPr="00CB188C" w14:paraId="647D308D" w14:textId="77777777" w:rsidTr="008654E0">
        <w:trPr>
          <w:trHeight w:val="194"/>
        </w:trPr>
        <w:tc>
          <w:tcPr>
            <w:tcW w:w="2268" w:type="dxa"/>
            <w:vMerge w:val="restart"/>
            <w:tcBorders>
              <w:top w:val="single" w:sz="12" w:space="0" w:color="auto"/>
            </w:tcBorders>
            <w:vAlign w:val="bottom"/>
          </w:tcPr>
          <w:p w14:paraId="50DB3850" w14:textId="77777777" w:rsidR="00146272" w:rsidRPr="00CB188C" w:rsidRDefault="00146272" w:rsidP="008D697A">
            <w:pPr>
              <w:spacing w:line="240" w:lineRule="auto"/>
              <w:rPr>
                <w:rFonts w:ascii="Garamond" w:hAnsi="Garamond" w:cs="Times New Roman"/>
                <w:b/>
                <w:sz w:val="24"/>
                <w:szCs w:val="24"/>
              </w:rPr>
            </w:pPr>
            <w:r>
              <w:rPr>
                <w:rFonts w:ascii="Garamond" w:hAnsi="Garamond" w:cs="Times New Roman"/>
                <w:b/>
                <w:sz w:val="24"/>
                <w:szCs w:val="24"/>
              </w:rPr>
              <w:t>Version</w:t>
            </w:r>
          </w:p>
        </w:tc>
        <w:tc>
          <w:tcPr>
            <w:tcW w:w="1985" w:type="dxa"/>
            <w:vMerge w:val="restart"/>
            <w:tcBorders>
              <w:top w:val="single" w:sz="12" w:space="0" w:color="auto"/>
            </w:tcBorders>
            <w:vAlign w:val="bottom"/>
          </w:tcPr>
          <w:p w14:paraId="050C2876" w14:textId="77777777" w:rsidR="00146272" w:rsidRPr="00CB188C" w:rsidRDefault="00146272" w:rsidP="008D697A">
            <w:pPr>
              <w:spacing w:line="240" w:lineRule="auto"/>
              <w:rPr>
                <w:rFonts w:ascii="Garamond" w:hAnsi="Garamond" w:cs="Times New Roman"/>
                <w:b/>
                <w:sz w:val="24"/>
                <w:szCs w:val="24"/>
              </w:rPr>
            </w:pPr>
            <w:r w:rsidRPr="00CB188C">
              <w:rPr>
                <w:rFonts w:ascii="Garamond" w:hAnsi="Garamond" w:cs="Times New Roman"/>
                <w:b/>
                <w:sz w:val="24"/>
                <w:szCs w:val="24"/>
              </w:rPr>
              <w:t>Comparison</w:t>
            </w:r>
          </w:p>
        </w:tc>
        <w:tc>
          <w:tcPr>
            <w:tcW w:w="2211" w:type="dxa"/>
            <w:gridSpan w:val="2"/>
            <w:tcBorders>
              <w:top w:val="single" w:sz="12" w:space="0" w:color="auto"/>
              <w:bottom w:val="double" w:sz="4" w:space="0" w:color="auto"/>
            </w:tcBorders>
            <w:vAlign w:val="center"/>
          </w:tcPr>
          <w:p w14:paraId="3E78F0B6" w14:textId="77777777" w:rsidR="00146272" w:rsidRPr="00CB188C" w:rsidRDefault="00146272" w:rsidP="00146272">
            <w:pPr>
              <w:spacing w:before="120" w:line="240" w:lineRule="auto"/>
              <w:jc w:val="center"/>
              <w:rPr>
                <w:rFonts w:ascii="Garamond" w:hAnsi="Garamond" w:cs="Times New Roman"/>
                <w:b/>
                <w:i/>
                <w:sz w:val="24"/>
                <w:szCs w:val="24"/>
              </w:rPr>
            </w:pPr>
            <w:r w:rsidRPr="00CB188C">
              <w:rPr>
                <w:rFonts w:ascii="Garamond" w:hAnsi="Garamond" w:cs="Times New Roman"/>
                <w:b/>
                <w:sz w:val="24"/>
                <w:szCs w:val="24"/>
              </w:rPr>
              <w:t>Paired Differences</w:t>
            </w:r>
          </w:p>
        </w:tc>
        <w:tc>
          <w:tcPr>
            <w:tcW w:w="1088" w:type="dxa"/>
            <w:vMerge w:val="restart"/>
            <w:tcBorders>
              <w:top w:val="single" w:sz="12" w:space="0" w:color="auto"/>
            </w:tcBorders>
            <w:vAlign w:val="bottom"/>
          </w:tcPr>
          <w:p w14:paraId="40B758A6" w14:textId="77777777" w:rsidR="00146272" w:rsidRPr="00CB188C" w:rsidRDefault="00146272" w:rsidP="008D697A">
            <w:pPr>
              <w:spacing w:line="240" w:lineRule="auto"/>
              <w:jc w:val="center"/>
              <w:rPr>
                <w:rFonts w:ascii="Garamond" w:hAnsi="Garamond" w:cs="Times New Roman"/>
                <w:b/>
                <w:i/>
                <w:sz w:val="24"/>
                <w:szCs w:val="24"/>
              </w:rPr>
            </w:pPr>
            <w:r w:rsidRPr="00CB188C">
              <w:rPr>
                <w:rFonts w:ascii="Garamond" w:hAnsi="Garamond" w:cs="Times New Roman"/>
                <w:b/>
                <w:i/>
                <w:sz w:val="24"/>
                <w:szCs w:val="24"/>
              </w:rPr>
              <w:t>t</w:t>
            </w:r>
          </w:p>
        </w:tc>
        <w:tc>
          <w:tcPr>
            <w:tcW w:w="925" w:type="dxa"/>
            <w:vMerge w:val="restart"/>
            <w:tcBorders>
              <w:top w:val="single" w:sz="12" w:space="0" w:color="auto"/>
            </w:tcBorders>
            <w:vAlign w:val="bottom"/>
          </w:tcPr>
          <w:p w14:paraId="54D0ACAC" w14:textId="77777777" w:rsidR="00146272" w:rsidRPr="00CB188C" w:rsidRDefault="00146272" w:rsidP="008D697A">
            <w:pPr>
              <w:spacing w:line="240" w:lineRule="auto"/>
              <w:jc w:val="center"/>
              <w:rPr>
                <w:rFonts w:ascii="Garamond" w:hAnsi="Garamond" w:cs="Times New Roman"/>
                <w:b/>
                <w:i/>
                <w:sz w:val="24"/>
                <w:szCs w:val="24"/>
              </w:rPr>
            </w:pPr>
            <w:r w:rsidRPr="00CB188C">
              <w:rPr>
                <w:rFonts w:ascii="Garamond" w:hAnsi="Garamond" w:cs="Times New Roman"/>
                <w:b/>
                <w:i/>
                <w:sz w:val="24"/>
                <w:szCs w:val="24"/>
              </w:rPr>
              <w:t>p</w:t>
            </w:r>
          </w:p>
        </w:tc>
      </w:tr>
      <w:tr w:rsidR="00146272" w:rsidRPr="00CB188C" w14:paraId="52F97E87" w14:textId="77777777" w:rsidTr="008654E0">
        <w:trPr>
          <w:trHeight w:val="194"/>
        </w:trPr>
        <w:tc>
          <w:tcPr>
            <w:tcW w:w="2268" w:type="dxa"/>
            <w:vMerge/>
            <w:tcBorders>
              <w:bottom w:val="double" w:sz="4" w:space="0" w:color="auto"/>
            </w:tcBorders>
          </w:tcPr>
          <w:p w14:paraId="31BC8AE8" w14:textId="77777777" w:rsidR="00146272" w:rsidRPr="00CB188C" w:rsidRDefault="00146272" w:rsidP="008D697A">
            <w:pPr>
              <w:spacing w:line="240" w:lineRule="auto"/>
              <w:jc w:val="center"/>
              <w:rPr>
                <w:rFonts w:ascii="Garamond" w:hAnsi="Garamond" w:cs="Times New Roman"/>
                <w:sz w:val="24"/>
                <w:szCs w:val="24"/>
              </w:rPr>
            </w:pPr>
          </w:p>
        </w:tc>
        <w:tc>
          <w:tcPr>
            <w:tcW w:w="1985" w:type="dxa"/>
            <w:vMerge/>
            <w:tcBorders>
              <w:bottom w:val="double" w:sz="4" w:space="0" w:color="auto"/>
            </w:tcBorders>
          </w:tcPr>
          <w:p w14:paraId="2929BF86" w14:textId="77777777" w:rsidR="00146272" w:rsidRPr="00CB188C" w:rsidRDefault="00146272" w:rsidP="008D697A">
            <w:pPr>
              <w:spacing w:line="240" w:lineRule="auto"/>
              <w:rPr>
                <w:rFonts w:ascii="Garamond" w:hAnsi="Garamond" w:cs="Times New Roman"/>
                <w:sz w:val="24"/>
                <w:szCs w:val="24"/>
              </w:rPr>
            </w:pPr>
          </w:p>
        </w:tc>
        <w:tc>
          <w:tcPr>
            <w:tcW w:w="1134" w:type="dxa"/>
            <w:tcBorders>
              <w:top w:val="double" w:sz="4" w:space="0" w:color="auto"/>
              <w:bottom w:val="double" w:sz="4" w:space="0" w:color="auto"/>
            </w:tcBorders>
          </w:tcPr>
          <w:p w14:paraId="41A537F8" w14:textId="77777777" w:rsidR="00146272" w:rsidRPr="00CB188C" w:rsidRDefault="00146272" w:rsidP="00146272">
            <w:pPr>
              <w:spacing w:before="120" w:line="240" w:lineRule="auto"/>
              <w:jc w:val="center"/>
              <w:rPr>
                <w:rFonts w:ascii="Garamond" w:hAnsi="Garamond" w:cs="Times New Roman"/>
                <w:b/>
                <w:i/>
                <w:sz w:val="24"/>
                <w:szCs w:val="24"/>
              </w:rPr>
            </w:pPr>
            <w:r w:rsidRPr="00CB188C">
              <w:rPr>
                <w:rFonts w:ascii="Garamond" w:hAnsi="Garamond" w:cs="Times New Roman"/>
                <w:b/>
                <w:i/>
                <w:sz w:val="24"/>
                <w:szCs w:val="24"/>
              </w:rPr>
              <w:t>m</w:t>
            </w:r>
          </w:p>
        </w:tc>
        <w:tc>
          <w:tcPr>
            <w:tcW w:w="1077" w:type="dxa"/>
            <w:tcBorders>
              <w:top w:val="double" w:sz="4" w:space="0" w:color="auto"/>
              <w:bottom w:val="double" w:sz="4" w:space="0" w:color="auto"/>
            </w:tcBorders>
          </w:tcPr>
          <w:p w14:paraId="7A60F916" w14:textId="77777777" w:rsidR="00146272" w:rsidRPr="00CB188C" w:rsidRDefault="00146272" w:rsidP="00146272">
            <w:pPr>
              <w:spacing w:before="120" w:line="240" w:lineRule="auto"/>
              <w:jc w:val="center"/>
              <w:rPr>
                <w:rFonts w:ascii="Garamond" w:hAnsi="Garamond" w:cs="Times New Roman"/>
                <w:b/>
                <w:i/>
                <w:sz w:val="24"/>
                <w:szCs w:val="24"/>
              </w:rPr>
            </w:pPr>
            <w:r w:rsidRPr="00CB188C">
              <w:rPr>
                <w:rFonts w:ascii="Garamond" w:hAnsi="Garamond" w:cs="Times New Roman"/>
                <w:b/>
                <w:i/>
                <w:sz w:val="24"/>
                <w:szCs w:val="24"/>
              </w:rPr>
              <w:t>sd</w:t>
            </w:r>
          </w:p>
        </w:tc>
        <w:tc>
          <w:tcPr>
            <w:tcW w:w="1088" w:type="dxa"/>
            <w:vMerge/>
            <w:tcBorders>
              <w:bottom w:val="double" w:sz="4" w:space="0" w:color="auto"/>
            </w:tcBorders>
          </w:tcPr>
          <w:p w14:paraId="7540B295" w14:textId="77777777" w:rsidR="00146272" w:rsidRPr="00CB188C" w:rsidRDefault="00146272" w:rsidP="008D697A">
            <w:pPr>
              <w:spacing w:line="240" w:lineRule="auto"/>
              <w:jc w:val="center"/>
              <w:rPr>
                <w:rFonts w:ascii="Garamond" w:hAnsi="Garamond" w:cs="Times New Roman"/>
                <w:i/>
                <w:sz w:val="24"/>
                <w:szCs w:val="24"/>
              </w:rPr>
            </w:pPr>
          </w:p>
        </w:tc>
        <w:tc>
          <w:tcPr>
            <w:tcW w:w="925" w:type="dxa"/>
            <w:vMerge/>
            <w:tcBorders>
              <w:bottom w:val="double" w:sz="4" w:space="0" w:color="auto"/>
            </w:tcBorders>
          </w:tcPr>
          <w:p w14:paraId="4E0FE60E" w14:textId="77777777" w:rsidR="00146272" w:rsidRPr="00CB188C" w:rsidRDefault="00146272" w:rsidP="008D697A">
            <w:pPr>
              <w:spacing w:line="240" w:lineRule="auto"/>
              <w:jc w:val="center"/>
              <w:rPr>
                <w:rFonts w:ascii="Garamond" w:hAnsi="Garamond" w:cs="Times New Roman"/>
                <w:sz w:val="24"/>
                <w:szCs w:val="24"/>
              </w:rPr>
            </w:pPr>
          </w:p>
        </w:tc>
      </w:tr>
      <w:tr w:rsidR="00146272" w:rsidRPr="00CB188C" w14:paraId="30BB464F" w14:textId="77777777" w:rsidTr="000B07EC">
        <w:trPr>
          <w:trHeight w:val="319"/>
        </w:trPr>
        <w:tc>
          <w:tcPr>
            <w:tcW w:w="2268" w:type="dxa"/>
            <w:tcBorders>
              <w:top w:val="double" w:sz="4" w:space="0" w:color="auto"/>
              <w:bottom w:val="nil"/>
            </w:tcBorders>
            <w:vAlign w:val="bottom"/>
          </w:tcPr>
          <w:p w14:paraId="4877D9E8" w14:textId="77777777" w:rsidR="00146272" w:rsidRPr="00CB188C" w:rsidRDefault="00146272" w:rsidP="00146272">
            <w:pPr>
              <w:spacing w:before="120" w:line="240" w:lineRule="auto"/>
              <w:rPr>
                <w:rFonts w:ascii="Garamond" w:hAnsi="Garamond" w:cs="Times New Roman"/>
                <w:b/>
                <w:sz w:val="24"/>
                <w:szCs w:val="24"/>
              </w:rPr>
            </w:pPr>
            <w:r>
              <w:rPr>
                <w:rFonts w:ascii="Garamond" w:hAnsi="Garamond" w:cs="Times New Roman"/>
                <w:b/>
                <w:sz w:val="24"/>
                <w:szCs w:val="24"/>
              </w:rPr>
              <w:t>Free Agent</w:t>
            </w:r>
            <w:r w:rsidRPr="00CB188C">
              <w:rPr>
                <w:rFonts w:ascii="Garamond" w:hAnsi="Garamond" w:cs="Times New Roman"/>
                <w:b/>
                <w:sz w:val="24"/>
                <w:szCs w:val="24"/>
              </w:rPr>
              <w:t xml:space="preserve"> </w:t>
            </w:r>
          </w:p>
        </w:tc>
        <w:tc>
          <w:tcPr>
            <w:tcW w:w="1985" w:type="dxa"/>
            <w:tcBorders>
              <w:top w:val="double" w:sz="4" w:space="0" w:color="auto"/>
              <w:bottom w:val="nil"/>
            </w:tcBorders>
            <w:vAlign w:val="bottom"/>
          </w:tcPr>
          <w:p w14:paraId="38EF8375" w14:textId="77777777" w:rsidR="00146272" w:rsidRPr="001F7B1B" w:rsidRDefault="00146272" w:rsidP="00146272">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5792E1BD" w14:textId="77777777" w:rsidR="00146272" w:rsidRPr="001F7B1B" w:rsidRDefault="008D697A"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.02</w:t>
            </w:r>
            <w:r w:rsidR="00206A2D" w:rsidRPr="001F7B1B">
              <w:rPr>
                <w:rFonts w:ascii="Garamond" w:hAnsi="Garamond" w:cs="Times New Roman"/>
                <w:sz w:val="24"/>
                <w:szCs w:val="24"/>
              </w:rPr>
              <w:t>3</w:t>
            </w:r>
          </w:p>
        </w:tc>
        <w:tc>
          <w:tcPr>
            <w:tcW w:w="1077" w:type="dxa"/>
            <w:tcBorders>
              <w:top w:val="double" w:sz="4" w:space="0" w:color="auto"/>
              <w:bottom w:val="nil"/>
            </w:tcBorders>
            <w:vAlign w:val="bottom"/>
          </w:tcPr>
          <w:p w14:paraId="38EAFF61" w14:textId="77777777" w:rsidR="00146272" w:rsidRPr="001F7B1B" w:rsidRDefault="005241C3"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.03</w:t>
            </w:r>
            <w:r w:rsidR="00206A2D" w:rsidRPr="001F7B1B">
              <w:rPr>
                <w:rFonts w:ascii="Garamond" w:hAnsi="Garamond" w:cs="Times New Roman"/>
                <w:sz w:val="24"/>
                <w:szCs w:val="24"/>
              </w:rPr>
              <w:t>5</w:t>
            </w:r>
          </w:p>
        </w:tc>
        <w:tc>
          <w:tcPr>
            <w:tcW w:w="1088" w:type="dxa"/>
            <w:tcBorders>
              <w:top w:val="double" w:sz="4" w:space="0" w:color="auto"/>
              <w:bottom w:val="nil"/>
            </w:tcBorders>
            <w:vAlign w:val="bottom"/>
          </w:tcPr>
          <w:p w14:paraId="2A53FF69" w14:textId="77777777" w:rsidR="00146272" w:rsidRPr="001F7B1B" w:rsidRDefault="00206A2D"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4.435</w:t>
            </w:r>
          </w:p>
        </w:tc>
        <w:tc>
          <w:tcPr>
            <w:tcW w:w="925" w:type="dxa"/>
            <w:tcBorders>
              <w:top w:val="double" w:sz="4" w:space="0" w:color="auto"/>
              <w:bottom w:val="nil"/>
            </w:tcBorders>
            <w:vAlign w:val="bottom"/>
          </w:tcPr>
          <w:p w14:paraId="737A2A72" w14:textId="77777777" w:rsidR="00146272" w:rsidRPr="001F7B1B" w:rsidRDefault="00CD287E"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&lt;.001</w:t>
            </w:r>
            <w:r w:rsidRPr="001F7B1B">
              <w:rPr>
                <w:rFonts w:ascii="Garamond" w:hAnsi="Garamond" w:cs="Times New Roman"/>
                <w:sz w:val="24"/>
                <w:szCs w:val="24"/>
                <w:vertAlign w:val="superscript"/>
              </w:rPr>
              <w:t>a</w:t>
            </w:r>
          </w:p>
        </w:tc>
      </w:tr>
      <w:tr w:rsidR="00146272" w:rsidRPr="00CB188C" w14:paraId="0B331622" w14:textId="77777777" w:rsidTr="00146272">
        <w:trPr>
          <w:trHeight w:val="319"/>
        </w:trPr>
        <w:tc>
          <w:tcPr>
            <w:tcW w:w="2268" w:type="dxa"/>
            <w:tcBorders>
              <w:top w:val="nil"/>
            </w:tcBorders>
            <w:vAlign w:val="bottom"/>
          </w:tcPr>
          <w:p w14:paraId="1B8517F2" w14:textId="77777777" w:rsidR="00146272" w:rsidRPr="00CB188C" w:rsidRDefault="00146272" w:rsidP="008D697A">
            <w:pPr>
              <w:spacing w:line="240" w:lineRule="auto"/>
              <w:rPr>
                <w:rFonts w:ascii="Garamond" w:hAnsi="Garamond" w:cs="Times New Roman"/>
                <w:sz w:val="24"/>
                <w:szCs w:val="24"/>
              </w:rPr>
            </w:pPr>
          </w:p>
        </w:tc>
        <w:tc>
          <w:tcPr>
            <w:tcW w:w="1985" w:type="dxa"/>
            <w:tcBorders>
              <w:top w:val="nil"/>
            </w:tcBorders>
            <w:vAlign w:val="bottom"/>
          </w:tcPr>
          <w:p w14:paraId="5BF4712F"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P-A-</w:t>
            </w:r>
            <w:r w:rsidR="00146272" w:rsidRPr="00CB188C">
              <w:rPr>
                <w:rFonts w:ascii="Garamond" w:hAnsi="Garamond" w:cs="Times New Roman"/>
                <w:sz w:val="24"/>
                <w:szCs w:val="24"/>
              </w:rPr>
              <w:t xml:space="preserve"> </w:t>
            </w:r>
            <w:r w:rsidR="00146272" w:rsidRPr="00CB188C">
              <w:rPr>
                <w:rFonts w:ascii="Garamond" w:hAnsi="Garamond" w:cs="Times New Roman"/>
                <w:i/>
                <w:sz w:val="24"/>
                <w:szCs w:val="24"/>
              </w:rPr>
              <w:t>versus</w:t>
            </w:r>
            <w:r w:rsidR="00146272" w:rsidRPr="00CB188C">
              <w:rPr>
                <w:rFonts w:ascii="Garamond" w:hAnsi="Garamond" w:cs="Times New Roman"/>
                <w:sz w:val="24"/>
                <w:szCs w:val="24"/>
              </w:rPr>
              <w:t xml:space="preserve"> P+A-</w:t>
            </w:r>
          </w:p>
        </w:tc>
        <w:tc>
          <w:tcPr>
            <w:tcW w:w="1134" w:type="dxa"/>
            <w:tcBorders>
              <w:top w:val="nil"/>
            </w:tcBorders>
            <w:vAlign w:val="bottom"/>
          </w:tcPr>
          <w:p w14:paraId="4BA702D9"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.054</w:t>
            </w:r>
          </w:p>
        </w:tc>
        <w:tc>
          <w:tcPr>
            <w:tcW w:w="1077" w:type="dxa"/>
            <w:tcBorders>
              <w:top w:val="nil"/>
            </w:tcBorders>
            <w:vAlign w:val="bottom"/>
          </w:tcPr>
          <w:p w14:paraId="61251273"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.045</w:t>
            </w:r>
          </w:p>
        </w:tc>
        <w:tc>
          <w:tcPr>
            <w:tcW w:w="1088" w:type="dxa"/>
            <w:tcBorders>
              <w:top w:val="nil"/>
            </w:tcBorders>
            <w:vAlign w:val="bottom"/>
          </w:tcPr>
          <w:p w14:paraId="6641BAE3"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8.062</w:t>
            </w:r>
          </w:p>
        </w:tc>
        <w:tc>
          <w:tcPr>
            <w:tcW w:w="925" w:type="dxa"/>
            <w:tcBorders>
              <w:top w:val="nil"/>
            </w:tcBorders>
            <w:vAlign w:val="bottom"/>
          </w:tcPr>
          <w:p w14:paraId="02AB9300"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1549FCED" w14:textId="77777777" w:rsidTr="00146272">
        <w:trPr>
          <w:trHeight w:val="344"/>
        </w:trPr>
        <w:tc>
          <w:tcPr>
            <w:tcW w:w="2268" w:type="dxa"/>
            <w:tcBorders>
              <w:top w:val="nil"/>
            </w:tcBorders>
            <w:vAlign w:val="bottom"/>
          </w:tcPr>
          <w:p w14:paraId="41E4D37F" w14:textId="77777777" w:rsidR="00146272" w:rsidRPr="00CB188C" w:rsidRDefault="00146272" w:rsidP="008D697A">
            <w:pPr>
              <w:spacing w:line="240" w:lineRule="auto"/>
              <w:rPr>
                <w:rFonts w:ascii="Garamond" w:hAnsi="Garamond" w:cs="Times New Roman"/>
                <w:sz w:val="24"/>
                <w:szCs w:val="24"/>
              </w:rPr>
            </w:pPr>
          </w:p>
        </w:tc>
        <w:tc>
          <w:tcPr>
            <w:tcW w:w="1985" w:type="dxa"/>
            <w:tcBorders>
              <w:top w:val="nil"/>
            </w:tcBorders>
            <w:vAlign w:val="bottom"/>
          </w:tcPr>
          <w:p w14:paraId="02928201"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P-A-</w:t>
            </w:r>
            <w:r w:rsidR="00146272" w:rsidRPr="00CB188C">
              <w:rPr>
                <w:rFonts w:ascii="Garamond" w:hAnsi="Garamond" w:cs="Times New Roman"/>
                <w:sz w:val="24"/>
                <w:szCs w:val="24"/>
              </w:rPr>
              <w:t xml:space="preserve"> </w:t>
            </w:r>
            <w:r w:rsidR="00146272"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tcBorders>
            <w:vAlign w:val="bottom"/>
          </w:tcPr>
          <w:p w14:paraId="49920082" w14:textId="77777777" w:rsidR="00146272" w:rsidRPr="00CB188C" w:rsidRDefault="008D697A" w:rsidP="008D697A">
            <w:pPr>
              <w:spacing w:line="240" w:lineRule="auto"/>
              <w:jc w:val="center"/>
              <w:rPr>
                <w:rFonts w:ascii="Garamond" w:hAnsi="Garamond" w:cs="Times New Roman"/>
                <w:sz w:val="24"/>
                <w:szCs w:val="24"/>
              </w:rPr>
            </w:pPr>
            <w:r>
              <w:rPr>
                <w:rFonts w:ascii="Garamond" w:hAnsi="Garamond" w:cs="Times New Roman"/>
                <w:sz w:val="24"/>
                <w:szCs w:val="24"/>
              </w:rPr>
              <w:t>.08</w:t>
            </w:r>
            <w:r w:rsidR="00206A2D">
              <w:rPr>
                <w:rFonts w:ascii="Garamond" w:hAnsi="Garamond" w:cs="Times New Roman"/>
                <w:sz w:val="24"/>
                <w:szCs w:val="24"/>
              </w:rPr>
              <w:t>1</w:t>
            </w:r>
          </w:p>
        </w:tc>
        <w:tc>
          <w:tcPr>
            <w:tcW w:w="1077" w:type="dxa"/>
            <w:tcBorders>
              <w:top w:val="nil"/>
            </w:tcBorders>
            <w:vAlign w:val="bottom"/>
          </w:tcPr>
          <w:p w14:paraId="012A5226"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1</w:t>
            </w:r>
          </w:p>
        </w:tc>
        <w:tc>
          <w:tcPr>
            <w:tcW w:w="1088" w:type="dxa"/>
            <w:tcBorders>
              <w:top w:val="nil"/>
            </w:tcBorders>
            <w:vAlign w:val="bottom"/>
          </w:tcPr>
          <w:p w14:paraId="4F9E3AE5"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10.75</w:t>
            </w:r>
            <w:r w:rsidR="00206A2D">
              <w:rPr>
                <w:rFonts w:ascii="Garamond" w:hAnsi="Garamond" w:cs="Times New Roman"/>
                <w:sz w:val="24"/>
                <w:szCs w:val="24"/>
              </w:rPr>
              <w:t>6</w:t>
            </w:r>
          </w:p>
        </w:tc>
        <w:tc>
          <w:tcPr>
            <w:tcW w:w="925" w:type="dxa"/>
            <w:tcBorders>
              <w:top w:val="nil"/>
            </w:tcBorders>
            <w:vAlign w:val="bottom"/>
          </w:tcPr>
          <w:p w14:paraId="04463ACA"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07D85C0E" w14:textId="77777777" w:rsidTr="00146272">
        <w:trPr>
          <w:trHeight w:val="327"/>
        </w:trPr>
        <w:tc>
          <w:tcPr>
            <w:tcW w:w="2268" w:type="dxa"/>
            <w:tcBorders>
              <w:bottom w:val="nil"/>
            </w:tcBorders>
            <w:vAlign w:val="bottom"/>
          </w:tcPr>
          <w:p w14:paraId="5278C3A6" w14:textId="77777777" w:rsidR="00146272" w:rsidRPr="00CB188C" w:rsidRDefault="00146272" w:rsidP="008D697A">
            <w:pPr>
              <w:spacing w:line="240" w:lineRule="auto"/>
              <w:rPr>
                <w:rFonts w:ascii="Garamond" w:hAnsi="Garamond" w:cs="Times New Roman"/>
                <w:sz w:val="24"/>
                <w:szCs w:val="24"/>
              </w:rPr>
            </w:pPr>
          </w:p>
        </w:tc>
        <w:tc>
          <w:tcPr>
            <w:tcW w:w="1985" w:type="dxa"/>
            <w:tcBorders>
              <w:bottom w:val="nil"/>
            </w:tcBorders>
            <w:vAlign w:val="bottom"/>
          </w:tcPr>
          <w:p w14:paraId="7DF68FF1"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w:t>
            </w:r>
            <w:r w:rsidR="00146272" w:rsidRPr="00CB188C">
              <w:rPr>
                <w:rFonts w:ascii="Garamond" w:hAnsi="Garamond" w:cs="Times New Roman"/>
                <w:sz w:val="24"/>
                <w:szCs w:val="24"/>
              </w:rPr>
              <w:t xml:space="preserve">A+ </w:t>
            </w:r>
            <w:r w:rsidR="00146272"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76FD0C2E"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.031</w:t>
            </w:r>
          </w:p>
        </w:tc>
        <w:tc>
          <w:tcPr>
            <w:tcW w:w="1077" w:type="dxa"/>
            <w:tcBorders>
              <w:bottom w:val="nil"/>
            </w:tcBorders>
            <w:vAlign w:val="bottom"/>
          </w:tcPr>
          <w:p w14:paraId="64C935D2"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.0</w:t>
            </w:r>
            <w:r w:rsidR="00206A2D">
              <w:rPr>
                <w:rFonts w:ascii="Garamond" w:hAnsi="Garamond" w:cs="Times New Roman"/>
                <w:sz w:val="24"/>
                <w:szCs w:val="24"/>
              </w:rPr>
              <w:t>4</w:t>
            </w:r>
            <w:r>
              <w:rPr>
                <w:rFonts w:ascii="Garamond" w:hAnsi="Garamond" w:cs="Times New Roman"/>
                <w:sz w:val="24"/>
                <w:szCs w:val="24"/>
              </w:rPr>
              <w:t>5</w:t>
            </w:r>
          </w:p>
        </w:tc>
        <w:tc>
          <w:tcPr>
            <w:tcW w:w="1088" w:type="dxa"/>
            <w:tcBorders>
              <w:bottom w:val="nil"/>
            </w:tcBorders>
            <w:vAlign w:val="bottom"/>
          </w:tcPr>
          <w:p w14:paraId="1622B5E6"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4.654</w:t>
            </w:r>
          </w:p>
        </w:tc>
        <w:tc>
          <w:tcPr>
            <w:tcW w:w="925" w:type="dxa"/>
            <w:tcBorders>
              <w:bottom w:val="nil"/>
            </w:tcBorders>
            <w:vAlign w:val="bottom"/>
          </w:tcPr>
          <w:p w14:paraId="4CA8EEA7"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06E96062" w14:textId="77777777" w:rsidTr="00146272">
        <w:trPr>
          <w:trHeight w:val="319"/>
        </w:trPr>
        <w:tc>
          <w:tcPr>
            <w:tcW w:w="2268" w:type="dxa"/>
            <w:tcBorders>
              <w:bottom w:val="nil"/>
            </w:tcBorders>
            <w:vAlign w:val="bottom"/>
          </w:tcPr>
          <w:p w14:paraId="12504155" w14:textId="77777777" w:rsidR="00146272" w:rsidRPr="00CB188C" w:rsidRDefault="00146272" w:rsidP="008D697A">
            <w:pPr>
              <w:spacing w:line="240" w:lineRule="auto"/>
              <w:rPr>
                <w:rFonts w:ascii="Garamond" w:hAnsi="Garamond" w:cs="Times New Roman"/>
                <w:sz w:val="24"/>
                <w:szCs w:val="24"/>
              </w:rPr>
            </w:pPr>
          </w:p>
        </w:tc>
        <w:tc>
          <w:tcPr>
            <w:tcW w:w="1985" w:type="dxa"/>
            <w:tcBorders>
              <w:bottom w:val="nil"/>
            </w:tcBorders>
            <w:vAlign w:val="bottom"/>
          </w:tcPr>
          <w:p w14:paraId="2BE70EDB"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P-A+</w:t>
            </w:r>
            <w:r w:rsidR="00146272" w:rsidRPr="00CB188C">
              <w:rPr>
                <w:rFonts w:ascii="Garamond" w:hAnsi="Garamond" w:cs="Times New Roman"/>
                <w:sz w:val="24"/>
                <w:szCs w:val="24"/>
              </w:rPr>
              <w:t xml:space="preserve"> </w:t>
            </w:r>
            <w:r w:rsidR="00146272"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5A31AB25" w14:textId="77777777" w:rsidR="00146272" w:rsidRPr="00CB188C" w:rsidRDefault="008D697A" w:rsidP="008D697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9</w:t>
            </w:r>
          </w:p>
        </w:tc>
        <w:tc>
          <w:tcPr>
            <w:tcW w:w="1077" w:type="dxa"/>
            <w:tcBorders>
              <w:bottom w:val="nil"/>
            </w:tcBorders>
            <w:vAlign w:val="bottom"/>
          </w:tcPr>
          <w:p w14:paraId="3E7F7E23"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.047</w:t>
            </w:r>
          </w:p>
        </w:tc>
        <w:tc>
          <w:tcPr>
            <w:tcW w:w="1088" w:type="dxa"/>
            <w:tcBorders>
              <w:bottom w:val="nil"/>
            </w:tcBorders>
            <w:vAlign w:val="bottom"/>
          </w:tcPr>
          <w:p w14:paraId="3C16DA6F"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8.518</w:t>
            </w:r>
          </w:p>
        </w:tc>
        <w:tc>
          <w:tcPr>
            <w:tcW w:w="925" w:type="dxa"/>
            <w:tcBorders>
              <w:bottom w:val="nil"/>
            </w:tcBorders>
            <w:vAlign w:val="bottom"/>
          </w:tcPr>
          <w:p w14:paraId="53C6A65F"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7DD141BB" w14:textId="77777777" w:rsidTr="000B07EC">
        <w:trPr>
          <w:trHeight w:val="319"/>
        </w:trPr>
        <w:tc>
          <w:tcPr>
            <w:tcW w:w="2268" w:type="dxa"/>
            <w:tcBorders>
              <w:top w:val="nil"/>
              <w:bottom w:val="double" w:sz="4" w:space="0" w:color="auto"/>
            </w:tcBorders>
            <w:vAlign w:val="bottom"/>
          </w:tcPr>
          <w:p w14:paraId="42234939" w14:textId="77777777" w:rsidR="00146272" w:rsidRPr="00CB188C" w:rsidRDefault="00146272" w:rsidP="008D697A">
            <w:pPr>
              <w:spacing w:line="240" w:lineRule="auto"/>
              <w:rPr>
                <w:rFonts w:ascii="Garamond" w:hAnsi="Garamond" w:cs="Times New Roman"/>
                <w:sz w:val="24"/>
                <w:szCs w:val="24"/>
              </w:rPr>
            </w:pPr>
          </w:p>
        </w:tc>
        <w:tc>
          <w:tcPr>
            <w:tcW w:w="1985" w:type="dxa"/>
            <w:tcBorders>
              <w:top w:val="nil"/>
              <w:bottom w:val="double" w:sz="4" w:space="0" w:color="auto"/>
            </w:tcBorders>
            <w:vAlign w:val="bottom"/>
          </w:tcPr>
          <w:p w14:paraId="5EBCDD55" w14:textId="77777777" w:rsidR="00146272" w:rsidRPr="00CB188C" w:rsidRDefault="00146272" w:rsidP="008D697A">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sidR="005A619A">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0E83E69D"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.027</w:t>
            </w:r>
          </w:p>
        </w:tc>
        <w:tc>
          <w:tcPr>
            <w:tcW w:w="1077" w:type="dxa"/>
            <w:tcBorders>
              <w:top w:val="nil"/>
              <w:bottom w:val="double" w:sz="4" w:space="0" w:color="auto"/>
            </w:tcBorders>
            <w:vAlign w:val="bottom"/>
          </w:tcPr>
          <w:p w14:paraId="7532DB9D"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2</w:t>
            </w:r>
          </w:p>
        </w:tc>
        <w:tc>
          <w:tcPr>
            <w:tcW w:w="1088" w:type="dxa"/>
            <w:tcBorders>
              <w:top w:val="nil"/>
              <w:bottom w:val="double" w:sz="4" w:space="0" w:color="auto"/>
            </w:tcBorders>
            <w:vAlign w:val="bottom"/>
          </w:tcPr>
          <w:p w14:paraId="3B201A49"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3.561</w:t>
            </w:r>
          </w:p>
        </w:tc>
        <w:tc>
          <w:tcPr>
            <w:tcW w:w="925" w:type="dxa"/>
            <w:tcBorders>
              <w:top w:val="nil"/>
              <w:bottom w:val="double" w:sz="4" w:space="0" w:color="auto"/>
            </w:tcBorders>
            <w:vAlign w:val="bottom"/>
          </w:tcPr>
          <w:p w14:paraId="599D2CEC" w14:textId="77777777" w:rsidR="00146272" w:rsidRPr="00CB188C" w:rsidRDefault="00536ED8" w:rsidP="008D697A">
            <w:pPr>
              <w:spacing w:line="240" w:lineRule="auto"/>
              <w:jc w:val="center"/>
              <w:rPr>
                <w:rFonts w:ascii="Garamond" w:hAnsi="Garamond" w:cs="Times New Roman"/>
                <w:sz w:val="24"/>
                <w:szCs w:val="24"/>
              </w:rPr>
            </w:pPr>
            <w:r>
              <w:rPr>
                <w:rFonts w:ascii="Garamond" w:hAnsi="Garamond" w:cs="Times New Roman"/>
                <w:sz w:val="24"/>
                <w:szCs w:val="24"/>
              </w:rPr>
              <w:t>=</w:t>
            </w:r>
            <w:r w:rsidR="00146272" w:rsidRPr="00CB188C">
              <w:rPr>
                <w:rFonts w:ascii="Garamond" w:hAnsi="Garamond" w:cs="Times New Roman"/>
                <w:sz w:val="24"/>
                <w:szCs w:val="24"/>
              </w:rPr>
              <w:t>.001</w:t>
            </w:r>
            <w:r w:rsidR="00CD287E" w:rsidRPr="00CD287E">
              <w:rPr>
                <w:rFonts w:ascii="Garamond" w:hAnsi="Garamond" w:cs="Times New Roman"/>
                <w:sz w:val="24"/>
                <w:szCs w:val="24"/>
                <w:vertAlign w:val="superscript"/>
              </w:rPr>
              <w:t>a</w:t>
            </w:r>
          </w:p>
        </w:tc>
      </w:tr>
      <w:tr w:rsidR="00146272" w:rsidRPr="001F7B1B" w14:paraId="427CB2D6" w14:textId="77777777" w:rsidTr="000B07EC">
        <w:trPr>
          <w:trHeight w:val="319"/>
        </w:trPr>
        <w:tc>
          <w:tcPr>
            <w:tcW w:w="2268" w:type="dxa"/>
            <w:tcBorders>
              <w:top w:val="double" w:sz="4" w:space="0" w:color="auto"/>
              <w:bottom w:val="nil"/>
            </w:tcBorders>
            <w:vAlign w:val="bottom"/>
          </w:tcPr>
          <w:p w14:paraId="5FD3A7A1" w14:textId="77777777" w:rsidR="00146272" w:rsidRPr="00CB188C" w:rsidRDefault="00146272" w:rsidP="00146272">
            <w:pPr>
              <w:spacing w:before="120" w:line="240" w:lineRule="auto"/>
              <w:rPr>
                <w:rFonts w:ascii="Garamond" w:hAnsi="Garamond" w:cs="Times New Roman"/>
                <w:b/>
                <w:sz w:val="24"/>
                <w:szCs w:val="24"/>
              </w:rPr>
            </w:pPr>
            <w:r>
              <w:rPr>
                <w:rFonts w:ascii="Garamond" w:hAnsi="Garamond" w:cs="Times New Roman"/>
                <w:b/>
                <w:sz w:val="24"/>
                <w:szCs w:val="24"/>
              </w:rPr>
              <w:t>Constrained Agent</w:t>
            </w:r>
          </w:p>
        </w:tc>
        <w:tc>
          <w:tcPr>
            <w:tcW w:w="1985" w:type="dxa"/>
            <w:tcBorders>
              <w:top w:val="double" w:sz="4" w:space="0" w:color="auto"/>
              <w:bottom w:val="nil"/>
            </w:tcBorders>
            <w:vAlign w:val="bottom"/>
          </w:tcPr>
          <w:p w14:paraId="55D2BFB3" w14:textId="77777777" w:rsidR="00146272" w:rsidRPr="001F7B1B" w:rsidRDefault="00146272" w:rsidP="00146272">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11112BAB"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.01</w:t>
            </w:r>
            <w:r w:rsidR="00206A2D" w:rsidRPr="001F7B1B">
              <w:rPr>
                <w:rFonts w:ascii="Garamond" w:hAnsi="Garamond" w:cs="Times New Roman"/>
                <w:sz w:val="24"/>
                <w:szCs w:val="24"/>
              </w:rPr>
              <w:t>0</w:t>
            </w:r>
          </w:p>
        </w:tc>
        <w:tc>
          <w:tcPr>
            <w:tcW w:w="1077" w:type="dxa"/>
            <w:tcBorders>
              <w:top w:val="double" w:sz="4" w:space="0" w:color="auto"/>
              <w:bottom w:val="nil"/>
            </w:tcBorders>
            <w:vAlign w:val="bottom"/>
          </w:tcPr>
          <w:p w14:paraId="5AC4F957"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.04</w:t>
            </w:r>
            <w:r w:rsidR="00206A2D" w:rsidRPr="001F7B1B">
              <w:rPr>
                <w:rFonts w:ascii="Garamond" w:hAnsi="Garamond" w:cs="Times New Roman"/>
                <w:sz w:val="24"/>
                <w:szCs w:val="24"/>
              </w:rPr>
              <w:t>5</w:t>
            </w:r>
          </w:p>
        </w:tc>
        <w:tc>
          <w:tcPr>
            <w:tcW w:w="1088" w:type="dxa"/>
            <w:tcBorders>
              <w:top w:val="double" w:sz="4" w:space="0" w:color="auto"/>
              <w:bottom w:val="nil"/>
            </w:tcBorders>
            <w:vAlign w:val="bottom"/>
          </w:tcPr>
          <w:p w14:paraId="519E5D9D"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1.52</w:t>
            </w:r>
            <w:r w:rsidR="00206A2D" w:rsidRPr="001F7B1B">
              <w:rPr>
                <w:rFonts w:ascii="Garamond" w:hAnsi="Garamond" w:cs="Times New Roman"/>
                <w:sz w:val="24"/>
                <w:szCs w:val="24"/>
              </w:rPr>
              <w:t>1</w:t>
            </w:r>
          </w:p>
        </w:tc>
        <w:tc>
          <w:tcPr>
            <w:tcW w:w="925" w:type="dxa"/>
            <w:tcBorders>
              <w:top w:val="double" w:sz="4" w:space="0" w:color="auto"/>
              <w:bottom w:val="nil"/>
            </w:tcBorders>
            <w:vAlign w:val="bottom"/>
          </w:tcPr>
          <w:p w14:paraId="437A362A"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=.135</w:t>
            </w:r>
            <w:r w:rsidR="00CD287E" w:rsidRPr="001F7B1B">
              <w:rPr>
                <w:rFonts w:ascii="Garamond" w:hAnsi="Garamond" w:cs="Times New Roman"/>
                <w:sz w:val="24"/>
                <w:szCs w:val="24"/>
                <w:vertAlign w:val="superscript"/>
              </w:rPr>
              <w:t>b</w:t>
            </w:r>
          </w:p>
        </w:tc>
      </w:tr>
      <w:tr w:rsidR="005A619A" w:rsidRPr="00CB188C" w14:paraId="3B975125" w14:textId="77777777" w:rsidTr="00146272">
        <w:trPr>
          <w:trHeight w:val="319"/>
        </w:trPr>
        <w:tc>
          <w:tcPr>
            <w:tcW w:w="2268" w:type="dxa"/>
            <w:tcBorders>
              <w:top w:val="nil"/>
              <w:bottom w:val="nil"/>
            </w:tcBorders>
            <w:vAlign w:val="bottom"/>
          </w:tcPr>
          <w:p w14:paraId="44E5A3D1"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38CA6E3B"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48F39716"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.032</w:t>
            </w:r>
          </w:p>
        </w:tc>
        <w:tc>
          <w:tcPr>
            <w:tcW w:w="1077" w:type="dxa"/>
            <w:tcBorders>
              <w:top w:val="nil"/>
              <w:bottom w:val="nil"/>
            </w:tcBorders>
            <w:vAlign w:val="bottom"/>
          </w:tcPr>
          <w:p w14:paraId="43F81609"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.055</w:t>
            </w:r>
          </w:p>
        </w:tc>
        <w:tc>
          <w:tcPr>
            <w:tcW w:w="1088" w:type="dxa"/>
            <w:tcBorders>
              <w:top w:val="nil"/>
              <w:bottom w:val="nil"/>
            </w:tcBorders>
            <w:vAlign w:val="bottom"/>
          </w:tcPr>
          <w:p w14:paraId="1F723874"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3.937</w:t>
            </w:r>
          </w:p>
        </w:tc>
        <w:tc>
          <w:tcPr>
            <w:tcW w:w="925" w:type="dxa"/>
            <w:tcBorders>
              <w:top w:val="nil"/>
              <w:bottom w:val="nil"/>
            </w:tcBorders>
            <w:vAlign w:val="bottom"/>
          </w:tcPr>
          <w:p w14:paraId="7BEC842B"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 xml:space="preserve"> </w:t>
            </w:r>
            <w:r w:rsidR="007B2D10">
              <w:rPr>
                <w:rFonts w:ascii="Garamond" w:hAnsi="Garamond" w:cs="Times New Roman"/>
                <w:sz w:val="24"/>
                <w:szCs w:val="24"/>
              </w:rPr>
              <w:t>&lt;.000</w:t>
            </w:r>
            <w:r w:rsidR="007B2D10">
              <w:rPr>
                <w:rFonts w:ascii="Garamond" w:hAnsi="Garamond" w:cs="Times New Roman"/>
                <w:sz w:val="24"/>
                <w:szCs w:val="24"/>
                <w:vertAlign w:val="superscript"/>
              </w:rPr>
              <w:t>a</w:t>
            </w:r>
          </w:p>
        </w:tc>
      </w:tr>
      <w:tr w:rsidR="005A619A" w:rsidRPr="00CB188C" w14:paraId="3878D60A" w14:textId="77777777" w:rsidTr="00146272">
        <w:trPr>
          <w:trHeight w:val="319"/>
        </w:trPr>
        <w:tc>
          <w:tcPr>
            <w:tcW w:w="2268" w:type="dxa"/>
            <w:tcBorders>
              <w:top w:val="nil"/>
              <w:bottom w:val="nil"/>
            </w:tcBorders>
            <w:vAlign w:val="bottom"/>
          </w:tcPr>
          <w:p w14:paraId="3710C518"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1965FC98"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789802A5"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.049</w:t>
            </w:r>
          </w:p>
        </w:tc>
        <w:tc>
          <w:tcPr>
            <w:tcW w:w="1077" w:type="dxa"/>
            <w:tcBorders>
              <w:top w:val="nil"/>
              <w:bottom w:val="nil"/>
            </w:tcBorders>
            <w:vAlign w:val="bottom"/>
          </w:tcPr>
          <w:p w14:paraId="7AAA7351"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0</w:t>
            </w:r>
          </w:p>
        </w:tc>
        <w:tc>
          <w:tcPr>
            <w:tcW w:w="1088" w:type="dxa"/>
            <w:tcBorders>
              <w:top w:val="nil"/>
              <w:bottom w:val="nil"/>
            </w:tcBorders>
            <w:vAlign w:val="bottom"/>
          </w:tcPr>
          <w:p w14:paraId="7816E288"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6.743</w:t>
            </w:r>
          </w:p>
        </w:tc>
        <w:tc>
          <w:tcPr>
            <w:tcW w:w="925" w:type="dxa"/>
            <w:tcBorders>
              <w:top w:val="nil"/>
              <w:bottom w:val="nil"/>
            </w:tcBorders>
            <w:vAlign w:val="bottom"/>
          </w:tcPr>
          <w:p w14:paraId="20FD8234"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5A619A" w:rsidRPr="00CB188C" w14:paraId="15FBCCBE" w14:textId="77777777" w:rsidTr="00146272">
        <w:trPr>
          <w:trHeight w:val="319"/>
        </w:trPr>
        <w:tc>
          <w:tcPr>
            <w:tcW w:w="2268" w:type="dxa"/>
            <w:tcBorders>
              <w:top w:val="nil"/>
              <w:bottom w:val="nil"/>
            </w:tcBorders>
            <w:vAlign w:val="bottom"/>
          </w:tcPr>
          <w:p w14:paraId="0EB80C9C"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45C88162"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381855BB"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.022</w:t>
            </w:r>
          </w:p>
        </w:tc>
        <w:tc>
          <w:tcPr>
            <w:tcW w:w="1077" w:type="dxa"/>
            <w:tcBorders>
              <w:top w:val="nil"/>
              <w:bottom w:val="nil"/>
            </w:tcBorders>
            <w:vAlign w:val="bottom"/>
          </w:tcPr>
          <w:p w14:paraId="189DCB91"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.052</w:t>
            </w:r>
          </w:p>
        </w:tc>
        <w:tc>
          <w:tcPr>
            <w:tcW w:w="1088" w:type="dxa"/>
            <w:tcBorders>
              <w:top w:val="nil"/>
              <w:bottom w:val="nil"/>
            </w:tcBorders>
            <w:vAlign w:val="bottom"/>
          </w:tcPr>
          <w:p w14:paraId="78972AFA"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2.839</w:t>
            </w:r>
          </w:p>
        </w:tc>
        <w:tc>
          <w:tcPr>
            <w:tcW w:w="925" w:type="dxa"/>
            <w:tcBorders>
              <w:top w:val="nil"/>
              <w:bottom w:val="nil"/>
            </w:tcBorders>
            <w:vAlign w:val="bottom"/>
          </w:tcPr>
          <w:p w14:paraId="5A58A697"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=.007</w:t>
            </w:r>
            <w:r w:rsidR="005A619A" w:rsidRPr="00706FC9">
              <w:rPr>
                <w:rFonts w:ascii="Garamond" w:hAnsi="Garamond" w:cs="Times New Roman"/>
                <w:sz w:val="24"/>
                <w:szCs w:val="24"/>
                <w:vertAlign w:val="superscript"/>
              </w:rPr>
              <w:t>a</w:t>
            </w:r>
          </w:p>
        </w:tc>
      </w:tr>
      <w:tr w:rsidR="005A619A" w:rsidRPr="00CB188C" w14:paraId="03089D79" w14:textId="77777777" w:rsidTr="00146272">
        <w:trPr>
          <w:trHeight w:val="319"/>
        </w:trPr>
        <w:tc>
          <w:tcPr>
            <w:tcW w:w="2268" w:type="dxa"/>
            <w:tcBorders>
              <w:top w:val="nil"/>
              <w:bottom w:val="nil"/>
            </w:tcBorders>
            <w:vAlign w:val="bottom"/>
          </w:tcPr>
          <w:p w14:paraId="77EA5F59"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7558E0B9"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6DB22219"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.03</w:t>
            </w:r>
            <w:r w:rsidR="00206A2D">
              <w:rPr>
                <w:rFonts w:ascii="Garamond" w:hAnsi="Garamond" w:cs="Times New Roman"/>
                <w:sz w:val="24"/>
                <w:szCs w:val="24"/>
              </w:rPr>
              <w:t>9</w:t>
            </w:r>
          </w:p>
        </w:tc>
        <w:tc>
          <w:tcPr>
            <w:tcW w:w="1077" w:type="dxa"/>
            <w:tcBorders>
              <w:top w:val="nil"/>
              <w:bottom w:val="nil"/>
            </w:tcBorders>
            <w:vAlign w:val="bottom"/>
          </w:tcPr>
          <w:p w14:paraId="65D313E3"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.036</w:t>
            </w:r>
          </w:p>
        </w:tc>
        <w:tc>
          <w:tcPr>
            <w:tcW w:w="1088" w:type="dxa"/>
            <w:tcBorders>
              <w:top w:val="nil"/>
              <w:bottom w:val="nil"/>
            </w:tcBorders>
            <w:vAlign w:val="bottom"/>
          </w:tcPr>
          <w:p w14:paraId="6DAEE093"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7.418</w:t>
            </w:r>
          </w:p>
        </w:tc>
        <w:tc>
          <w:tcPr>
            <w:tcW w:w="925" w:type="dxa"/>
            <w:tcBorders>
              <w:top w:val="nil"/>
              <w:bottom w:val="nil"/>
            </w:tcBorders>
            <w:vAlign w:val="bottom"/>
          </w:tcPr>
          <w:p w14:paraId="68EA63EE"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5A619A" w:rsidRPr="00CB188C" w14:paraId="59FD58F0" w14:textId="77777777" w:rsidTr="00180A3B">
        <w:trPr>
          <w:trHeight w:val="319"/>
        </w:trPr>
        <w:tc>
          <w:tcPr>
            <w:tcW w:w="2268" w:type="dxa"/>
            <w:tcBorders>
              <w:top w:val="nil"/>
              <w:bottom w:val="double" w:sz="4" w:space="0" w:color="auto"/>
            </w:tcBorders>
            <w:vAlign w:val="bottom"/>
          </w:tcPr>
          <w:p w14:paraId="7C8DCFAB"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double" w:sz="4" w:space="0" w:color="auto"/>
            </w:tcBorders>
            <w:vAlign w:val="bottom"/>
          </w:tcPr>
          <w:p w14:paraId="6764D379" w14:textId="77777777" w:rsidR="005A619A" w:rsidRPr="00CB188C" w:rsidRDefault="005A619A" w:rsidP="005A619A">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2211BF92"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.018</w:t>
            </w:r>
          </w:p>
        </w:tc>
        <w:tc>
          <w:tcPr>
            <w:tcW w:w="1077" w:type="dxa"/>
            <w:tcBorders>
              <w:top w:val="nil"/>
              <w:bottom w:val="double" w:sz="4" w:space="0" w:color="auto"/>
            </w:tcBorders>
            <w:vAlign w:val="bottom"/>
          </w:tcPr>
          <w:p w14:paraId="1DEF0C1F"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w:t>
            </w:r>
            <w:r w:rsidR="00206A2D">
              <w:rPr>
                <w:rFonts w:ascii="Garamond" w:hAnsi="Garamond" w:cs="Times New Roman"/>
                <w:sz w:val="24"/>
                <w:szCs w:val="24"/>
              </w:rPr>
              <w:t>4</w:t>
            </w:r>
            <w:r>
              <w:rPr>
                <w:rFonts w:ascii="Garamond" w:hAnsi="Garamond" w:cs="Times New Roman"/>
                <w:sz w:val="24"/>
                <w:szCs w:val="24"/>
              </w:rPr>
              <w:t>5</w:t>
            </w:r>
          </w:p>
        </w:tc>
        <w:tc>
          <w:tcPr>
            <w:tcW w:w="1088" w:type="dxa"/>
            <w:tcBorders>
              <w:top w:val="nil"/>
              <w:bottom w:val="double" w:sz="4" w:space="0" w:color="auto"/>
            </w:tcBorders>
            <w:vAlign w:val="bottom"/>
          </w:tcPr>
          <w:p w14:paraId="76B0D10F"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2.694</w:t>
            </w:r>
            <w:r w:rsidR="005A619A">
              <w:rPr>
                <w:rFonts w:ascii="Garamond" w:hAnsi="Garamond" w:cs="Times New Roman"/>
                <w:sz w:val="24"/>
                <w:szCs w:val="24"/>
              </w:rPr>
              <w:t xml:space="preserve"> </w:t>
            </w:r>
          </w:p>
        </w:tc>
        <w:tc>
          <w:tcPr>
            <w:tcW w:w="925" w:type="dxa"/>
            <w:tcBorders>
              <w:top w:val="nil"/>
              <w:bottom w:val="double" w:sz="4" w:space="0" w:color="auto"/>
            </w:tcBorders>
            <w:vAlign w:val="bottom"/>
          </w:tcPr>
          <w:p w14:paraId="78511772"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=.010</w:t>
            </w:r>
            <w:r>
              <w:rPr>
                <w:rFonts w:ascii="Garamond" w:hAnsi="Garamond" w:cs="Times New Roman"/>
                <w:sz w:val="24"/>
                <w:szCs w:val="24"/>
                <w:vertAlign w:val="superscript"/>
              </w:rPr>
              <w:t>b</w:t>
            </w:r>
          </w:p>
        </w:tc>
      </w:tr>
      <w:tr w:rsidR="00146272" w:rsidRPr="00CB188C" w14:paraId="623678D2" w14:textId="77777777" w:rsidTr="00180A3B">
        <w:trPr>
          <w:trHeight w:val="319"/>
        </w:trPr>
        <w:tc>
          <w:tcPr>
            <w:tcW w:w="2268" w:type="dxa"/>
            <w:tcBorders>
              <w:top w:val="double" w:sz="4" w:space="0" w:color="auto"/>
              <w:bottom w:val="nil"/>
            </w:tcBorders>
            <w:vAlign w:val="bottom"/>
          </w:tcPr>
          <w:p w14:paraId="6749D803" w14:textId="77777777" w:rsidR="00146272" w:rsidRPr="00CB188C" w:rsidRDefault="00146272" w:rsidP="00146272">
            <w:pPr>
              <w:spacing w:before="120" w:line="240" w:lineRule="auto"/>
              <w:rPr>
                <w:rFonts w:ascii="Garamond" w:hAnsi="Garamond" w:cs="Times New Roman"/>
                <w:b/>
                <w:sz w:val="24"/>
                <w:szCs w:val="24"/>
              </w:rPr>
            </w:pPr>
            <w:r>
              <w:rPr>
                <w:rFonts w:ascii="Garamond" w:hAnsi="Garamond" w:cs="Times New Roman"/>
                <w:b/>
                <w:sz w:val="24"/>
                <w:szCs w:val="24"/>
              </w:rPr>
              <w:t>Loose Sheet</w:t>
            </w:r>
          </w:p>
        </w:tc>
        <w:tc>
          <w:tcPr>
            <w:tcW w:w="1985" w:type="dxa"/>
            <w:tcBorders>
              <w:top w:val="double" w:sz="4" w:space="0" w:color="auto"/>
              <w:bottom w:val="nil"/>
            </w:tcBorders>
            <w:vAlign w:val="bottom"/>
          </w:tcPr>
          <w:p w14:paraId="16F0C95A" w14:textId="77777777" w:rsidR="00146272" w:rsidRPr="001F7B1B" w:rsidRDefault="00146272" w:rsidP="00146272">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2E694881" w14:textId="77777777" w:rsidR="00146272" w:rsidRPr="001F7B1B" w:rsidRDefault="00CD287E"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w:t>
            </w:r>
            <w:r w:rsidR="007B2D10" w:rsidRPr="001F7B1B">
              <w:rPr>
                <w:rFonts w:ascii="Garamond" w:hAnsi="Garamond" w:cs="Times New Roman"/>
                <w:sz w:val="24"/>
                <w:szCs w:val="24"/>
              </w:rPr>
              <w:t>26</w:t>
            </w:r>
          </w:p>
        </w:tc>
        <w:tc>
          <w:tcPr>
            <w:tcW w:w="1077" w:type="dxa"/>
            <w:tcBorders>
              <w:top w:val="double" w:sz="4" w:space="0" w:color="auto"/>
              <w:bottom w:val="nil"/>
            </w:tcBorders>
            <w:vAlign w:val="bottom"/>
          </w:tcPr>
          <w:p w14:paraId="180F494B" w14:textId="77777777" w:rsidR="00146272" w:rsidRPr="001F7B1B" w:rsidRDefault="007B2D10"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.046</w:t>
            </w:r>
          </w:p>
        </w:tc>
        <w:tc>
          <w:tcPr>
            <w:tcW w:w="1088" w:type="dxa"/>
            <w:tcBorders>
              <w:top w:val="double" w:sz="4" w:space="0" w:color="auto"/>
              <w:bottom w:val="nil"/>
            </w:tcBorders>
            <w:vAlign w:val="bottom"/>
          </w:tcPr>
          <w:p w14:paraId="1D7B8037" w14:textId="77777777" w:rsidR="00146272" w:rsidRPr="001F7B1B" w:rsidRDefault="007B2D10"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3.796</w:t>
            </w:r>
          </w:p>
        </w:tc>
        <w:tc>
          <w:tcPr>
            <w:tcW w:w="925" w:type="dxa"/>
            <w:tcBorders>
              <w:top w:val="double" w:sz="4" w:space="0" w:color="auto"/>
              <w:bottom w:val="nil"/>
            </w:tcBorders>
            <w:vAlign w:val="bottom"/>
          </w:tcPr>
          <w:p w14:paraId="25F279C6" w14:textId="77777777" w:rsidR="00146272" w:rsidRPr="001F7B1B" w:rsidRDefault="00CD287E"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&lt;.001</w:t>
            </w:r>
            <w:r w:rsidRPr="001F7B1B">
              <w:rPr>
                <w:rFonts w:ascii="Garamond" w:hAnsi="Garamond" w:cs="Times New Roman"/>
                <w:sz w:val="24"/>
                <w:szCs w:val="24"/>
                <w:vertAlign w:val="superscript"/>
              </w:rPr>
              <w:t>a</w:t>
            </w:r>
          </w:p>
        </w:tc>
      </w:tr>
      <w:tr w:rsidR="005A619A" w:rsidRPr="00CB188C" w14:paraId="08337A92" w14:textId="77777777" w:rsidTr="00146272">
        <w:trPr>
          <w:trHeight w:val="319"/>
        </w:trPr>
        <w:tc>
          <w:tcPr>
            <w:tcW w:w="2268" w:type="dxa"/>
            <w:tcBorders>
              <w:top w:val="nil"/>
              <w:bottom w:val="nil"/>
            </w:tcBorders>
            <w:vAlign w:val="bottom"/>
          </w:tcPr>
          <w:p w14:paraId="5EC5EC99"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6A12A164"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67C6642C"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.056</w:t>
            </w:r>
          </w:p>
        </w:tc>
        <w:tc>
          <w:tcPr>
            <w:tcW w:w="1077" w:type="dxa"/>
            <w:tcBorders>
              <w:top w:val="nil"/>
              <w:bottom w:val="nil"/>
            </w:tcBorders>
            <w:vAlign w:val="bottom"/>
          </w:tcPr>
          <w:p w14:paraId="40FDECF0"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.049</w:t>
            </w:r>
          </w:p>
        </w:tc>
        <w:tc>
          <w:tcPr>
            <w:tcW w:w="1088" w:type="dxa"/>
            <w:tcBorders>
              <w:top w:val="nil"/>
              <w:bottom w:val="nil"/>
            </w:tcBorders>
            <w:vAlign w:val="bottom"/>
          </w:tcPr>
          <w:p w14:paraId="68777DD0"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7.645</w:t>
            </w:r>
          </w:p>
        </w:tc>
        <w:tc>
          <w:tcPr>
            <w:tcW w:w="925" w:type="dxa"/>
            <w:tcBorders>
              <w:top w:val="nil"/>
              <w:bottom w:val="nil"/>
            </w:tcBorders>
            <w:vAlign w:val="bottom"/>
          </w:tcPr>
          <w:p w14:paraId="4B229178"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&lt;</w:t>
            </w:r>
            <w:r w:rsidR="005A619A">
              <w:rPr>
                <w:rFonts w:ascii="Garamond" w:hAnsi="Garamond" w:cs="Times New Roman"/>
                <w:sz w:val="24"/>
                <w:szCs w:val="24"/>
              </w:rPr>
              <w:t>.00</w:t>
            </w:r>
            <w:r w:rsidR="005A619A" w:rsidRPr="00CB188C">
              <w:rPr>
                <w:rFonts w:ascii="Garamond" w:hAnsi="Garamond" w:cs="Times New Roman"/>
                <w:sz w:val="24"/>
                <w:szCs w:val="24"/>
              </w:rPr>
              <w:t>1</w:t>
            </w:r>
            <w:r w:rsidR="005A619A" w:rsidRPr="00CD287E">
              <w:rPr>
                <w:rFonts w:ascii="Garamond" w:hAnsi="Garamond" w:cs="Times New Roman"/>
                <w:sz w:val="24"/>
                <w:szCs w:val="24"/>
                <w:vertAlign w:val="superscript"/>
              </w:rPr>
              <w:t>a</w:t>
            </w:r>
          </w:p>
        </w:tc>
      </w:tr>
      <w:tr w:rsidR="005A619A" w:rsidRPr="00CB188C" w14:paraId="207C3496" w14:textId="77777777" w:rsidTr="00146272">
        <w:trPr>
          <w:trHeight w:val="319"/>
        </w:trPr>
        <w:tc>
          <w:tcPr>
            <w:tcW w:w="2268" w:type="dxa"/>
            <w:tcBorders>
              <w:top w:val="nil"/>
              <w:bottom w:val="nil"/>
            </w:tcBorders>
            <w:vAlign w:val="bottom"/>
          </w:tcPr>
          <w:p w14:paraId="39F1DB93"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0E817A83"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18459A7B"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.08</w:t>
            </w:r>
            <w:r w:rsidR="007B2D10">
              <w:rPr>
                <w:rFonts w:ascii="Garamond" w:hAnsi="Garamond" w:cs="Times New Roman"/>
                <w:sz w:val="24"/>
                <w:szCs w:val="24"/>
              </w:rPr>
              <w:t>4</w:t>
            </w:r>
          </w:p>
        </w:tc>
        <w:tc>
          <w:tcPr>
            <w:tcW w:w="1077" w:type="dxa"/>
            <w:tcBorders>
              <w:top w:val="nil"/>
              <w:bottom w:val="nil"/>
            </w:tcBorders>
            <w:vAlign w:val="bottom"/>
          </w:tcPr>
          <w:p w14:paraId="41441E93"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.066</w:t>
            </w:r>
          </w:p>
        </w:tc>
        <w:tc>
          <w:tcPr>
            <w:tcW w:w="1088" w:type="dxa"/>
            <w:tcBorders>
              <w:top w:val="nil"/>
              <w:bottom w:val="nil"/>
            </w:tcBorders>
            <w:vAlign w:val="bottom"/>
          </w:tcPr>
          <w:p w14:paraId="6D55C896"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8.539</w:t>
            </w:r>
          </w:p>
        </w:tc>
        <w:tc>
          <w:tcPr>
            <w:tcW w:w="925" w:type="dxa"/>
            <w:tcBorders>
              <w:top w:val="nil"/>
              <w:bottom w:val="nil"/>
            </w:tcBorders>
            <w:vAlign w:val="bottom"/>
          </w:tcPr>
          <w:p w14:paraId="0EFD24DF"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5A619A" w:rsidRPr="00CB188C" w14:paraId="50EBCE82" w14:textId="77777777" w:rsidTr="00146272">
        <w:trPr>
          <w:trHeight w:val="319"/>
        </w:trPr>
        <w:tc>
          <w:tcPr>
            <w:tcW w:w="2268" w:type="dxa"/>
            <w:tcBorders>
              <w:top w:val="nil"/>
              <w:bottom w:val="nil"/>
            </w:tcBorders>
            <w:vAlign w:val="bottom"/>
          </w:tcPr>
          <w:p w14:paraId="57FA3376"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34950EF5"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556BA5B8"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.030</w:t>
            </w:r>
          </w:p>
        </w:tc>
        <w:tc>
          <w:tcPr>
            <w:tcW w:w="1077" w:type="dxa"/>
            <w:tcBorders>
              <w:top w:val="nil"/>
              <w:bottom w:val="nil"/>
            </w:tcBorders>
            <w:vAlign w:val="bottom"/>
          </w:tcPr>
          <w:p w14:paraId="1DC16015"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.05</w:t>
            </w:r>
            <w:r w:rsidR="007B2D10">
              <w:rPr>
                <w:rFonts w:ascii="Garamond" w:hAnsi="Garamond" w:cs="Times New Roman"/>
                <w:sz w:val="24"/>
                <w:szCs w:val="24"/>
              </w:rPr>
              <w:t>1</w:t>
            </w:r>
          </w:p>
        </w:tc>
        <w:tc>
          <w:tcPr>
            <w:tcW w:w="1088" w:type="dxa"/>
            <w:tcBorders>
              <w:top w:val="nil"/>
              <w:bottom w:val="nil"/>
            </w:tcBorders>
            <w:vAlign w:val="bottom"/>
          </w:tcPr>
          <w:p w14:paraId="1E8FD01C"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3.966</w:t>
            </w:r>
          </w:p>
        </w:tc>
        <w:tc>
          <w:tcPr>
            <w:tcW w:w="925" w:type="dxa"/>
            <w:tcBorders>
              <w:top w:val="nil"/>
              <w:bottom w:val="nil"/>
            </w:tcBorders>
            <w:vAlign w:val="bottom"/>
          </w:tcPr>
          <w:p w14:paraId="0E2F8AC8"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5A619A" w:rsidRPr="00CB188C" w14:paraId="76767BDE" w14:textId="77777777" w:rsidTr="00146272">
        <w:trPr>
          <w:trHeight w:val="319"/>
        </w:trPr>
        <w:tc>
          <w:tcPr>
            <w:tcW w:w="2268" w:type="dxa"/>
            <w:tcBorders>
              <w:top w:val="nil"/>
              <w:bottom w:val="nil"/>
            </w:tcBorders>
            <w:vAlign w:val="bottom"/>
          </w:tcPr>
          <w:p w14:paraId="015E1F62"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12E69107"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32566348"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.058</w:t>
            </w:r>
          </w:p>
        </w:tc>
        <w:tc>
          <w:tcPr>
            <w:tcW w:w="1077" w:type="dxa"/>
            <w:tcBorders>
              <w:top w:val="nil"/>
              <w:bottom w:val="nil"/>
            </w:tcBorders>
            <w:vAlign w:val="bottom"/>
          </w:tcPr>
          <w:p w14:paraId="372B86CE"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.05</w:t>
            </w:r>
            <w:r w:rsidR="007B2D10">
              <w:rPr>
                <w:rFonts w:ascii="Garamond" w:hAnsi="Garamond" w:cs="Times New Roman"/>
                <w:sz w:val="24"/>
                <w:szCs w:val="24"/>
              </w:rPr>
              <w:t>2</w:t>
            </w:r>
          </w:p>
        </w:tc>
        <w:tc>
          <w:tcPr>
            <w:tcW w:w="1088" w:type="dxa"/>
            <w:tcBorders>
              <w:top w:val="nil"/>
              <w:bottom w:val="nil"/>
            </w:tcBorders>
            <w:vAlign w:val="bottom"/>
          </w:tcPr>
          <w:p w14:paraId="1BDF4D2A"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7.545</w:t>
            </w:r>
          </w:p>
        </w:tc>
        <w:tc>
          <w:tcPr>
            <w:tcW w:w="925" w:type="dxa"/>
            <w:tcBorders>
              <w:top w:val="nil"/>
              <w:bottom w:val="nil"/>
            </w:tcBorders>
            <w:vAlign w:val="bottom"/>
          </w:tcPr>
          <w:p w14:paraId="60A00897"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5A619A" w:rsidRPr="00CB188C" w14:paraId="0A7AAFFD" w14:textId="77777777" w:rsidTr="00433712">
        <w:trPr>
          <w:trHeight w:val="319"/>
        </w:trPr>
        <w:tc>
          <w:tcPr>
            <w:tcW w:w="2268" w:type="dxa"/>
            <w:tcBorders>
              <w:top w:val="nil"/>
              <w:bottom w:val="single" w:sz="12" w:space="0" w:color="auto"/>
            </w:tcBorders>
            <w:vAlign w:val="bottom"/>
          </w:tcPr>
          <w:p w14:paraId="3A7AECE2"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single" w:sz="12" w:space="0" w:color="auto"/>
            </w:tcBorders>
            <w:vAlign w:val="bottom"/>
          </w:tcPr>
          <w:p w14:paraId="18DE700C" w14:textId="77777777" w:rsidR="005A619A" w:rsidRPr="00CB188C" w:rsidRDefault="005A619A" w:rsidP="005A619A">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single" w:sz="12" w:space="0" w:color="auto"/>
            </w:tcBorders>
            <w:vAlign w:val="bottom"/>
          </w:tcPr>
          <w:p w14:paraId="287D3CF3"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w:t>
            </w:r>
            <w:r w:rsidR="007B2D10">
              <w:rPr>
                <w:rFonts w:ascii="Garamond" w:hAnsi="Garamond" w:cs="Times New Roman"/>
                <w:sz w:val="24"/>
                <w:szCs w:val="24"/>
              </w:rPr>
              <w:t>028</w:t>
            </w:r>
          </w:p>
        </w:tc>
        <w:tc>
          <w:tcPr>
            <w:tcW w:w="1077" w:type="dxa"/>
            <w:tcBorders>
              <w:top w:val="nil"/>
              <w:bottom w:val="single" w:sz="12" w:space="0" w:color="auto"/>
            </w:tcBorders>
            <w:vAlign w:val="bottom"/>
          </w:tcPr>
          <w:p w14:paraId="6797FFC8"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.05</w:t>
            </w:r>
            <w:r w:rsidR="007B2D10">
              <w:rPr>
                <w:rFonts w:ascii="Garamond" w:hAnsi="Garamond" w:cs="Times New Roman"/>
                <w:sz w:val="24"/>
                <w:szCs w:val="24"/>
              </w:rPr>
              <w:t>0</w:t>
            </w:r>
          </w:p>
        </w:tc>
        <w:tc>
          <w:tcPr>
            <w:tcW w:w="1088" w:type="dxa"/>
            <w:tcBorders>
              <w:top w:val="nil"/>
              <w:bottom w:val="single" w:sz="12" w:space="0" w:color="auto"/>
            </w:tcBorders>
            <w:vAlign w:val="bottom"/>
          </w:tcPr>
          <w:p w14:paraId="4D3C7CC3"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3.746</w:t>
            </w:r>
          </w:p>
        </w:tc>
        <w:tc>
          <w:tcPr>
            <w:tcW w:w="925" w:type="dxa"/>
            <w:tcBorders>
              <w:top w:val="nil"/>
              <w:bottom w:val="single" w:sz="12" w:space="0" w:color="auto"/>
            </w:tcBorders>
            <w:vAlign w:val="bottom"/>
          </w:tcPr>
          <w:p w14:paraId="248B2E44"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w:t>
            </w:r>
            <w:r w:rsidR="005A619A" w:rsidRPr="00CB188C">
              <w:rPr>
                <w:rFonts w:ascii="Garamond" w:hAnsi="Garamond" w:cs="Times New Roman"/>
                <w:sz w:val="24"/>
                <w:szCs w:val="24"/>
              </w:rPr>
              <w:t>.001</w:t>
            </w:r>
            <w:r w:rsidR="005A619A" w:rsidRPr="00CD287E">
              <w:rPr>
                <w:rFonts w:ascii="Garamond" w:hAnsi="Garamond" w:cs="Times New Roman"/>
                <w:sz w:val="24"/>
                <w:szCs w:val="24"/>
                <w:vertAlign w:val="superscript"/>
              </w:rPr>
              <w:t>a</w:t>
            </w:r>
          </w:p>
        </w:tc>
      </w:tr>
    </w:tbl>
    <w:p w14:paraId="1FBE22C0" w14:textId="77777777" w:rsidR="008D697A" w:rsidRDefault="008D697A" w:rsidP="008D697A">
      <w:pPr>
        <w:spacing w:after="0" w:line="240" w:lineRule="auto"/>
        <w:rPr>
          <w:rFonts w:ascii="Garamond" w:hAnsi="Garamond" w:cs="Times New Roman"/>
          <w:b/>
          <w:sz w:val="24"/>
          <w:szCs w:val="24"/>
        </w:rPr>
      </w:pPr>
    </w:p>
    <w:p w14:paraId="5C47EF2C" w14:textId="77777777" w:rsidR="00CD287E" w:rsidRPr="00CD287E" w:rsidRDefault="00146272" w:rsidP="00DB289D">
      <w:pPr>
        <w:spacing w:after="0" w:line="360" w:lineRule="auto"/>
        <w:rPr>
          <w:rFonts w:ascii="Garamond" w:hAnsi="Garamond" w:cs="Times New Roman"/>
          <w:i/>
          <w:color w:val="000000" w:themeColor="text1"/>
          <w:sz w:val="24"/>
          <w:szCs w:val="24"/>
        </w:rPr>
      </w:pPr>
      <w:r w:rsidRPr="00CD287E">
        <w:rPr>
          <w:rFonts w:ascii="Garamond" w:hAnsi="Garamond" w:cs="Times New Roman"/>
          <w:i/>
          <w:color w:val="000000" w:themeColor="text1"/>
          <w:sz w:val="24"/>
          <w:szCs w:val="24"/>
        </w:rPr>
        <w:t xml:space="preserve">Note: </w:t>
      </w:r>
    </w:p>
    <w:p w14:paraId="4EAF5981" w14:textId="77777777" w:rsidR="00146272" w:rsidRPr="00CD287E" w:rsidRDefault="00CD287E" w:rsidP="00DB289D">
      <w:pPr>
        <w:spacing w:after="0" w:line="360" w:lineRule="auto"/>
        <w:rPr>
          <w:rFonts w:ascii="Garamond" w:hAnsi="Garamond" w:cs="Times New Roman"/>
          <w:i/>
          <w:color w:val="000000" w:themeColor="text1"/>
          <w:sz w:val="24"/>
          <w:szCs w:val="24"/>
        </w:rPr>
      </w:pPr>
      <w:r w:rsidRPr="00CD287E">
        <w:rPr>
          <w:rFonts w:ascii="Garamond" w:hAnsi="Garamond" w:cs="Times New Roman"/>
          <w:i/>
          <w:color w:val="000000" w:themeColor="text1"/>
          <w:sz w:val="24"/>
          <w:szCs w:val="24"/>
          <w:vertAlign w:val="superscript"/>
        </w:rPr>
        <w:t>a</w:t>
      </w:r>
      <w:r w:rsidR="00DB289D">
        <w:rPr>
          <w:rFonts w:ascii="Garamond" w:hAnsi="Garamond" w:cs="Times New Roman"/>
          <w:i/>
          <w:color w:val="000000" w:themeColor="text1"/>
          <w:sz w:val="24"/>
          <w:szCs w:val="24"/>
        </w:rPr>
        <w:t>Comparison</w:t>
      </w:r>
      <w:r w:rsidRPr="00CD287E">
        <w:rPr>
          <w:rFonts w:ascii="Garamond" w:hAnsi="Garamond" w:cs="Times New Roman"/>
          <w:i/>
          <w:color w:val="000000" w:themeColor="text1"/>
          <w:sz w:val="24"/>
          <w:szCs w:val="24"/>
        </w:rPr>
        <w:t xml:space="preserve"> remained significant after Bonferroni correction; </w:t>
      </w:r>
      <w:proofErr w:type="spellStart"/>
      <w:r w:rsidRPr="00CD287E">
        <w:rPr>
          <w:rFonts w:ascii="Garamond" w:hAnsi="Garamond" w:cs="Times New Roman"/>
          <w:i/>
          <w:color w:val="000000" w:themeColor="text1"/>
          <w:sz w:val="24"/>
          <w:szCs w:val="24"/>
          <w:vertAlign w:val="superscript"/>
        </w:rPr>
        <w:t>b</w:t>
      </w:r>
      <w:r w:rsidR="00DB289D">
        <w:rPr>
          <w:rFonts w:ascii="Garamond" w:hAnsi="Garamond" w:cs="Times New Roman"/>
          <w:i/>
          <w:color w:val="000000" w:themeColor="text1"/>
          <w:sz w:val="24"/>
          <w:szCs w:val="24"/>
        </w:rPr>
        <w:t>Comparison</w:t>
      </w:r>
      <w:proofErr w:type="spellEnd"/>
      <w:r w:rsidRPr="00CD287E">
        <w:rPr>
          <w:rFonts w:ascii="Garamond" w:hAnsi="Garamond" w:cs="Times New Roman"/>
          <w:i/>
          <w:color w:val="000000" w:themeColor="text1"/>
          <w:sz w:val="24"/>
          <w:szCs w:val="24"/>
        </w:rPr>
        <w:t xml:space="preserve"> did not survive Bonferroni correction. </w:t>
      </w:r>
    </w:p>
    <w:p w14:paraId="380980A2" w14:textId="77777777" w:rsidR="005A31AB" w:rsidRDefault="0052324B"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p>
    <w:p w14:paraId="5F98875D" w14:textId="77777777" w:rsidR="003149A0" w:rsidRDefault="0052324B"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90648D">
        <w:rPr>
          <w:rFonts w:ascii="Garamond" w:hAnsi="Garamond"/>
          <w:color w:val="000000" w:themeColor="text1"/>
          <w:sz w:val="24"/>
          <w:szCs w:val="24"/>
        </w:rPr>
        <w:t>We also</w:t>
      </w:r>
      <w:r w:rsidR="00281519">
        <w:rPr>
          <w:rFonts w:ascii="Garamond" w:hAnsi="Garamond"/>
          <w:color w:val="000000" w:themeColor="text1"/>
          <w:sz w:val="24"/>
          <w:szCs w:val="24"/>
        </w:rPr>
        <w:t xml:space="preserve"> undertook an</w:t>
      </w:r>
      <w:r w:rsidR="00486BC2">
        <w:rPr>
          <w:rFonts w:ascii="Garamond" w:hAnsi="Garamond"/>
          <w:color w:val="000000" w:themeColor="text1"/>
          <w:sz w:val="24"/>
          <w:szCs w:val="24"/>
        </w:rPr>
        <w:t xml:space="preserve"> orthogonal analysis</w:t>
      </w:r>
      <w:r w:rsidR="00281519">
        <w:rPr>
          <w:rFonts w:ascii="Garamond" w:hAnsi="Garamond"/>
          <w:color w:val="000000" w:themeColor="text1"/>
          <w:sz w:val="24"/>
          <w:szCs w:val="24"/>
        </w:rPr>
        <w:t xml:space="preserve"> of the ball-present data to explore the influence of the agent’s belief and the participant’s belief. We performed </w:t>
      </w:r>
      <w:r>
        <w:rPr>
          <w:rFonts w:ascii="Garamond" w:hAnsi="Garamond"/>
          <w:color w:val="000000" w:themeColor="text1"/>
          <w:sz w:val="24"/>
          <w:szCs w:val="24"/>
        </w:rPr>
        <w:t xml:space="preserve">a </w:t>
      </w:r>
      <w:r w:rsidR="0090648D">
        <w:rPr>
          <w:rFonts w:ascii="Garamond" w:hAnsi="Garamond"/>
          <w:color w:val="000000" w:themeColor="text1"/>
          <w:sz w:val="24"/>
          <w:szCs w:val="24"/>
        </w:rPr>
        <w:t>3 (Version</w:t>
      </w:r>
      <w:r>
        <w:rPr>
          <w:rFonts w:ascii="Garamond" w:hAnsi="Garamond"/>
          <w:color w:val="000000" w:themeColor="text1"/>
          <w:sz w:val="24"/>
          <w:szCs w:val="24"/>
        </w:rPr>
        <w:t xml:space="preserve">: Free-Agent; Constrained-Agent; Loose-Sheet) x </w:t>
      </w:r>
      <w:r w:rsidR="0090648D">
        <w:rPr>
          <w:rFonts w:ascii="Garamond" w:hAnsi="Garamond"/>
          <w:color w:val="000000" w:themeColor="text1"/>
          <w:sz w:val="24"/>
          <w:szCs w:val="24"/>
        </w:rPr>
        <w:t>2 (Form</w:t>
      </w:r>
      <w:r>
        <w:rPr>
          <w:rFonts w:ascii="Garamond" w:hAnsi="Garamond"/>
          <w:color w:val="000000" w:themeColor="text1"/>
          <w:sz w:val="24"/>
          <w:szCs w:val="24"/>
        </w:rPr>
        <w:t xml:space="preserve">: Hand-Placement; Foot-Placement) x </w:t>
      </w:r>
      <w:r w:rsidR="0090648D">
        <w:rPr>
          <w:rFonts w:ascii="Garamond" w:hAnsi="Garamond"/>
          <w:color w:val="000000" w:themeColor="text1"/>
          <w:sz w:val="24"/>
          <w:szCs w:val="24"/>
        </w:rPr>
        <w:t>2 (Belief Holder</w:t>
      </w:r>
      <w:r w:rsidR="00281519">
        <w:rPr>
          <w:rFonts w:ascii="Garamond" w:hAnsi="Garamond"/>
          <w:color w:val="000000" w:themeColor="text1"/>
          <w:sz w:val="24"/>
          <w:szCs w:val="24"/>
        </w:rPr>
        <w:t>: P</w:t>
      </w:r>
      <w:r w:rsidR="0002437E">
        <w:rPr>
          <w:rFonts w:ascii="Garamond" w:hAnsi="Garamond"/>
          <w:color w:val="000000" w:themeColor="text1"/>
          <w:sz w:val="24"/>
          <w:szCs w:val="24"/>
        </w:rPr>
        <w:t xml:space="preserve">, A) x </w:t>
      </w:r>
      <w:r w:rsidR="0090648D">
        <w:rPr>
          <w:rFonts w:ascii="Garamond" w:hAnsi="Garamond"/>
          <w:color w:val="000000" w:themeColor="text1"/>
          <w:sz w:val="24"/>
          <w:szCs w:val="24"/>
        </w:rPr>
        <w:t>2 (Belief</w:t>
      </w:r>
      <w:r w:rsidR="00281519">
        <w:rPr>
          <w:rFonts w:ascii="Garamond" w:hAnsi="Garamond"/>
          <w:color w:val="000000" w:themeColor="text1"/>
          <w:sz w:val="24"/>
          <w:szCs w:val="24"/>
        </w:rPr>
        <w:t xml:space="preserve">: </w:t>
      </w:r>
      <w:r w:rsidR="0041014B">
        <w:rPr>
          <w:rFonts w:ascii="Garamond" w:hAnsi="Garamond"/>
          <w:color w:val="000000" w:themeColor="text1"/>
          <w:sz w:val="24"/>
          <w:szCs w:val="24"/>
        </w:rPr>
        <w:t>+</w:t>
      </w:r>
      <w:r w:rsidR="000B4E87">
        <w:rPr>
          <w:rFonts w:ascii="Garamond" w:hAnsi="Garamond"/>
          <w:color w:val="000000" w:themeColor="text1"/>
          <w:sz w:val="24"/>
          <w:szCs w:val="24"/>
        </w:rPr>
        <w:t>, −</w:t>
      </w:r>
      <w:r w:rsidR="0002437E">
        <w:rPr>
          <w:rFonts w:ascii="Garamond" w:hAnsi="Garamond"/>
          <w:color w:val="000000" w:themeColor="text1"/>
          <w:sz w:val="24"/>
          <w:szCs w:val="24"/>
        </w:rPr>
        <w:t>)</w:t>
      </w:r>
      <w:r w:rsidR="00486BC2">
        <w:rPr>
          <w:rFonts w:ascii="Garamond" w:hAnsi="Garamond"/>
          <w:color w:val="000000" w:themeColor="text1"/>
          <w:sz w:val="24"/>
          <w:szCs w:val="24"/>
        </w:rPr>
        <w:t xml:space="preserve"> mixed model ANOVA</w:t>
      </w:r>
      <w:r w:rsidR="0002437E">
        <w:rPr>
          <w:rFonts w:ascii="Garamond" w:hAnsi="Garamond"/>
          <w:color w:val="000000" w:themeColor="text1"/>
          <w:sz w:val="24"/>
          <w:szCs w:val="24"/>
        </w:rPr>
        <w:t xml:space="preserve">. </w:t>
      </w:r>
      <w:r w:rsidR="00281519">
        <w:rPr>
          <w:rFonts w:ascii="Garamond" w:hAnsi="Garamond"/>
          <w:color w:val="000000" w:themeColor="text1"/>
          <w:sz w:val="24"/>
          <w:szCs w:val="24"/>
        </w:rPr>
        <w:t xml:space="preserve">We followed Edwards and Low’s (2019) </w:t>
      </w:r>
      <w:r w:rsidR="002250B7">
        <w:rPr>
          <w:rFonts w:ascii="Garamond" w:hAnsi="Garamond"/>
          <w:color w:val="000000" w:themeColor="text1"/>
          <w:sz w:val="24"/>
          <w:szCs w:val="24"/>
        </w:rPr>
        <w:t>approach</w:t>
      </w:r>
      <w:r w:rsidR="00281519">
        <w:rPr>
          <w:rFonts w:ascii="Garamond" w:hAnsi="Garamond"/>
          <w:color w:val="000000" w:themeColor="text1"/>
          <w:sz w:val="24"/>
          <w:szCs w:val="24"/>
        </w:rPr>
        <w:t xml:space="preserve"> by computing</w:t>
      </w:r>
      <w:r w:rsidR="0002437E">
        <w:rPr>
          <w:rFonts w:ascii="Garamond" w:hAnsi="Garamond"/>
          <w:color w:val="000000" w:themeColor="text1"/>
          <w:sz w:val="24"/>
          <w:szCs w:val="24"/>
        </w:rPr>
        <w:t xml:space="preserve"> four </w:t>
      </w:r>
      <w:r w:rsidR="00486BC2">
        <w:rPr>
          <w:rFonts w:ascii="Garamond" w:hAnsi="Garamond"/>
          <w:color w:val="000000" w:themeColor="text1"/>
          <w:sz w:val="24"/>
          <w:szCs w:val="24"/>
        </w:rPr>
        <w:t>scores</w:t>
      </w:r>
      <w:r w:rsidR="000B4E87">
        <w:rPr>
          <w:rFonts w:ascii="Garamond" w:hAnsi="Garamond"/>
          <w:color w:val="000000" w:themeColor="text1"/>
          <w:sz w:val="24"/>
          <w:szCs w:val="24"/>
        </w:rPr>
        <w:t>, P+, P−</w:t>
      </w:r>
      <w:r w:rsidR="0002437E">
        <w:rPr>
          <w:rFonts w:ascii="Garamond" w:hAnsi="Garamond"/>
          <w:color w:val="000000" w:themeColor="text1"/>
          <w:sz w:val="24"/>
          <w:szCs w:val="24"/>
        </w:rPr>
        <w:t xml:space="preserve">, A+ and </w:t>
      </w:r>
      <w:r w:rsidR="000B4E87">
        <w:rPr>
          <w:rFonts w:ascii="Garamond" w:hAnsi="Garamond"/>
          <w:color w:val="000000" w:themeColor="text1"/>
          <w:sz w:val="24"/>
          <w:szCs w:val="24"/>
        </w:rPr>
        <w:t>A−</w:t>
      </w:r>
      <w:r w:rsidR="00486BC2">
        <w:rPr>
          <w:rFonts w:ascii="Garamond" w:hAnsi="Garamond"/>
          <w:color w:val="000000" w:themeColor="text1"/>
          <w:sz w:val="24"/>
          <w:szCs w:val="24"/>
        </w:rPr>
        <w:t xml:space="preserve">. </w:t>
      </w:r>
      <w:r w:rsidR="0041014B">
        <w:rPr>
          <w:rFonts w:ascii="Garamond" w:hAnsi="Garamond"/>
          <w:color w:val="000000" w:themeColor="text1"/>
          <w:sz w:val="24"/>
          <w:szCs w:val="24"/>
        </w:rPr>
        <w:t xml:space="preserve">The A+ score captured the scenario </w:t>
      </w:r>
      <w:r w:rsidR="0041014B">
        <w:rPr>
          <w:rFonts w:ascii="Garamond" w:hAnsi="Garamond"/>
          <w:color w:val="000000" w:themeColor="text1"/>
          <w:sz w:val="24"/>
          <w:szCs w:val="24"/>
        </w:rPr>
        <w:lastRenderedPageBreak/>
        <w:t xml:space="preserve">where the agent was led to </w:t>
      </w:r>
      <w:r w:rsidR="000B4E87">
        <w:rPr>
          <w:rFonts w:ascii="Garamond" w:hAnsi="Garamond"/>
          <w:color w:val="000000" w:themeColor="text1"/>
          <w:sz w:val="24"/>
          <w:szCs w:val="24"/>
        </w:rPr>
        <w:t>expect the outcome ([P+A+] + [P−</w:t>
      </w:r>
      <w:r w:rsidR="0041014B">
        <w:rPr>
          <w:rFonts w:ascii="Garamond" w:hAnsi="Garamond"/>
          <w:color w:val="000000" w:themeColor="text1"/>
          <w:sz w:val="24"/>
          <w:szCs w:val="24"/>
        </w:rPr>
        <w:t>A+] /2), whereas the A- score captured the scenario where the outcome wa</w:t>
      </w:r>
      <w:r w:rsidR="000B4E87">
        <w:rPr>
          <w:rFonts w:ascii="Garamond" w:hAnsi="Garamond"/>
          <w:color w:val="000000" w:themeColor="text1"/>
          <w:sz w:val="24"/>
          <w:szCs w:val="24"/>
        </w:rPr>
        <w:t>s unexpected by the agent ([P+A−] + [P−A−</w:t>
      </w:r>
      <w:r w:rsidR="0041014B">
        <w:rPr>
          <w:rFonts w:ascii="Garamond" w:hAnsi="Garamond"/>
          <w:color w:val="000000" w:themeColor="text1"/>
          <w:sz w:val="24"/>
          <w:szCs w:val="24"/>
        </w:rPr>
        <w:t xml:space="preserve">] /2). </w:t>
      </w:r>
      <w:r w:rsidR="00976B51">
        <w:rPr>
          <w:rFonts w:ascii="Garamond" w:hAnsi="Garamond"/>
          <w:color w:val="000000" w:themeColor="text1"/>
          <w:sz w:val="24"/>
          <w:szCs w:val="24"/>
        </w:rPr>
        <w:t xml:space="preserve">The </w:t>
      </w:r>
      <w:r w:rsidR="00486BC2">
        <w:rPr>
          <w:rFonts w:ascii="Garamond" w:hAnsi="Garamond"/>
          <w:color w:val="000000" w:themeColor="text1"/>
          <w:sz w:val="24"/>
          <w:szCs w:val="24"/>
        </w:rPr>
        <w:t xml:space="preserve">P+ score </w:t>
      </w:r>
      <w:r w:rsidR="00976B51">
        <w:rPr>
          <w:rFonts w:ascii="Garamond" w:hAnsi="Garamond"/>
          <w:color w:val="000000" w:themeColor="text1"/>
          <w:sz w:val="24"/>
          <w:szCs w:val="24"/>
        </w:rPr>
        <w:t>captured the scenario</w:t>
      </w:r>
      <w:r w:rsidR="00486BC2">
        <w:rPr>
          <w:rFonts w:ascii="Garamond" w:hAnsi="Garamond"/>
          <w:color w:val="000000" w:themeColor="text1"/>
          <w:sz w:val="24"/>
          <w:szCs w:val="24"/>
        </w:rPr>
        <w:t xml:space="preserve"> w</w:t>
      </w:r>
      <w:r w:rsidR="00976B51">
        <w:rPr>
          <w:rFonts w:ascii="Garamond" w:hAnsi="Garamond"/>
          <w:color w:val="000000" w:themeColor="text1"/>
          <w:sz w:val="24"/>
          <w:szCs w:val="24"/>
        </w:rPr>
        <w:t>here</w:t>
      </w:r>
      <w:r w:rsidR="00486BC2">
        <w:rPr>
          <w:rFonts w:ascii="Garamond" w:hAnsi="Garamond"/>
          <w:color w:val="000000" w:themeColor="text1"/>
          <w:sz w:val="24"/>
          <w:szCs w:val="24"/>
        </w:rPr>
        <w:t xml:space="preserve"> the participant expected the outcome</w:t>
      </w:r>
      <w:r w:rsidR="000B4E87">
        <w:rPr>
          <w:rFonts w:ascii="Garamond" w:hAnsi="Garamond"/>
          <w:color w:val="000000" w:themeColor="text1"/>
          <w:sz w:val="24"/>
          <w:szCs w:val="24"/>
        </w:rPr>
        <w:t xml:space="preserve"> (([P+A+] + [P+A−</w:t>
      </w:r>
      <w:r w:rsidR="0041014B">
        <w:rPr>
          <w:rFonts w:ascii="Garamond" w:hAnsi="Garamond"/>
          <w:color w:val="000000" w:themeColor="text1"/>
          <w:sz w:val="24"/>
          <w:szCs w:val="24"/>
        </w:rPr>
        <w:t>]) / 2)</w:t>
      </w:r>
      <w:r w:rsidR="00486BC2">
        <w:rPr>
          <w:rFonts w:ascii="Garamond" w:hAnsi="Garamond"/>
          <w:color w:val="000000" w:themeColor="text1"/>
          <w:sz w:val="24"/>
          <w:szCs w:val="24"/>
        </w:rPr>
        <w:t xml:space="preserve">, whereas the P- score </w:t>
      </w:r>
      <w:r w:rsidR="00976B51">
        <w:rPr>
          <w:rFonts w:ascii="Garamond" w:hAnsi="Garamond"/>
          <w:color w:val="000000" w:themeColor="text1"/>
          <w:sz w:val="24"/>
          <w:szCs w:val="24"/>
        </w:rPr>
        <w:t>captured the scenario where</w:t>
      </w:r>
      <w:r w:rsidR="00486BC2">
        <w:rPr>
          <w:rFonts w:ascii="Garamond" w:hAnsi="Garamond"/>
          <w:color w:val="000000" w:themeColor="text1"/>
          <w:sz w:val="24"/>
          <w:szCs w:val="24"/>
        </w:rPr>
        <w:t xml:space="preserve"> the participant did not expect the outcome</w:t>
      </w:r>
      <w:r w:rsidR="000B4E87">
        <w:rPr>
          <w:rFonts w:ascii="Garamond" w:hAnsi="Garamond"/>
          <w:color w:val="000000" w:themeColor="text1"/>
          <w:sz w:val="24"/>
          <w:szCs w:val="24"/>
        </w:rPr>
        <w:t xml:space="preserve"> (([P−A+] + [P−A−</w:t>
      </w:r>
      <w:r w:rsidR="0041014B">
        <w:rPr>
          <w:rFonts w:ascii="Garamond" w:hAnsi="Garamond"/>
          <w:color w:val="000000" w:themeColor="text1"/>
          <w:sz w:val="24"/>
          <w:szCs w:val="24"/>
        </w:rPr>
        <w:t>]) / 2)</w:t>
      </w:r>
      <w:r w:rsidR="00486BC2">
        <w:rPr>
          <w:rFonts w:ascii="Garamond" w:hAnsi="Garamond"/>
          <w:color w:val="000000" w:themeColor="text1"/>
          <w:sz w:val="24"/>
          <w:szCs w:val="24"/>
        </w:rPr>
        <w:t>.</w:t>
      </w:r>
      <w:r w:rsidR="000B4E87">
        <w:rPr>
          <w:rFonts w:ascii="Garamond" w:hAnsi="Garamond"/>
          <w:color w:val="000000" w:themeColor="text1"/>
          <w:sz w:val="24"/>
          <w:szCs w:val="24"/>
        </w:rPr>
        <w:t xml:space="preserve"> The mixed model ANOVA revealed two significant interactions</w:t>
      </w:r>
      <w:r w:rsidR="008D697A">
        <w:rPr>
          <w:rFonts w:ascii="Garamond" w:hAnsi="Garamond"/>
          <w:color w:val="000000" w:themeColor="text1"/>
          <w:sz w:val="24"/>
          <w:szCs w:val="24"/>
        </w:rPr>
        <w:t>, which are</w:t>
      </w:r>
      <w:r w:rsidR="00526E31">
        <w:rPr>
          <w:rFonts w:ascii="Garamond" w:hAnsi="Garamond"/>
          <w:color w:val="000000" w:themeColor="text1"/>
          <w:sz w:val="24"/>
          <w:szCs w:val="24"/>
        </w:rPr>
        <w:t xml:space="preserve"> explained</w:t>
      </w:r>
      <w:r w:rsidR="000B4E87">
        <w:rPr>
          <w:rFonts w:ascii="Garamond" w:hAnsi="Garamond"/>
          <w:color w:val="000000" w:themeColor="text1"/>
          <w:sz w:val="24"/>
          <w:szCs w:val="24"/>
        </w:rPr>
        <w:t xml:space="preserve"> below.</w:t>
      </w:r>
      <w:r w:rsidR="00486BC2">
        <w:rPr>
          <w:rFonts w:ascii="Garamond" w:hAnsi="Garamond"/>
          <w:color w:val="000000" w:themeColor="text1"/>
          <w:sz w:val="24"/>
          <w:szCs w:val="24"/>
        </w:rPr>
        <w:t xml:space="preserve"> </w:t>
      </w:r>
    </w:p>
    <w:p w14:paraId="798DE3AE" w14:textId="77777777" w:rsidR="00227A28" w:rsidRDefault="003149A0"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E90F43">
        <w:rPr>
          <w:rFonts w:ascii="Garamond" w:hAnsi="Garamond"/>
          <w:color w:val="000000" w:themeColor="text1"/>
          <w:sz w:val="24"/>
          <w:szCs w:val="24"/>
        </w:rPr>
        <w:t>The significant main effect of</w:t>
      </w:r>
      <w:r w:rsidR="002250B7">
        <w:rPr>
          <w:rFonts w:ascii="Garamond" w:hAnsi="Garamond"/>
          <w:color w:val="000000" w:themeColor="text1"/>
          <w:sz w:val="24"/>
          <w:szCs w:val="24"/>
        </w:rPr>
        <w:t xml:space="preserve"> Belief Holder (</w:t>
      </w:r>
      <w:r w:rsidR="002250B7" w:rsidRPr="002250B7">
        <w:rPr>
          <w:rFonts w:ascii="Garamond" w:hAnsi="Garamond"/>
          <w:i/>
          <w:color w:val="000000" w:themeColor="text1"/>
          <w:sz w:val="24"/>
          <w:szCs w:val="24"/>
        </w:rPr>
        <w:t>F</w:t>
      </w:r>
      <w:r w:rsidR="002250B7">
        <w:rPr>
          <w:rFonts w:ascii="Garamond" w:hAnsi="Garamond"/>
          <w:color w:val="000000" w:themeColor="text1"/>
          <w:sz w:val="24"/>
          <w:szCs w:val="24"/>
        </w:rPr>
        <w:t xml:space="preserve">(1, 134) = 20.10, </w:t>
      </w:r>
      <w:r w:rsidR="002250B7" w:rsidRPr="002250B7">
        <w:rPr>
          <w:rFonts w:ascii="Garamond" w:hAnsi="Garamond"/>
          <w:i/>
          <w:color w:val="000000" w:themeColor="text1"/>
          <w:sz w:val="24"/>
          <w:szCs w:val="24"/>
        </w:rPr>
        <w:t>p</w:t>
      </w:r>
      <w:r w:rsidR="002250B7">
        <w:rPr>
          <w:rFonts w:ascii="Garamond" w:hAnsi="Garamond"/>
          <w:color w:val="000000" w:themeColor="text1"/>
          <w:sz w:val="24"/>
          <w:szCs w:val="24"/>
        </w:rPr>
        <w:t xml:space="preserve"> &lt; .001; η</w:t>
      </w:r>
      <w:r w:rsidR="002250B7" w:rsidRPr="00457777">
        <w:rPr>
          <w:rFonts w:ascii="Garamond" w:hAnsi="Garamond"/>
          <w:color w:val="000000" w:themeColor="text1"/>
          <w:sz w:val="24"/>
          <w:szCs w:val="24"/>
          <w:vertAlign w:val="subscript"/>
        </w:rPr>
        <w:t>p</w:t>
      </w:r>
      <w:r w:rsidR="002250B7" w:rsidRPr="00457777">
        <w:rPr>
          <w:rFonts w:ascii="Garamond" w:hAnsi="Garamond"/>
          <w:color w:val="000000" w:themeColor="text1"/>
          <w:sz w:val="24"/>
          <w:szCs w:val="24"/>
          <w:vertAlign w:val="superscript"/>
        </w:rPr>
        <w:t>2</w:t>
      </w:r>
      <w:r w:rsidR="002250B7">
        <w:rPr>
          <w:rFonts w:ascii="Garamond" w:hAnsi="Garamond"/>
          <w:color w:val="000000" w:themeColor="text1"/>
          <w:sz w:val="24"/>
          <w:szCs w:val="24"/>
        </w:rPr>
        <w:t xml:space="preserve"> = .13) was qualified by a significant Belief Holder x Belief interaction (</w:t>
      </w:r>
      <w:r w:rsidR="002250B7" w:rsidRPr="002250B7">
        <w:rPr>
          <w:rFonts w:ascii="Garamond" w:hAnsi="Garamond"/>
          <w:i/>
          <w:color w:val="000000" w:themeColor="text1"/>
          <w:sz w:val="24"/>
          <w:szCs w:val="24"/>
        </w:rPr>
        <w:t>F</w:t>
      </w:r>
      <w:r w:rsidR="002250B7">
        <w:rPr>
          <w:rFonts w:ascii="Garamond" w:hAnsi="Garamond"/>
          <w:color w:val="000000" w:themeColor="text1"/>
          <w:sz w:val="24"/>
          <w:szCs w:val="24"/>
        </w:rPr>
        <w:t xml:space="preserve">(1, 134) = 43.26. </w:t>
      </w:r>
      <w:r w:rsidR="002250B7" w:rsidRPr="002250B7">
        <w:rPr>
          <w:rFonts w:ascii="Garamond" w:hAnsi="Garamond"/>
          <w:i/>
          <w:color w:val="000000" w:themeColor="text1"/>
          <w:sz w:val="24"/>
          <w:szCs w:val="24"/>
        </w:rPr>
        <w:t>p</w:t>
      </w:r>
      <w:r w:rsidR="002250B7">
        <w:rPr>
          <w:rFonts w:ascii="Garamond" w:hAnsi="Garamond"/>
          <w:color w:val="000000" w:themeColor="text1"/>
          <w:sz w:val="24"/>
          <w:szCs w:val="24"/>
        </w:rPr>
        <w:t xml:space="preserve"> &lt; .001; η</w:t>
      </w:r>
      <w:r w:rsidR="002250B7" w:rsidRPr="00457777">
        <w:rPr>
          <w:rFonts w:ascii="Garamond" w:hAnsi="Garamond"/>
          <w:color w:val="000000" w:themeColor="text1"/>
          <w:sz w:val="24"/>
          <w:szCs w:val="24"/>
          <w:vertAlign w:val="subscript"/>
        </w:rPr>
        <w:t>p</w:t>
      </w:r>
      <w:r w:rsidR="002250B7" w:rsidRPr="00457777">
        <w:rPr>
          <w:rFonts w:ascii="Garamond" w:hAnsi="Garamond"/>
          <w:color w:val="000000" w:themeColor="text1"/>
          <w:sz w:val="24"/>
          <w:szCs w:val="24"/>
          <w:vertAlign w:val="superscript"/>
        </w:rPr>
        <w:t>2</w:t>
      </w:r>
      <w:r w:rsidR="002250B7">
        <w:rPr>
          <w:rFonts w:ascii="Garamond" w:hAnsi="Garamond"/>
          <w:color w:val="000000" w:themeColor="text1"/>
          <w:sz w:val="24"/>
          <w:szCs w:val="24"/>
        </w:rPr>
        <w:t xml:space="preserve"> = 0.24). The interaction</w:t>
      </w:r>
      <w:r>
        <w:rPr>
          <w:rFonts w:ascii="Garamond" w:hAnsi="Garamond"/>
          <w:color w:val="000000" w:themeColor="text1"/>
          <w:sz w:val="24"/>
          <w:szCs w:val="24"/>
        </w:rPr>
        <w:t xml:space="preserve"> (</w:t>
      </w:r>
      <w:r w:rsidR="000734D9">
        <w:rPr>
          <w:rFonts w:ascii="Garamond" w:hAnsi="Garamond"/>
          <w:color w:val="000000" w:themeColor="text1"/>
          <w:sz w:val="24"/>
          <w:szCs w:val="24"/>
        </w:rPr>
        <w:t xml:space="preserve">which was </w:t>
      </w:r>
      <w:r w:rsidR="00334063">
        <w:rPr>
          <w:rFonts w:ascii="Garamond" w:hAnsi="Garamond"/>
          <w:color w:val="000000" w:themeColor="text1"/>
          <w:sz w:val="24"/>
          <w:szCs w:val="24"/>
        </w:rPr>
        <w:t>also reported by</w:t>
      </w:r>
      <w:r>
        <w:rPr>
          <w:rFonts w:ascii="Garamond" w:hAnsi="Garamond"/>
          <w:color w:val="000000" w:themeColor="text1"/>
          <w:sz w:val="24"/>
          <w:szCs w:val="24"/>
        </w:rPr>
        <w:t xml:space="preserve"> Edwards and Low</w:t>
      </w:r>
      <w:r w:rsidR="00334063">
        <w:rPr>
          <w:rFonts w:ascii="Garamond" w:hAnsi="Garamond"/>
          <w:color w:val="000000" w:themeColor="text1"/>
          <w:sz w:val="24"/>
          <w:szCs w:val="24"/>
        </w:rPr>
        <w:t>, 2019</w:t>
      </w:r>
      <w:r>
        <w:rPr>
          <w:rFonts w:ascii="Garamond" w:hAnsi="Garamond"/>
          <w:color w:val="000000" w:themeColor="text1"/>
          <w:sz w:val="24"/>
          <w:szCs w:val="24"/>
        </w:rPr>
        <w:t>)</w:t>
      </w:r>
      <w:r w:rsidR="002250B7">
        <w:rPr>
          <w:rFonts w:ascii="Garamond" w:hAnsi="Garamond"/>
          <w:color w:val="000000" w:themeColor="text1"/>
          <w:sz w:val="24"/>
          <w:szCs w:val="24"/>
        </w:rPr>
        <w:t xml:space="preserve"> </w:t>
      </w:r>
      <w:r>
        <w:rPr>
          <w:rFonts w:ascii="Garamond" w:hAnsi="Garamond"/>
          <w:color w:val="000000" w:themeColor="text1"/>
          <w:sz w:val="24"/>
          <w:szCs w:val="24"/>
        </w:rPr>
        <w:t>can be</w:t>
      </w:r>
      <w:r w:rsidR="002250B7">
        <w:rPr>
          <w:rFonts w:ascii="Garamond" w:hAnsi="Garamond"/>
          <w:color w:val="000000" w:themeColor="text1"/>
          <w:sz w:val="24"/>
          <w:szCs w:val="24"/>
        </w:rPr>
        <w:t xml:space="preserve"> explained by the observation that </w:t>
      </w:r>
      <w:r>
        <w:rPr>
          <w:rFonts w:ascii="Garamond" w:hAnsi="Garamond"/>
          <w:color w:val="000000" w:themeColor="text1"/>
          <w:sz w:val="24"/>
          <w:szCs w:val="24"/>
        </w:rPr>
        <w:t xml:space="preserve">the </w:t>
      </w:r>
      <w:r w:rsidR="0088568D">
        <w:rPr>
          <w:rFonts w:ascii="Garamond" w:hAnsi="Garamond"/>
          <w:color w:val="000000" w:themeColor="text1"/>
          <w:sz w:val="24"/>
          <w:szCs w:val="24"/>
        </w:rPr>
        <w:t>effect of belief</w:t>
      </w:r>
      <w:r>
        <w:rPr>
          <w:rFonts w:ascii="Garamond" w:hAnsi="Garamond"/>
          <w:color w:val="000000" w:themeColor="text1"/>
          <w:sz w:val="24"/>
          <w:szCs w:val="24"/>
        </w:rPr>
        <w:t xml:space="preserve"> </w:t>
      </w:r>
      <w:r w:rsidR="0088568D">
        <w:rPr>
          <w:rFonts w:ascii="Garamond" w:hAnsi="Garamond"/>
          <w:color w:val="000000" w:themeColor="text1"/>
          <w:sz w:val="24"/>
          <w:szCs w:val="24"/>
        </w:rPr>
        <w:t>(+ or −)</w:t>
      </w:r>
      <w:r>
        <w:rPr>
          <w:rFonts w:ascii="Garamond" w:hAnsi="Garamond"/>
          <w:color w:val="000000" w:themeColor="text1"/>
          <w:sz w:val="24"/>
          <w:szCs w:val="24"/>
        </w:rPr>
        <w:t xml:space="preserve"> was stronger when</w:t>
      </w:r>
      <w:r w:rsidR="0088568D">
        <w:rPr>
          <w:rFonts w:ascii="Garamond" w:hAnsi="Garamond"/>
          <w:color w:val="000000" w:themeColor="text1"/>
          <w:sz w:val="24"/>
          <w:szCs w:val="24"/>
        </w:rPr>
        <w:t xml:space="preserve"> it was the participants themselves that held the mental state than when it was the agent that</w:t>
      </w:r>
      <w:r>
        <w:rPr>
          <w:rFonts w:ascii="Garamond" w:hAnsi="Garamond"/>
          <w:color w:val="000000" w:themeColor="text1"/>
          <w:sz w:val="24"/>
          <w:szCs w:val="24"/>
        </w:rPr>
        <w:t xml:space="preserve"> </w:t>
      </w:r>
      <w:r w:rsidR="0088568D">
        <w:rPr>
          <w:rFonts w:ascii="Garamond" w:hAnsi="Garamond"/>
          <w:color w:val="000000" w:themeColor="text1"/>
          <w:sz w:val="24"/>
          <w:szCs w:val="24"/>
        </w:rPr>
        <w:t>held the mental state</w:t>
      </w:r>
      <w:r>
        <w:rPr>
          <w:rFonts w:ascii="Garamond" w:hAnsi="Garamond"/>
          <w:color w:val="000000" w:themeColor="text1"/>
          <w:sz w:val="24"/>
          <w:szCs w:val="24"/>
        </w:rPr>
        <w:t>. In order words, the difference between P+</w:t>
      </w:r>
      <w:r w:rsidR="000734D9">
        <w:rPr>
          <w:rFonts w:ascii="Garamond" w:hAnsi="Garamond"/>
          <w:color w:val="000000" w:themeColor="text1"/>
          <w:sz w:val="24"/>
          <w:szCs w:val="24"/>
        </w:rPr>
        <w:t xml:space="preserve"> (</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2.68,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0.09) </w:t>
      </w:r>
      <w:r w:rsidR="00C04C9F">
        <w:rPr>
          <w:rFonts w:ascii="Garamond" w:hAnsi="Garamond"/>
          <w:color w:val="000000" w:themeColor="text1"/>
          <w:sz w:val="24"/>
          <w:szCs w:val="24"/>
        </w:rPr>
        <w:t xml:space="preserve"> and P−</w:t>
      </w:r>
      <w:r w:rsidR="000734D9">
        <w:rPr>
          <w:rFonts w:ascii="Garamond" w:hAnsi="Garamond"/>
          <w:color w:val="000000" w:themeColor="text1"/>
          <w:sz w:val="24"/>
          <w:szCs w:val="24"/>
        </w:rPr>
        <w:t xml:space="preserve"> (</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2.73,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0.11)</w:t>
      </w:r>
      <w:r>
        <w:rPr>
          <w:rFonts w:ascii="Garamond" w:hAnsi="Garamond"/>
          <w:color w:val="000000" w:themeColor="text1"/>
          <w:sz w:val="24"/>
          <w:szCs w:val="24"/>
        </w:rPr>
        <w:t xml:space="preserve"> responding was larger than that between A+ </w:t>
      </w:r>
      <w:r w:rsidR="000734D9">
        <w:rPr>
          <w:rFonts w:ascii="Garamond" w:hAnsi="Garamond"/>
          <w:color w:val="000000" w:themeColor="text1"/>
          <w:sz w:val="24"/>
          <w:szCs w:val="24"/>
        </w:rPr>
        <w:t>(</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2.69,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0.10) </w:t>
      </w:r>
      <w:r w:rsidR="00C04C9F">
        <w:rPr>
          <w:rFonts w:ascii="Garamond" w:hAnsi="Garamond"/>
          <w:color w:val="000000" w:themeColor="text1"/>
          <w:sz w:val="24"/>
          <w:szCs w:val="24"/>
        </w:rPr>
        <w:t>and A−</w:t>
      </w:r>
      <w:r w:rsidR="000734D9">
        <w:rPr>
          <w:rFonts w:ascii="Garamond" w:hAnsi="Garamond"/>
          <w:color w:val="000000" w:themeColor="text1"/>
          <w:sz w:val="24"/>
          <w:szCs w:val="24"/>
        </w:rPr>
        <w:t xml:space="preserve"> (</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2.71,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0.10)</w:t>
      </w:r>
      <w:r>
        <w:rPr>
          <w:rFonts w:ascii="Garamond" w:hAnsi="Garamond"/>
          <w:color w:val="000000" w:themeColor="text1"/>
          <w:sz w:val="24"/>
          <w:szCs w:val="24"/>
        </w:rPr>
        <w:t xml:space="preserve"> responding.  </w:t>
      </w:r>
      <w:r w:rsidR="002250B7">
        <w:rPr>
          <w:rFonts w:ascii="Garamond" w:hAnsi="Garamond"/>
          <w:color w:val="000000" w:themeColor="text1"/>
          <w:sz w:val="24"/>
          <w:szCs w:val="24"/>
        </w:rPr>
        <w:t xml:space="preserve"> </w:t>
      </w:r>
      <w:r w:rsidR="00E90F43">
        <w:rPr>
          <w:rFonts w:ascii="Garamond" w:hAnsi="Garamond"/>
          <w:color w:val="000000" w:themeColor="text1"/>
          <w:sz w:val="24"/>
          <w:szCs w:val="24"/>
        </w:rPr>
        <w:t xml:space="preserve"> </w:t>
      </w:r>
    </w:p>
    <w:p w14:paraId="536495CD" w14:textId="77777777" w:rsidR="000B4E87" w:rsidRDefault="000B4E87"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The significant main effect of Belief (</w:t>
      </w:r>
      <w:r w:rsidRPr="002250B7">
        <w:rPr>
          <w:rFonts w:ascii="Garamond" w:hAnsi="Garamond"/>
          <w:i/>
          <w:color w:val="000000" w:themeColor="text1"/>
          <w:sz w:val="24"/>
          <w:szCs w:val="24"/>
        </w:rPr>
        <w:t>F</w:t>
      </w:r>
      <w:r w:rsidR="00526E31">
        <w:rPr>
          <w:rFonts w:ascii="Garamond" w:hAnsi="Garamond"/>
          <w:color w:val="000000" w:themeColor="text1"/>
          <w:sz w:val="24"/>
          <w:szCs w:val="24"/>
        </w:rPr>
        <w:t>(1, 134) = 218.63</w:t>
      </w:r>
      <w:r>
        <w:rPr>
          <w:rFonts w:ascii="Garamond" w:hAnsi="Garamond"/>
          <w:color w:val="000000" w:themeColor="text1"/>
          <w:sz w:val="24"/>
          <w:szCs w:val="24"/>
        </w:rPr>
        <w:t xml:space="preserve">, </w:t>
      </w:r>
      <w:r w:rsidRPr="002250B7">
        <w:rPr>
          <w:rFonts w:ascii="Garamond" w:hAnsi="Garamond"/>
          <w:i/>
          <w:color w:val="000000" w:themeColor="text1"/>
          <w:sz w:val="24"/>
          <w:szCs w:val="24"/>
        </w:rPr>
        <w:t>p</w:t>
      </w:r>
      <w:r>
        <w:rPr>
          <w:rFonts w:ascii="Garamond" w:hAnsi="Garamond"/>
          <w:color w:val="000000" w:themeColor="text1"/>
          <w:sz w:val="24"/>
          <w:szCs w:val="24"/>
        </w:rPr>
        <w:t xml:space="preserve"> &lt; .001; η</w:t>
      </w:r>
      <w:r w:rsidRPr="00457777">
        <w:rPr>
          <w:rFonts w:ascii="Garamond" w:hAnsi="Garamond"/>
          <w:color w:val="000000" w:themeColor="text1"/>
          <w:sz w:val="24"/>
          <w:szCs w:val="24"/>
          <w:vertAlign w:val="subscript"/>
        </w:rPr>
        <w:t>p</w:t>
      </w:r>
      <w:r w:rsidRPr="00457777">
        <w:rPr>
          <w:rFonts w:ascii="Garamond" w:hAnsi="Garamond"/>
          <w:color w:val="000000" w:themeColor="text1"/>
          <w:sz w:val="24"/>
          <w:szCs w:val="24"/>
          <w:vertAlign w:val="superscript"/>
        </w:rPr>
        <w:t>2</w:t>
      </w:r>
      <w:r w:rsidR="00526E31">
        <w:rPr>
          <w:rFonts w:ascii="Garamond" w:hAnsi="Garamond"/>
          <w:color w:val="000000" w:themeColor="text1"/>
          <w:sz w:val="24"/>
          <w:szCs w:val="24"/>
        </w:rPr>
        <w:t xml:space="preserve"> = .62</w:t>
      </w:r>
      <w:r>
        <w:rPr>
          <w:rFonts w:ascii="Garamond" w:hAnsi="Garamond"/>
          <w:color w:val="000000" w:themeColor="text1"/>
          <w:sz w:val="24"/>
          <w:szCs w:val="24"/>
        </w:rPr>
        <w:t>) was qualified by a significant Belief x Version interaction (</w:t>
      </w:r>
      <w:r w:rsidRPr="002250B7">
        <w:rPr>
          <w:rFonts w:ascii="Garamond" w:hAnsi="Garamond"/>
          <w:i/>
          <w:color w:val="000000" w:themeColor="text1"/>
          <w:sz w:val="24"/>
          <w:szCs w:val="24"/>
        </w:rPr>
        <w:t>F</w:t>
      </w:r>
      <w:r w:rsidR="00526E31">
        <w:rPr>
          <w:rFonts w:ascii="Garamond" w:hAnsi="Garamond"/>
          <w:color w:val="000000" w:themeColor="text1"/>
          <w:sz w:val="24"/>
          <w:szCs w:val="24"/>
        </w:rPr>
        <w:t>(2, 134) = 4.74</w:t>
      </w:r>
      <w:r>
        <w:rPr>
          <w:rFonts w:ascii="Garamond" w:hAnsi="Garamond"/>
          <w:color w:val="000000" w:themeColor="text1"/>
          <w:sz w:val="24"/>
          <w:szCs w:val="24"/>
        </w:rPr>
        <w:t xml:space="preserve">, </w:t>
      </w:r>
      <w:r w:rsidRPr="002250B7">
        <w:rPr>
          <w:rFonts w:ascii="Garamond" w:hAnsi="Garamond"/>
          <w:i/>
          <w:color w:val="000000" w:themeColor="text1"/>
          <w:sz w:val="24"/>
          <w:szCs w:val="24"/>
        </w:rPr>
        <w:t>p</w:t>
      </w:r>
      <w:r w:rsidR="00526E31">
        <w:rPr>
          <w:rFonts w:ascii="Garamond" w:hAnsi="Garamond"/>
          <w:color w:val="000000" w:themeColor="text1"/>
          <w:sz w:val="24"/>
          <w:szCs w:val="24"/>
        </w:rPr>
        <w:t xml:space="preserve"> = .010</w:t>
      </w:r>
      <w:r>
        <w:rPr>
          <w:rFonts w:ascii="Garamond" w:hAnsi="Garamond"/>
          <w:color w:val="000000" w:themeColor="text1"/>
          <w:sz w:val="24"/>
          <w:szCs w:val="24"/>
        </w:rPr>
        <w:t>; η</w:t>
      </w:r>
      <w:r w:rsidRPr="00457777">
        <w:rPr>
          <w:rFonts w:ascii="Garamond" w:hAnsi="Garamond"/>
          <w:color w:val="000000" w:themeColor="text1"/>
          <w:sz w:val="24"/>
          <w:szCs w:val="24"/>
          <w:vertAlign w:val="subscript"/>
        </w:rPr>
        <w:t>p</w:t>
      </w:r>
      <w:r w:rsidRPr="00457777">
        <w:rPr>
          <w:rFonts w:ascii="Garamond" w:hAnsi="Garamond"/>
          <w:color w:val="000000" w:themeColor="text1"/>
          <w:sz w:val="24"/>
          <w:szCs w:val="24"/>
          <w:vertAlign w:val="superscript"/>
        </w:rPr>
        <w:t>2</w:t>
      </w:r>
      <w:r w:rsidR="00526E31">
        <w:rPr>
          <w:rFonts w:ascii="Garamond" w:hAnsi="Garamond"/>
          <w:color w:val="000000" w:themeColor="text1"/>
          <w:sz w:val="24"/>
          <w:szCs w:val="24"/>
        </w:rPr>
        <w:t xml:space="preserve"> = .07</w:t>
      </w:r>
      <w:r>
        <w:rPr>
          <w:rFonts w:ascii="Garamond" w:hAnsi="Garamond"/>
          <w:color w:val="000000" w:themeColor="text1"/>
          <w:sz w:val="24"/>
          <w:szCs w:val="24"/>
        </w:rPr>
        <w:t xml:space="preserve">). </w:t>
      </w:r>
      <w:r w:rsidR="0058563F">
        <w:rPr>
          <w:rFonts w:ascii="Garamond" w:hAnsi="Garamond"/>
          <w:color w:val="000000" w:themeColor="text1"/>
          <w:sz w:val="24"/>
          <w:szCs w:val="24"/>
        </w:rPr>
        <w:t xml:space="preserve">The </w:t>
      </w:r>
      <w:r w:rsidR="0088568D">
        <w:rPr>
          <w:rFonts w:ascii="Garamond" w:hAnsi="Garamond"/>
          <w:color w:val="000000" w:themeColor="text1"/>
          <w:sz w:val="24"/>
          <w:szCs w:val="24"/>
        </w:rPr>
        <w:t xml:space="preserve">interaction can be explained </w:t>
      </w:r>
      <w:r w:rsidR="005628F9">
        <w:rPr>
          <w:rFonts w:ascii="Garamond" w:hAnsi="Garamond"/>
          <w:color w:val="000000" w:themeColor="text1"/>
          <w:sz w:val="24"/>
          <w:szCs w:val="24"/>
        </w:rPr>
        <w:t>as follows. T</w:t>
      </w:r>
      <w:r w:rsidR="002F1433">
        <w:rPr>
          <w:rFonts w:ascii="Garamond" w:hAnsi="Garamond"/>
          <w:color w:val="000000" w:themeColor="text1"/>
          <w:sz w:val="24"/>
          <w:szCs w:val="24"/>
        </w:rPr>
        <w:t>he</w:t>
      </w:r>
      <w:r w:rsidR="00471D78">
        <w:rPr>
          <w:rFonts w:ascii="Garamond" w:hAnsi="Garamond"/>
          <w:color w:val="000000" w:themeColor="text1"/>
          <w:sz w:val="24"/>
          <w:szCs w:val="24"/>
        </w:rPr>
        <w:t xml:space="preserve"> difference between a ball-</w:t>
      </w:r>
      <w:r w:rsidR="002F1433">
        <w:rPr>
          <w:rFonts w:ascii="Garamond" w:hAnsi="Garamond"/>
          <w:color w:val="000000" w:themeColor="text1"/>
          <w:sz w:val="24"/>
          <w:szCs w:val="24"/>
        </w:rPr>
        <w:t>expected</w:t>
      </w:r>
      <w:r w:rsidR="00471D78">
        <w:rPr>
          <w:rFonts w:ascii="Garamond" w:hAnsi="Garamond"/>
          <w:color w:val="000000" w:themeColor="text1"/>
          <w:sz w:val="24"/>
          <w:szCs w:val="24"/>
        </w:rPr>
        <w:t xml:space="preserve">-absent (−) and a ball-expected-present </w:t>
      </w:r>
      <w:r w:rsidR="002F1433">
        <w:rPr>
          <w:rFonts w:ascii="Garamond" w:hAnsi="Garamond"/>
          <w:color w:val="000000" w:themeColor="text1"/>
          <w:sz w:val="24"/>
          <w:szCs w:val="24"/>
        </w:rPr>
        <w:t xml:space="preserve">(+) belief on </w:t>
      </w:r>
      <w:r w:rsidR="005628F9">
        <w:rPr>
          <w:rFonts w:ascii="Garamond" w:hAnsi="Garamond"/>
          <w:color w:val="000000" w:themeColor="text1"/>
          <w:sz w:val="24"/>
          <w:szCs w:val="24"/>
        </w:rPr>
        <w:t>task responding</w:t>
      </w:r>
      <w:r w:rsidR="002F1433">
        <w:rPr>
          <w:rFonts w:ascii="Garamond" w:hAnsi="Garamond"/>
          <w:color w:val="000000" w:themeColor="text1"/>
          <w:sz w:val="24"/>
          <w:szCs w:val="24"/>
        </w:rPr>
        <w:t xml:space="preserve"> was larger in the Free-Agent version (</w:t>
      </w:r>
      <w:r w:rsidR="002F1433" w:rsidRPr="002F1433">
        <w:rPr>
          <w:rFonts w:ascii="Garamond" w:hAnsi="Garamond"/>
          <w:i/>
          <w:color w:val="000000" w:themeColor="text1"/>
          <w:sz w:val="24"/>
          <w:szCs w:val="24"/>
        </w:rPr>
        <w:t>M</w:t>
      </w:r>
      <w:r w:rsidR="002F1433" w:rsidRPr="002F1433">
        <w:rPr>
          <w:rFonts w:ascii="Garamond" w:hAnsi="Garamond"/>
          <w:color w:val="000000" w:themeColor="text1"/>
          <w:sz w:val="24"/>
          <w:szCs w:val="24"/>
          <w:vertAlign w:val="subscript"/>
        </w:rPr>
        <w:t>Difference</w:t>
      </w:r>
      <w:r w:rsidR="002F1433">
        <w:rPr>
          <w:rFonts w:ascii="Garamond" w:hAnsi="Garamond"/>
          <w:color w:val="000000" w:themeColor="text1"/>
          <w:sz w:val="24"/>
          <w:szCs w:val="24"/>
        </w:rPr>
        <w:t xml:space="preserve"> = 0.04, </w:t>
      </w:r>
      <w:r w:rsidR="002F1433" w:rsidRPr="00A63D9C">
        <w:rPr>
          <w:rFonts w:ascii="Garamond" w:hAnsi="Garamond"/>
          <w:i/>
          <w:color w:val="000000" w:themeColor="text1"/>
          <w:sz w:val="24"/>
          <w:szCs w:val="24"/>
        </w:rPr>
        <w:t>SD</w:t>
      </w:r>
      <w:r w:rsidR="002F1433">
        <w:rPr>
          <w:rFonts w:ascii="Garamond" w:hAnsi="Garamond"/>
          <w:color w:val="000000" w:themeColor="text1"/>
          <w:sz w:val="24"/>
          <w:szCs w:val="24"/>
        </w:rPr>
        <w:t xml:space="preserve"> = 0.03) than compared to the Constrained-Agent version </w:t>
      </w:r>
      <w:r w:rsidR="005628F9">
        <w:rPr>
          <w:rFonts w:ascii="Garamond" w:hAnsi="Garamond"/>
          <w:color w:val="000000" w:themeColor="text1"/>
          <w:sz w:val="24"/>
          <w:szCs w:val="24"/>
        </w:rPr>
        <w:t>(</w:t>
      </w:r>
      <w:r w:rsidR="005628F9" w:rsidRPr="002F1433">
        <w:rPr>
          <w:rFonts w:ascii="Garamond" w:hAnsi="Garamond"/>
          <w:i/>
          <w:color w:val="000000" w:themeColor="text1"/>
          <w:sz w:val="24"/>
          <w:szCs w:val="24"/>
        </w:rPr>
        <w:t>M</w:t>
      </w:r>
      <w:r w:rsidR="005628F9" w:rsidRPr="002F1433">
        <w:rPr>
          <w:rFonts w:ascii="Garamond" w:hAnsi="Garamond"/>
          <w:color w:val="000000" w:themeColor="text1"/>
          <w:sz w:val="24"/>
          <w:szCs w:val="24"/>
          <w:vertAlign w:val="subscript"/>
        </w:rPr>
        <w:t>Difference</w:t>
      </w:r>
      <w:r w:rsidR="005628F9">
        <w:rPr>
          <w:rFonts w:ascii="Garamond" w:hAnsi="Garamond"/>
          <w:color w:val="000000" w:themeColor="text1"/>
          <w:sz w:val="24"/>
          <w:szCs w:val="24"/>
        </w:rPr>
        <w:t xml:space="preserve"> = 0.03, </w:t>
      </w:r>
      <w:r w:rsidR="005628F9" w:rsidRPr="00A63D9C">
        <w:rPr>
          <w:rFonts w:ascii="Garamond" w:hAnsi="Garamond"/>
          <w:i/>
          <w:color w:val="000000" w:themeColor="text1"/>
          <w:sz w:val="24"/>
          <w:szCs w:val="24"/>
        </w:rPr>
        <w:t>SD</w:t>
      </w:r>
      <w:r w:rsidR="005628F9">
        <w:rPr>
          <w:rFonts w:ascii="Garamond" w:hAnsi="Garamond"/>
          <w:color w:val="000000" w:themeColor="text1"/>
          <w:sz w:val="24"/>
          <w:szCs w:val="24"/>
        </w:rPr>
        <w:t xml:space="preserve"> = 0.03) ((</w:t>
      </w:r>
      <w:r w:rsidR="005628F9" w:rsidRPr="00C42B1C">
        <w:rPr>
          <w:rFonts w:ascii="Garamond" w:hAnsi="Garamond"/>
          <w:i/>
          <w:color w:val="000000" w:themeColor="text1"/>
          <w:sz w:val="24"/>
          <w:szCs w:val="24"/>
        </w:rPr>
        <w:t>t</w:t>
      </w:r>
      <w:r w:rsidR="005628F9">
        <w:rPr>
          <w:rFonts w:ascii="Garamond" w:hAnsi="Garamond"/>
          <w:color w:val="000000" w:themeColor="text1"/>
          <w:sz w:val="24"/>
          <w:szCs w:val="24"/>
        </w:rPr>
        <w:t xml:space="preserve">(90) = 2.81, </w:t>
      </w:r>
      <w:r w:rsidR="005628F9" w:rsidRPr="00C42B1C">
        <w:rPr>
          <w:rFonts w:ascii="Garamond" w:hAnsi="Garamond"/>
          <w:i/>
          <w:color w:val="000000" w:themeColor="text1"/>
          <w:sz w:val="24"/>
          <w:szCs w:val="24"/>
        </w:rPr>
        <w:t>p</w:t>
      </w:r>
      <w:r w:rsidR="005628F9">
        <w:rPr>
          <w:rFonts w:ascii="Garamond" w:hAnsi="Garamond"/>
          <w:color w:val="000000" w:themeColor="text1"/>
          <w:sz w:val="24"/>
          <w:szCs w:val="24"/>
        </w:rPr>
        <w:t xml:space="preserve"> = .006; </w:t>
      </w:r>
      <w:r w:rsidR="005628F9" w:rsidRPr="00E45973">
        <w:rPr>
          <w:rFonts w:ascii="Garamond" w:hAnsi="Garamond"/>
          <w:i/>
          <w:color w:val="000000" w:themeColor="text1"/>
          <w:sz w:val="24"/>
          <w:szCs w:val="24"/>
        </w:rPr>
        <w:t>r</w:t>
      </w:r>
      <w:r w:rsidR="00B006BF">
        <w:rPr>
          <w:rFonts w:ascii="Garamond" w:hAnsi="Garamond"/>
          <w:color w:val="000000" w:themeColor="text1"/>
          <w:sz w:val="24"/>
          <w:szCs w:val="24"/>
        </w:rPr>
        <w:t xml:space="preserve"> = .28</w:t>
      </w:r>
      <w:r w:rsidR="005628F9">
        <w:rPr>
          <w:rFonts w:ascii="Garamond" w:hAnsi="Garamond"/>
          <w:color w:val="000000" w:themeColor="text1"/>
          <w:sz w:val="24"/>
          <w:szCs w:val="24"/>
        </w:rPr>
        <w:t xml:space="preserve">). Similarly, the difference between </w:t>
      </w:r>
      <w:r w:rsidR="00471D78">
        <w:rPr>
          <w:rFonts w:ascii="Garamond" w:hAnsi="Garamond"/>
          <w:color w:val="000000" w:themeColor="text1"/>
          <w:sz w:val="24"/>
          <w:szCs w:val="24"/>
        </w:rPr>
        <w:t xml:space="preserve">a ball-expected-absent (−) and a ball-expected-present (+) </w:t>
      </w:r>
      <w:r w:rsidR="005628F9">
        <w:rPr>
          <w:rFonts w:ascii="Garamond" w:hAnsi="Garamond"/>
          <w:color w:val="000000" w:themeColor="text1"/>
          <w:sz w:val="24"/>
          <w:szCs w:val="24"/>
        </w:rPr>
        <w:t>belief on task responding was larger in the Loose-Sheet version (</w:t>
      </w:r>
      <w:r w:rsidR="005628F9" w:rsidRPr="002F1433">
        <w:rPr>
          <w:rFonts w:ascii="Garamond" w:hAnsi="Garamond"/>
          <w:i/>
          <w:color w:val="000000" w:themeColor="text1"/>
          <w:sz w:val="24"/>
          <w:szCs w:val="24"/>
        </w:rPr>
        <w:t>M</w:t>
      </w:r>
      <w:r w:rsidR="005628F9" w:rsidRPr="002F1433">
        <w:rPr>
          <w:rFonts w:ascii="Garamond" w:hAnsi="Garamond"/>
          <w:color w:val="000000" w:themeColor="text1"/>
          <w:sz w:val="24"/>
          <w:szCs w:val="24"/>
          <w:vertAlign w:val="subscript"/>
        </w:rPr>
        <w:t>Difference</w:t>
      </w:r>
      <w:r w:rsidR="005628F9">
        <w:rPr>
          <w:rFonts w:ascii="Garamond" w:hAnsi="Garamond"/>
          <w:color w:val="000000" w:themeColor="text1"/>
          <w:sz w:val="24"/>
          <w:szCs w:val="24"/>
        </w:rPr>
        <w:t xml:space="preserve"> = 0.04, </w:t>
      </w:r>
      <w:r w:rsidR="005628F9" w:rsidRPr="009806F9">
        <w:rPr>
          <w:rFonts w:ascii="Garamond" w:hAnsi="Garamond"/>
          <w:i/>
          <w:color w:val="000000" w:themeColor="text1"/>
          <w:sz w:val="24"/>
          <w:szCs w:val="24"/>
        </w:rPr>
        <w:t>SD</w:t>
      </w:r>
      <w:r w:rsidR="005628F9">
        <w:rPr>
          <w:rFonts w:ascii="Garamond" w:hAnsi="Garamond"/>
          <w:color w:val="000000" w:themeColor="text1"/>
          <w:sz w:val="24"/>
          <w:szCs w:val="24"/>
        </w:rPr>
        <w:t xml:space="preserve"> = 0.03) than compared to the Constrained-Agent version ((</w:t>
      </w:r>
      <w:r w:rsidR="005628F9" w:rsidRPr="00C42B1C">
        <w:rPr>
          <w:rFonts w:ascii="Garamond" w:hAnsi="Garamond"/>
          <w:i/>
          <w:color w:val="000000" w:themeColor="text1"/>
          <w:sz w:val="24"/>
          <w:szCs w:val="24"/>
        </w:rPr>
        <w:t>t</w:t>
      </w:r>
      <w:r w:rsidR="00A63D9C">
        <w:rPr>
          <w:rFonts w:ascii="Garamond" w:hAnsi="Garamond"/>
          <w:color w:val="000000" w:themeColor="text1"/>
          <w:sz w:val="24"/>
          <w:szCs w:val="24"/>
        </w:rPr>
        <w:t>(82.73) = 2.64</w:t>
      </w:r>
      <w:r w:rsidR="005628F9">
        <w:rPr>
          <w:rFonts w:ascii="Garamond" w:hAnsi="Garamond"/>
          <w:color w:val="000000" w:themeColor="text1"/>
          <w:sz w:val="24"/>
          <w:szCs w:val="24"/>
        </w:rPr>
        <w:t xml:space="preserve">, </w:t>
      </w:r>
      <w:r w:rsidR="005628F9" w:rsidRPr="00C42B1C">
        <w:rPr>
          <w:rFonts w:ascii="Garamond" w:hAnsi="Garamond"/>
          <w:i/>
          <w:color w:val="000000" w:themeColor="text1"/>
          <w:sz w:val="24"/>
          <w:szCs w:val="24"/>
        </w:rPr>
        <w:t>p</w:t>
      </w:r>
      <w:r w:rsidR="00A63D9C">
        <w:rPr>
          <w:rFonts w:ascii="Garamond" w:hAnsi="Garamond"/>
          <w:color w:val="000000" w:themeColor="text1"/>
          <w:sz w:val="24"/>
          <w:szCs w:val="24"/>
        </w:rPr>
        <w:t xml:space="preserve"> = .010</w:t>
      </w:r>
      <w:r w:rsidR="005628F9">
        <w:rPr>
          <w:rFonts w:ascii="Garamond" w:hAnsi="Garamond"/>
          <w:color w:val="000000" w:themeColor="text1"/>
          <w:sz w:val="24"/>
          <w:szCs w:val="24"/>
        </w:rPr>
        <w:t xml:space="preserve">; </w:t>
      </w:r>
      <w:r w:rsidR="005628F9" w:rsidRPr="00E45973">
        <w:rPr>
          <w:rFonts w:ascii="Garamond" w:hAnsi="Garamond"/>
          <w:i/>
          <w:color w:val="000000" w:themeColor="text1"/>
          <w:sz w:val="24"/>
          <w:szCs w:val="24"/>
        </w:rPr>
        <w:t>r</w:t>
      </w:r>
      <w:r w:rsidR="00B006BF">
        <w:rPr>
          <w:rFonts w:ascii="Garamond" w:hAnsi="Garamond"/>
          <w:color w:val="000000" w:themeColor="text1"/>
          <w:sz w:val="24"/>
          <w:szCs w:val="24"/>
        </w:rPr>
        <w:t xml:space="preserve"> = .28</w:t>
      </w:r>
      <w:r w:rsidR="005628F9">
        <w:rPr>
          <w:rFonts w:ascii="Garamond" w:hAnsi="Garamond"/>
          <w:color w:val="000000" w:themeColor="text1"/>
          <w:sz w:val="24"/>
          <w:szCs w:val="24"/>
        </w:rPr>
        <w:t>).</w:t>
      </w:r>
      <w:r w:rsidR="00A63D9C">
        <w:rPr>
          <w:rFonts w:ascii="Garamond" w:hAnsi="Garamond"/>
          <w:color w:val="000000" w:themeColor="text1"/>
          <w:sz w:val="24"/>
          <w:szCs w:val="24"/>
        </w:rPr>
        <w:t xml:space="preserve"> The belief effect on task responding </w:t>
      </w:r>
      <w:r w:rsidR="00B006BF">
        <w:rPr>
          <w:rFonts w:ascii="Garamond" w:hAnsi="Garamond"/>
          <w:color w:val="000000" w:themeColor="text1"/>
          <w:sz w:val="24"/>
          <w:szCs w:val="24"/>
        </w:rPr>
        <w:t>did not differ</w:t>
      </w:r>
      <w:r w:rsidR="00A63D9C">
        <w:rPr>
          <w:rFonts w:ascii="Garamond" w:hAnsi="Garamond"/>
          <w:color w:val="000000" w:themeColor="text1"/>
          <w:sz w:val="24"/>
          <w:szCs w:val="24"/>
        </w:rPr>
        <w:t xml:space="preserve"> between the Loose-Sheet and Free-Agent versions ((</w:t>
      </w:r>
      <w:r w:rsidR="00A63D9C" w:rsidRPr="00C42B1C">
        <w:rPr>
          <w:rFonts w:ascii="Garamond" w:hAnsi="Garamond"/>
          <w:i/>
          <w:color w:val="000000" w:themeColor="text1"/>
          <w:sz w:val="24"/>
          <w:szCs w:val="24"/>
        </w:rPr>
        <w:t>t</w:t>
      </w:r>
      <w:r w:rsidR="00A63D9C">
        <w:rPr>
          <w:rFonts w:ascii="Garamond" w:hAnsi="Garamond"/>
          <w:color w:val="000000" w:themeColor="text1"/>
          <w:sz w:val="24"/>
          <w:szCs w:val="24"/>
        </w:rPr>
        <w:t xml:space="preserve">(82.33) = 0.24, </w:t>
      </w:r>
      <w:r w:rsidR="00A63D9C" w:rsidRPr="00C42B1C">
        <w:rPr>
          <w:rFonts w:ascii="Garamond" w:hAnsi="Garamond"/>
          <w:i/>
          <w:color w:val="000000" w:themeColor="text1"/>
          <w:sz w:val="24"/>
          <w:szCs w:val="24"/>
        </w:rPr>
        <w:t>p</w:t>
      </w:r>
      <w:r w:rsidR="00A63D9C">
        <w:rPr>
          <w:rFonts w:ascii="Garamond" w:hAnsi="Garamond"/>
          <w:color w:val="000000" w:themeColor="text1"/>
          <w:sz w:val="24"/>
          <w:szCs w:val="24"/>
        </w:rPr>
        <w:t xml:space="preserve"> = .809</w:t>
      </w:r>
      <w:r w:rsidR="009B0A9B">
        <w:rPr>
          <w:rFonts w:ascii="Garamond" w:hAnsi="Garamond"/>
          <w:color w:val="000000" w:themeColor="text1"/>
          <w:sz w:val="24"/>
          <w:szCs w:val="24"/>
        </w:rPr>
        <w:t xml:space="preserve">, </w:t>
      </w:r>
      <w:r w:rsidR="009B0A9B" w:rsidRPr="009B0A9B">
        <w:rPr>
          <w:rFonts w:ascii="Garamond" w:hAnsi="Garamond"/>
          <w:i/>
          <w:color w:val="000000" w:themeColor="text1"/>
          <w:sz w:val="24"/>
          <w:szCs w:val="24"/>
        </w:rPr>
        <w:t>r</w:t>
      </w:r>
      <w:r w:rsidR="009B0A9B">
        <w:rPr>
          <w:rFonts w:ascii="Garamond" w:hAnsi="Garamond"/>
          <w:color w:val="000000" w:themeColor="text1"/>
          <w:sz w:val="24"/>
          <w:szCs w:val="24"/>
        </w:rPr>
        <w:t xml:space="preserve"> = .03</w:t>
      </w:r>
      <w:r w:rsidR="00A63D9C">
        <w:rPr>
          <w:rFonts w:ascii="Garamond" w:hAnsi="Garamond"/>
          <w:color w:val="000000" w:themeColor="text1"/>
          <w:sz w:val="24"/>
          <w:szCs w:val="24"/>
        </w:rPr>
        <w:t>).</w:t>
      </w:r>
    </w:p>
    <w:p w14:paraId="54D3C299" w14:textId="77777777" w:rsidR="00DE0ACA" w:rsidRDefault="000071CC" w:rsidP="004956A5">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201D14">
        <w:rPr>
          <w:rFonts w:ascii="Garamond" w:hAnsi="Garamond"/>
          <w:color w:val="000000" w:themeColor="text1"/>
          <w:sz w:val="24"/>
          <w:szCs w:val="24"/>
        </w:rPr>
        <w:t xml:space="preserve">Finally, </w:t>
      </w:r>
      <w:r w:rsidR="008D697A">
        <w:rPr>
          <w:rFonts w:ascii="Garamond" w:hAnsi="Garamond"/>
          <w:color w:val="000000" w:themeColor="text1"/>
          <w:sz w:val="24"/>
          <w:szCs w:val="24"/>
        </w:rPr>
        <w:t xml:space="preserve">to finish our analyses, we confirmed that </w:t>
      </w:r>
      <w:r w:rsidR="00201D14">
        <w:rPr>
          <w:rFonts w:ascii="Garamond" w:hAnsi="Garamond"/>
          <w:color w:val="000000" w:themeColor="text1"/>
          <w:sz w:val="24"/>
          <w:szCs w:val="24"/>
        </w:rPr>
        <w:t>p</w:t>
      </w:r>
      <w:r w:rsidR="003E2C0C">
        <w:rPr>
          <w:rFonts w:ascii="Garamond" w:hAnsi="Garamond"/>
          <w:color w:val="000000" w:themeColor="text1"/>
          <w:sz w:val="24"/>
          <w:szCs w:val="24"/>
        </w:rPr>
        <w:t>articipants showed a high level of accuracy</w:t>
      </w:r>
      <w:r w:rsidR="003F2BE0">
        <w:rPr>
          <w:rFonts w:ascii="Garamond" w:hAnsi="Garamond"/>
          <w:color w:val="000000" w:themeColor="text1"/>
          <w:sz w:val="24"/>
          <w:szCs w:val="24"/>
        </w:rPr>
        <w:t xml:space="preserve"> (regardless of either the version or form of the ball-detection task)</w:t>
      </w:r>
      <w:r w:rsidR="003E2C0C">
        <w:rPr>
          <w:rFonts w:ascii="Garamond" w:hAnsi="Garamond"/>
          <w:color w:val="000000" w:themeColor="text1"/>
          <w:sz w:val="24"/>
          <w:szCs w:val="24"/>
        </w:rPr>
        <w:t>, revealed by low mean error proportions</w:t>
      </w:r>
      <w:r w:rsidR="00DD4681">
        <w:rPr>
          <w:rFonts w:ascii="Garamond" w:hAnsi="Garamond"/>
          <w:color w:val="000000" w:themeColor="text1"/>
          <w:sz w:val="24"/>
          <w:szCs w:val="24"/>
        </w:rPr>
        <w:t xml:space="preserve"> across the different </w:t>
      </w:r>
      <w:r w:rsidR="00483C3F">
        <w:rPr>
          <w:rFonts w:ascii="Garamond" w:hAnsi="Garamond"/>
          <w:color w:val="000000" w:themeColor="text1"/>
          <w:sz w:val="24"/>
          <w:szCs w:val="24"/>
        </w:rPr>
        <w:t xml:space="preserve">trial </w:t>
      </w:r>
      <w:r w:rsidR="003F2BE0">
        <w:rPr>
          <w:rFonts w:ascii="Garamond" w:hAnsi="Garamond"/>
          <w:color w:val="000000" w:themeColor="text1"/>
          <w:sz w:val="24"/>
          <w:szCs w:val="24"/>
        </w:rPr>
        <w:t xml:space="preserve">conditions. Tests for normality revealed that the error data was positively skewed. </w:t>
      </w:r>
      <w:r w:rsidR="0000267A">
        <w:rPr>
          <w:rFonts w:ascii="Garamond" w:hAnsi="Garamond"/>
          <w:color w:val="000000" w:themeColor="text1"/>
          <w:sz w:val="24"/>
          <w:szCs w:val="24"/>
        </w:rPr>
        <w:t>Pooling across the different versions, a</w:t>
      </w:r>
      <w:r w:rsidR="003F2BE0">
        <w:rPr>
          <w:rFonts w:ascii="Garamond" w:hAnsi="Garamond"/>
          <w:color w:val="000000" w:themeColor="text1"/>
          <w:sz w:val="24"/>
          <w:szCs w:val="24"/>
        </w:rPr>
        <w:t xml:space="preserve"> Friedman test revealed no statistically significant differences in mean error proportions across the </w:t>
      </w:r>
      <w:r w:rsidR="0000267A">
        <w:rPr>
          <w:rFonts w:ascii="Garamond" w:hAnsi="Garamond"/>
          <w:color w:val="000000" w:themeColor="text1"/>
          <w:sz w:val="24"/>
          <w:szCs w:val="24"/>
        </w:rPr>
        <w:t>four trial</w:t>
      </w:r>
      <w:r w:rsidR="003F2BE0">
        <w:rPr>
          <w:rFonts w:ascii="Garamond" w:hAnsi="Garamond"/>
          <w:color w:val="000000" w:themeColor="text1"/>
          <w:sz w:val="24"/>
          <w:szCs w:val="24"/>
        </w:rPr>
        <w:t xml:space="preserve"> conditions</w:t>
      </w:r>
      <w:r w:rsidR="0000267A">
        <w:rPr>
          <w:rFonts w:ascii="Garamond" w:hAnsi="Garamond"/>
          <w:color w:val="000000" w:themeColor="text1"/>
          <w:sz w:val="24"/>
          <w:szCs w:val="24"/>
        </w:rPr>
        <w:t xml:space="preserve"> (P+A+ = 0.06; P+A</w:t>
      </w:r>
      <w:r w:rsidR="00201D14">
        <w:rPr>
          <w:rFonts w:ascii="Garamond" w:hAnsi="Garamond"/>
          <w:color w:val="000000" w:themeColor="text1"/>
          <w:sz w:val="24"/>
          <w:szCs w:val="24"/>
        </w:rPr>
        <w:t>−</w:t>
      </w:r>
      <w:r w:rsidR="0000267A">
        <w:rPr>
          <w:rFonts w:ascii="Garamond" w:hAnsi="Garamond"/>
          <w:color w:val="000000" w:themeColor="text1"/>
          <w:sz w:val="24"/>
          <w:szCs w:val="24"/>
        </w:rPr>
        <w:t xml:space="preserve"> = 0.07; P</w:t>
      </w:r>
      <w:r w:rsidR="00201D14">
        <w:rPr>
          <w:rFonts w:ascii="Garamond" w:hAnsi="Garamond"/>
          <w:color w:val="000000" w:themeColor="text1"/>
          <w:sz w:val="24"/>
          <w:szCs w:val="24"/>
        </w:rPr>
        <w:t>−</w:t>
      </w:r>
      <w:r w:rsidR="0000267A">
        <w:rPr>
          <w:rFonts w:ascii="Garamond" w:hAnsi="Garamond"/>
          <w:color w:val="000000" w:themeColor="text1"/>
          <w:sz w:val="24"/>
          <w:szCs w:val="24"/>
        </w:rPr>
        <w:t>A+ = 0.07; P</w:t>
      </w:r>
      <w:r w:rsidR="00201D14">
        <w:rPr>
          <w:rFonts w:ascii="Garamond" w:hAnsi="Garamond"/>
          <w:color w:val="000000" w:themeColor="text1"/>
          <w:sz w:val="24"/>
          <w:szCs w:val="24"/>
        </w:rPr>
        <w:t>−</w:t>
      </w:r>
      <w:r w:rsidR="0000267A">
        <w:rPr>
          <w:rFonts w:ascii="Garamond" w:hAnsi="Garamond"/>
          <w:color w:val="000000" w:themeColor="text1"/>
          <w:sz w:val="24"/>
          <w:szCs w:val="24"/>
        </w:rPr>
        <w:t>A</w:t>
      </w:r>
      <w:r w:rsidR="00201D14">
        <w:rPr>
          <w:rFonts w:ascii="Garamond" w:hAnsi="Garamond"/>
          <w:color w:val="000000" w:themeColor="text1"/>
          <w:sz w:val="24"/>
          <w:szCs w:val="24"/>
        </w:rPr>
        <w:t>−</w:t>
      </w:r>
      <w:r w:rsidR="0000267A">
        <w:rPr>
          <w:rFonts w:ascii="Garamond" w:hAnsi="Garamond"/>
          <w:color w:val="000000" w:themeColor="text1"/>
          <w:sz w:val="24"/>
          <w:szCs w:val="24"/>
        </w:rPr>
        <w:t xml:space="preserve"> = 0.07; Χ</w:t>
      </w:r>
      <w:r w:rsidR="0000267A" w:rsidRPr="0000267A">
        <w:rPr>
          <w:rFonts w:ascii="Garamond" w:hAnsi="Garamond"/>
          <w:color w:val="000000" w:themeColor="text1"/>
          <w:sz w:val="24"/>
          <w:szCs w:val="24"/>
          <w:vertAlign w:val="superscript"/>
        </w:rPr>
        <w:t>2</w:t>
      </w:r>
      <w:r w:rsidR="0000267A">
        <w:rPr>
          <w:rFonts w:ascii="Garamond" w:hAnsi="Garamond"/>
          <w:color w:val="000000" w:themeColor="text1"/>
          <w:sz w:val="24"/>
          <w:szCs w:val="24"/>
        </w:rPr>
        <w:t xml:space="preserve">(3) = 5.95, </w:t>
      </w:r>
      <w:r w:rsidR="0000267A" w:rsidRPr="0000267A">
        <w:rPr>
          <w:rFonts w:ascii="Garamond" w:hAnsi="Garamond"/>
          <w:i/>
          <w:color w:val="000000" w:themeColor="text1"/>
          <w:sz w:val="24"/>
          <w:szCs w:val="24"/>
        </w:rPr>
        <w:t>p</w:t>
      </w:r>
      <w:r w:rsidR="0000267A">
        <w:rPr>
          <w:rFonts w:ascii="Garamond" w:hAnsi="Garamond"/>
          <w:color w:val="000000" w:themeColor="text1"/>
          <w:sz w:val="24"/>
          <w:szCs w:val="24"/>
        </w:rPr>
        <w:t xml:space="preserve"> = 0.114).</w:t>
      </w:r>
    </w:p>
    <w:p w14:paraId="5ADD3B5A" w14:textId="77777777" w:rsidR="00DE0ACA" w:rsidRDefault="00DE0ACA" w:rsidP="004956A5">
      <w:pPr>
        <w:spacing w:after="0" w:line="360" w:lineRule="auto"/>
        <w:rPr>
          <w:rFonts w:ascii="Garamond" w:hAnsi="Garamond"/>
          <w:color w:val="000000" w:themeColor="text1"/>
          <w:sz w:val="24"/>
          <w:szCs w:val="24"/>
        </w:rPr>
      </w:pPr>
    </w:p>
    <w:p w14:paraId="743AC861" w14:textId="77777777" w:rsidR="005F5B75" w:rsidRDefault="005F5B75" w:rsidP="005A31AB">
      <w:pPr>
        <w:spacing w:after="0" w:line="360" w:lineRule="auto"/>
        <w:rPr>
          <w:rFonts w:ascii="Garamond" w:hAnsi="Garamond"/>
          <w:color w:val="000000" w:themeColor="text1"/>
          <w:sz w:val="24"/>
          <w:szCs w:val="24"/>
        </w:rPr>
      </w:pPr>
    </w:p>
    <w:p w14:paraId="0E262588" w14:textId="77777777" w:rsidR="005F5B75" w:rsidRDefault="005F5B75" w:rsidP="005A31AB">
      <w:pPr>
        <w:spacing w:after="0" w:line="360" w:lineRule="auto"/>
        <w:rPr>
          <w:rFonts w:ascii="Garamond" w:hAnsi="Garamond"/>
          <w:color w:val="000000" w:themeColor="text1"/>
          <w:sz w:val="24"/>
          <w:szCs w:val="24"/>
        </w:rPr>
      </w:pPr>
    </w:p>
    <w:p w14:paraId="687A8249" w14:textId="77777777" w:rsidR="005F5B75" w:rsidRDefault="005F5B75" w:rsidP="005A31AB">
      <w:pPr>
        <w:spacing w:after="0" w:line="360" w:lineRule="auto"/>
        <w:rPr>
          <w:rFonts w:ascii="Garamond" w:hAnsi="Garamond"/>
          <w:color w:val="000000" w:themeColor="text1"/>
          <w:sz w:val="24"/>
          <w:szCs w:val="24"/>
        </w:rPr>
      </w:pPr>
    </w:p>
    <w:p w14:paraId="3EE506FB" w14:textId="77777777" w:rsidR="009C00EC" w:rsidRPr="006443C5" w:rsidRDefault="009C00EC" w:rsidP="009C00EC">
      <w:pPr>
        <w:spacing w:after="0" w:line="360" w:lineRule="auto"/>
        <w:rPr>
          <w:rFonts w:ascii="Garamond" w:hAnsi="Garamond"/>
          <w:b/>
          <w:color w:val="000000" w:themeColor="text1"/>
          <w:sz w:val="24"/>
          <w:szCs w:val="24"/>
        </w:rPr>
      </w:pPr>
      <w:r>
        <w:rPr>
          <w:rFonts w:ascii="Garamond" w:hAnsi="Garamond"/>
          <w:b/>
          <w:color w:val="000000" w:themeColor="text1"/>
          <w:sz w:val="24"/>
          <w:szCs w:val="24"/>
        </w:rPr>
        <w:lastRenderedPageBreak/>
        <w:t>4. Discussion</w:t>
      </w:r>
    </w:p>
    <w:p w14:paraId="7349AA91" w14:textId="77777777" w:rsidR="009C00EC" w:rsidRDefault="009C00EC" w:rsidP="009C00EC">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We aimed to determine</w:t>
      </w:r>
      <w:r w:rsidRPr="007C6FA7">
        <w:rPr>
          <w:rFonts w:ascii="Garamond" w:hAnsi="Garamond"/>
          <w:color w:val="000000" w:themeColor="text1"/>
          <w:sz w:val="24"/>
          <w:szCs w:val="24"/>
        </w:rPr>
        <w:t xml:space="preserve"> whether and to what extent visibly constraining an agent from potentially interacting with an object modulates observers’ abilities to automatically track that agent’s belief. </w:t>
      </w:r>
      <w:r>
        <w:rPr>
          <w:rFonts w:ascii="Garamond" w:hAnsi="Garamond"/>
          <w:color w:val="000000" w:themeColor="text1"/>
          <w:sz w:val="24"/>
          <w:szCs w:val="24"/>
        </w:rPr>
        <w:t xml:space="preserve">The P−A+ &lt; P−A− effect was elicited in the Free-Agent version of the ball-detection task where the agent </w:t>
      </w:r>
      <w:r w:rsidRPr="007C6FA7">
        <w:rPr>
          <w:rFonts w:ascii="Garamond" w:hAnsi="Garamond"/>
          <w:color w:val="000000" w:themeColor="text1"/>
          <w:sz w:val="24"/>
          <w:szCs w:val="24"/>
        </w:rPr>
        <w:t xml:space="preserve">was visibly free to move </w:t>
      </w:r>
      <w:r>
        <w:rPr>
          <w:rFonts w:ascii="Garamond" w:hAnsi="Garamond"/>
          <w:color w:val="000000" w:themeColor="text1"/>
          <w:sz w:val="24"/>
          <w:szCs w:val="24"/>
        </w:rPr>
        <w:t>and to</w:t>
      </w:r>
      <w:r w:rsidRPr="007C6FA7">
        <w:rPr>
          <w:rFonts w:ascii="Garamond" w:hAnsi="Garamond"/>
          <w:color w:val="000000" w:themeColor="text1"/>
          <w:sz w:val="24"/>
          <w:szCs w:val="24"/>
        </w:rPr>
        <w:t xml:space="preserve"> potentially</w:t>
      </w:r>
      <w:r>
        <w:rPr>
          <w:rFonts w:ascii="Garamond" w:hAnsi="Garamond"/>
          <w:color w:val="000000" w:themeColor="text1"/>
          <w:sz w:val="24"/>
          <w:szCs w:val="24"/>
        </w:rPr>
        <w:t xml:space="preserve"> </w:t>
      </w:r>
      <w:r w:rsidRPr="007C6FA7">
        <w:rPr>
          <w:rFonts w:ascii="Garamond" w:hAnsi="Garamond"/>
          <w:color w:val="000000" w:themeColor="text1"/>
          <w:sz w:val="24"/>
          <w:szCs w:val="24"/>
        </w:rPr>
        <w:t>act on the ball</w:t>
      </w:r>
      <w:r>
        <w:rPr>
          <w:rFonts w:ascii="Garamond" w:hAnsi="Garamond"/>
          <w:color w:val="000000" w:themeColor="text1"/>
          <w:sz w:val="24"/>
          <w:szCs w:val="24"/>
        </w:rPr>
        <w:t xml:space="preserve">. Importantly, confirming our primary prediction, the P−A+ &lt; P−A− effect was not elicited in the Constrained-Agent version where </w:t>
      </w:r>
      <w:r w:rsidRPr="007C6FA7">
        <w:rPr>
          <w:rFonts w:ascii="Garamond" w:hAnsi="Garamond"/>
          <w:color w:val="000000" w:themeColor="text1"/>
          <w:sz w:val="24"/>
          <w:szCs w:val="24"/>
        </w:rPr>
        <w:t>the agent was visibly constrained from using his upper body and limbs to potentially act on the ball</w:t>
      </w:r>
      <w:r>
        <w:rPr>
          <w:rFonts w:ascii="Garamond" w:hAnsi="Garamond"/>
          <w:color w:val="000000" w:themeColor="text1"/>
          <w:sz w:val="24"/>
          <w:szCs w:val="24"/>
        </w:rPr>
        <w:t xml:space="preserve">. These findings suggest that motor representations of the action context can modulate belief tracking. However, it is possible that </w:t>
      </w:r>
      <w:r w:rsidRPr="00653ACB">
        <w:rPr>
          <w:rFonts w:ascii="Garamond" w:hAnsi="Garamond"/>
          <w:color w:val="000000" w:themeColor="text1"/>
          <w:sz w:val="24"/>
          <w:szCs w:val="24"/>
        </w:rPr>
        <w:t xml:space="preserve">participants </w:t>
      </w:r>
      <w:r>
        <w:rPr>
          <w:rFonts w:ascii="Garamond" w:hAnsi="Garamond"/>
          <w:color w:val="000000" w:themeColor="text1"/>
          <w:sz w:val="24"/>
          <w:szCs w:val="24"/>
        </w:rPr>
        <w:t xml:space="preserve">may not have shown reaction time benefits in the Constrained-Agent version of the ball-detection task because </w:t>
      </w:r>
      <w:r w:rsidRPr="007C6FA7">
        <w:rPr>
          <w:rFonts w:ascii="Garamond" w:hAnsi="Garamond"/>
          <w:color w:val="000000" w:themeColor="text1"/>
          <w:sz w:val="24"/>
          <w:szCs w:val="24"/>
        </w:rPr>
        <w:t xml:space="preserve">the agent’s </w:t>
      </w:r>
      <w:r>
        <w:rPr>
          <w:rFonts w:ascii="Garamond" w:hAnsi="Garamond"/>
          <w:color w:val="000000" w:themeColor="text1"/>
          <w:sz w:val="24"/>
          <w:szCs w:val="24"/>
        </w:rPr>
        <w:t>“mummified”</w:t>
      </w:r>
      <w:r w:rsidRPr="007C6FA7">
        <w:rPr>
          <w:rFonts w:ascii="Garamond" w:hAnsi="Garamond"/>
          <w:color w:val="000000" w:themeColor="text1"/>
          <w:sz w:val="24"/>
          <w:szCs w:val="24"/>
        </w:rPr>
        <w:t xml:space="preserve"> appearance in the outcome phase</w:t>
      </w:r>
      <w:r>
        <w:rPr>
          <w:rFonts w:ascii="Garamond" w:hAnsi="Garamond"/>
          <w:color w:val="000000" w:themeColor="text1"/>
          <w:sz w:val="24"/>
          <w:szCs w:val="24"/>
        </w:rPr>
        <w:t xml:space="preserve"> was perceptually novel. Our Loose-Sheet version of the ball-detection task provided an important control that helps to rule out a low-level interpretation based on perceptual novelty. In the Loose-Sheet version</w:t>
      </w:r>
      <w:r w:rsidRPr="007C6FA7">
        <w:rPr>
          <w:rFonts w:ascii="Garamond" w:hAnsi="Garamond"/>
          <w:color w:val="000000" w:themeColor="text1"/>
          <w:sz w:val="24"/>
          <w:szCs w:val="24"/>
        </w:rPr>
        <w:t xml:space="preserve">, the agent also returned with a novel appearance, but he remained visibly able to move his upper body and limbs and, potentially, to act upon the ball. </w:t>
      </w:r>
      <w:r>
        <w:rPr>
          <w:rFonts w:ascii="Garamond" w:hAnsi="Garamond"/>
          <w:color w:val="000000" w:themeColor="text1"/>
          <w:sz w:val="24"/>
          <w:szCs w:val="24"/>
        </w:rPr>
        <w:t>In further confirmation of our primary prediction, we found that the P−A+ &lt; P−A−</w:t>
      </w:r>
      <w:r w:rsidRPr="007C6FA7">
        <w:rPr>
          <w:rFonts w:ascii="Garamond" w:hAnsi="Garamond"/>
          <w:color w:val="000000" w:themeColor="text1"/>
          <w:sz w:val="24"/>
          <w:szCs w:val="24"/>
        </w:rPr>
        <w:t xml:space="preserve"> effect </w:t>
      </w:r>
      <w:r>
        <w:rPr>
          <w:rFonts w:ascii="Garamond" w:hAnsi="Garamond"/>
          <w:color w:val="000000" w:themeColor="text1"/>
          <w:sz w:val="24"/>
          <w:szCs w:val="24"/>
        </w:rPr>
        <w:t>was elicited</w:t>
      </w:r>
      <w:r w:rsidRPr="007C6FA7">
        <w:rPr>
          <w:rFonts w:ascii="Garamond" w:hAnsi="Garamond"/>
          <w:color w:val="000000" w:themeColor="text1"/>
          <w:sz w:val="24"/>
          <w:szCs w:val="24"/>
        </w:rPr>
        <w:t xml:space="preserve"> in the Free-Agent </w:t>
      </w:r>
      <w:r w:rsidRPr="0092182B">
        <w:rPr>
          <w:rFonts w:ascii="Garamond" w:hAnsi="Garamond"/>
          <w:i/>
          <w:color w:val="000000" w:themeColor="text1"/>
          <w:sz w:val="24"/>
          <w:szCs w:val="24"/>
        </w:rPr>
        <w:t>and</w:t>
      </w:r>
      <w:r w:rsidRPr="007C6FA7">
        <w:rPr>
          <w:rFonts w:ascii="Garamond" w:hAnsi="Garamond"/>
          <w:color w:val="000000" w:themeColor="text1"/>
          <w:sz w:val="24"/>
          <w:szCs w:val="24"/>
        </w:rPr>
        <w:t xml:space="preserve"> Loose-Sheet versions but obstructed in the Agent-Constrained version.</w:t>
      </w:r>
    </w:p>
    <w:p w14:paraId="6C215F47" w14:textId="77777777" w:rsidR="009C00EC" w:rsidRDefault="009C00EC" w:rsidP="009C00EC">
      <w:pPr>
        <w:spacing w:after="0" w:line="360" w:lineRule="auto"/>
        <w:rPr>
          <w:rFonts w:ascii="Garamond" w:hAnsi="Garamond"/>
          <w:color w:val="000000" w:themeColor="text1"/>
          <w:sz w:val="24"/>
          <w:szCs w:val="24"/>
        </w:rPr>
      </w:pPr>
    </w:p>
    <w:p w14:paraId="5751287E" w14:textId="77777777" w:rsidR="004D1753" w:rsidRDefault="004D1753" w:rsidP="009C00EC">
      <w:pPr>
        <w:spacing w:after="0" w:line="360" w:lineRule="auto"/>
        <w:rPr>
          <w:rFonts w:ascii="Garamond" w:hAnsi="Garamond"/>
          <w:color w:val="000000" w:themeColor="text1"/>
          <w:sz w:val="24"/>
          <w:szCs w:val="24"/>
        </w:rPr>
      </w:pPr>
      <w:r>
        <w:rPr>
          <w:rFonts w:ascii="Garamond" w:hAnsi="Garamond"/>
          <w:color w:val="000000" w:themeColor="text1"/>
          <w:sz w:val="24"/>
          <w:szCs w:val="24"/>
        </w:rPr>
        <w:t>[More to add in Discussion]</w:t>
      </w:r>
    </w:p>
    <w:p w14:paraId="5F8B53CC" w14:textId="77777777" w:rsidR="004D1753" w:rsidRDefault="004D1753" w:rsidP="009C00EC">
      <w:pPr>
        <w:pStyle w:val="ListParagraph"/>
        <w:numPr>
          <w:ilvl w:val="0"/>
          <w:numId w:val="8"/>
        </w:numPr>
        <w:spacing w:after="0" w:line="360" w:lineRule="auto"/>
        <w:rPr>
          <w:rFonts w:ascii="Garamond" w:hAnsi="Garamond"/>
          <w:color w:val="000000" w:themeColor="text1"/>
          <w:sz w:val="24"/>
          <w:szCs w:val="24"/>
        </w:rPr>
      </w:pPr>
      <w:r w:rsidRPr="004D1753">
        <w:rPr>
          <w:rFonts w:ascii="Garamond" w:hAnsi="Garamond"/>
          <w:color w:val="000000" w:themeColor="text1"/>
          <w:sz w:val="24"/>
          <w:szCs w:val="24"/>
        </w:rPr>
        <w:t xml:space="preserve">The classical interpretation of the P+A- &lt; P-A- effect is that the reaction-time difference is a consequence of belief tracking on an object detection task (Kovacs et al., 2010; Edwards &amp; Low, 2019). In other words, adults automatically computed and maintained the agent’s belief about the ball’s actual location, and tracking of the agent’s belief facilitated participants’ perceptual task of detecting the presence of the ball even when participants’ themselves did not expect the ball to be there. Our discovery—that intervening on how participants represent someone else’s action motorically also affects participants’ belief tracking—adds a twist to the interpretation of the P+A- &lt; P-A- effect. The P+A- &lt; P-A- effect may be a consequence of the way that information about beliefs feeds into motor predictions of the agent and those motor predictions then facilitate (or not) response times. </w:t>
      </w:r>
    </w:p>
    <w:p w14:paraId="7F1A93C5" w14:textId="77777777" w:rsidR="009C00EC" w:rsidRPr="004D1753" w:rsidRDefault="009C00EC" w:rsidP="009C00EC">
      <w:pPr>
        <w:pStyle w:val="ListParagraph"/>
        <w:numPr>
          <w:ilvl w:val="0"/>
          <w:numId w:val="8"/>
        </w:numPr>
        <w:spacing w:after="0" w:line="360" w:lineRule="auto"/>
        <w:rPr>
          <w:rFonts w:ascii="Garamond" w:hAnsi="Garamond"/>
          <w:color w:val="000000" w:themeColor="text1"/>
          <w:sz w:val="24"/>
          <w:szCs w:val="24"/>
        </w:rPr>
      </w:pPr>
      <w:r w:rsidRPr="004D1753">
        <w:rPr>
          <w:rFonts w:ascii="Garamond" w:hAnsi="Garamond"/>
          <w:color w:val="000000" w:themeColor="text1"/>
          <w:sz w:val="24"/>
          <w:szCs w:val="24"/>
        </w:rPr>
        <w:t xml:space="preserve">One possibility is that the hand-placement versus foot-placement occurred too early in the event sequence for the manipulation to make much difference participants’ detection of the ball. With a different paradigm, it may turn out that belief tracking might be effector specific. With respect to our current findings, our cautious interpretation is that </w:t>
      </w:r>
      <w:r w:rsidRPr="004D1753">
        <w:rPr>
          <w:rFonts w:ascii="Garamond" w:hAnsi="Garamond"/>
          <w:color w:val="000000" w:themeColor="text1"/>
          <w:sz w:val="24"/>
          <w:szCs w:val="24"/>
        </w:rPr>
        <w:lastRenderedPageBreak/>
        <w:t xml:space="preserve">we regard response times on the object-tracking tasks as reflecting a sort of motor process that is influenced by belief tracking, but the motor process is unlikely to mainly take into account the specific effector involved. </w:t>
      </w:r>
    </w:p>
    <w:p w14:paraId="39A3E487" w14:textId="77777777" w:rsidR="004D1753" w:rsidRDefault="004D1753" w:rsidP="009C00EC">
      <w:pPr>
        <w:spacing w:after="0" w:line="360" w:lineRule="auto"/>
        <w:rPr>
          <w:rFonts w:ascii="Garamond" w:hAnsi="Garamond"/>
          <w:color w:val="000000" w:themeColor="text1"/>
          <w:sz w:val="24"/>
          <w:szCs w:val="24"/>
        </w:rPr>
      </w:pPr>
    </w:p>
    <w:p w14:paraId="5F82E18A" w14:textId="77777777" w:rsidR="009C00EC" w:rsidRDefault="009C00EC" w:rsidP="009C00EC">
      <w:pPr>
        <w:spacing w:after="0" w:line="360" w:lineRule="auto"/>
        <w:rPr>
          <w:rFonts w:ascii="Garamond" w:hAnsi="Garamond"/>
          <w:color w:val="000000" w:themeColor="text1"/>
          <w:sz w:val="24"/>
          <w:szCs w:val="24"/>
        </w:rPr>
      </w:pPr>
    </w:p>
    <w:p w14:paraId="3B134473" w14:textId="77777777" w:rsidR="009C00EC" w:rsidRDefault="009C00EC" w:rsidP="009C00EC">
      <w:pPr>
        <w:spacing w:after="0" w:line="360" w:lineRule="auto"/>
        <w:rPr>
          <w:rFonts w:ascii="Garamond" w:hAnsi="Garamond"/>
          <w:color w:val="000000" w:themeColor="text1"/>
          <w:sz w:val="24"/>
          <w:szCs w:val="24"/>
        </w:rPr>
      </w:pPr>
    </w:p>
    <w:p w14:paraId="6D35B708" w14:textId="77777777" w:rsidR="009C00EC" w:rsidRDefault="009C00EC" w:rsidP="009C00EC">
      <w:pPr>
        <w:spacing w:after="0" w:line="360" w:lineRule="auto"/>
        <w:rPr>
          <w:rFonts w:ascii="Garamond" w:hAnsi="Garamond"/>
          <w:color w:val="000000" w:themeColor="text1"/>
          <w:sz w:val="24"/>
          <w:szCs w:val="24"/>
        </w:rPr>
      </w:pPr>
    </w:p>
    <w:p w14:paraId="40BBA425" w14:textId="77777777" w:rsidR="009C00EC" w:rsidRDefault="009C00EC" w:rsidP="009C00EC">
      <w:pPr>
        <w:spacing w:after="0" w:line="360" w:lineRule="auto"/>
        <w:rPr>
          <w:rFonts w:ascii="Garamond" w:hAnsi="Garamond"/>
          <w:color w:val="000000" w:themeColor="text1"/>
          <w:sz w:val="24"/>
          <w:szCs w:val="24"/>
        </w:rPr>
      </w:pPr>
    </w:p>
    <w:p w14:paraId="7994EB31" w14:textId="77777777" w:rsidR="009C00EC" w:rsidRDefault="009C00EC" w:rsidP="009C00EC">
      <w:pPr>
        <w:spacing w:after="0" w:line="360" w:lineRule="auto"/>
        <w:rPr>
          <w:rFonts w:ascii="Garamond" w:hAnsi="Garamond"/>
          <w:color w:val="000000" w:themeColor="text1"/>
          <w:sz w:val="24"/>
          <w:szCs w:val="24"/>
        </w:rPr>
      </w:pPr>
    </w:p>
    <w:p w14:paraId="610FA924" w14:textId="77777777" w:rsidR="009C00EC" w:rsidRDefault="009C00EC" w:rsidP="009C00EC">
      <w:pPr>
        <w:spacing w:after="0" w:line="360" w:lineRule="auto"/>
        <w:rPr>
          <w:rFonts w:ascii="Garamond" w:hAnsi="Garamond"/>
          <w:color w:val="000000" w:themeColor="text1"/>
          <w:sz w:val="24"/>
          <w:szCs w:val="24"/>
        </w:rPr>
      </w:pPr>
    </w:p>
    <w:p w14:paraId="30D8AB1D" w14:textId="77777777" w:rsidR="009C00EC" w:rsidRDefault="009C00EC" w:rsidP="009C00EC">
      <w:pPr>
        <w:spacing w:after="0" w:line="360" w:lineRule="auto"/>
        <w:rPr>
          <w:rFonts w:ascii="Garamond" w:hAnsi="Garamond"/>
          <w:color w:val="000000" w:themeColor="text1"/>
          <w:sz w:val="24"/>
          <w:szCs w:val="24"/>
        </w:rPr>
      </w:pPr>
    </w:p>
    <w:p w14:paraId="032933A2" w14:textId="77777777" w:rsidR="004D1753" w:rsidRDefault="004D1753" w:rsidP="009C00EC">
      <w:pPr>
        <w:spacing w:after="0" w:line="360" w:lineRule="auto"/>
        <w:rPr>
          <w:rFonts w:ascii="Garamond" w:hAnsi="Garamond"/>
          <w:color w:val="000000" w:themeColor="text1"/>
          <w:sz w:val="24"/>
          <w:szCs w:val="24"/>
        </w:rPr>
      </w:pPr>
    </w:p>
    <w:p w14:paraId="5EAE74E3" w14:textId="77777777" w:rsidR="004D1753" w:rsidRDefault="004D1753" w:rsidP="009C00EC">
      <w:pPr>
        <w:spacing w:after="0" w:line="360" w:lineRule="auto"/>
        <w:rPr>
          <w:rFonts w:ascii="Garamond" w:hAnsi="Garamond"/>
          <w:color w:val="000000" w:themeColor="text1"/>
          <w:sz w:val="24"/>
          <w:szCs w:val="24"/>
        </w:rPr>
      </w:pPr>
    </w:p>
    <w:p w14:paraId="65C71AA8" w14:textId="77777777" w:rsidR="004D1753" w:rsidRDefault="004D1753" w:rsidP="009C00EC">
      <w:pPr>
        <w:spacing w:after="0" w:line="360" w:lineRule="auto"/>
        <w:rPr>
          <w:rFonts w:ascii="Garamond" w:hAnsi="Garamond"/>
          <w:color w:val="000000" w:themeColor="text1"/>
          <w:sz w:val="24"/>
          <w:szCs w:val="24"/>
        </w:rPr>
      </w:pPr>
    </w:p>
    <w:p w14:paraId="225688FB" w14:textId="77777777" w:rsidR="004D1753" w:rsidRDefault="004D1753" w:rsidP="009C00EC">
      <w:pPr>
        <w:spacing w:after="0" w:line="360" w:lineRule="auto"/>
        <w:rPr>
          <w:rFonts w:ascii="Garamond" w:hAnsi="Garamond"/>
          <w:color w:val="000000" w:themeColor="text1"/>
          <w:sz w:val="24"/>
          <w:szCs w:val="24"/>
        </w:rPr>
      </w:pPr>
    </w:p>
    <w:p w14:paraId="6CD1D8E0" w14:textId="77777777" w:rsidR="004D1753" w:rsidRDefault="004D1753" w:rsidP="009C00EC">
      <w:pPr>
        <w:spacing w:after="0" w:line="360" w:lineRule="auto"/>
        <w:rPr>
          <w:rFonts w:ascii="Garamond" w:hAnsi="Garamond"/>
          <w:color w:val="000000" w:themeColor="text1"/>
          <w:sz w:val="24"/>
          <w:szCs w:val="24"/>
        </w:rPr>
      </w:pPr>
    </w:p>
    <w:p w14:paraId="497A0575" w14:textId="77777777" w:rsidR="004D1753" w:rsidRDefault="004D1753" w:rsidP="009C00EC">
      <w:pPr>
        <w:spacing w:after="0" w:line="360" w:lineRule="auto"/>
        <w:rPr>
          <w:rFonts w:ascii="Garamond" w:hAnsi="Garamond"/>
          <w:color w:val="000000" w:themeColor="text1"/>
          <w:sz w:val="24"/>
          <w:szCs w:val="24"/>
        </w:rPr>
      </w:pPr>
    </w:p>
    <w:p w14:paraId="69302B8C" w14:textId="77777777" w:rsidR="004D1753" w:rsidRDefault="004D1753" w:rsidP="009C00EC">
      <w:pPr>
        <w:spacing w:after="0" w:line="360" w:lineRule="auto"/>
        <w:rPr>
          <w:rFonts w:ascii="Garamond" w:hAnsi="Garamond"/>
          <w:color w:val="000000" w:themeColor="text1"/>
          <w:sz w:val="24"/>
          <w:szCs w:val="24"/>
        </w:rPr>
      </w:pPr>
    </w:p>
    <w:p w14:paraId="78039616" w14:textId="77777777" w:rsidR="004D1753" w:rsidRDefault="004D1753" w:rsidP="009C00EC">
      <w:pPr>
        <w:spacing w:after="0" w:line="360" w:lineRule="auto"/>
        <w:rPr>
          <w:rFonts w:ascii="Garamond" w:hAnsi="Garamond"/>
          <w:color w:val="000000" w:themeColor="text1"/>
          <w:sz w:val="24"/>
          <w:szCs w:val="24"/>
        </w:rPr>
      </w:pPr>
    </w:p>
    <w:p w14:paraId="3CA1D057" w14:textId="77777777" w:rsidR="004D1753" w:rsidRDefault="004D1753" w:rsidP="009C00EC">
      <w:pPr>
        <w:spacing w:after="0" w:line="360" w:lineRule="auto"/>
        <w:rPr>
          <w:rFonts w:ascii="Garamond" w:hAnsi="Garamond"/>
          <w:color w:val="000000" w:themeColor="text1"/>
          <w:sz w:val="24"/>
          <w:szCs w:val="24"/>
        </w:rPr>
      </w:pPr>
    </w:p>
    <w:p w14:paraId="26C2674F" w14:textId="77777777" w:rsidR="004D1753" w:rsidRDefault="004D1753" w:rsidP="009C00EC">
      <w:pPr>
        <w:spacing w:after="0" w:line="360" w:lineRule="auto"/>
        <w:rPr>
          <w:rFonts w:ascii="Garamond" w:hAnsi="Garamond"/>
          <w:color w:val="000000" w:themeColor="text1"/>
          <w:sz w:val="24"/>
          <w:szCs w:val="24"/>
        </w:rPr>
      </w:pPr>
    </w:p>
    <w:p w14:paraId="0B02030A" w14:textId="77777777" w:rsidR="004D1753" w:rsidRDefault="004D1753" w:rsidP="009C00EC">
      <w:pPr>
        <w:spacing w:after="0" w:line="360" w:lineRule="auto"/>
        <w:rPr>
          <w:rFonts w:ascii="Garamond" w:hAnsi="Garamond"/>
          <w:color w:val="000000" w:themeColor="text1"/>
          <w:sz w:val="24"/>
          <w:szCs w:val="24"/>
        </w:rPr>
      </w:pPr>
    </w:p>
    <w:p w14:paraId="673B5918" w14:textId="77777777" w:rsidR="004D1753" w:rsidRDefault="004D1753" w:rsidP="009C00EC">
      <w:pPr>
        <w:spacing w:after="0" w:line="360" w:lineRule="auto"/>
        <w:rPr>
          <w:rFonts w:ascii="Garamond" w:hAnsi="Garamond"/>
          <w:color w:val="000000" w:themeColor="text1"/>
          <w:sz w:val="24"/>
          <w:szCs w:val="24"/>
        </w:rPr>
      </w:pPr>
    </w:p>
    <w:p w14:paraId="6AD5CBFA" w14:textId="77777777" w:rsidR="004D1753" w:rsidRDefault="004D1753" w:rsidP="009C00EC">
      <w:pPr>
        <w:spacing w:after="0" w:line="360" w:lineRule="auto"/>
        <w:rPr>
          <w:rFonts w:ascii="Garamond" w:hAnsi="Garamond"/>
          <w:color w:val="000000" w:themeColor="text1"/>
          <w:sz w:val="24"/>
          <w:szCs w:val="24"/>
        </w:rPr>
      </w:pPr>
    </w:p>
    <w:p w14:paraId="26FF22FE" w14:textId="77777777" w:rsidR="004D1753" w:rsidRDefault="004D1753" w:rsidP="009C00EC">
      <w:pPr>
        <w:spacing w:after="0" w:line="360" w:lineRule="auto"/>
        <w:rPr>
          <w:rFonts w:ascii="Garamond" w:hAnsi="Garamond"/>
          <w:color w:val="000000" w:themeColor="text1"/>
          <w:sz w:val="24"/>
          <w:szCs w:val="24"/>
        </w:rPr>
      </w:pPr>
    </w:p>
    <w:p w14:paraId="24EE36C7" w14:textId="77777777" w:rsidR="004D1753" w:rsidRDefault="004D1753" w:rsidP="009C00EC">
      <w:pPr>
        <w:spacing w:after="0" w:line="360" w:lineRule="auto"/>
        <w:rPr>
          <w:rFonts w:ascii="Garamond" w:hAnsi="Garamond"/>
          <w:color w:val="000000" w:themeColor="text1"/>
          <w:sz w:val="24"/>
          <w:szCs w:val="24"/>
        </w:rPr>
      </w:pPr>
    </w:p>
    <w:p w14:paraId="61B8353A" w14:textId="77777777" w:rsidR="004D1753" w:rsidRDefault="004D1753" w:rsidP="009C00EC">
      <w:pPr>
        <w:spacing w:after="0" w:line="360" w:lineRule="auto"/>
        <w:rPr>
          <w:rFonts w:ascii="Garamond" w:hAnsi="Garamond"/>
          <w:color w:val="000000" w:themeColor="text1"/>
          <w:sz w:val="24"/>
          <w:szCs w:val="24"/>
        </w:rPr>
      </w:pPr>
    </w:p>
    <w:p w14:paraId="72DED01A" w14:textId="77777777" w:rsidR="004D1753" w:rsidRDefault="004D1753" w:rsidP="009C00EC">
      <w:pPr>
        <w:spacing w:after="0" w:line="360" w:lineRule="auto"/>
        <w:rPr>
          <w:rFonts w:ascii="Garamond" w:hAnsi="Garamond"/>
          <w:color w:val="000000" w:themeColor="text1"/>
          <w:sz w:val="24"/>
          <w:szCs w:val="24"/>
        </w:rPr>
      </w:pPr>
    </w:p>
    <w:p w14:paraId="68E27412" w14:textId="77777777" w:rsidR="004D1753" w:rsidRDefault="004D1753" w:rsidP="009C00EC">
      <w:pPr>
        <w:spacing w:after="0" w:line="360" w:lineRule="auto"/>
        <w:rPr>
          <w:rFonts w:ascii="Garamond" w:hAnsi="Garamond"/>
          <w:color w:val="000000" w:themeColor="text1"/>
          <w:sz w:val="24"/>
          <w:szCs w:val="24"/>
        </w:rPr>
      </w:pPr>
    </w:p>
    <w:p w14:paraId="528BD5D7" w14:textId="77777777" w:rsidR="004D1753" w:rsidRDefault="004D1753" w:rsidP="009C00EC">
      <w:pPr>
        <w:spacing w:after="0" w:line="360" w:lineRule="auto"/>
        <w:rPr>
          <w:rFonts w:ascii="Garamond" w:hAnsi="Garamond"/>
          <w:color w:val="000000" w:themeColor="text1"/>
          <w:sz w:val="24"/>
          <w:szCs w:val="24"/>
        </w:rPr>
      </w:pPr>
    </w:p>
    <w:p w14:paraId="59978A3F" w14:textId="77777777" w:rsidR="004D1753" w:rsidRDefault="004D1753" w:rsidP="009C00EC">
      <w:pPr>
        <w:spacing w:after="0" w:line="360" w:lineRule="auto"/>
        <w:rPr>
          <w:rFonts w:ascii="Garamond" w:hAnsi="Garamond"/>
          <w:color w:val="000000" w:themeColor="text1"/>
          <w:sz w:val="24"/>
          <w:szCs w:val="24"/>
        </w:rPr>
      </w:pPr>
    </w:p>
    <w:p w14:paraId="259F775E" w14:textId="77777777" w:rsidR="004D1753" w:rsidRDefault="004D1753" w:rsidP="009C00EC">
      <w:pPr>
        <w:spacing w:after="0" w:line="360" w:lineRule="auto"/>
        <w:rPr>
          <w:rFonts w:ascii="Garamond" w:hAnsi="Garamond"/>
          <w:color w:val="000000" w:themeColor="text1"/>
          <w:sz w:val="24"/>
          <w:szCs w:val="24"/>
        </w:rPr>
      </w:pPr>
    </w:p>
    <w:p w14:paraId="71B31AE0" w14:textId="77777777" w:rsidR="004D1753" w:rsidRDefault="004D1753" w:rsidP="009C00EC">
      <w:pPr>
        <w:spacing w:after="0" w:line="360" w:lineRule="auto"/>
        <w:rPr>
          <w:rFonts w:ascii="Garamond" w:hAnsi="Garamond"/>
          <w:color w:val="000000" w:themeColor="text1"/>
          <w:sz w:val="24"/>
          <w:szCs w:val="24"/>
        </w:rPr>
      </w:pPr>
    </w:p>
    <w:p w14:paraId="7F1AF962" w14:textId="77777777" w:rsidR="004D1753" w:rsidRDefault="004D1753" w:rsidP="009C00EC">
      <w:pPr>
        <w:spacing w:after="0" w:line="360" w:lineRule="auto"/>
        <w:rPr>
          <w:rFonts w:ascii="Garamond" w:hAnsi="Garamond"/>
          <w:color w:val="000000" w:themeColor="text1"/>
          <w:sz w:val="24"/>
          <w:szCs w:val="24"/>
        </w:rPr>
      </w:pPr>
    </w:p>
    <w:p w14:paraId="48DE281A" w14:textId="77777777" w:rsidR="004D1753" w:rsidRDefault="004D1753" w:rsidP="009C00EC">
      <w:pPr>
        <w:spacing w:after="0" w:line="360" w:lineRule="auto"/>
        <w:rPr>
          <w:rFonts w:ascii="Garamond" w:hAnsi="Garamond"/>
          <w:color w:val="000000" w:themeColor="text1"/>
          <w:sz w:val="24"/>
          <w:szCs w:val="24"/>
        </w:rPr>
      </w:pPr>
      <w:r>
        <w:rPr>
          <w:rFonts w:ascii="Garamond" w:hAnsi="Garamond"/>
          <w:color w:val="000000" w:themeColor="text1"/>
          <w:sz w:val="24"/>
          <w:szCs w:val="24"/>
        </w:rPr>
        <w:lastRenderedPageBreak/>
        <w:t>SUPPLEMENTARY/APPENDIX</w:t>
      </w:r>
    </w:p>
    <w:p w14:paraId="0DB53EE5" w14:textId="77777777" w:rsidR="004D1753" w:rsidRDefault="004D1753" w:rsidP="009C00EC">
      <w:pPr>
        <w:spacing w:after="0" w:line="360" w:lineRule="auto"/>
        <w:rPr>
          <w:rFonts w:ascii="Garamond" w:hAnsi="Garamond"/>
          <w:color w:val="000000" w:themeColor="text1"/>
          <w:sz w:val="24"/>
          <w:szCs w:val="24"/>
        </w:rPr>
      </w:pPr>
    </w:p>
    <w:p w14:paraId="7D3A9BAC" w14:textId="77777777" w:rsidR="004D1753" w:rsidRPr="00146272" w:rsidRDefault="004D1753" w:rsidP="004D1753">
      <w:pPr>
        <w:spacing w:line="276" w:lineRule="auto"/>
        <w:rPr>
          <w:rFonts w:ascii="Garamond" w:hAnsi="Garamond" w:cs="Times New Roman"/>
          <w:i/>
          <w:sz w:val="24"/>
          <w:szCs w:val="24"/>
        </w:rPr>
      </w:pPr>
      <w:r>
        <w:rPr>
          <w:rFonts w:ascii="Garamond" w:hAnsi="Garamond" w:cs="Times New Roman"/>
          <w:b/>
          <w:i/>
          <w:sz w:val="24"/>
          <w:szCs w:val="24"/>
        </w:rPr>
        <w:t>Table S1</w:t>
      </w:r>
      <w:r w:rsidRPr="008D697A">
        <w:rPr>
          <w:rFonts w:ascii="Garamond" w:hAnsi="Garamond" w:cs="Times New Roman"/>
          <w:b/>
          <w:i/>
          <w:sz w:val="24"/>
          <w:szCs w:val="24"/>
        </w:rPr>
        <w:t>.</w:t>
      </w:r>
      <w:r>
        <w:rPr>
          <w:rFonts w:ascii="Garamond" w:hAnsi="Garamond" w:cs="Times New Roman"/>
          <w:i/>
          <w:sz w:val="24"/>
          <w:szCs w:val="24"/>
        </w:rPr>
        <w:t xml:space="preserve"> Overview of pairwise c</w:t>
      </w:r>
      <w:r w:rsidRPr="00146272">
        <w:rPr>
          <w:rFonts w:ascii="Garamond" w:hAnsi="Garamond" w:cs="Times New Roman"/>
          <w:i/>
          <w:sz w:val="24"/>
          <w:szCs w:val="24"/>
        </w:rPr>
        <w:t xml:space="preserve">omparisons </w:t>
      </w:r>
      <w:r>
        <w:rPr>
          <w:rFonts w:ascii="Garamond" w:hAnsi="Garamond" w:cs="Times New Roman"/>
          <w:i/>
          <w:sz w:val="24"/>
          <w:szCs w:val="24"/>
        </w:rPr>
        <w:t>in each version of the ball-detection task for ball-absent trials</w:t>
      </w:r>
      <w:r w:rsidRPr="00146272">
        <w:rPr>
          <w:rFonts w:ascii="Garamond" w:hAnsi="Garamond" w:cs="Times New Roman"/>
          <w:i/>
          <w:sz w:val="24"/>
          <w:szCs w:val="24"/>
        </w:rPr>
        <w:t>.</w:t>
      </w:r>
    </w:p>
    <w:tbl>
      <w:tblPr>
        <w:tblpPr w:leftFromText="180" w:rightFromText="180" w:vertAnchor="text" w:tblpY="1"/>
        <w:tblOverlap w:val="never"/>
        <w:tblW w:w="8477" w:type="dxa"/>
        <w:tblBorders>
          <w:top w:val="single" w:sz="4" w:space="0" w:color="auto"/>
          <w:bottom w:val="single" w:sz="4" w:space="0" w:color="auto"/>
        </w:tblBorders>
        <w:tblLayout w:type="fixed"/>
        <w:tblLook w:val="04A0" w:firstRow="1" w:lastRow="0" w:firstColumn="1" w:lastColumn="0" w:noHBand="0" w:noVBand="1"/>
      </w:tblPr>
      <w:tblGrid>
        <w:gridCol w:w="2268"/>
        <w:gridCol w:w="1985"/>
        <w:gridCol w:w="1134"/>
        <w:gridCol w:w="1077"/>
        <w:gridCol w:w="1088"/>
        <w:gridCol w:w="925"/>
      </w:tblGrid>
      <w:tr w:rsidR="004D1753" w:rsidRPr="00CB188C" w14:paraId="7013BD86" w14:textId="77777777" w:rsidTr="009F0CA5">
        <w:trPr>
          <w:trHeight w:val="194"/>
        </w:trPr>
        <w:tc>
          <w:tcPr>
            <w:tcW w:w="2268" w:type="dxa"/>
            <w:vMerge w:val="restart"/>
            <w:tcBorders>
              <w:top w:val="single" w:sz="12" w:space="0" w:color="auto"/>
            </w:tcBorders>
            <w:vAlign w:val="bottom"/>
          </w:tcPr>
          <w:p w14:paraId="4C73166F" w14:textId="77777777" w:rsidR="004D1753" w:rsidRPr="00CB188C" w:rsidRDefault="004D1753" w:rsidP="009F0CA5">
            <w:pPr>
              <w:spacing w:line="240" w:lineRule="auto"/>
              <w:rPr>
                <w:rFonts w:ascii="Garamond" w:hAnsi="Garamond" w:cs="Times New Roman"/>
                <w:b/>
                <w:sz w:val="24"/>
                <w:szCs w:val="24"/>
              </w:rPr>
            </w:pPr>
            <w:r>
              <w:rPr>
                <w:rFonts w:ascii="Garamond" w:hAnsi="Garamond" w:cs="Times New Roman"/>
                <w:b/>
                <w:sz w:val="24"/>
                <w:szCs w:val="24"/>
              </w:rPr>
              <w:t>Version</w:t>
            </w:r>
          </w:p>
        </w:tc>
        <w:tc>
          <w:tcPr>
            <w:tcW w:w="1985" w:type="dxa"/>
            <w:vMerge w:val="restart"/>
            <w:tcBorders>
              <w:top w:val="single" w:sz="12" w:space="0" w:color="auto"/>
            </w:tcBorders>
            <w:vAlign w:val="bottom"/>
          </w:tcPr>
          <w:p w14:paraId="76309163" w14:textId="77777777" w:rsidR="004D1753" w:rsidRPr="00CB188C" w:rsidRDefault="004D1753" w:rsidP="009F0CA5">
            <w:pPr>
              <w:spacing w:line="240" w:lineRule="auto"/>
              <w:rPr>
                <w:rFonts w:ascii="Garamond" w:hAnsi="Garamond" w:cs="Times New Roman"/>
                <w:b/>
                <w:sz w:val="24"/>
                <w:szCs w:val="24"/>
              </w:rPr>
            </w:pPr>
            <w:r w:rsidRPr="00CB188C">
              <w:rPr>
                <w:rFonts w:ascii="Garamond" w:hAnsi="Garamond" w:cs="Times New Roman"/>
                <w:b/>
                <w:sz w:val="24"/>
                <w:szCs w:val="24"/>
              </w:rPr>
              <w:t>Comparison</w:t>
            </w:r>
          </w:p>
        </w:tc>
        <w:tc>
          <w:tcPr>
            <w:tcW w:w="2211" w:type="dxa"/>
            <w:gridSpan w:val="2"/>
            <w:tcBorders>
              <w:top w:val="single" w:sz="12" w:space="0" w:color="auto"/>
              <w:bottom w:val="double" w:sz="4" w:space="0" w:color="auto"/>
            </w:tcBorders>
            <w:vAlign w:val="center"/>
          </w:tcPr>
          <w:p w14:paraId="404686D7" w14:textId="77777777" w:rsidR="004D1753" w:rsidRPr="00CB188C" w:rsidRDefault="004D1753" w:rsidP="009F0CA5">
            <w:pPr>
              <w:spacing w:before="120" w:line="240" w:lineRule="auto"/>
              <w:jc w:val="center"/>
              <w:rPr>
                <w:rFonts w:ascii="Garamond" w:hAnsi="Garamond" w:cs="Times New Roman"/>
                <w:b/>
                <w:i/>
                <w:sz w:val="24"/>
                <w:szCs w:val="24"/>
              </w:rPr>
            </w:pPr>
            <w:r w:rsidRPr="00CB188C">
              <w:rPr>
                <w:rFonts w:ascii="Garamond" w:hAnsi="Garamond" w:cs="Times New Roman"/>
                <w:b/>
                <w:sz w:val="24"/>
                <w:szCs w:val="24"/>
              </w:rPr>
              <w:t>Paired Differences</w:t>
            </w:r>
          </w:p>
        </w:tc>
        <w:tc>
          <w:tcPr>
            <w:tcW w:w="1088" w:type="dxa"/>
            <w:vMerge w:val="restart"/>
            <w:tcBorders>
              <w:top w:val="single" w:sz="12" w:space="0" w:color="auto"/>
            </w:tcBorders>
            <w:vAlign w:val="bottom"/>
          </w:tcPr>
          <w:p w14:paraId="6CAFB3F4" w14:textId="77777777" w:rsidR="004D1753" w:rsidRPr="00CB188C" w:rsidRDefault="004D1753" w:rsidP="009F0CA5">
            <w:pPr>
              <w:spacing w:line="240" w:lineRule="auto"/>
              <w:jc w:val="center"/>
              <w:rPr>
                <w:rFonts w:ascii="Garamond" w:hAnsi="Garamond" w:cs="Times New Roman"/>
                <w:b/>
                <w:i/>
                <w:sz w:val="24"/>
                <w:szCs w:val="24"/>
              </w:rPr>
            </w:pPr>
            <w:r w:rsidRPr="00CB188C">
              <w:rPr>
                <w:rFonts w:ascii="Garamond" w:hAnsi="Garamond" w:cs="Times New Roman"/>
                <w:b/>
                <w:i/>
                <w:sz w:val="24"/>
                <w:szCs w:val="24"/>
              </w:rPr>
              <w:t>t</w:t>
            </w:r>
          </w:p>
        </w:tc>
        <w:tc>
          <w:tcPr>
            <w:tcW w:w="925" w:type="dxa"/>
            <w:vMerge w:val="restart"/>
            <w:tcBorders>
              <w:top w:val="single" w:sz="12" w:space="0" w:color="auto"/>
            </w:tcBorders>
            <w:vAlign w:val="bottom"/>
          </w:tcPr>
          <w:p w14:paraId="2B978D48" w14:textId="77777777" w:rsidR="004D1753" w:rsidRPr="00CB188C" w:rsidRDefault="004D1753" w:rsidP="009F0CA5">
            <w:pPr>
              <w:spacing w:line="240" w:lineRule="auto"/>
              <w:jc w:val="center"/>
              <w:rPr>
                <w:rFonts w:ascii="Garamond" w:hAnsi="Garamond" w:cs="Times New Roman"/>
                <w:b/>
                <w:i/>
                <w:sz w:val="24"/>
                <w:szCs w:val="24"/>
              </w:rPr>
            </w:pPr>
            <w:r w:rsidRPr="00CB188C">
              <w:rPr>
                <w:rFonts w:ascii="Garamond" w:hAnsi="Garamond" w:cs="Times New Roman"/>
                <w:b/>
                <w:i/>
                <w:sz w:val="24"/>
                <w:szCs w:val="24"/>
              </w:rPr>
              <w:t>p</w:t>
            </w:r>
          </w:p>
        </w:tc>
      </w:tr>
      <w:tr w:rsidR="004D1753" w:rsidRPr="00CB188C" w14:paraId="74F171D6" w14:textId="77777777" w:rsidTr="009F0CA5">
        <w:trPr>
          <w:trHeight w:val="194"/>
        </w:trPr>
        <w:tc>
          <w:tcPr>
            <w:tcW w:w="2268" w:type="dxa"/>
            <w:vMerge/>
            <w:tcBorders>
              <w:bottom w:val="double" w:sz="4" w:space="0" w:color="auto"/>
            </w:tcBorders>
          </w:tcPr>
          <w:p w14:paraId="405AAAA0" w14:textId="77777777" w:rsidR="004D1753" w:rsidRPr="00CB188C" w:rsidRDefault="004D1753" w:rsidP="009F0CA5">
            <w:pPr>
              <w:spacing w:line="240" w:lineRule="auto"/>
              <w:jc w:val="center"/>
              <w:rPr>
                <w:rFonts w:ascii="Garamond" w:hAnsi="Garamond" w:cs="Times New Roman"/>
                <w:sz w:val="24"/>
                <w:szCs w:val="24"/>
              </w:rPr>
            </w:pPr>
          </w:p>
        </w:tc>
        <w:tc>
          <w:tcPr>
            <w:tcW w:w="1985" w:type="dxa"/>
            <w:vMerge/>
            <w:tcBorders>
              <w:bottom w:val="double" w:sz="4" w:space="0" w:color="auto"/>
            </w:tcBorders>
          </w:tcPr>
          <w:p w14:paraId="71509A28" w14:textId="77777777" w:rsidR="004D1753" w:rsidRPr="00CB188C" w:rsidRDefault="004D1753" w:rsidP="009F0CA5">
            <w:pPr>
              <w:spacing w:line="240" w:lineRule="auto"/>
              <w:rPr>
                <w:rFonts w:ascii="Garamond" w:hAnsi="Garamond" w:cs="Times New Roman"/>
                <w:sz w:val="24"/>
                <w:szCs w:val="24"/>
              </w:rPr>
            </w:pPr>
          </w:p>
        </w:tc>
        <w:tc>
          <w:tcPr>
            <w:tcW w:w="1134" w:type="dxa"/>
            <w:tcBorders>
              <w:top w:val="double" w:sz="4" w:space="0" w:color="auto"/>
              <w:bottom w:val="double" w:sz="4" w:space="0" w:color="auto"/>
            </w:tcBorders>
          </w:tcPr>
          <w:p w14:paraId="3C36EF29" w14:textId="77777777" w:rsidR="004D1753" w:rsidRPr="00CB188C" w:rsidRDefault="004D1753" w:rsidP="009F0CA5">
            <w:pPr>
              <w:spacing w:before="120" w:line="240" w:lineRule="auto"/>
              <w:jc w:val="center"/>
              <w:rPr>
                <w:rFonts w:ascii="Garamond" w:hAnsi="Garamond" w:cs="Times New Roman"/>
                <w:b/>
                <w:i/>
                <w:sz w:val="24"/>
                <w:szCs w:val="24"/>
              </w:rPr>
            </w:pPr>
            <w:r w:rsidRPr="00CB188C">
              <w:rPr>
                <w:rFonts w:ascii="Garamond" w:hAnsi="Garamond" w:cs="Times New Roman"/>
                <w:b/>
                <w:i/>
                <w:sz w:val="24"/>
                <w:szCs w:val="24"/>
              </w:rPr>
              <w:t>m</w:t>
            </w:r>
          </w:p>
        </w:tc>
        <w:tc>
          <w:tcPr>
            <w:tcW w:w="1077" w:type="dxa"/>
            <w:tcBorders>
              <w:top w:val="double" w:sz="4" w:space="0" w:color="auto"/>
              <w:bottom w:val="double" w:sz="4" w:space="0" w:color="auto"/>
            </w:tcBorders>
          </w:tcPr>
          <w:p w14:paraId="2281D0D6" w14:textId="77777777" w:rsidR="004D1753" w:rsidRPr="00CB188C" w:rsidRDefault="004D1753" w:rsidP="009F0CA5">
            <w:pPr>
              <w:spacing w:before="120" w:line="240" w:lineRule="auto"/>
              <w:jc w:val="center"/>
              <w:rPr>
                <w:rFonts w:ascii="Garamond" w:hAnsi="Garamond" w:cs="Times New Roman"/>
                <w:b/>
                <w:i/>
                <w:sz w:val="24"/>
                <w:szCs w:val="24"/>
              </w:rPr>
            </w:pPr>
            <w:proofErr w:type="spellStart"/>
            <w:r w:rsidRPr="00CB188C">
              <w:rPr>
                <w:rFonts w:ascii="Garamond" w:hAnsi="Garamond" w:cs="Times New Roman"/>
                <w:b/>
                <w:i/>
                <w:sz w:val="24"/>
                <w:szCs w:val="24"/>
              </w:rPr>
              <w:t>sd</w:t>
            </w:r>
            <w:proofErr w:type="spellEnd"/>
          </w:p>
        </w:tc>
        <w:tc>
          <w:tcPr>
            <w:tcW w:w="1088" w:type="dxa"/>
            <w:vMerge/>
            <w:tcBorders>
              <w:bottom w:val="double" w:sz="4" w:space="0" w:color="auto"/>
            </w:tcBorders>
          </w:tcPr>
          <w:p w14:paraId="69356C85" w14:textId="77777777" w:rsidR="004D1753" w:rsidRPr="00CB188C" w:rsidRDefault="004D1753" w:rsidP="009F0CA5">
            <w:pPr>
              <w:spacing w:line="240" w:lineRule="auto"/>
              <w:jc w:val="center"/>
              <w:rPr>
                <w:rFonts w:ascii="Garamond" w:hAnsi="Garamond" w:cs="Times New Roman"/>
                <w:i/>
                <w:sz w:val="24"/>
                <w:szCs w:val="24"/>
              </w:rPr>
            </w:pPr>
          </w:p>
        </w:tc>
        <w:tc>
          <w:tcPr>
            <w:tcW w:w="925" w:type="dxa"/>
            <w:vMerge/>
            <w:tcBorders>
              <w:bottom w:val="double" w:sz="4" w:space="0" w:color="auto"/>
            </w:tcBorders>
          </w:tcPr>
          <w:p w14:paraId="41910ECC" w14:textId="77777777" w:rsidR="004D1753" w:rsidRPr="00CB188C" w:rsidRDefault="004D1753" w:rsidP="009F0CA5">
            <w:pPr>
              <w:spacing w:line="240" w:lineRule="auto"/>
              <w:jc w:val="center"/>
              <w:rPr>
                <w:rFonts w:ascii="Garamond" w:hAnsi="Garamond" w:cs="Times New Roman"/>
                <w:sz w:val="24"/>
                <w:szCs w:val="24"/>
              </w:rPr>
            </w:pPr>
          </w:p>
        </w:tc>
      </w:tr>
      <w:tr w:rsidR="004D1753" w:rsidRPr="001F7B1B" w14:paraId="2236B326" w14:textId="77777777" w:rsidTr="009F0CA5">
        <w:trPr>
          <w:trHeight w:val="319"/>
        </w:trPr>
        <w:tc>
          <w:tcPr>
            <w:tcW w:w="2268" w:type="dxa"/>
            <w:tcBorders>
              <w:top w:val="double" w:sz="4" w:space="0" w:color="auto"/>
              <w:bottom w:val="nil"/>
            </w:tcBorders>
            <w:vAlign w:val="bottom"/>
          </w:tcPr>
          <w:p w14:paraId="6DA914C0" w14:textId="77777777" w:rsidR="004D1753" w:rsidRPr="00CB188C" w:rsidRDefault="004D1753" w:rsidP="009F0CA5">
            <w:pPr>
              <w:spacing w:before="120" w:line="240" w:lineRule="auto"/>
              <w:rPr>
                <w:rFonts w:ascii="Garamond" w:hAnsi="Garamond" w:cs="Times New Roman"/>
                <w:b/>
                <w:sz w:val="24"/>
                <w:szCs w:val="24"/>
              </w:rPr>
            </w:pPr>
            <w:r>
              <w:rPr>
                <w:rFonts w:ascii="Garamond" w:hAnsi="Garamond" w:cs="Times New Roman"/>
                <w:b/>
                <w:sz w:val="24"/>
                <w:szCs w:val="24"/>
              </w:rPr>
              <w:t>Free Agent</w:t>
            </w:r>
            <w:r w:rsidRPr="00CB188C">
              <w:rPr>
                <w:rFonts w:ascii="Garamond" w:hAnsi="Garamond" w:cs="Times New Roman"/>
                <w:b/>
                <w:sz w:val="24"/>
                <w:szCs w:val="24"/>
              </w:rPr>
              <w:t xml:space="preserve"> </w:t>
            </w:r>
          </w:p>
        </w:tc>
        <w:tc>
          <w:tcPr>
            <w:tcW w:w="1985" w:type="dxa"/>
            <w:tcBorders>
              <w:top w:val="double" w:sz="4" w:space="0" w:color="auto"/>
              <w:bottom w:val="nil"/>
            </w:tcBorders>
            <w:vAlign w:val="bottom"/>
          </w:tcPr>
          <w:p w14:paraId="0A8E0D41" w14:textId="77777777" w:rsidR="004D1753" w:rsidRPr="001F7B1B" w:rsidRDefault="004D1753" w:rsidP="009F0CA5">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069F21B3"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 xml:space="preserve"> .016</w:t>
            </w:r>
          </w:p>
        </w:tc>
        <w:tc>
          <w:tcPr>
            <w:tcW w:w="1077" w:type="dxa"/>
            <w:tcBorders>
              <w:top w:val="double" w:sz="4" w:space="0" w:color="auto"/>
              <w:bottom w:val="nil"/>
            </w:tcBorders>
            <w:vAlign w:val="bottom"/>
          </w:tcPr>
          <w:p w14:paraId="21DC9484"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.049</w:t>
            </w:r>
          </w:p>
        </w:tc>
        <w:tc>
          <w:tcPr>
            <w:tcW w:w="1088" w:type="dxa"/>
            <w:tcBorders>
              <w:top w:val="double" w:sz="4" w:space="0" w:color="auto"/>
              <w:bottom w:val="nil"/>
            </w:tcBorders>
            <w:vAlign w:val="bottom"/>
          </w:tcPr>
          <w:p w14:paraId="263A402E"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 xml:space="preserve"> 2.206</w:t>
            </w:r>
          </w:p>
        </w:tc>
        <w:tc>
          <w:tcPr>
            <w:tcW w:w="925" w:type="dxa"/>
            <w:tcBorders>
              <w:top w:val="double" w:sz="4" w:space="0" w:color="auto"/>
              <w:bottom w:val="nil"/>
            </w:tcBorders>
            <w:vAlign w:val="bottom"/>
          </w:tcPr>
          <w:p w14:paraId="23BCEF57"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=.033</w:t>
            </w:r>
            <w:r w:rsidRPr="001F7B1B">
              <w:rPr>
                <w:rFonts w:ascii="Garamond" w:hAnsi="Garamond" w:cs="Times New Roman"/>
                <w:sz w:val="24"/>
                <w:szCs w:val="24"/>
                <w:vertAlign w:val="superscript"/>
              </w:rPr>
              <w:t>b</w:t>
            </w:r>
          </w:p>
        </w:tc>
      </w:tr>
      <w:tr w:rsidR="004D1753" w:rsidRPr="00CB188C" w14:paraId="1F089A25" w14:textId="77777777" w:rsidTr="009F0CA5">
        <w:trPr>
          <w:trHeight w:val="319"/>
        </w:trPr>
        <w:tc>
          <w:tcPr>
            <w:tcW w:w="2268" w:type="dxa"/>
            <w:tcBorders>
              <w:top w:val="nil"/>
            </w:tcBorders>
            <w:vAlign w:val="bottom"/>
          </w:tcPr>
          <w:p w14:paraId="27838AC7" w14:textId="77777777" w:rsidR="004D1753" w:rsidRPr="00CB188C" w:rsidRDefault="004D1753" w:rsidP="009F0CA5">
            <w:pPr>
              <w:spacing w:line="240" w:lineRule="auto"/>
              <w:rPr>
                <w:rFonts w:ascii="Garamond" w:hAnsi="Garamond" w:cs="Times New Roman"/>
                <w:sz w:val="24"/>
                <w:szCs w:val="24"/>
              </w:rPr>
            </w:pPr>
          </w:p>
        </w:tc>
        <w:tc>
          <w:tcPr>
            <w:tcW w:w="1985" w:type="dxa"/>
            <w:tcBorders>
              <w:top w:val="nil"/>
            </w:tcBorders>
            <w:vAlign w:val="bottom"/>
          </w:tcPr>
          <w:p w14:paraId="7C6FC330"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tcBorders>
            <w:vAlign w:val="bottom"/>
          </w:tcPr>
          <w:p w14:paraId="66A012E7"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-.037</w:t>
            </w:r>
          </w:p>
        </w:tc>
        <w:tc>
          <w:tcPr>
            <w:tcW w:w="1077" w:type="dxa"/>
            <w:tcBorders>
              <w:top w:val="nil"/>
            </w:tcBorders>
            <w:vAlign w:val="bottom"/>
          </w:tcPr>
          <w:p w14:paraId="26021B89"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.053</w:t>
            </w:r>
          </w:p>
        </w:tc>
        <w:tc>
          <w:tcPr>
            <w:tcW w:w="1088" w:type="dxa"/>
            <w:tcBorders>
              <w:top w:val="nil"/>
            </w:tcBorders>
            <w:vAlign w:val="bottom"/>
          </w:tcPr>
          <w:p w14:paraId="39E714A9"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-4.744</w:t>
            </w:r>
          </w:p>
        </w:tc>
        <w:tc>
          <w:tcPr>
            <w:tcW w:w="925" w:type="dxa"/>
            <w:tcBorders>
              <w:top w:val="nil"/>
            </w:tcBorders>
            <w:vAlign w:val="bottom"/>
          </w:tcPr>
          <w:p w14:paraId="71107294"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4150C385" w14:textId="77777777" w:rsidTr="009F0CA5">
        <w:trPr>
          <w:trHeight w:val="344"/>
        </w:trPr>
        <w:tc>
          <w:tcPr>
            <w:tcW w:w="2268" w:type="dxa"/>
            <w:tcBorders>
              <w:top w:val="nil"/>
            </w:tcBorders>
            <w:vAlign w:val="bottom"/>
          </w:tcPr>
          <w:p w14:paraId="280E3304" w14:textId="77777777" w:rsidR="004D1753" w:rsidRPr="00CB188C" w:rsidRDefault="004D1753" w:rsidP="009F0CA5">
            <w:pPr>
              <w:spacing w:line="240" w:lineRule="auto"/>
              <w:rPr>
                <w:rFonts w:ascii="Garamond" w:hAnsi="Garamond" w:cs="Times New Roman"/>
                <w:sz w:val="24"/>
                <w:szCs w:val="24"/>
              </w:rPr>
            </w:pPr>
          </w:p>
        </w:tc>
        <w:tc>
          <w:tcPr>
            <w:tcW w:w="1985" w:type="dxa"/>
            <w:tcBorders>
              <w:top w:val="nil"/>
            </w:tcBorders>
            <w:vAlign w:val="bottom"/>
          </w:tcPr>
          <w:p w14:paraId="43C7F56C"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tcBorders>
            <w:vAlign w:val="bottom"/>
          </w:tcPr>
          <w:p w14:paraId="691F095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-.049</w:t>
            </w:r>
          </w:p>
        </w:tc>
        <w:tc>
          <w:tcPr>
            <w:tcW w:w="1077" w:type="dxa"/>
            <w:tcBorders>
              <w:top w:val="nil"/>
            </w:tcBorders>
            <w:vAlign w:val="bottom"/>
          </w:tcPr>
          <w:p w14:paraId="66B58DDE"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.059</w:t>
            </w:r>
          </w:p>
        </w:tc>
        <w:tc>
          <w:tcPr>
            <w:tcW w:w="1088" w:type="dxa"/>
            <w:tcBorders>
              <w:top w:val="nil"/>
            </w:tcBorders>
            <w:vAlign w:val="bottom"/>
          </w:tcPr>
          <w:p w14:paraId="5E1059E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-5.635</w:t>
            </w:r>
          </w:p>
        </w:tc>
        <w:tc>
          <w:tcPr>
            <w:tcW w:w="925" w:type="dxa"/>
            <w:tcBorders>
              <w:top w:val="nil"/>
            </w:tcBorders>
            <w:vAlign w:val="bottom"/>
          </w:tcPr>
          <w:p w14:paraId="345523F2"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00A3D3EE" w14:textId="77777777" w:rsidTr="009F0CA5">
        <w:trPr>
          <w:trHeight w:val="327"/>
        </w:trPr>
        <w:tc>
          <w:tcPr>
            <w:tcW w:w="2268" w:type="dxa"/>
            <w:tcBorders>
              <w:bottom w:val="nil"/>
            </w:tcBorders>
            <w:vAlign w:val="bottom"/>
          </w:tcPr>
          <w:p w14:paraId="52699F87" w14:textId="77777777" w:rsidR="004D1753" w:rsidRPr="00CB188C" w:rsidRDefault="004D1753" w:rsidP="009F0CA5">
            <w:pPr>
              <w:spacing w:line="240" w:lineRule="auto"/>
              <w:rPr>
                <w:rFonts w:ascii="Garamond" w:hAnsi="Garamond" w:cs="Times New Roman"/>
                <w:sz w:val="24"/>
                <w:szCs w:val="24"/>
              </w:rPr>
            </w:pPr>
          </w:p>
        </w:tc>
        <w:tc>
          <w:tcPr>
            <w:tcW w:w="1985" w:type="dxa"/>
            <w:tcBorders>
              <w:bottom w:val="nil"/>
            </w:tcBorders>
            <w:vAlign w:val="bottom"/>
          </w:tcPr>
          <w:p w14:paraId="3919F28F"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337B1CB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-.053</w:t>
            </w:r>
          </w:p>
        </w:tc>
        <w:tc>
          <w:tcPr>
            <w:tcW w:w="1077" w:type="dxa"/>
            <w:tcBorders>
              <w:bottom w:val="nil"/>
            </w:tcBorders>
            <w:vAlign w:val="bottom"/>
          </w:tcPr>
          <w:p w14:paraId="150A2866"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.054</w:t>
            </w:r>
          </w:p>
        </w:tc>
        <w:tc>
          <w:tcPr>
            <w:tcW w:w="1088" w:type="dxa"/>
            <w:tcBorders>
              <w:bottom w:val="nil"/>
            </w:tcBorders>
            <w:vAlign w:val="bottom"/>
          </w:tcPr>
          <w:p w14:paraId="41BC8B33"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-6.639</w:t>
            </w:r>
          </w:p>
        </w:tc>
        <w:tc>
          <w:tcPr>
            <w:tcW w:w="925" w:type="dxa"/>
            <w:tcBorders>
              <w:bottom w:val="nil"/>
            </w:tcBorders>
            <w:vAlign w:val="bottom"/>
          </w:tcPr>
          <w:p w14:paraId="7934FB91"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45954FE6" w14:textId="77777777" w:rsidTr="009F0CA5">
        <w:trPr>
          <w:trHeight w:val="319"/>
        </w:trPr>
        <w:tc>
          <w:tcPr>
            <w:tcW w:w="2268" w:type="dxa"/>
            <w:tcBorders>
              <w:bottom w:val="nil"/>
            </w:tcBorders>
            <w:vAlign w:val="bottom"/>
          </w:tcPr>
          <w:p w14:paraId="2805F474" w14:textId="77777777" w:rsidR="004D1753" w:rsidRPr="00CB188C" w:rsidRDefault="004D1753" w:rsidP="009F0CA5">
            <w:pPr>
              <w:spacing w:line="240" w:lineRule="auto"/>
              <w:rPr>
                <w:rFonts w:ascii="Garamond" w:hAnsi="Garamond" w:cs="Times New Roman"/>
                <w:sz w:val="24"/>
                <w:szCs w:val="24"/>
              </w:rPr>
            </w:pPr>
          </w:p>
        </w:tc>
        <w:tc>
          <w:tcPr>
            <w:tcW w:w="1985" w:type="dxa"/>
            <w:tcBorders>
              <w:bottom w:val="nil"/>
            </w:tcBorders>
            <w:vAlign w:val="bottom"/>
          </w:tcPr>
          <w:p w14:paraId="077FD951"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4EC0A8DE"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-.065</w:t>
            </w:r>
          </w:p>
        </w:tc>
        <w:tc>
          <w:tcPr>
            <w:tcW w:w="1077" w:type="dxa"/>
            <w:tcBorders>
              <w:bottom w:val="nil"/>
            </w:tcBorders>
            <w:vAlign w:val="bottom"/>
          </w:tcPr>
          <w:p w14:paraId="501B23D4"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.062</w:t>
            </w:r>
          </w:p>
        </w:tc>
        <w:tc>
          <w:tcPr>
            <w:tcW w:w="1088" w:type="dxa"/>
            <w:tcBorders>
              <w:bottom w:val="nil"/>
            </w:tcBorders>
            <w:vAlign w:val="bottom"/>
          </w:tcPr>
          <w:p w14:paraId="3C3A4FA3"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-7.212</w:t>
            </w:r>
          </w:p>
        </w:tc>
        <w:tc>
          <w:tcPr>
            <w:tcW w:w="925" w:type="dxa"/>
            <w:tcBorders>
              <w:bottom w:val="nil"/>
            </w:tcBorders>
            <w:vAlign w:val="bottom"/>
          </w:tcPr>
          <w:p w14:paraId="240DEEF7"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4D86D115" w14:textId="77777777" w:rsidTr="009F0CA5">
        <w:trPr>
          <w:trHeight w:val="319"/>
        </w:trPr>
        <w:tc>
          <w:tcPr>
            <w:tcW w:w="2268" w:type="dxa"/>
            <w:tcBorders>
              <w:top w:val="nil"/>
              <w:bottom w:val="double" w:sz="4" w:space="0" w:color="auto"/>
            </w:tcBorders>
            <w:vAlign w:val="bottom"/>
          </w:tcPr>
          <w:p w14:paraId="0C27000D" w14:textId="77777777" w:rsidR="004D1753" w:rsidRPr="00CB188C" w:rsidRDefault="004D1753" w:rsidP="009F0CA5">
            <w:pPr>
              <w:spacing w:line="240" w:lineRule="auto"/>
              <w:rPr>
                <w:rFonts w:ascii="Garamond" w:hAnsi="Garamond" w:cs="Times New Roman"/>
                <w:sz w:val="24"/>
                <w:szCs w:val="24"/>
              </w:rPr>
            </w:pPr>
          </w:p>
        </w:tc>
        <w:tc>
          <w:tcPr>
            <w:tcW w:w="1985" w:type="dxa"/>
            <w:tcBorders>
              <w:top w:val="nil"/>
              <w:bottom w:val="double" w:sz="4" w:space="0" w:color="auto"/>
            </w:tcBorders>
            <w:vAlign w:val="bottom"/>
          </w:tcPr>
          <w:p w14:paraId="4F39AFDD" w14:textId="77777777" w:rsidR="004D1753" w:rsidRPr="00CB188C" w:rsidRDefault="004D1753" w:rsidP="009F0CA5">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731C9383"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-.012</w:t>
            </w:r>
          </w:p>
        </w:tc>
        <w:tc>
          <w:tcPr>
            <w:tcW w:w="1077" w:type="dxa"/>
            <w:tcBorders>
              <w:top w:val="nil"/>
              <w:bottom w:val="double" w:sz="4" w:space="0" w:color="auto"/>
            </w:tcBorders>
            <w:vAlign w:val="bottom"/>
          </w:tcPr>
          <w:p w14:paraId="2A540DD0"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.041</w:t>
            </w:r>
          </w:p>
        </w:tc>
        <w:tc>
          <w:tcPr>
            <w:tcW w:w="1088" w:type="dxa"/>
            <w:tcBorders>
              <w:top w:val="nil"/>
              <w:bottom w:val="double" w:sz="4" w:space="0" w:color="auto"/>
            </w:tcBorders>
            <w:vAlign w:val="bottom"/>
          </w:tcPr>
          <w:p w14:paraId="75A2BCE6"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-2.011</w:t>
            </w:r>
          </w:p>
        </w:tc>
        <w:tc>
          <w:tcPr>
            <w:tcW w:w="925" w:type="dxa"/>
            <w:tcBorders>
              <w:top w:val="nil"/>
              <w:bottom w:val="double" w:sz="4" w:space="0" w:color="auto"/>
            </w:tcBorders>
            <w:vAlign w:val="bottom"/>
          </w:tcPr>
          <w:p w14:paraId="7F35C9A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=.050</w:t>
            </w:r>
            <w:r>
              <w:rPr>
                <w:rFonts w:ascii="Garamond" w:hAnsi="Garamond" w:cs="Times New Roman"/>
                <w:sz w:val="24"/>
                <w:szCs w:val="24"/>
                <w:vertAlign w:val="superscript"/>
              </w:rPr>
              <w:t>b</w:t>
            </w:r>
          </w:p>
        </w:tc>
      </w:tr>
      <w:tr w:rsidR="004D1753" w:rsidRPr="00CB188C" w14:paraId="6E579575" w14:textId="77777777" w:rsidTr="009F0CA5">
        <w:trPr>
          <w:trHeight w:val="319"/>
        </w:trPr>
        <w:tc>
          <w:tcPr>
            <w:tcW w:w="2268" w:type="dxa"/>
            <w:tcBorders>
              <w:top w:val="double" w:sz="4" w:space="0" w:color="auto"/>
              <w:bottom w:val="nil"/>
            </w:tcBorders>
            <w:vAlign w:val="bottom"/>
          </w:tcPr>
          <w:p w14:paraId="480FE75F" w14:textId="77777777" w:rsidR="004D1753" w:rsidRPr="00CB188C" w:rsidRDefault="004D1753" w:rsidP="009F0CA5">
            <w:pPr>
              <w:spacing w:before="120" w:line="240" w:lineRule="auto"/>
              <w:rPr>
                <w:rFonts w:ascii="Garamond" w:hAnsi="Garamond" w:cs="Times New Roman"/>
                <w:b/>
                <w:sz w:val="24"/>
                <w:szCs w:val="24"/>
              </w:rPr>
            </w:pPr>
            <w:r>
              <w:rPr>
                <w:rFonts w:ascii="Garamond" w:hAnsi="Garamond" w:cs="Times New Roman"/>
                <w:b/>
                <w:sz w:val="24"/>
                <w:szCs w:val="24"/>
              </w:rPr>
              <w:t>Constrained Agent</w:t>
            </w:r>
          </w:p>
        </w:tc>
        <w:tc>
          <w:tcPr>
            <w:tcW w:w="1985" w:type="dxa"/>
            <w:tcBorders>
              <w:top w:val="double" w:sz="4" w:space="0" w:color="auto"/>
              <w:bottom w:val="nil"/>
            </w:tcBorders>
            <w:vAlign w:val="bottom"/>
          </w:tcPr>
          <w:p w14:paraId="252C1210" w14:textId="77777777" w:rsidR="004D1753" w:rsidRPr="001F7B1B" w:rsidRDefault="004D1753" w:rsidP="009F0CA5">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26BDAE88"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.007</w:t>
            </w:r>
          </w:p>
        </w:tc>
        <w:tc>
          <w:tcPr>
            <w:tcW w:w="1077" w:type="dxa"/>
            <w:tcBorders>
              <w:top w:val="double" w:sz="4" w:space="0" w:color="auto"/>
              <w:bottom w:val="nil"/>
            </w:tcBorders>
            <w:vAlign w:val="bottom"/>
          </w:tcPr>
          <w:p w14:paraId="55DD4C28"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.037</w:t>
            </w:r>
          </w:p>
        </w:tc>
        <w:tc>
          <w:tcPr>
            <w:tcW w:w="1088" w:type="dxa"/>
            <w:tcBorders>
              <w:top w:val="double" w:sz="4" w:space="0" w:color="auto"/>
              <w:bottom w:val="nil"/>
            </w:tcBorders>
            <w:vAlign w:val="bottom"/>
          </w:tcPr>
          <w:p w14:paraId="25BF6F94"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 xml:space="preserve"> 1.291</w:t>
            </w:r>
          </w:p>
        </w:tc>
        <w:tc>
          <w:tcPr>
            <w:tcW w:w="925" w:type="dxa"/>
            <w:tcBorders>
              <w:top w:val="double" w:sz="4" w:space="0" w:color="auto"/>
              <w:bottom w:val="nil"/>
            </w:tcBorders>
            <w:vAlign w:val="bottom"/>
          </w:tcPr>
          <w:p w14:paraId="3C283A76"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=.203</w:t>
            </w:r>
            <w:r w:rsidRPr="001F7B1B">
              <w:rPr>
                <w:rFonts w:ascii="Garamond" w:hAnsi="Garamond" w:cs="Times New Roman"/>
                <w:sz w:val="24"/>
                <w:szCs w:val="24"/>
                <w:vertAlign w:val="superscript"/>
              </w:rPr>
              <w:t>b</w:t>
            </w:r>
          </w:p>
        </w:tc>
      </w:tr>
      <w:tr w:rsidR="004D1753" w:rsidRPr="00CB188C" w14:paraId="47AD110B" w14:textId="77777777" w:rsidTr="009F0CA5">
        <w:trPr>
          <w:trHeight w:val="319"/>
        </w:trPr>
        <w:tc>
          <w:tcPr>
            <w:tcW w:w="2268" w:type="dxa"/>
            <w:tcBorders>
              <w:top w:val="nil"/>
              <w:bottom w:val="nil"/>
            </w:tcBorders>
            <w:vAlign w:val="bottom"/>
          </w:tcPr>
          <w:p w14:paraId="310DAC7B"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749EB1A3"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0711BAF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-.031</w:t>
            </w:r>
          </w:p>
        </w:tc>
        <w:tc>
          <w:tcPr>
            <w:tcW w:w="1077" w:type="dxa"/>
            <w:tcBorders>
              <w:top w:val="nil"/>
              <w:bottom w:val="nil"/>
            </w:tcBorders>
            <w:vAlign w:val="bottom"/>
          </w:tcPr>
          <w:p w14:paraId="4E3D8BC9"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.052</w:t>
            </w:r>
          </w:p>
        </w:tc>
        <w:tc>
          <w:tcPr>
            <w:tcW w:w="1088" w:type="dxa"/>
            <w:tcBorders>
              <w:top w:val="nil"/>
              <w:bottom w:val="nil"/>
            </w:tcBorders>
            <w:vAlign w:val="bottom"/>
          </w:tcPr>
          <w:p w14:paraId="2A288EDD"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-3.985</w:t>
            </w:r>
          </w:p>
        </w:tc>
        <w:tc>
          <w:tcPr>
            <w:tcW w:w="925" w:type="dxa"/>
            <w:tcBorders>
              <w:top w:val="nil"/>
              <w:bottom w:val="nil"/>
            </w:tcBorders>
            <w:vAlign w:val="bottom"/>
          </w:tcPr>
          <w:p w14:paraId="70FD7CE3"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 xml:space="preserve"> &lt;.000</w:t>
            </w:r>
            <w:r>
              <w:rPr>
                <w:rFonts w:ascii="Garamond" w:hAnsi="Garamond" w:cs="Times New Roman"/>
                <w:sz w:val="24"/>
                <w:szCs w:val="24"/>
                <w:vertAlign w:val="superscript"/>
              </w:rPr>
              <w:t>a</w:t>
            </w:r>
          </w:p>
        </w:tc>
      </w:tr>
      <w:tr w:rsidR="004D1753" w:rsidRPr="00CB188C" w14:paraId="5315B133" w14:textId="77777777" w:rsidTr="009F0CA5">
        <w:trPr>
          <w:trHeight w:val="319"/>
        </w:trPr>
        <w:tc>
          <w:tcPr>
            <w:tcW w:w="2268" w:type="dxa"/>
            <w:tcBorders>
              <w:top w:val="nil"/>
              <w:bottom w:val="nil"/>
            </w:tcBorders>
            <w:vAlign w:val="bottom"/>
          </w:tcPr>
          <w:p w14:paraId="5573A125"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4FF9F397"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4302B7F4"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-.041</w:t>
            </w:r>
          </w:p>
        </w:tc>
        <w:tc>
          <w:tcPr>
            <w:tcW w:w="1077" w:type="dxa"/>
            <w:tcBorders>
              <w:top w:val="nil"/>
              <w:bottom w:val="nil"/>
            </w:tcBorders>
            <w:vAlign w:val="bottom"/>
          </w:tcPr>
          <w:p w14:paraId="5A57EC26"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.062</w:t>
            </w:r>
          </w:p>
        </w:tc>
        <w:tc>
          <w:tcPr>
            <w:tcW w:w="1088" w:type="dxa"/>
            <w:tcBorders>
              <w:top w:val="nil"/>
              <w:bottom w:val="nil"/>
            </w:tcBorders>
            <w:vAlign w:val="bottom"/>
          </w:tcPr>
          <w:p w14:paraId="7A0B45D8"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-4.465</w:t>
            </w:r>
          </w:p>
        </w:tc>
        <w:tc>
          <w:tcPr>
            <w:tcW w:w="925" w:type="dxa"/>
            <w:tcBorders>
              <w:top w:val="nil"/>
              <w:bottom w:val="nil"/>
            </w:tcBorders>
            <w:vAlign w:val="bottom"/>
          </w:tcPr>
          <w:p w14:paraId="1D8359B8"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4D1753" w:rsidRPr="00CB188C" w14:paraId="0F995895" w14:textId="77777777" w:rsidTr="009F0CA5">
        <w:trPr>
          <w:trHeight w:val="319"/>
        </w:trPr>
        <w:tc>
          <w:tcPr>
            <w:tcW w:w="2268" w:type="dxa"/>
            <w:tcBorders>
              <w:top w:val="nil"/>
              <w:bottom w:val="nil"/>
            </w:tcBorders>
            <w:vAlign w:val="bottom"/>
          </w:tcPr>
          <w:p w14:paraId="023BC4B4"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49F5D254"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7692CF69"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-.038</w:t>
            </w:r>
          </w:p>
        </w:tc>
        <w:tc>
          <w:tcPr>
            <w:tcW w:w="1077" w:type="dxa"/>
            <w:tcBorders>
              <w:top w:val="nil"/>
              <w:bottom w:val="nil"/>
            </w:tcBorders>
            <w:vAlign w:val="bottom"/>
          </w:tcPr>
          <w:p w14:paraId="792BD964"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.057</w:t>
            </w:r>
          </w:p>
        </w:tc>
        <w:tc>
          <w:tcPr>
            <w:tcW w:w="1088" w:type="dxa"/>
            <w:tcBorders>
              <w:top w:val="nil"/>
              <w:bottom w:val="nil"/>
            </w:tcBorders>
            <w:vAlign w:val="bottom"/>
          </w:tcPr>
          <w:p w14:paraId="223FC10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-4.488</w:t>
            </w:r>
          </w:p>
        </w:tc>
        <w:tc>
          <w:tcPr>
            <w:tcW w:w="925" w:type="dxa"/>
            <w:tcBorders>
              <w:top w:val="nil"/>
              <w:bottom w:val="nil"/>
            </w:tcBorders>
            <w:vAlign w:val="bottom"/>
          </w:tcPr>
          <w:p w14:paraId="02DDBC9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4D1753" w:rsidRPr="00CB188C" w14:paraId="54A3CD91" w14:textId="77777777" w:rsidTr="009F0CA5">
        <w:trPr>
          <w:trHeight w:val="319"/>
        </w:trPr>
        <w:tc>
          <w:tcPr>
            <w:tcW w:w="2268" w:type="dxa"/>
            <w:tcBorders>
              <w:top w:val="nil"/>
              <w:bottom w:val="nil"/>
            </w:tcBorders>
            <w:vAlign w:val="bottom"/>
          </w:tcPr>
          <w:p w14:paraId="08E8108B"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49CF68C1"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34F2A029"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-.048</w:t>
            </w:r>
          </w:p>
        </w:tc>
        <w:tc>
          <w:tcPr>
            <w:tcW w:w="1077" w:type="dxa"/>
            <w:tcBorders>
              <w:top w:val="nil"/>
              <w:bottom w:val="nil"/>
            </w:tcBorders>
            <w:vAlign w:val="bottom"/>
          </w:tcPr>
          <w:p w14:paraId="5AF71BE3"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.064</w:t>
            </w:r>
          </w:p>
        </w:tc>
        <w:tc>
          <w:tcPr>
            <w:tcW w:w="1088" w:type="dxa"/>
            <w:tcBorders>
              <w:top w:val="nil"/>
              <w:bottom w:val="nil"/>
            </w:tcBorders>
            <w:vAlign w:val="bottom"/>
          </w:tcPr>
          <w:p w14:paraId="54F5A8E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-5.100</w:t>
            </w:r>
          </w:p>
        </w:tc>
        <w:tc>
          <w:tcPr>
            <w:tcW w:w="925" w:type="dxa"/>
            <w:tcBorders>
              <w:top w:val="nil"/>
              <w:bottom w:val="nil"/>
            </w:tcBorders>
            <w:vAlign w:val="bottom"/>
          </w:tcPr>
          <w:p w14:paraId="6F5CC2A3"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4D1753" w:rsidRPr="00CB188C" w14:paraId="09A1F43A" w14:textId="77777777" w:rsidTr="009F0CA5">
        <w:trPr>
          <w:trHeight w:val="319"/>
        </w:trPr>
        <w:tc>
          <w:tcPr>
            <w:tcW w:w="2268" w:type="dxa"/>
            <w:tcBorders>
              <w:top w:val="nil"/>
              <w:bottom w:val="double" w:sz="4" w:space="0" w:color="auto"/>
            </w:tcBorders>
            <w:vAlign w:val="bottom"/>
          </w:tcPr>
          <w:p w14:paraId="2B121250"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double" w:sz="4" w:space="0" w:color="auto"/>
            </w:tcBorders>
            <w:vAlign w:val="bottom"/>
          </w:tcPr>
          <w:p w14:paraId="6F554A58" w14:textId="77777777" w:rsidR="004D1753" w:rsidRPr="00CB188C" w:rsidRDefault="004D1753" w:rsidP="009F0CA5">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36121685"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-.010</w:t>
            </w:r>
          </w:p>
        </w:tc>
        <w:tc>
          <w:tcPr>
            <w:tcW w:w="1077" w:type="dxa"/>
            <w:tcBorders>
              <w:top w:val="nil"/>
              <w:bottom w:val="double" w:sz="4" w:space="0" w:color="auto"/>
            </w:tcBorders>
            <w:vAlign w:val="bottom"/>
          </w:tcPr>
          <w:p w14:paraId="6EF6AC3A"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.051</w:t>
            </w:r>
          </w:p>
        </w:tc>
        <w:tc>
          <w:tcPr>
            <w:tcW w:w="1088" w:type="dxa"/>
            <w:tcBorders>
              <w:top w:val="nil"/>
              <w:bottom w:val="double" w:sz="4" w:space="0" w:color="auto"/>
            </w:tcBorders>
            <w:vAlign w:val="bottom"/>
          </w:tcPr>
          <w:p w14:paraId="083A2AF4"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 xml:space="preserve">-1.389 </w:t>
            </w:r>
          </w:p>
        </w:tc>
        <w:tc>
          <w:tcPr>
            <w:tcW w:w="925" w:type="dxa"/>
            <w:tcBorders>
              <w:top w:val="nil"/>
              <w:bottom w:val="double" w:sz="4" w:space="0" w:color="auto"/>
            </w:tcBorders>
            <w:vAlign w:val="bottom"/>
          </w:tcPr>
          <w:p w14:paraId="3A8E8C1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=.172</w:t>
            </w:r>
            <w:r>
              <w:rPr>
                <w:rFonts w:ascii="Garamond" w:hAnsi="Garamond" w:cs="Times New Roman"/>
                <w:sz w:val="24"/>
                <w:szCs w:val="24"/>
                <w:vertAlign w:val="superscript"/>
              </w:rPr>
              <w:t>b</w:t>
            </w:r>
          </w:p>
        </w:tc>
      </w:tr>
      <w:tr w:rsidR="004D1753" w:rsidRPr="00CB188C" w14:paraId="3ED910E6" w14:textId="77777777" w:rsidTr="009F0CA5">
        <w:trPr>
          <w:trHeight w:val="319"/>
        </w:trPr>
        <w:tc>
          <w:tcPr>
            <w:tcW w:w="2268" w:type="dxa"/>
            <w:tcBorders>
              <w:top w:val="double" w:sz="4" w:space="0" w:color="auto"/>
              <w:bottom w:val="nil"/>
            </w:tcBorders>
            <w:vAlign w:val="bottom"/>
          </w:tcPr>
          <w:p w14:paraId="252317AF" w14:textId="77777777" w:rsidR="004D1753" w:rsidRPr="00CB188C" w:rsidRDefault="004D1753" w:rsidP="009F0CA5">
            <w:pPr>
              <w:spacing w:before="120" w:line="240" w:lineRule="auto"/>
              <w:rPr>
                <w:rFonts w:ascii="Garamond" w:hAnsi="Garamond" w:cs="Times New Roman"/>
                <w:b/>
                <w:sz w:val="24"/>
                <w:szCs w:val="24"/>
              </w:rPr>
            </w:pPr>
            <w:r>
              <w:rPr>
                <w:rFonts w:ascii="Garamond" w:hAnsi="Garamond" w:cs="Times New Roman"/>
                <w:b/>
                <w:sz w:val="24"/>
                <w:szCs w:val="24"/>
              </w:rPr>
              <w:t>Loose Sheet</w:t>
            </w:r>
          </w:p>
        </w:tc>
        <w:tc>
          <w:tcPr>
            <w:tcW w:w="1985" w:type="dxa"/>
            <w:tcBorders>
              <w:top w:val="double" w:sz="4" w:space="0" w:color="auto"/>
              <w:bottom w:val="nil"/>
            </w:tcBorders>
            <w:vAlign w:val="bottom"/>
          </w:tcPr>
          <w:p w14:paraId="4E505A68" w14:textId="77777777" w:rsidR="004D1753" w:rsidRPr="001F7B1B" w:rsidRDefault="004D1753" w:rsidP="009F0CA5">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7BA92CB5"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.016</w:t>
            </w:r>
          </w:p>
        </w:tc>
        <w:tc>
          <w:tcPr>
            <w:tcW w:w="1077" w:type="dxa"/>
            <w:tcBorders>
              <w:top w:val="double" w:sz="4" w:space="0" w:color="auto"/>
              <w:bottom w:val="nil"/>
            </w:tcBorders>
            <w:vAlign w:val="bottom"/>
          </w:tcPr>
          <w:p w14:paraId="24250F4C"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.061</w:t>
            </w:r>
          </w:p>
        </w:tc>
        <w:tc>
          <w:tcPr>
            <w:tcW w:w="1088" w:type="dxa"/>
            <w:tcBorders>
              <w:top w:val="double" w:sz="4" w:space="0" w:color="auto"/>
              <w:bottom w:val="nil"/>
            </w:tcBorders>
            <w:vAlign w:val="bottom"/>
          </w:tcPr>
          <w:p w14:paraId="3CC88DAF"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1.721</w:t>
            </w:r>
          </w:p>
        </w:tc>
        <w:tc>
          <w:tcPr>
            <w:tcW w:w="925" w:type="dxa"/>
            <w:tcBorders>
              <w:top w:val="double" w:sz="4" w:space="0" w:color="auto"/>
              <w:bottom w:val="nil"/>
            </w:tcBorders>
            <w:vAlign w:val="bottom"/>
          </w:tcPr>
          <w:p w14:paraId="74F03974" w14:textId="77777777" w:rsidR="004D1753" w:rsidRPr="001F7B1B" w:rsidRDefault="004D1753" w:rsidP="009F0CA5">
            <w:pPr>
              <w:spacing w:before="120" w:line="240" w:lineRule="auto"/>
              <w:jc w:val="center"/>
              <w:rPr>
                <w:rFonts w:ascii="Garamond" w:hAnsi="Garamond" w:cs="Times New Roman"/>
                <w:sz w:val="24"/>
                <w:szCs w:val="24"/>
              </w:rPr>
            </w:pPr>
            <w:r w:rsidRPr="001F7B1B">
              <w:rPr>
                <w:rFonts w:ascii="Garamond" w:hAnsi="Garamond" w:cs="Times New Roman"/>
                <w:sz w:val="24"/>
                <w:szCs w:val="24"/>
              </w:rPr>
              <w:t>=.092</w:t>
            </w:r>
            <w:r w:rsidRPr="001F7B1B">
              <w:rPr>
                <w:rFonts w:ascii="Garamond" w:hAnsi="Garamond" w:cs="Times New Roman"/>
                <w:sz w:val="24"/>
                <w:szCs w:val="24"/>
                <w:vertAlign w:val="superscript"/>
              </w:rPr>
              <w:t>b</w:t>
            </w:r>
          </w:p>
        </w:tc>
      </w:tr>
      <w:tr w:rsidR="004D1753" w:rsidRPr="00CB188C" w14:paraId="07C3E865" w14:textId="77777777" w:rsidTr="009F0CA5">
        <w:trPr>
          <w:trHeight w:val="319"/>
        </w:trPr>
        <w:tc>
          <w:tcPr>
            <w:tcW w:w="2268" w:type="dxa"/>
            <w:tcBorders>
              <w:top w:val="nil"/>
              <w:bottom w:val="nil"/>
            </w:tcBorders>
            <w:vAlign w:val="bottom"/>
          </w:tcPr>
          <w:p w14:paraId="286A27D7"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0B87263F"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5AD2E8C5"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-.041</w:t>
            </w:r>
          </w:p>
        </w:tc>
        <w:tc>
          <w:tcPr>
            <w:tcW w:w="1077" w:type="dxa"/>
            <w:tcBorders>
              <w:top w:val="nil"/>
              <w:bottom w:val="nil"/>
            </w:tcBorders>
            <w:vAlign w:val="bottom"/>
          </w:tcPr>
          <w:p w14:paraId="6838BC0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.075</w:t>
            </w:r>
          </w:p>
        </w:tc>
        <w:tc>
          <w:tcPr>
            <w:tcW w:w="1088" w:type="dxa"/>
            <w:tcBorders>
              <w:top w:val="nil"/>
              <w:bottom w:val="nil"/>
            </w:tcBorders>
            <w:vAlign w:val="bottom"/>
          </w:tcPr>
          <w:p w14:paraId="63918EE3"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-3.615</w:t>
            </w:r>
          </w:p>
        </w:tc>
        <w:tc>
          <w:tcPr>
            <w:tcW w:w="925" w:type="dxa"/>
            <w:tcBorders>
              <w:top w:val="nil"/>
              <w:bottom w:val="nil"/>
            </w:tcBorders>
            <w:vAlign w:val="bottom"/>
          </w:tcPr>
          <w:p w14:paraId="62238576"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=.00</w:t>
            </w:r>
            <w:r w:rsidRPr="00CB188C">
              <w:rPr>
                <w:rFonts w:ascii="Garamond" w:hAnsi="Garamond" w:cs="Times New Roman"/>
                <w:sz w:val="24"/>
                <w:szCs w:val="24"/>
              </w:rPr>
              <w:t>1</w:t>
            </w:r>
            <w:r w:rsidRPr="00CD287E">
              <w:rPr>
                <w:rFonts w:ascii="Garamond" w:hAnsi="Garamond" w:cs="Times New Roman"/>
                <w:sz w:val="24"/>
                <w:szCs w:val="24"/>
                <w:vertAlign w:val="superscript"/>
              </w:rPr>
              <w:t>a</w:t>
            </w:r>
          </w:p>
        </w:tc>
      </w:tr>
      <w:tr w:rsidR="004D1753" w:rsidRPr="00CB188C" w14:paraId="22C73187" w14:textId="77777777" w:rsidTr="009F0CA5">
        <w:trPr>
          <w:trHeight w:val="319"/>
        </w:trPr>
        <w:tc>
          <w:tcPr>
            <w:tcW w:w="2268" w:type="dxa"/>
            <w:tcBorders>
              <w:top w:val="nil"/>
              <w:bottom w:val="nil"/>
            </w:tcBorders>
            <w:vAlign w:val="bottom"/>
          </w:tcPr>
          <w:p w14:paraId="01B72D15"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6B492F8E"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71B24BE1"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-.051</w:t>
            </w:r>
          </w:p>
        </w:tc>
        <w:tc>
          <w:tcPr>
            <w:tcW w:w="1077" w:type="dxa"/>
            <w:tcBorders>
              <w:top w:val="nil"/>
              <w:bottom w:val="nil"/>
            </w:tcBorders>
            <w:vAlign w:val="bottom"/>
          </w:tcPr>
          <w:p w14:paraId="6015D9DE"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.067</w:t>
            </w:r>
          </w:p>
        </w:tc>
        <w:tc>
          <w:tcPr>
            <w:tcW w:w="1088" w:type="dxa"/>
            <w:tcBorders>
              <w:top w:val="nil"/>
              <w:bottom w:val="nil"/>
            </w:tcBorders>
            <w:vAlign w:val="bottom"/>
          </w:tcPr>
          <w:p w14:paraId="4153FF7A"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-5.108</w:t>
            </w:r>
          </w:p>
        </w:tc>
        <w:tc>
          <w:tcPr>
            <w:tcW w:w="925" w:type="dxa"/>
            <w:tcBorders>
              <w:top w:val="nil"/>
              <w:bottom w:val="nil"/>
            </w:tcBorders>
            <w:vAlign w:val="bottom"/>
          </w:tcPr>
          <w:p w14:paraId="4E7CBF64"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2D73A6AB" w14:textId="77777777" w:rsidTr="009F0CA5">
        <w:trPr>
          <w:trHeight w:val="319"/>
        </w:trPr>
        <w:tc>
          <w:tcPr>
            <w:tcW w:w="2268" w:type="dxa"/>
            <w:tcBorders>
              <w:top w:val="nil"/>
              <w:bottom w:val="nil"/>
            </w:tcBorders>
            <w:vAlign w:val="bottom"/>
          </w:tcPr>
          <w:p w14:paraId="4EC3C57C"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477BFDCA"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7AC3FCC1"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-.056</w:t>
            </w:r>
          </w:p>
        </w:tc>
        <w:tc>
          <w:tcPr>
            <w:tcW w:w="1077" w:type="dxa"/>
            <w:tcBorders>
              <w:top w:val="nil"/>
              <w:bottom w:val="nil"/>
            </w:tcBorders>
            <w:vAlign w:val="bottom"/>
          </w:tcPr>
          <w:p w14:paraId="4BC4782A"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.068</w:t>
            </w:r>
          </w:p>
        </w:tc>
        <w:tc>
          <w:tcPr>
            <w:tcW w:w="1088" w:type="dxa"/>
            <w:tcBorders>
              <w:top w:val="nil"/>
              <w:bottom w:val="nil"/>
            </w:tcBorders>
            <w:vAlign w:val="bottom"/>
          </w:tcPr>
          <w:p w14:paraId="4B42CD6E"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-5.583</w:t>
            </w:r>
          </w:p>
        </w:tc>
        <w:tc>
          <w:tcPr>
            <w:tcW w:w="925" w:type="dxa"/>
            <w:tcBorders>
              <w:top w:val="nil"/>
              <w:bottom w:val="nil"/>
            </w:tcBorders>
            <w:vAlign w:val="bottom"/>
          </w:tcPr>
          <w:p w14:paraId="5CCFDD8F"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1AFAA186" w14:textId="77777777" w:rsidTr="009F0CA5">
        <w:trPr>
          <w:trHeight w:val="319"/>
        </w:trPr>
        <w:tc>
          <w:tcPr>
            <w:tcW w:w="2268" w:type="dxa"/>
            <w:tcBorders>
              <w:top w:val="nil"/>
              <w:bottom w:val="nil"/>
            </w:tcBorders>
            <w:vAlign w:val="bottom"/>
          </w:tcPr>
          <w:p w14:paraId="48CDC14B"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nil"/>
            </w:tcBorders>
            <w:vAlign w:val="bottom"/>
          </w:tcPr>
          <w:p w14:paraId="187D258D" w14:textId="77777777" w:rsidR="004D1753" w:rsidRPr="00CB188C" w:rsidRDefault="004D1753" w:rsidP="009F0CA5">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14165AC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-.066</w:t>
            </w:r>
          </w:p>
        </w:tc>
        <w:tc>
          <w:tcPr>
            <w:tcW w:w="1077" w:type="dxa"/>
            <w:tcBorders>
              <w:top w:val="nil"/>
              <w:bottom w:val="nil"/>
            </w:tcBorders>
            <w:vAlign w:val="bottom"/>
          </w:tcPr>
          <w:p w14:paraId="38A4715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.064</w:t>
            </w:r>
          </w:p>
        </w:tc>
        <w:tc>
          <w:tcPr>
            <w:tcW w:w="1088" w:type="dxa"/>
            <w:tcBorders>
              <w:top w:val="nil"/>
              <w:bottom w:val="nil"/>
            </w:tcBorders>
            <w:vAlign w:val="bottom"/>
          </w:tcPr>
          <w:p w14:paraId="179DA8B2"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-6.926</w:t>
            </w:r>
          </w:p>
        </w:tc>
        <w:tc>
          <w:tcPr>
            <w:tcW w:w="925" w:type="dxa"/>
            <w:tcBorders>
              <w:top w:val="nil"/>
              <w:bottom w:val="nil"/>
            </w:tcBorders>
            <w:vAlign w:val="bottom"/>
          </w:tcPr>
          <w:p w14:paraId="165D7914" w14:textId="77777777" w:rsidR="004D1753" w:rsidRPr="00CB188C" w:rsidRDefault="004D1753" w:rsidP="009F0CA5">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4D1753" w:rsidRPr="00CB188C" w14:paraId="612E8CE0" w14:textId="77777777" w:rsidTr="009F0CA5">
        <w:trPr>
          <w:trHeight w:val="319"/>
        </w:trPr>
        <w:tc>
          <w:tcPr>
            <w:tcW w:w="2268" w:type="dxa"/>
            <w:tcBorders>
              <w:top w:val="nil"/>
              <w:bottom w:val="single" w:sz="12" w:space="0" w:color="auto"/>
            </w:tcBorders>
            <w:vAlign w:val="bottom"/>
          </w:tcPr>
          <w:p w14:paraId="1C13606F" w14:textId="77777777" w:rsidR="004D1753" w:rsidRPr="00CB188C" w:rsidRDefault="004D1753" w:rsidP="009F0CA5">
            <w:pPr>
              <w:spacing w:line="240" w:lineRule="auto"/>
              <w:jc w:val="center"/>
              <w:rPr>
                <w:rFonts w:ascii="Garamond" w:hAnsi="Garamond" w:cs="Times New Roman"/>
                <w:sz w:val="24"/>
                <w:szCs w:val="24"/>
              </w:rPr>
            </w:pPr>
          </w:p>
        </w:tc>
        <w:tc>
          <w:tcPr>
            <w:tcW w:w="1985" w:type="dxa"/>
            <w:tcBorders>
              <w:top w:val="nil"/>
              <w:bottom w:val="single" w:sz="12" w:space="0" w:color="auto"/>
            </w:tcBorders>
            <w:vAlign w:val="bottom"/>
          </w:tcPr>
          <w:p w14:paraId="2E673221" w14:textId="77777777" w:rsidR="004D1753" w:rsidRPr="00CB188C" w:rsidRDefault="004D1753" w:rsidP="009F0CA5">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single" w:sz="12" w:space="0" w:color="auto"/>
            </w:tcBorders>
            <w:vAlign w:val="bottom"/>
          </w:tcPr>
          <w:p w14:paraId="47FAF17B"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-.010</w:t>
            </w:r>
          </w:p>
        </w:tc>
        <w:tc>
          <w:tcPr>
            <w:tcW w:w="1077" w:type="dxa"/>
            <w:tcBorders>
              <w:top w:val="nil"/>
              <w:bottom w:val="single" w:sz="12" w:space="0" w:color="auto"/>
            </w:tcBorders>
            <w:vAlign w:val="bottom"/>
          </w:tcPr>
          <w:p w14:paraId="010EDF31"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.045</w:t>
            </w:r>
          </w:p>
        </w:tc>
        <w:tc>
          <w:tcPr>
            <w:tcW w:w="1088" w:type="dxa"/>
            <w:tcBorders>
              <w:top w:val="nil"/>
              <w:bottom w:val="single" w:sz="12" w:space="0" w:color="auto"/>
            </w:tcBorders>
            <w:vAlign w:val="bottom"/>
          </w:tcPr>
          <w:p w14:paraId="329516AB"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-1.531</w:t>
            </w:r>
          </w:p>
        </w:tc>
        <w:tc>
          <w:tcPr>
            <w:tcW w:w="925" w:type="dxa"/>
            <w:tcBorders>
              <w:top w:val="nil"/>
              <w:bottom w:val="single" w:sz="12" w:space="0" w:color="auto"/>
            </w:tcBorders>
            <w:vAlign w:val="bottom"/>
          </w:tcPr>
          <w:p w14:paraId="1C937CFC" w14:textId="77777777" w:rsidR="004D1753" w:rsidRPr="00CB188C" w:rsidRDefault="004D1753" w:rsidP="009F0CA5">
            <w:pPr>
              <w:spacing w:line="240" w:lineRule="auto"/>
              <w:jc w:val="center"/>
              <w:rPr>
                <w:rFonts w:ascii="Garamond" w:hAnsi="Garamond" w:cs="Times New Roman"/>
                <w:sz w:val="24"/>
                <w:szCs w:val="24"/>
              </w:rPr>
            </w:pPr>
            <w:r>
              <w:rPr>
                <w:rFonts w:ascii="Garamond" w:hAnsi="Garamond" w:cs="Times New Roman"/>
                <w:sz w:val="24"/>
                <w:szCs w:val="24"/>
              </w:rPr>
              <w:t>=.</w:t>
            </w:r>
            <w:r w:rsidRPr="00CB188C">
              <w:rPr>
                <w:rFonts w:ascii="Garamond" w:hAnsi="Garamond" w:cs="Times New Roman"/>
                <w:sz w:val="24"/>
                <w:szCs w:val="24"/>
              </w:rPr>
              <w:t>1</w:t>
            </w:r>
            <w:r>
              <w:rPr>
                <w:rFonts w:ascii="Garamond" w:hAnsi="Garamond" w:cs="Times New Roman"/>
                <w:sz w:val="24"/>
                <w:szCs w:val="24"/>
              </w:rPr>
              <w:t>33</w:t>
            </w:r>
            <w:r w:rsidRPr="00CD287E">
              <w:rPr>
                <w:rFonts w:ascii="Garamond" w:hAnsi="Garamond" w:cs="Times New Roman"/>
                <w:sz w:val="24"/>
                <w:szCs w:val="24"/>
                <w:vertAlign w:val="superscript"/>
              </w:rPr>
              <w:t>a</w:t>
            </w:r>
          </w:p>
        </w:tc>
      </w:tr>
    </w:tbl>
    <w:p w14:paraId="51DF4DD8" w14:textId="77777777" w:rsidR="004D1753" w:rsidRDefault="004D1753" w:rsidP="004D1753">
      <w:pPr>
        <w:spacing w:after="0" w:line="240" w:lineRule="auto"/>
        <w:rPr>
          <w:rFonts w:ascii="Garamond" w:hAnsi="Garamond" w:cs="Times New Roman"/>
          <w:b/>
          <w:sz w:val="24"/>
          <w:szCs w:val="24"/>
        </w:rPr>
      </w:pPr>
    </w:p>
    <w:p w14:paraId="7EBA3F2A" w14:textId="77777777" w:rsidR="004D1753" w:rsidRPr="00CD287E" w:rsidRDefault="004D1753" w:rsidP="004D1753">
      <w:pPr>
        <w:spacing w:line="240" w:lineRule="auto"/>
        <w:rPr>
          <w:rFonts w:ascii="Garamond" w:hAnsi="Garamond" w:cs="Times New Roman"/>
          <w:i/>
          <w:color w:val="000000" w:themeColor="text1"/>
          <w:sz w:val="24"/>
          <w:szCs w:val="24"/>
        </w:rPr>
      </w:pPr>
      <w:r w:rsidRPr="00CD287E">
        <w:rPr>
          <w:rFonts w:ascii="Garamond" w:hAnsi="Garamond" w:cs="Times New Roman"/>
          <w:i/>
          <w:color w:val="000000" w:themeColor="text1"/>
          <w:sz w:val="24"/>
          <w:szCs w:val="24"/>
        </w:rPr>
        <w:t xml:space="preserve">Note: </w:t>
      </w:r>
    </w:p>
    <w:p w14:paraId="4A163D72" w14:textId="77777777" w:rsidR="004D1753" w:rsidRPr="00CD287E" w:rsidRDefault="004D1753" w:rsidP="004D1753">
      <w:pPr>
        <w:spacing w:line="240" w:lineRule="auto"/>
        <w:rPr>
          <w:rFonts w:ascii="Garamond" w:hAnsi="Garamond" w:cs="Times New Roman"/>
          <w:i/>
          <w:color w:val="000000" w:themeColor="text1"/>
          <w:sz w:val="24"/>
          <w:szCs w:val="24"/>
        </w:rPr>
      </w:pPr>
      <w:proofErr w:type="spellStart"/>
      <w:r w:rsidRPr="00CD287E">
        <w:rPr>
          <w:rFonts w:ascii="Garamond" w:hAnsi="Garamond" w:cs="Times New Roman"/>
          <w:i/>
          <w:color w:val="000000" w:themeColor="text1"/>
          <w:sz w:val="24"/>
          <w:szCs w:val="24"/>
          <w:vertAlign w:val="superscript"/>
        </w:rPr>
        <w:t>a</w:t>
      </w:r>
      <w:r w:rsidRPr="00CD287E">
        <w:rPr>
          <w:rFonts w:ascii="Garamond" w:hAnsi="Garamond" w:cs="Times New Roman"/>
          <w:i/>
          <w:color w:val="000000" w:themeColor="text1"/>
          <w:sz w:val="24"/>
          <w:szCs w:val="24"/>
        </w:rPr>
        <w:t>effect</w:t>
      </w:r>
      <w:proofErr w:type="spellEnd"/>
      <w:r w:rsidRPr="00CD287E">
        <w:rPr>
          <w:rFonts w:ascii="Garamond" w:hAnsi="Garamond" w:cs="Times New Roman"/>
          <w:i/>
          <w:color w:val="000000" w:themeColor="text1"/>
          <w:sz w:val="24"/>
          <w:szCs w:val="24"/>
        </w:rPr>
        <w:t xml:space="preserve"> remained significant after Bonferroni correction; </w:t>
      </w:r>
      <w:proofErr w:type="spellStart"/>
      <w:r w:rsidRPr="00CD287E">
        <w:rPr>
          <w:rFonts w:ascii="Garamond" w:hAnsi="Garamond" w:cs="Times New Roman"/>
          <w:i/>
          <w:color w:val="000000" w:themeColor="text1"/>
          <w:sz w:val="24"/>
          <w:szCs w:val="24"/>
          <w:vertAlign w:val="superscript"/>
        </w:rPr>
        <w:t>b</w:t>
      </w:r>
      <w:r w:rsidRPr="00CD287E">
        <w:rPr>
          <w:rFonts w:ascii="Garamond" w:hAnsi="Garamond" w:cs="Times New Roman"/>
          <w:i/>
          <w:color w:val="000000" w:themeColor="text1"/>
          <w:sz w:val="24"/>
          <w:szCs w:val="24"/>
        </w:rPr>
        <w:t>effect</w:t>
      </w:r>
      <w:proofErr w:type="spellEnd"/>
      <w:r w:rsidRPr="00CD287E">
        <w:rPr>
          <w:rFonts w:ascii="Garamond" w:hAnsi="Garamond" w:cs="Times New Roman"/>
          <w:i/>
          <w:color w:val="000000" w:themeColor="text1"/>
          <w:sz w:val="24"/>
          <w:szCs w:val="24"/>
        </w:rPr>
        <w:t xml:space="preserve"> did not survive Bonferroni correction. </w:t>
      </w:r>
    </w:p>
    <w:p w14:paraId="52401CBF" w14:textId="77777777" w:rsidR="004D1753" w:rsidRDefault="004D1753" w:rsidP="004D1753">
      <w:pPr>
        <w:spacing w:after="0" w:line="360" w:lineRule="auto"/>
        <w:rPr>
          <w:rFonts w:ascii="Garamond" w:hAnsi="Garamond"/>
          <w:color w:val="000000" w:themeColor="text1"/>
          <w:sz w:val="24"/>
          <w:szCs w:val="24"/>
        </w:rPr>
      </w:pPr>
    </w:p>
    <w:p w14:paraId="009BBF88" w14:textId="77777777" w:rsidR="004D1753" w:rsidRDefault="004D1753" w:rsidP="004D1753">
      <w:pPr>
        <w:spacing w:after="0" w:line="360" w:lineRule="auto"/>
        <w:rPr>
          <w:rFonts w:ascii="Garamond" w:hAnsi="Garamond"/>
          <w:color w:val="000000" w:themeColor="text1"/>
          <w:sz w:val="24"/>
          <w:szCs w:val="24"/>
        </w:rPr>
      </w:pPr>
    </w:p>
    <w:p w14:paraId="720F6659" w14:textId="77777777" w:rsidR="004D1753" w:rsidRDefault="004D1753" w:rsidP="004D1753">
      <w:pPr>
        <w:spacing w:after="0" w:line="360" w:lineRule="auto"/>
        <w:rPr>
          <w:rFonts w:ascii="Garamond" w:hAnsi="Garamond"/>
          <w:color w:val="000000" w:themeColor="text1"/>
          <w:sz w:val="24"/>
          <w:szCs w:val="24"/>
        </w:rPr>
      </w:pPr>
    </w:p>
    <w:p w14:paraId="53D64909" w14:textId="77777777" w:rsidR="004D1753" w:rsidRDefault="004D1753" w:rsidP="004D1753">
      <w:pPr>
        <w:spacing w:after="0" w:line="360" w:lineRule="auto"/>
        <w:rPr>
          <w:rFonts w:ascii="Garamond" w:hAnsi="Garamond"/>
          <w:color w:val="000000" w:themeColor="text1"/>
          <w:sz w:val="24"/>
          <w:szCs w:val="24"/>
        </w:rPr>
      </w:pPr>
    </w:p>
    <w:p w14:paraId="5EBCC871" w14:textId="77777777" w:rsidR="004D1753" w:rsidRDefault="004D1753" w:rsidP="004D1753">
      <w:pPr>
        <w:spacing w:after="0" w:line="360" w:lineRule="auto"/>
        <w:rPr>
          <w:rFonts w:ascii="Garamond" w:hAnsi="Garamond"/>
          <w:color w:val="000000" w:themeColor="text1"/>
          <w:sz w:val="24"/>
          <w:szCs w:val="24"/>
        </w:rPr>
      </w:pPr>
    </w:p>
    <w:p w14:paraId="0B627FA7" w14:textId="77777777" w:rsidR="004D1753" w:rsidRDefault="004D1753" w:rsidP="004D1753">
      <w:pPr>
        <w:rPr>
          <w:b/>
          <w:bCs/>
        </w:rPr>
      </w:pPr>
      <w:r>
        <w:rPr>
          <w:b/>
          <w:bCs/>
          <w:noProof/>
        </w:rPr>
        <w:lastRenderedPageBreak/>
        <w:drawing>
          <wp:inline distT="0" distB="0" distL="0" distR="0" wp14:anchorId="11C69489" wp14:editId="0A3D02FF">
            <wp:extent cx="5727700" cy="31476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ings for mummy task.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147695"/>
                    </a:xfrm>
                    <a:prstGeom prst="rect">
                      <a:avLst/>
                    </a:prstGeom>
                  </pic:spPr>
                </pic:pic>
              </a:graphicData>
            </a:graphic>
          </wp:inline>
        </w:drawing>
      </w:r>
    </w:p>
    <w:p w14:paraId="5CC7F305" w14:textId="77777777" w:rsidR="004D1753" w:rsidRPr="0045258C" w:rsidRDefault="004D1753" w:rsidP="004D1753">
      <w:pPr>
        <w:pStyle w:val="Figurecaption"/>
        <w:rPr>
          <w:bCs/>
        </w:rPr>
      </w:pPr>
      <w:r w:rsidRPr="0045258C">
        <w:rPr>
          <w:b/>
          <w:bCs/>
        </w:rPr>
        <w:t>Figure S1.</w:t>
      </w:r>
      <w:r w:rsidRPr="0045258C">
        <w:rPr>
          <w:bCs/>
        </w:rPr>
        <w:t xml:space="preserve"> Timings of the main events of the four conditions (illustrated by way of the Constrained-Agent version of the ball-detection task) (timing are the same in the other task versions). </w:t>
      </w:r>
      <w:r w:rsidRPr="0045258C">
        <w:t>Two main events are highlighted: (1) the attention check triggered by the exit of the agent (hatched border);</w:t>
      </w:r>
      <w:r>
        <w:t xml:space="preserve"> </w:t>
      </w:r>
      <w:r w:rsidRPr="0045258C">
        <w:t>(2) removal of the screens (bold border).</w:t>
      </w:r>
    </w:p>
    <w:p w14:paraId="7DC30059" w14:textId="77777777" w:rsidR="004D1753" w:rsidRPr="0017745C" w:rsidRDefault="004D1753" w:rsidP="004D1753">
      <w:pPr>
        <w:rPr>
          <w:b/>
          <w:bCs/>
        </w:rPr>
      </w:pPr>
    </w:p>
    <w:p w14:paraId="3CF14800" w14:textId="77777777" w:rsidR="004D1753" w:rsidRDefault="004D1753" w:rsidP="004D1753">
      <w:pPr>
        <w:spacing w:after="0" w:line="360" w:lineRule="auto"/>
        <w:rPr>
          <w:rFonts w:ascii="Garamond" w:hAnsi="Garamond"/>
          <w:color w:val="000000" w:themeColor="text1"/>
          <w:sz w:val="24"/>
          <w:szCs w:val="24"/>
        </w:rPr>
      </w:pPr>
    </w:p>
    <w:p w14:paraId="0F63F09C" w14:textId="77777777" w:rsidR="004D1753" w:rsidRDefault="004D1753" w:rsidP="004D1753">
      <w:pPr>
        <w:spacing w:after="0" w:line="360" w:lineRule="auto"/>
        <w:rPr>
          <w:rFonts w:ascii="Garamond" w:hAnsi="Garamond"/>
          <w:color w:val="000000" w:themeColor="text1"/>
          <w:sz w:val="24"/>
          <w:szCs w:val="24"/>
        </w:rPr>
      </w:pPr>
    </w:p>
    <w:p w14:paraId="08124487" w14:textId="77777777" w:rsidR="004D1753" w:rsidRDefault="004D1753" w:rsidP="004D1753">
      <w:pPr>
        <w:spacing w:after="0" w:line="360" w:lineRule="auto"/>
        <w:rPr>
          <w:rFonts w:ascii="Garamond" w:hAnsi="Garamond"/>
          <w:color w:val="000000" w:themeColor="text1"/>
          <w:sz w:val="24"/>
          <w:szCs w:val="24"/>
        </w:rPr>
      </w:pPr>
    </w:p>
    <w:p w14:paraId="3FDB96D5" w14:textId="77777777" w:rsidR="004D1753" w:rsidRDefault="004D1753" w:rsidP="004D1753">
      <w:pPr>
        <w:spacing w:after="0" w:line="360" w:lineRule="auto"/>
        <w:rPr>
          <w:rFonts w:ascii="Garamond" w:hAnsi="Garamond"/>
          <w:color w:val="000000" w:themeColor="text1"/>
          <w:sz w:val="24"/>
          <w:szCs w:val="24"/>
        </w:rPr>
      </w:pPr>
    </w:p>
    <w:p w14:paraId="66362E29" w14:textId="77777777" w:rsidR="004D1753" w:rsidRDefault="004D1753" w:rsidP="004D1753">
      <w:pPr>
        <w:spacing w:after="0" w:line="360" w:lineRule="auto"/>
        <w:rPr>
          <w:rFonts w:ascii="Garamond" w:hAnsi="Garamond"/>
          <w:color w:val="000000" w:themeColor="text1"/>
          <w:sz w:val="24"/>
          <w:szCs w:val="24"/>
        </w:rPr>
      </w:pPr>
    </w:p>
    <w:p w14:paraId="4795D15B" w14:textId="77777777" w:rsidR="004D1753" w:rsidRDefault="004D1753" w:rsidP="004D1753">
      <w:pPr>
        <w:spacing w:after="0" w:line="360" w:lineRule="auto"/>
        <w:rPr>
          <w:rFonts w:ascii="Garamond" w:hAnsi="Garamond"/>
          <w:color w:val="000000" w:themeColor="text1"/>
          <w:sz w:val="24"/>
          <w:szCs w:val="24"/>
        </w:rPr>
      </w:pPr>
    </w:p>
    <w:p w14:paraId="598D7091" w14:textId="77777777" w:rsidR="004D1753" w:rsidRDefault="004D1753" w:rsidP="004D1753">
      <w:pPr>
        <w:spacing w:after="0" w:line="360" w:lineRule="auto"/>
        <w:rPr>
          <w:rFonts w:ascii="Garamond" w:hAnsi="Garamond"/>
          <w:color w:val="000000" w:themeColor="text1"/>
          <w:sz w:val="24"/>
          <w:szCs w:val="24"/>
        </w:rPr>
      </w:pPr>
    </w:p>
    <w:p w14:paraId="222442B8" w14:textId="77777777" w:rsidR="004D1753" w:rsidRDefault="004D1753" w:rsidP="004D1753">
      <w:pPr>
        <w:spacing w:after="0" w:line="360" w:lineRule="auto"/>
        <w:rPr>
          <w:rFonts w:ascii="Garamond" w:hAnsi="Garamond"/>
          <w:color w:val="000000" w:themeColor="text1"/>
          <w:sz w:val="24"/>
          <w:szCs w:val="24"/>
        </w:rPr>
      </w:pPr>
    </w:p>
    <w:p w14:paraId="642050BA" w14:textId="77777777" w:rsidR="004D1753" w:rsidRDefault="004D1753" w:rsidP="004D1753">
      <w:pPr>
        <w:spacing w:after="0" w:line="360" w:lineRule="auto"/>
        <w:rPr>
          <w:rFonts w:ascii="Garamond" w:hAnsi="Garamond"/>
          <w:color w:val="000000" w:themeColor="text1"/>
          <w:sz w:val="24"/>
          <w:szCs w:val="24"/>
        </w:rPr>
      </w:pPr>
    </w:p>
    <w:p w14:paraId="46C5DF23" w14:textId="77777777" w:rsidR="004D1753" w:rsidRDefault="004D1753" w:rsidP="004D1753">
      <w:pPr>
        <w:spacing w:after="0" w:line="360" w:lineRule="auto"/>
        <w:rPr>
          <w:rFonts w:ascii="Garamond" w:hAnsi="Garamond"/>
          <w:color w:val="000000" w:themeColor="text1"/>
          <w:sz w:val="24"/>
          <w:szCs w:val="24"/>
        </w:rPr>
      </w:pPr>
    </w:p>
    <w:p w14:paraId="300E2D50" w14:textId="77777777" w:rsidR="004D1753" w:rsidRDefault="004D1753" w:rsidP="004D1753">
      <w:pPr>
        <w:spacing w:after="0" w:line="360" w:lineRule="auto"/>
        <w:rPr>
          <w:rFonts w:ascii="Garamond" w:hAnsi="Garamond"/>
          <w:color w:val="000000" w:themeColor="text1"/>
          <w:sz w:val="24"/>
          <w:szCs w:val="24"/>
        </w:rPr>
      </w:pPr>
    </w:p>
    <w:p w14:paraId="2AED299C" w14:textId="77777777" w:rsidR="004D1753" w:rsidRDefault="004D1753" w:rsidP="004D1753">
      <w:pPr>
        <w:spacing w:after="0" w:line="360" w:lineRule="auto"/>
        <w:rPr>
          <w:rFonts w:ascii="Garamond" w:hAnsi="Garamond"/>
          <w:color w:val="000000" w:themeColor="text1"/>
          <w:sz w:val="24"/>
          <w:szCs w:val="24"/>
        </w:rPr>
      </w:pPr>
    </w:p>
    <w:p w14:paraId="67620D73" w14:textId="77777777" w:rsidR="004D1753" w:rsidRDefault="004D1753" w:rsidP="004D1753">
      <w:pPr>
        <w:spacing w:after="0" w:line="360" w:lineRule="auto"/>
        <w:rPr>
          <w:rFonts w:ascii="Garamond" w:hAnsi="Garamond"/>
          <w:color w:val="000000" w:themeColor="text1"/>
          <w:sz w:val="24"/>
          <w:szCs w:val="24"/>
        </w:rPr>
      </w:pPr>
    </w:p>
    <w:p w14:paraId="37AAF56E" w14:textId="77777777" w:rsidR="004D1753" w:rsidRDefault="004D1753" w:rsidP="004D1753">
      <w:pPr>
        <w:spacing w:after="0" w:line="360" w:lineRule="auto"/>
        <w:rPr>
          <w:rFonts w:ascii="Garamond" w:hAnsi="Garamond"/>
          <w:color w:val="000000" w:themeColor="text1"/>
          <w:sz w:val="24"/>
          <w:szCs w:val="24"/>
        </w:rPr>
      </w:pPr>
    </w:p>
    <w:p w14:paraId="34965215" w14:textId="77777777" w:rsidR="004D1753" w:rsidRDefault="004D1753" w:rsidP="004D1753">
      <w:pPr>
        <w:spacing w:after="0" w:line="360" w:lineRule="auto"/>
        <w:rPr>
          <w:rFonts w:ascii="Garamond" w:hAnsi="Garamond"/>
          <w:color w:val="000000" w:themeColor="text1"/>
          <w:sz w:val="24"/>
          <w:szCs w:val="24"/>
        </w:rPr>
      </w:pPr>
    </w:p>
    <w:p w14:paraId="05D7B04C" w14:textId="77777777" w:rsidR="004D1753" w:rsidRDefault="004D1753" w:rsidP="004D1753">
      <w:pPr>
        <w:spacing w:after="0" w:line="360" w:lineRule="auto"/>
        <w:rPr>
          <w:rFonts w:ascii="Garamond" w:hAnsi="Garamond"/>
          <w:color w:val="000000" w:themeColor="text1"/>
          <w:sz w:val="24"/>
          <w:szCs w:val="24"/>
        </w:rPr>
      </w:pPr>
    </w:p>
    <w:p w14:paraId="3E92FDB8" w14:textId="77777777" w:rsidR="004D1753" w:rsidRDefault="004D1753" w:rsidP="009C00EC">
      <w:pPr>
        <w:spacing w:after="0" w:line="360" w:lineRule="auto"/>
        <w:rPr>
          <w:rFonts w:ascii="Garamond" w:hAnsi="Garamond"/>
          <w:color w:val="000000" w:themeColor="text1"/>
          <w:sz w:val="24"/>
          <w:szCs w:val="24"/>
        </w:rPr>
      </w:pPr>
    </w:p>
    <w:p w14:paraId="281C58D5" w14:textId="77777777" w:rsidR="004D1753" w:rsidRDefault="004D1753" w:rsidP="009C00EC">
      <w:pPr>
        <w:spacing w:after="0" w:line="360" w:lineRule="auto"/>
        <w:rPr>
          <w:rFonts w:ascii="Garamond" w:hAnsi="Garamond"/>
          <w:color w:val="000000" w:themeColor="text1"/>
          <w:sz w:val="24"/>
          <w:szCs w:val="24"/>
        </w:rPr>
      </w:pPr>
    </w:p>
    <w:sectPr w:rsidR="004D1753">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s" w:date="2020-01-23T19:09:00Z" w:initials="s">
    <w:p w14:paraId="4BE107B3" w14:textId="720F77CF" w:rsidR="00703465" w:rsidRDefault="00703465">
      <w:pPr>
        <w:pStyle w:val="CommentText"/>
      </w:pPr>
      <w:r>
        <w:rPr>
          <w:rStyle w:val="CommentReference"/>
        </w:rPr>
        <w:annotationRef/>
      </w:r>
      <w:r>
        <w:t xml:space="preserve"> I think it’s good to make the connection</w:t>
      </w:r>
      <w:r w:rsidR="00D82B95">
        <w:t xml:space="preserve"> to B&amp;B</w:t>
      </w:r>
      <w:r>
        <w:t xml:space="preserve">, but am also concerned that </w:t>
      </w:r>
      <w:r w:rsidR="00D82B95">
        <w:t xml:space="preserve">we could be more explicit about our hypothesis. (Could adapt the opening sentence of my revision of the conclusion to use here? But must keep the link to B&amp;B.) </w:t>
      </w:r>
    </w:p>
  </w:comment>
  <w:comment w:id="51" w:author="s" w:date="2020-01-23T18:35:00Z" w:initials="s">
    <w:p w14:paraId="1CEC26E0" w14:textId="77777777" w:rsidR="00720180" w:rsidRDefault="00720180">
      <w:pPr>
        <w:pStyle w:val="CommentText"/>
      </w:pPr>
      <w:r>
        <w:rPr>
          <w:rStyle w:val="CommentReference"/>
        </w:rPr>
        <w:annotationRef/>
      </w:r>
      <w:r w:rsidRPr="00720180">
        <w:rPr>
          <w:i/>
          <w:u w:val="single"/>
        </w:rPr>
        <w:t>Participant</w:t>
      </w:r>
      <w:r>
        <w:t xml:space="preserve"> 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E107B3" w15:done="0"/>
  <w15:commentEx w15:paraId="1CEC26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07B3" w16cid:durableId="21D46DFD"/>
  <w16cid:commentId w16cid:paraId="1CEC26E0" w16cid:durableId="21D46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5B315" w14:textId="77777777" w:rsidR="003757E4" w:rsidRDefault="003757E4" w:rsidP="005754CA">
      <w:pPr>
        <w:spacing w:after="0" w:line="240" w:lineRule="auto"/>
      </w:pPr>
      <w:r>
        <w:separator/>
      </w:r>
    </w:p>
  </w:endnote>
  <w:endnote w:type="continuationSeparator" w:id="0">
    <w:p w14:paraId="0C9EF540" w14:textId="77777777" w:rsidR="003757E4" w:rsidRDefault="003757E4" w:rsidP="0057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3DA48" w14:textId="77777777" w:rsidR="00EC5BE2" w:rsidRDefault="00EC5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D6E8C" w14:textId="77777777" w:rsidR="003757E4" w:rsidRDefault="003757E4" w:rsidP="005754CA">
      <w:pPr>
        <w:spacing w:after="0" w:line="240" w:lineRule="auto"/>
      </w:pPr>
      <w:r>
        <w:separator/>
      </w:r>
    </w:p>
  </w:footnote>
  <w:footnote w:type="continuationSeparator" w:id="0">
    <w:p w14:paraId="520211F7" w14:textId="77777777" w:rsidR="003757E4" w:rsidRDefault="003757E4" w:rsidP="00575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C3F"/>
    <w:multiLevelType w:val="hybridMultilevel"/>
    <w:tmpl w:val="8E783D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CB10B5"/>
    <w:multiLevelType w:val="hybridMultilevel"/>
    <w:tmpl w:val="4A62100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55C4E60"/>
    <w:multiLevelType w:val="hybridMultilevel"/>
    <w:tmpl w:val="6DB2B5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E2618A"/>
    <w:multiLevelType w:val="hybridMultilevel"/>
    <w:tmpl w:val="ACA0E9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AEB46B0"/>
    <w:multiLevelType w:val="multilevel"/>
    <w:tmpl w:val="285A5C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D31726"/>
    <w:multiLevelType w:val="multilevel"/>
    <w:tmpl w:val="9FB2F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D485BEE"/>
    <w:multiLevelType w:val="hybridMultilevel"/>
    <w:tmpl w:val="018813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FDE13F5"/>
    <w:multiLevelType w:val="hybridMultilevel"/>
    <w:tmpl w:val="63F065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6"/>
  </w:num>
  <w:num w:numId="6">
    <w:abstractNumId w:val="4"/>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w15:presenceInfo w15:providerId="None" w15:userId="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A5"/>
    <w:rsid w:val="0000267A"/>
    <w:rsid w:val="000071CC"/>
    <w:rsid w:val="00014A2B"/>
    <w:rsid w:val="00016F64"/>
    <w:rsid w:val="00020F07"/>
    <w:rsid w:val="00023780"/>
    <w:rsid w:val="0002437E"/>
    <w:rsid w:val="00030334"/>
    <w:rsid w:val="00030EFA"/>
    <w:rsid w:val="00040A89"/>
    <w:rsid w:val="00040E96"/>
    <w:rsid w:val="00051725"/>
    <w:rsid w:val="000555FE"/>
    <w:rsid w:val="00056B82"/>
    <w:rsid w:val="00060602"/>
    <w:rsid w:val="000614C2"/>
    <w:rsid w:val="00065022"/>
    <w:rsid w:val="000734D9"/>
    <w:rsid w:val="00074917"/>
    <w:rsid w:val="00074A53"/>
    <w:rsid w:val="00081ADD"/>
    <w:rsid w:val="00083B7C"/>
    <w:rsid w:val="0009352D"/>
    <w:rsid w:val="000A1475"/>
    <w:rsid w:val="000A33DC"/>
    <w:rsid w:val="000B07EC"/>
    <w:rsid w:val="000B4E87"/>
    <w:rsid w:val="000C2128"/>
    <w:rsid w:val="000E2C73"/>
    <w:rsid w:val="000F0066"/>
    <w:rsid w:val="000F192F"/>
    <w:rsid w:val="00106EE7"/>
    <w:rsid w:val="00113475"/>
    <w:rsid w:val="00114A26"/>
    <w:rsid w:val="001167B7"/>
    <w:rsid w:val="00120840"/>
    <w:rsid w:val="00123BBA"/>
    <w:rsid w:val="001244B2"/>
    <w:rsid w:val="00142E4D"/>
    <w:rsid w:val="00146272"/>
    <w:rsid w:val="00161FCB"/>
    <w:rsid w:val="001713B7"/>
    <w:rsid w:val="00180A3B"/>
    <w:rsid w:val="00181975"/>
    <w:rsid w:val="00185C5B"/>
    <w:rsid w:val="00194316"/>
    <w:rsid w:val="001B0885"/>
    <w:rsid w:val="001B10DC"/>
    <w:rsid w:val="001B1373"/>
    <w:rsid w:val="001B14E1"/>
    <w:rsid w:val="001B5226"/>
    <w:rsid w:val="001C5C6F"/>
    <w:rsid w:val="001C5F05"/>
    <w:rsid w:val="001D6906"/>
    <w:rsid w:val="001E27F8"/>
    <w:rsid w:val="001E42AF"/>
    <w:rsid w:val="001F2891"/>
    <w:rsid w:val="001F37D4"/>
    <w:rsid w:val="001F7B1B"/>
    <w:rsid w:val="00200E9E"/>
    <w:rsid w:val="00201D14"/>
    <w:rsid w:val="00206A2D"/>
    <w:rsid w:val="00206D68"/>
    <w:rsid w:val="00213761"/>
    <w:rsid w:val="00221A29"/>
    <w:rsid w:val="002250B7"/>
    <w:rsid w:val="00227469"/>
    <w:rsid w:val="00227A28"/>
    <w:rsid w:val="002358D4"/>
    <w:rsid w:val="00237CB7"/>
    <w:rsid w:val="002600D3"/>
    <w:rsid w:val="002636F6"/>
    <w:rsid w:val="0026707B"/>
    <w:rsid w:val="002672F0"/>
    <w:rsid w:val="00272CB3"/>
    <w:rsid w:val="00275716"/>
    <w:rsid w:val="0027721C"/>
    <w:rsid w:val="00281519"/>
    <w:rsid w:val="0028712A"/>
    <w:rsid w:val="00291971"/>
    <w:rsid w:val="00291B7E"/>
    <w:rsid w:val="00291FF2"/>
    <w:rsid w:val="00292F1C"/>
    <w:rsid w:val="00295E5B"/>
    <w:rsid w:val="002A2CF9"/>
    <w:rsid w:val="002B0F34"/>
    <w:rsid w:val="002B1B78"/>
    <w:rsid w:val="002C29D7"/>
    <w:rsid w:val="002C405B"/>
    <w:rsid w:val="002D23DD"/>
    <w:rsid w:val="002D3923"/>
    <w:rsid w:val="002D5237"/>
    <w:rsid w:val="002D6470"/>
    <w:rsid w:val="002E0D5A"/>
    <w:rsid w:val="002E4B21"/>
    <w:rsid w:val="002F1433"/>
    <w:rsid w:val="002F364B"/>
    <w:rsid w:val="00313004"/>
    <w:rsid w:val="003149A0"/>
    <w:rsid w:val="003322E0"/>
    <w:rsid w:val="00334063"/>
    <w:rsid w:val="00336AF3"/>
    <w:rsid w:val="00344053"/>
    <w:rsid w:val="0034557B"/>
    <w:rsid w:val="00351103"/>
    <w:rsid w:val="00351EC3"/>
    <w:rsid w:val="00360A2A"/>
    <w:rsid w:val="003757E4"/>
    <w:rsid w:val="00383438"/>
    <w:rsid w:val="003850CC"/>
    <w:rsid w:val="00387CC0"/>
    <w:rsid w:val="0039014D"/>
    <w:rsid w:val="003B2376"/>
    <w:rsid w:val="003B5993"/>
    <w:rsid w:val="003B7B3C"/>
    <w:rsid w:val="003D4BF3"/>
    <w:rsid w:val="003D7D3D"/>
    <w:rsid w:val="003E1E68"/>
    <w:rsid w:val="003E2C0C"/>
    <w:rsid w:val="003F2BE0"/>
    <w:rsid w:val="003F2E17"/>
    <w:rsid w:val="003F49B4"/>
    <w:rsid w:val="004035FB"/>
    <w:rsid w:val="0041014B"/>
    <w:rsid w:val="00413FD6"/>
    <w:rsid w:val="00415851"/>
    <w:rsid w:val="00420480"/>
    <w:rsid w:val="00425A0A"/>
    <w:rsid w:val="00427A1F"/>
    <w:rsid w:val="00433712"/>
    <w:rsid w:val="00442578"/>
    <w:rsid w:val="00447063"/>
    <w:rsid w:val="0045258C"/>
    <w:rsid w:val="004615C6"/>
    <w:rsid w:val="004616FB"/>
    <w:rsid w:val="00465D93"/>
    <w:rsid w:val="00470FE5"/>
    <w:rsid w:val="00471D78"/>
    <w:rsid w:val="00483C3F"/>
    <w:rsid w:val="00486BC2"/>
    <w:rsid w:val="004956A5"/>
    <w:rsid w:val="004A26DA"/>
    <w:rsid w:val="004A421E"/>
    <w:rsid w:val="004B4FD9"/>
    <w:rsid w:val="004B690C"/>
    <w:rsid w:val="004C2EF1"/>
    <w:rsid w:val="004D06E6"/>
    <w:rsid w:val="004D1753"/>
    <w:rsid w:val="004D7C13"/>
    <w:rsid w:val="0051200B"/>
    <w:rsid w:val="005156C6"/>
    <w:rsid w:val="00516904"/>
    <w:rsid w:val="005204BA"/>
    <w:rsid w:val="0052324B"/>
    <w:rsid w:val="005241C3"/>
    <w:rsid w:val="005243A9"/>
    <w:rsid w:val="00526E31"/>
    <w:rsid w:val="00536ED8"/>
    <w:rsid w:val="00543B51"/>
    <w:rsid w:val="00553BE7"/>
    <w:rsid w:val="00554BF1"/>
    <w:rsid w:val="005553A9"/>
    <w:rsid w:val="00555ABD"/>
    <w:rsid w:val="005628F9"/>
    <w:rsid w:val="00562B4B"/>
    <w:rsid w:val="00565E71"/>
    <w:rsid w:val="00575402"/>
    <w:rsid w:val="005754CA"/>
    <w:rsid w:val="005833ED"/>
    <w:rsid w:val="0058563F"/>
    <w:rsid w:val="005859F1"/>
    <w:rsid w:val="00591A8E"/>
    <w:rsid w:val="00597CDF"/>
    <w:rsid w:val="005A07DA"/>
    <w:rsid w:val="005A2948"/>
    <w:rsid w:val="005A2E9A"/>
    <w:rsid w:val="005A31AB"/>
    <w:rsid w:val="005A4069"/>
    <w:rsid w:val="005A5F73"/>
    <w:rsid w:val="005A619A"/>
    <w:rsid w:val="005A6A75"/>
    <w:rsid w:val="005A78A4"/>
    <w:rsid w:val="005B2A0F"/>
    <w:rsid w:val="005C372F"/>
    <w:rsid w:val="005C6563"/>
    <w:rsid w:val="005D0A65"/>
    <w:rsid w:val="005E1B88"/>
    <w:rsid w:val="005E21DE"/>
    <w:rsid w:val="005E32C5"/>
    <w:rsid w:val="005E5BC4"/>
    <w:rsid w:val="005E7BBE"/>
    <w:rsid w:val="005F5B75"/>
    <w:rsid w:val="00613C0E"/>
    <w:rsid w:val="0061671E"/>
    <w:rsid w:val="00616D4C"/>
    <w:rsid w:val="006313E5"/>
    <w:rsid w:val="006314CA"/>
    <w:rsid w:val="00641AF2"/>
    <w:rsid w:val="006443C5"/>
    <w:rsid w:val="00652791"/>
    <w:rsid w:val="00653ACB"/>
    <w:rsid w:val="00664B47"/>
    <w:rsid w:val="00665669"/>
    <w:rsid w:val="00674110"/>
    <w:rsid w:val="00677277"/>
    <w:rsid w:val="00680941"/>
    <w:rsid w:val="00684559"/>
    <w:rsid w:val="00684FD0"/>
    <w:rsid w:val="00685EA8"/>
    <w:rsid w:val="00695FF8"/>
    <w:rsid w:val="00696A71"/>
    <w:rsid w:val="006A3865"/>
    <w:rsid w:val="006A41B2"/>
    <w:rsid w:val="006B1AFA"/>
    <w:rsid w:val="006B2841"/>
    <w:rsid w:val="006B31E4"/>
    <w:rsid w:val="006B75D3"/>
    <w:rsid w:val="006C4D44"/>
    <w:rsid w:val="006C4E87"/>
    <w:rsid w:val="006D5C04"/>
    <w:rsid w:val="006E4CEE"/>
    <w:rsid w:val="00703465"/>
    <w:rsid w:val="00706C60"/>
    <w:rsid w:val="00706FC9"/>
    <w:rsid w:val="007112E7"/>
    <w:rsid w:val="00712C41"/>
    <w:rsid w:val="00717652"/>
    <w:rsid w:val="00720180"/>
    <w:rsid w:val="00725859"/>
    <w:rsid w:val="007258AE"/>
    <w:rsid w:val="0074489F"/>
    <w:rsid w:val="00746D10"/>
    <w:rsid w:val="007477A9"/>
    <w:rsid w:val="00747CCE"/>
    <w:rsid w:val="00757A12"/>
    <w:rsid w:val="007603ED"/>
    <w:rsid w:val="00771AB4"/>
    <w:rsid w:val="0079234B"/>
    <w:rsid w:val="007A1E60"/>
    <w:rsid w:val="007A541D"/>
    <w:rsid w:val="007B18E9"/>
    <w:rsid w:val="007B2D10"/>
    <w:rsid w:val="007C4524"/>
    <w:rsid w:val="007C6FA7"/>
    <w:rsid w:val="007E5F15"/>
    <w:rsid w:val="007E7A37"/>
    <w:rsid w:val="007F3542"/>
    <w:rsid w:val="00803707"/>
    <w:rsid w:val="0080596A"/>
    <w:rsid w:val="00805C84"/>
    <w:rsid w:val="008121B5"/>
    <w:rsid w:val="00815734"/>
    <w:rsid w:val="00817F9B"/>
    <w:rsid w:val="00821883"/>
    <w:rsid w:val="00826012"/>
    <w:rsid w:val="00841F76"/>
    <w:rsid w:val="008472C6"/>
    <w:rsid w:val="0085277F"/>
    <w:rsid w:val="00864C25"/>
    <w:rsid w:val="008654E0"/>
    <w:rsid w:val="00876709"/>
    <w:rsid w:val="00876A9A"/>
    <w:rsid w:val="008825FA"/>
    <w:rsid w:val="0088568D"/>
    <w:rsid w:val="00891BF4"/>
    <w:rsid w:val="00892C72"/>
    <w:rsid w:val="008972A7"/>
    <w:rsid w:val="008A0E13"/>
    <w:rsid w:val="008A4702"/>
    <w:rsid w:val="008A4C95"/>
    <w:rsid w:val="008B368C"/>
    <w:rsid w:val="008B60B7"/>
    <w:rsid w:val="008B648B"/>
    <w:rsid w:val="008B7EDC"/>
    <w:rsid w:val="008C0705"/>
    <w:rsid w:val="008C446C"/>
    <w:rsid w:val="008D697A"/>
    <w:rsid w:val="008E173C"/>
    <w:rsid w:val="008F1CB6"/>
    <w:rsid w:val="008F386A"/>
    <w:rsid w:val="0090648D"/>
    <w:rsid w:val="009163E9"/>
    <w:rsid w:val="0092182B"/>
    <w:rsid w:val="00933E58"/>
    <w:rsid w:val="0093440B"/>
    <w:rsid w:val="00943D08"/>
    <w:rsid w:val="00945888"/>
    <w:rsid w:val="009507F6"/>
    <w:rsid w:val="00951258"/>
    <w:rsid w:val="00954280"/>
    <w:rsid w:val="0095557C"/>
    <w:rsid w:val="00961685"/>
    <w:rsid w:val="00965C5C"/>
    <w:rsid w:val="00972A34"/>
    <w:rsid w:val="00974F66"/>
    <w:rsid w:val="00976B51"/>
    <w:rsid w:val="009806F9"/>
    <w:rsid w:val="00980C11"/>
    <w:rsid w:val="00985188"/>
    <w:rsid w:val="0099052F"/>
    <w:rsid w:val="0099101D"/>
    <w:rsid w:val="00991EB2"/>
    <w:rsid w:val="009A7CB0"/>
    <w:rsid w:val="009B0A9B"/>
    <w:rsid w:val="009B3A38"/>
    <w:rsid w:val="009B56F8"/>
    <w:rsid w:val="009C00EC"/>
    <w:rsid w:val="009C1ED6"/>
    <w:rsid w:val="009E06D6"/>
    <w:rsid w:val="009F0D0F"/>
    <w:rsid w:val="009F28E8"/>
    <w:rsid w:val="009F4410"/>
    <w:rsid w:val="009F57A4"/>
    <w:rsid w:val="009F65CB"/>
    <w:rsid w:val="00A023F5"/>
    <w:rsid w:val="00A10190"/>
    <w:rsid w:val="00A160F5"/>
    <w:rsid w:val="00A2194C"/>
    <w:rsid w:val="00A21998"/>
    <w:rsid w:val="00A34E14"/>
    <w:rsid w:val="00A3520E"/>
    <w:rsid w:val="00A4721B"/>
    <w:rsid w:val="00A476D3"/>
    <w:rsid w:val="00A622DD"/>
    <w:rsid w:val="00A63D9C"/>
    <w:rsid w:val="00A70483"/>
    <w:rsid w:val="00A71E44"/>
    <w:rsid w:val="00A73F8B"/>
    <w:rsid w:val="00A77A29"/>
    <w:rsid w:val="00A8091E"/>
    <w:rsid w:val="00A80D27"/>
    <w:rsid w:val="00A81E17"/>
    <w:rsid w:val="00AA19CB"/>
    <w:rsid w:val="00AA36CC"/>
    <w:rsid w:val="00AA4338"/>
    <w:rsid w:val="00AA6D3B"/>
    <w:rsid w:val="00AB3F83"/>
    <w:rsid w:val="00AB4F41"/>
    <w:rsid w:val="00AD4FAA"/>
    <w:rsid w:val="00AE4C0C"/>
    <w:rsid w:val="00AE5F66"/>
    <w:rsid w:val="00AF66F0"/>
    <w:rsid w:val="00B006BF"/>
    <w:rsid w:val="00B14600"/>
    <w:rsid w:val="00B22DC7"/>
    <w:rsid w:val="00B2533C"/>
    <w:rsid w:val="00B32C4C"/>
    <w:rsid w:val="00B33703"/>
    <w:rsid w:val="00B36DB0"/>
    <w:rsid w:val="00B43F9D"/>
    <w:rsid w:val="00B73074"/>
    <w:rsid w:val="00B87454"/>
    <w:rsid w:val="00B91C3F"/>
    <w:rsid w:val="00BA0DF6"/>
    <w:rsid w:val="00BA1242"/>
    <w:rsid w:val="00BA470F"/>
    <w:rsid w:val="00BB56EB"/>
    <w:rsid w:val="00BC3BD7"/>
    <w:rsid w:val="00BD2C70"/>
    <w:rsid w:val="00BD37DD"/>
    <w:rsid w:val="00BD54B0"/>
    <w:rsid w:val="00BD5E31"/>
    <w:rsid w:val="00BE6D79"/>
    <w:rsid w:val="00BF7072"/>
    <w:rsid w:val="00C00CF1"/>
    <w:rsid w:val="00C04C9F"/>
    <w:rsid w:val="00C102B9"/>
    <w:rsid w:val="00C12C2B"/>
    <w:rsid w:val="00C15046"/>
    <w:rsid w:val="00C353FB"/>
    <w:rsid w:val="00C4208B"/>
    <w:rsid w:val="00C42B1C"/>
    <w:rsid w:val="00C432F1"/>
    <w:rsid w:val="00C6207C"/>
    <w:rsid w:val="00C66628"/>
    <w:rsid w:val="00C67F4E"/>
    <w:rsid w:val="00C759A9"/>
    <w:rsid w:val="00C8190C"/>
    <w:rsid w:val="00C82A70"/>
    <w:rsid w:val="00C82AAA"/>
    <w:rsid w:val="00C82C5F"/>
    <w:rsid w:val="00C93331"/>
    <w:rsid w:val="00C9540A"/>
    <w:rsid w:val="00C95B3B"/>
    <w:rsid w:val="00CA2EB4"/>
    <w:rsid w:val="00CD287E"/>
    <w:rsid w:val="00CD6B81"/>
    <w:rsid w:val="00CF1C74"/>
    <w:rsid w:val="00CF3711"/>
    <w:rsid w:val="00CF4674"/>
    <w:rsid w:val="00CF6CB1"/>
    <w:rsid w:val="00CF7C22"/>
    <w:rsid w:val="00D12744"/>
    <w:rsid w:val="00D234B3"/>
    <w:rsid w:val="00D33E08"/>
    <w:rsid w:val="00D3444E"/>
    <w:rsid w:val="00D412BB"/>
    <w:rsid w:val="00D54E70"/>
    <w:rsid w:val="00D55B13"/>
    <w:rsid w:val="00D56872"/>
    <w:rsid w:val="00D56A87"/>
    <w:rsid w:val="00D66066"/>
    <w:rsid w:val="00D73333"/>
    <w:rsid w:val="00D77660"/>
    <w:rsid w:val="00D812EF"/>
    <w:rsid w:val="00D823BF"/>
    <w:rsid w:val="00D82B95"/>
    <w:rsid w:val="00D867D5"/>
    <w:rsid w:val="00DA14F5"/>
    <w:rsid w:val="00DA1733"/>
    <w:rsid w:val="00DA341C"/>
    <w:rsid w:val="00DB289D"/>
    <w:rsid w:val="00DB29E9"/>
    <w:rsid w:val="00DB3662"/>
    <w:rsid w:val="00DB6378"/>
    <w:rsid w:val="00DC0E79"/>
    <w:rsid w:val="00DC13CB"/>
    <w:rsid w:val="00DC1B81"/>
    <w:rsid w:val="00DC307E"/>
    <w:rsid w:val="00DC3560"/>
    <w:rsid w:val="00DC6C44"/>
    <w:rsid w:val="00DD18C4"/>
    <w:rsid w:val="00DD22E5"/>
    <w:rsid w:val="00DD4681"/>
    <w:rsid w:val="00DE0ACA"/>
    <w:rsid w:val="00DE6D30"/>
    <w:rsid w:val="00DF57BA"/>
    <w:rsid w:val="00E158EA"/>
    <w:rsid w:val="00E2528D"/>
    <w:rsid w:val="00E320A4"/>
    <w:rsid w:val="00E36B87"/>
    <w:rsid w:val="00E4197C"/>
    <w:rsid w:val="00E41B52"/>
    <w:rsid w:val="00E45973"/>
    <w:rsid w:val="00E4703C"/>
    <w:rsid w:val="00E47961"/>
    <w:rsid w:val="00E55969"/>
    <w:rsid w:val="00E71402"/>
    <w:rsid w:val="00E85F0C"/>
    <w:rsid w:val="00E90F43"/>
    <w:rsid w:val="00E93330"/>
    <w:rsid w:val="00E94BDB"/>
    <w:rsid w:val="00EA5FB9"/>
    <w:rsid w:val="00EB2E82"/>
    <w:rsid w:val="00EB5580"/>
    <w:rsid w:val="00EC16B2"/>
    <w:rsid w:val="00EC2CFC"/>
    <w:rsid w:val="00EC5BE2"/>
    <w:rsid w:val="00ED2F35"/>
    <w:rsid w:val="00ED393B"/>
    <w:rsid w:val="00ED7BFD"/>
    <w:rsid w:val="00EF0BC7"/>
    <w:rsid w:val="00F00838"/>
    <w:rsid w:val="00F06EB8"/>
    <w:rsid w:val="00F0722C"/>
    <w:rsid w:val="00F1196B"/>
    <w:rsid w:val="00F11E5C"/>
    <w:rsid w:val="00F173A0"/>
    <w:rsid w:val="00F30563"/>
    <w:rsid w:val="00F36ADB"/>
    <w:rsid w:val="00F36F1B"/>
    <w:rsid w:val="00F3796B"/>
    <w:rsid w:val="00F40A0D"/>
    <w:rsid w:val="00F51B17"/>
    <w:rsid w:val="00F53F5B"/>
    <w:rsid w:val="00F61108"/>
    <w:rsid w:val="00F624F2"/>
    <w:rsid w:val="00F662D5"/>
    <w:rsid w:val="00F7294C"/>
    <w:rsid w:val="00F74134"/>
    <w:rsid w:val="00F8256E"/>
    <w:rsid w:val="00F90EFF"/>
    <w:rsid w:val="00F922EE"/>
    <w:rsid w:val="00FA6377"/>
    <w:rsid w:val="00FC43CE"/>
    <w:rsid w:val="00FC57EC"/>
    <w:rsid w:val="00FD16CF"/>
    <w:rsid w:val="00FD6D25"/>
    <w:rsid w:val="00FD78D5"/>
    <w:rsid w:val="00FE10B7"/>
    <w:rsid w:val="00FE133F"/>
    <w:rsid w:val="00FE5982"/>
    <w:rsid w:val="00FE5A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4D7FB"/>
  <w15:chartTrackingRefBased/>
  <w15:docId w15:val="{C5B9066A-E758-40F4-A51C-65C1AF1F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C6"/>
    <w:rPr>
      <w:rFonts w:ascii="Segoe UI" w:hAnsi="Segoe UI" w:cs="Segoe UI"/>
      <w:sz w:val="18"/>
      <w:szCs w:val="18"/>
    </w:rPr>
  </w:style>
  <w:style w:type="paragraph" w:styleId="Header">
    <w:name w:val="header"/>
    <w:basedOn w:val="Normal"/>
    <w:link w:val="HeaderChar"/>
    <w:uiPriority w:val="99"/>
    <w:unhideWhenUsed/>
    <w:rsid w:val="00575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4CA"/>
  </w:style>
  <w:style w:type="paragraph" w:styleId="Footer">
    <w:name w:val="footer"/>
    <w:basedOn w:val="Normal"/>
    <w:link w:val="FooterChar"/>
    <w:uiPriority w:val="99"/>
    <w:unhideWhenUsed/>
    <w:rsid w:val="00575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4CA"/>
  </w:style>
  <w:style w:type="paragraph" w:styleId="ListParagraph">
    <w:name w:val="List Paragraph"/>
    <w:basedOn w:val="Normal"/>
    <w:uiPriority w:val="34"/>
    <w:qFormat/>
    <w:rsid w:val="00F36ADB"/>
    <w:pPr>
      <w:ind w:left="720"/>
      <w:contextualSpacing/>
    </w:pPr>
  </w:style>
  <w:style w:type="table" w:styleId="GridTable4-Accent3">
    <w:name w:val="Grid Table 4 Accent 3"/>
    <w:basedOn w:val="TableNormal"/>
    <w:uiPriority w:val="49"/>
    <w:rsid w:val="00465D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600D3"/>
    <w:rPr>
      <w:color w:val="0563C1" w:themeColor="hyperlink"/>
      <w:u w:val="single"/>
    </w:rPr>
  </w:style>
  <w:style w:type="character" w:styleId="UnresolvedMention">
    <w:name w:val="Unresolved Mention"/>
    <w:basedOn w:val="DefaultParagraphFont"/>
    <w:uiPriority w:val="99"/>
    <w:semiHidden/>
    <w:unhideWhenUsed/>
    <w:rsid w:val="002600D3"/>
    <w:rPr>
      <w:color w:val="605E5C"/>
      <w:shd w:val="clear" w:color="auto" w:fill="E1DFDD"/>
    </w:rPr>
  </w:style>
  <w:style w:type="character" w:styleId="Emphasis">
    <w:name w:val="Emphasis"/>
    <w:basedOn w:val="DefaultParagraphFont"/>
    <w:uiPriority w:val="20"/>
    <w:qFormat/>
    <w:rsid w:val="00227A28"/>
    <w:rPr>
      <w:i/>
      <w:iCs/>
    </w:rPr>
  </w:style>
  <w:style w:type="paragraph" w:customStyle="1" w:styleId="Figurecaption">
    <w:name w:val="Figure caption"/>
    <w:basedOn w:val="Normal"/>
    <w:next w:val="Normal"/>
    <w:link w:val="FigurecaptionChar"/>
    <w:qFormat/>
    <w:rsid w:val="0045258C"/>
    <w:pPr>
      <w:widowControl w:val="0"/>
      <w:autoSpaceDE w:val="0"/>
      <w:autoSpaceDN w:val="0"/>
      <w:adjustRightInd w:val="0"/>
      <w:spacing w:after="100" w:line="288" w:lineRule="auto"/>
    </w:pPr>
    <w:rPr>
      <w:rFonts w:ascii="Times New Roman" w:eastAsia="Times New Roman" w:hAnsi="Times New Roman" w:cs="Times New Roman"/>
      <w:i/>
      <w:lang w:val="en-US"/>
    </w:rPr>
  </w:style>
  <w:style w:type="character" w:customStyle="1" w:styleId="FigurecaptionChar">
    <w:name w:val="Figure caption Char"/>
    <w:basedOn w:val="DefaultParagraphFont"/>
    <w:link w:val="Figurecaption"/>
    <w:rsid w:val="0045258C"/>
    <w:rPr>
      <w:rFonts w:ascii="Times New Roman" w:eastAsia="Times New Roman" w:hAnsi="Times New Roman" w:cs="Times New Roman"/>
      <w:i/>
      <w:lang w:val="en-US"/>
    </w:rPr>
  </w:style>
  <w:style w:type="character" w:styleId="CommentReference">
    <w:name w:val="annotation reference"/>
    <w:basedOn w:val="DefaultParagraphFont"/>
    <w:uiPriority w:val="99"/>
    <w:semiHidden/>
    <w:unhideWhenUsed/>
    <w:rsid w:val="00720180"/>
    <w:rPr>
      <w:sz w:val="16"/>
      <w:szCs w:val="16"/>
    </w:rPr>
  </w:style>
  <w:style w:type="paragraph" w:styleId="CommentText">
    <w:name w:val="annotation text"/>
    <w:basedOn w:val="Normal"/>
    <w:link w:val="CommentTextChar"/>
    <w:uiPriority w:val="99"/>
    <w:semiHidden/>
    <w:unhideWhenUsed/>
    <w:rsid w:val="00720180"/>
    <w:pPr>
      <w:spacing w:line="240" w:lineRule="auto"/>
    </w:pPr>
    <w:rPr>
      <w:sz w:val="20"/>
      <w:szCs w:val="20"/>
    </w:rPr>
  </w:style>
  <w:style w:type="character" w:customStyle="1" w:styleId="CommentTextChar">
    <w:name w:val="Comment Text Char"/>
    <w:basedOn w:val="DefaultParagraphFont"/>
    <w:link w:val="CommentText"/>
    <w:uiPriority w:val="99"/>
    <w:semiHidden/>
    <w:rsid w:val="00720180"/>
    <w:rPr>
      <w:sz w:val="20"/>
      <w:szCs w:val="20"/>
    </w:rPr>
  </w:style>
  <w:style w:type="paragraph" w:styleId="CommentSubject">
    <w:name w:val="annotation subject"/>
    <w:basedOn w:val="CommentText"/>
    <w:next w:val="CommentText"/>
    <w:link w:val="CommentSubjectChar"/>
    <w:uiPriority w:val="99"/>
    <w:semiHidden/>
    <w:unhideWhenUsed/>
    <w:rsid w:val="00720180"/>
    <w:rPr>
      <w:b/>
      <w:bCs/>
    </w:rPr>
  </w:style>
  <w:style w:type="character" w:customStyle="1" w:styleId="CommentSubjectChar">
    <w:name w:val="Comment Subject Char"/>
    <w:basedOn w:val="CommentTextChar"/>
    <w:link w:val="CommentSubject"/>
    <w:uiPriority w:val="99"/>
    <w:semiHidden/>
    <w:rsid w:val="007201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5478">
      <w:bodyDiv w:val="1"/>
      <w:marLeft w:val="0"/>
      <w:marRight w:val="0"/>
      <w:marTop w:val="0"/>
      <w:marBottom w:val="0"/>
      <w:divBdr>
        <w:top w:val="none" w:sz="0" w:space="0" w:color="auto"/>
        <w:left w:val="none" w:sz="0" w:space="0" w:color="auto"/>
        <w:bottom w:val="none" w:sz="0" w:space="0" w:color="auto"/>
        <w:right w:val="none" w:sz="0" w:space="0" w:color="auto"/>
      </w:divBdr>
    </w:div>
    <w:div w:id="487333121">
      <w:bodyDiv w:val="1"/>
      <w:marLeft w:val="0"/>
      <w:marRight w:val="0"/>
      <w:marTop w:val="0"/>
      <w:marBottom w:val="0"/>
      <w:divBdr>
        <w:top w:val="none" w:sz="0" w:space="0" w:color="auto"/>
        <w:left w:val="none" w:sz="0" w:space="0" w:color="auto"/>
        <w:bottom w:val="none" w:sz="0" w:space="0" w:color="auto"/>
        <w:right w:val="none" w:sz="0" w:space="0" w:color="auto"/>
      </w:divBdr>
    </w:div>
    <w:div w:id="582223956">
      <w:bodyDiv w:val="1"/>
      <w:marLeft w:val="0"/>
      <w:marRight w:val="0"/>
      <w:marTop w:val="0"/>
      <w:marBottom w:val="0"/>
      <w:divBdr>
        <w:top w:val="none" w:sz="0" w:space="0" w:color="auto"/>
        <w:left w:val="none" w:sz="0" w:space="0" w:color="auto"/>
        <w:bottom w:val="none" w:sz="0" w:space="0" w:color="auto"/>
        <w:right w:val="none" w:sz="0" w:space="0" w:color="auto"/>
      </w:divBdr>
    </w:div>
    <w:div w:id="1041050917">
      <w:bodyDiv w:val="1"/>
      <w:marLeft w:val="0"/>
      <w:marRight w:val="0"/>
      <w:marTop w:val="0"/>
      <w:marBottom w:val="0"/>
      <w:divBdr>
        <w:top w:val="none" w:sz="0" w:space="0" w:color="auto"/>
        <w:left w:val="none" w:sz="0" w:space="0" w:color="auto"/>
        <w:bottom w:val="none" w:sz="0" w:space="0" w:color="auto"/>
        <w:right w:val="none" w:sz="0" w:space="0" w:color="auto"/>
      </w:divBdr>
    </w:div>
    <w:div w:id="1581981954">
      <w:bodyDiv w:val="1"/>
      <w:marLeft w:val="0"/>
      <w:marRight w:val="0"/>
      <w:marTop w:val="0"/>
      <w:marBottom w:val="0"/>
      <w:divBdr>
        <w:top w:val="none" w:sz="0" w:space="0" w:color="auto"/>
        <w:left w:val="none" w:sz="0" w:space="0" w:color="auto"/>
        <w:bottom w:val="none" w:sz="0" w:space="0" w:color="auto"/>
        <w:right w:val="none" w:sz="0" w:space="0" w:color="auto"/>
      </w:divBdr>
    </w:div>
    <w:div w:id="1793667868">
      <w:bodyDiv w:val="1"/>
      <w:marLeft w:val="0"/>
      <w:marRight w:val="0"/>
      <w:marTop w:val="0"/>
      <w:marBottom w:val="0"/>
      <w:divBdr>
        <w:top w:val="none" w:sz="0" w:space="0" w:color="auto"/>
        <w:left w:val="none" w:sz="0" w:space="0" w:color="auto"/>
        <w:bottom w:val="none" w:sz="0" w:space="0" w:color="auto"/>
        <w:right w:val="none" w:sz="0" w:space="0" w:color="auto"/>
      </w:divBdr>
    </w:div>
    <w:div w:id="20935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Low@vuw.ac.nz"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butterfill@warwick.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theryn@lolux.ne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3E3E-33F9-0547-A9E7-4331D74E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6836</Words>
  <Characters>38971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45716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Microsoft Office User</cp:lastModifiedBy>
  <cp:revision>13</cp:revision>
  <cp:lastPrinted>2019-11-27T00:05:00Z</cp:lastPrinted>
  <dcterms:created xsi:type="dcterms:W3CDTF">2019-12-18T01:41:00Z</dcterms:created>
  <dcterms:modified xsi:type="dcterms:W3CDTF">2020-01-24T00:23:00Z</dcterms:modified>
</cp:coreProperties>
</file>