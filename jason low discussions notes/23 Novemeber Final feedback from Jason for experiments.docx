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F1BB8" w14:textId="00EA8BF4" w:rsidR="00F616B2" w:rsidRDefault="00F616B2" w:rsidP="00F616B2">
      <w:pPr>
        <w:jc w:val="center"/>
        <w:rPr>
          <w:rFonts w:ascii="Times New Roman" w:hAnsi="Times New Roman" w:cs="Times New Roman"/>
          <w:b/>
          <w:bCs/>
          <w:i/>
          <w:iCs/>
          <w:sz w:val="32"/>
          <w:szCs w:val="32"/>
        </w:rPr>
      </w:pPr>
      <w:r w:rsidRPr="00140589">
        <w:rPr>
          <w:rFonts w:ascii="Times New Roman" w:hAnsi="Times New Roman" w:cs="Times New Roman"/>
          <w:b/>
          <w:bCs/>
          <w:i/>
          <w:iCs/>
          <w:sz w:val="32"/>
          <w:szCs w:val="32"/>
        </w:rPr>
        <w:t xml:space="preserve">Chapter </w:t>
      </w:r>
      <w:r w:rsidR="00EA20DC">
        <w:rPr>
          <w:rFonts w:ascii="Times New Roman" w:hAnsi="Times New Roman" w:cs="Times New Roman"/>
          <w:b/>
          <w:bCs/>
          <w:i/>
          <w:iCs/>
          <w:sz w:val="32"/>
          <w:szCs w:val="32"/>
        </w:rPr>
        <w:t>4</w:t>
      </w:r>
      <w:r w:rsidRPr="00140589">
        <w:rPr>
          <w:rFonts w:ascii="Times New Roman" w:hAnsi="Times New Roman" w:cs="Times New Roman"/>
          <w:b/>
          <w:bCs/>
          <w:i/>
          <w:iCs/>
          <w:sz w:val="32"/>
          <w:szCs w:val="32"/>
        </w:rPr>
        <w:t>: Experiment 1</w:t>
      </w:r>
    </w:p>
    <w:p w14:paraId="6E872C52" w14:textId="77777777" w:rsidR="00F616B2" w:rsidRDefault="00F616B2" w:rsidP="00F616B2">
      <w:pPr>
        <w:jc w:val="center"/>
        <w:rPr>
          <w:rFonts w:ascii="Times New Roman" w:hAnsi="Times New Roman" w:cs="Times New Roman"/>
          <w:b/>
          <w:bCs/>
          <w:i/>
          <w:iCs/>
          <w:sz w:val="32"/>
          <w:szCs w:val="32"/>
        </w:rPr>
      </w:pPr>
    </w:p>
    <w:p w14:paraId="52BC34C2" w14:textId="77777777" w:rsidR="00F616B2" w:rsidRDefault="00F616B2" w:rsidP="00F616B2">
      <w:pPr>
        <w:jc w:val="center"/>
        <w:rPr>
          <w:rFonts w:ascii="Times New Roman" w:hAnsi="Times New Roman" w:cs="Times New Roman"/>
          <w:b/>
          <w:bCs/>
          <w:i/>
          <w:iCs/>
          <w:sz w:val="32"/>
          <w:szCs w:val="32"/>
        </w:rPr>
      </w:pPr>
    </w:p>
    <w:p w14:paraId="1940D0C5" w14:textId="6B031C86" w:rsidR="00F616B2" w:rsidRPr="008E7CCF" w:rsidRDefault="00265EAE" w:rsidP="00F616B2">
      <w:pPr>
        <w:jc w:val="center"/>
        <w:rPr>
          <w:rFonts w:ascii="Times New Roman" w:hAnsi="Times New Roman" w:cs="Times New Roman"/>
          <w:b/>
          <w:bCs/>
          <w:i/>
          <w:iCs/>
          <w:sz w:val="32"/>
          <w:szCs w:val="32"/>
        </w:rPr>
      </w:pPr>
      <w:ins w:id="0" w:author="mankymoggy@outlook.com" w:date="2021-11-23T09:06:00Z">
        <w:r>
          <w:rPr>
            <w:rFonts w:ascii="Times New Roman" w:hAnsi="Times New Roman" w:cs="Times New Roman"/>
            <w:b/>
            <w:bCs/>
            <w:i/>
            <w:iCs/>
            <w:sz w:val="32"/>
            <w:szCs w:val="32"/>
          </w:rPr>
          <w:t xml:space="preserve">Hi </w:t>
        </w:r>
      </w:ins>
      <w:ins w:id="1" w:author="mankymoggy@outlook.com" w:date="2021-11-23T08:58:00Z">
        <w:r w:rsidR="008E7CCF">
          <w:rPr>
            <w:rFonts w:ascii="Times New Roman" w:hAnsi="Times New Roman" w:cs="Times New Roman"/>
            <w:b/>
            <w:bCs/>
            <w:i/>
            <w:iCs/>
            <w:sz w:val="32"/>
            <w:szCs w:val="32"/>
          </w:rPr>
          <w:t xml:space="preserve">Pieter – do not fuse Tables and Figures – </w:t>
        </w:r>
      </w:ins>
      <w:ins w:id="2" w:author="mankymoggy@outlook.com" w:date="2021-11-23T08:59:00Z">
        <w:r w:rsidR="008E7CCF">
          <w:rPr>
            <w:rFonts w:ascii="Times New Roman" w:hAnsi="Times New Roman" w:cs="Times New Roman"/>
            <w:b/>
            <w:bCs/>
            <w:i/>
            <w:iCs/>
            <w:sz w:val="32"/>
            <w:szCs w:val="32"/>
          </w:rPr>
          <w:t xml:space="preserve">they are </w:t>
        </w:r>
      </w:ins>
      <w:r w:rsidR="005C46DE">
        <w:rPr>
          <w:rFonts w:ascii="Times New Roman" w:hAnsi="Times New Roman" w:cs="Times New Roman"/>
          <w:b/>
          <w:bCs/>
          <w:i/>
          <w:iCs/>
          <w:sz w:val="32"/>
          <w:szCs w:val="32"/>
        </w:rPr>
        <w:t xml:space="preserve">traditionally </w:t>
      </w:r>
      <w:ins w:id="3" w:author="mankymoggy@outlook.com" w:date="2021-11-23T08:59:00Z">
        <w:r w:rsidR="008E7CCF">
          <w:rPr>
            <w:rFonts w:ascii="Times New Roman" w:hAnsi="Times New Roman" w:cs="Times New Roman"/>
            <w:b/>
            <w:bCs/>
            <w:i/>
            <w:iCs/>
            <w:sz w:val="32"/>
            <w:szCs w:val="32"/>
          </w:rPr>
          <w:t>separated. Look at a range of journals – you will see that they keep figures separated from tables, or else they try to have a figure do all the work with numbers and stats shown (or</w:t>
        </w:r>
      </w:ins>
      <w:ins w:id="4" w:author="mankymoggy@outlook.com" w:date="2021-11-23T09:00:00Z">
        <w:r w:rsidR="008E7CCF">
          <w:rPr>
            <w:rFonts w:ascii="Times New Roman" w:hAnsi="Times New Roman" w:cs="Times New Roman"/>
            <w:b/>
            <w:bCs/>
            <w:i/>
            <w:iCs/>
            <w:sz w:val="32"/>
            <w:szCs w:val="32"/>
          </w:rPr>
          <w:t xml:space="preserve"> stats</w:t>
        </w:r>
      </w:ins>
      <w:ins w:id="5" w:author="mankymoggy@outlook.com" w:date="2021-11-23T08:59:00Z">
        <w:r w:rsidR="008E7CCF">
          <w:rPr>
            <w:rFonts w:ascii="Times New Roman" w:hAnsi="Times New Roman" w:cs="Times New Roman"/>
            <w:b/>
            <w:bCs/>
            <w:i/>
            <w:iCs/>
            <w:sz w:val="32"/>
            <w:szCs w:val="32"/>
          </w:rPr>
          <w:t xml:space="preserve"> p</w:t>
        </w:r>
      </w:ins>
      <w:ins w:id="6" w:author="mankymoggy@outlook.com" w:date="2021-11-23T09:00:00Z">
        <w:r w:rsidR="008E7CCF">
          <w:rPr>
            <w:rFonts w:ascii="Times New Roman" w:hAnsi="Times New Roman" w:cs="Times New Roman"/>
            <w:b/>
            <w:bCs/>
            <w:i/>
            <w:iCs/>
            <w:sz w:val="32"/>
            <w:szCs w:val="32"/>
          </w:rPr>
          <w:t xml:space="preserve">rovided in text or the caption). Fusing them can make your thesis readers </w:t>
        </w:r>
      </w:ins>
      <w:proofErr w:type="spellStart"/>
      <w:ins w:id="7" w:author="mankymoggy@outlook.com" w:date="2021-11-23T09:01:00Z">
        <w:r w:rsidR="00CD350A">
          <w:rPr>
            <w:rFonts w:ascii="Times New Roman" w:hAnsi="Times New Roman" w:cs="Times New Roman"/>
            <w:b/>
            <w:bCs/>
            <w:i/>
            <w:iCs/>
            <w:sz w:val="32"/>
            <w:szCs w:val="32"/>
          </w:rPr>
          <w:t>nit pick</w:t>
        </w:r>
        <w:proofErr w:type="spellEnd"/>
        <w:r w:rsidR="00CD350A">
          <w:rPr>
            <w:rFonts w:ascii="Times New Roman" w:hAnsi="Times New Roman" w:cs="Times New Roman"/>
            <w:b/>
            <w:bCs/>
            <w:i/>
            <w:iCs/>
            <w:sz w:val="32"/>
            <w:szCs w:val="32"/>
          </w:rPr>
          <w:t xml:space="preserve"> – remember to make the reading experience easy and streamlined. </w:t>
        </w:r>
      </w:ins>
      <w:ins w:id="8" w:author="mankymoggy@outlook.com" w:date="2021-11-23T08:59:00Z">
        <w:r w:rsidR="008E7CCF">
          <w:rPr>
            <w:rFonts w:ascii="Times New Roman" w:hAnsi="Times New Roman" w:cs="Times New Roman"/>
            <w:b/>
            <w:bCs/>
            <w:i/>
            <w:iCs/>
            <w:sz w:val="32"/>
            <w:szCs w:val="32"/>
          </w:rPr>
          <w:t xml:space="preserve"> </w:t>
        </w:r>
      </w:ins>
    </w:p>
    <w:p w14:paraId="6695C452" w14:textId="6347B5D9" w:rsidR="00F616B2" w:rsidRPr="00DD76F3" w:rsidRDefault="00F616B2" w:rsidP="00F616B2">
      <w:pPr>
        <w:jc w:val="center"/>
        <w:rPr>
          <w:rFonts w:ascii="Times New Roman" w:hAnsi="Times New Roman" w:cs="Times New Roman"/>
          <w:sz w:val="24"/>
          <w:szCs w:val="24"/>
          <w:highlight w:val="yellow"/>
        </w:rPr>
      </w:pPr>
      <w:r w:rsidRPr="00B85C88">
        <w:rPr>
          <w:rFonts w:ascii="Times New Roman" w:hAnsi="Times New Roman" w:cs="Times New Roman"/>
          <w:sz w:val="24"/>
          <w:szCs w:val="24"/>
          <w:highlight w:val="yellow"/>
        </w:rPr>
        <w:t>Status: review</w:t>
      </w:r>
      <w:r>
        <w:rPr>
          <w:rFonts w:ascii="Times New Roman" w:hAnsi="Times New Roman" w:cs="Times New Roman"/>
          <w:sz w:val="24"/>
          <w:szCs w:val="24"/>
          <w:highlight w:val="yellow"/>
        </w:rPr>
        <w:t>ed</w:t>
      </w:r>
      <w:r w:rsidRPr="00B85C88">
        <w:rPr>
          <w:rFonts w:ascii="Times New Roman" w:hAnsi="Times New Roman" w:cs="Times New Roman"/>
          <w:sz w:val="24"/>
          <w:szCs w:val="24"/>
          <w:highlight w:val="yellow"/>
        </w:rPr>
        <w:t xml:space="preserve">, </w:t>
      </w:r>
      <w:r w:rsidR="00DD76F3">
        <w:rPr>
          <w:rFonts w:ascii="Times New Roman" w:hAnsi="Times New Roman" w:cs="Times New Roman"/>
          <w:sz w:val="24"/>
          <w:szCs w:val="24"/>
          <w:highlight w:val="yellow"/>
        </w:rPr>
        <w:t>edited, awaiting final feedback</w:t>
      </w:r>
    </w:p>
    <w:p w14:paraId="1A9964D1" w14:textId="77777777" w:rsidR="00F616B2" w:rsidRDefault="00F616B2" w:rsidP="00F616B2">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09BD7667" w14:textId="057CD652" w:rsidR="00F616B2" w:rsidRDefault="00243F0A" w:rsidP="00F616B2">
      <w:pPr>
        <w:rPr>
          <w:rFonts w:ascii="Times New Roman" w:hAnsi="Times New Roman" w:cs="Times New Roman"/>
          <w:b/>
          <w:i/>
          <w:iCs/>
          <w:sz w:val="24"/>
          <w:szCs w:val="24"/>
        </w:rPr>
      </w:pPr>
      <w:r>
        <w:rPr>
          <w:rFonts w:ascii="Times New Roman" w:hAnsi="Times New Roman" w:cs="Times New Roman"/>
          <w:b/>
          <w:i/>
          <w:iCs/>
          <w:sz w:val="24"/>
          <w:szCs w:val="24"/>
        </w:rPr>
        <w:lastRenderedPageBreak/>
        <w:t>4</w:t>
      </w:r>
      <w:r w:rsidR="00F616B2">
        <w:rPr>
          <w:rFonts w:ascii="Times New Roman" w:hAnsi="Times New Roman" w:cs="Times New Roman"/>
          <w:b/>
          <w:i/>
          <w:iCs/>
          <w:sz w:val="24"/>
          <w:szCs w:val="24"/>
        </w:rPr>
        <w:t>.1 Introduction</w:t>
      </w:r>
    </w:p>
    <w:p w14:paraId="4474040A" w14:textId="77777777" w:rsidR="00F616B2" w:rsidRDefault="00F616B2" w:rsidP="00F616B2">
      <w:pPr>
        <w:rPr>
          <w:rFonts w:ascii="Times New Roman" w:hAnsi="Times New Roman" w:cs="Times New Roman"/>
          <w:b/>
          <w:sz w:val="24"/>
          <w:szCs w:val="24"/>
        </w:rPr>
      </w:pPr>
    </w:p>
    <w:p w14:paraId="74FAB114" w14:textId="05CDFF99" w:rsidR="00F616B2" w:rsidRDefault="00F326AA" w:rsidP="00F616B2">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As </w:t>
      </w:r>
      <w:r w:rsidR="00EF7361">
        <w:rPr>
          <w:rFonts w:ascii="Times New Roman" w:hAnsi="Times New Roman" w:cs="Times New Roman"/>
          <w:bCs/>
          <w:sz w:val="24"/>
          <w:szCs w:val="24"/>
        </w:rPr>
        <w:t>discussed in</w:t>
      </w:r>
      <w:r>
        <w:rPr>
          <w:rFonts w:ascii="Times New Roman" w:hAnsi="Times New Roman" w:cs="Times New Roman"/>
          <w:bCs/>
          <w:sz w:val="24"/>
          <w:szCs w:val="24"/>
        </w:rPr>
        <w:t xml:space="preserve"> previous chapters, a major caveat in the current body of research on social prediction making is the interaction between motor-driven behavioural simulation and </w:t>
      </w:r>
      <w:r w:rsidR="00FE4FB5">
        <w:rPr>
          <w:rFonts w:ascii="Times New Roman" w:hAnsi="Times New Roman" w:cs="Times New Roman"/>
          <w:bCs/>
          <w:sz w:val="24"/>
          <w:szCs w:val="24"/>
        </w:rPr>
        <w:t xml:space="preserve">representations of mental states. To that extent, </w:t>
      </w:r>
      <w:r w:rsidR="00832A8F">
        <w:rPr>
          <w:rFonts w:ascii="Times New Roman" w:hAnsi="Times New Roman" w:cs="Times New Roman"/>
          <w:bCs/>
          <w:sz w:val="24"/>
          <w:szCs w:val="24"/>
        </w:rPr>
        <w:t xml:space="preserve">new </w:t>
      </w:r>
      <w:r w:rsidR="00FE4FB5">
        <w:rPr>
          <w:rFonts w:ascii="Times New Roman" w:hAnsi="Times New Roman" w:cs="Times New Roman"/>
          <w:bCs/>
          <w:sz w:val="24"/>
          <w:szCs w:val="24"/>
        </w:rPr>
        <w:t>paradigms are needed to investigate mentalising operations in conjunction with action observation of goal-directed action.</w:t>
      </w:r>
      <w:r w:rsidR="002B4A82">
        <w:rPr>
          <w:rFonts w:ascii="Times New Roman" w:hAnsi="Times New Roman" w:cs="Times New Roman"/>
          <w:bCs/>
          <w:sz w:val="24"/>
          <w:szCs w:val="24"/>
        </w:rPr>
        <w:t xml:space="preserve"> This chapter proposes</w:t>
      </w:r>
      <w:r w:rsidR="008A30E1">
        <w:rPr>
          <w:rFonts w:ascii="Times New Roman" w:hAnsi="Times New Roman" w:cs="Times New Roman"/>
          <w:bCs/>
          <w:sz w:val="24"/>
          <w:szCs w:val="24"/>
        </w:rPr>
        <w:t xml:space="preserve"> a paradigm that combines a classic action observation paradigm but adds a requirement for </w:t>
      </w:r>
      <w:r w:rsidR="005900C9">
        <w:rPr>
          <w:rFonts w:ascii="Times New Roman" w:hAnsi="Times New Roman" w:cs="Times New Roman"/>
          <w:bCs/>
          <w:sz w:val="24"/>
          <w:szCs w:val="24"/>
        </w:rPr>
        <w:t xml:space="preserve">implicitly </w:t>
      </w:r>
      <w:r w:rsidR="008A30E1">
        <w:rPr>
          <w:rFonts w:ascii="Times New Roman" w:hAnsi="Times New Roman" w:cs="Times New Roman"/>
          <w:bCs/>
          <w:sz w:val="24"/>
          <w:szCs w:val="24"/>
        </w:rPr>
        <w:t xml:space="preserve">tracking false beliefs </w:t>
      </w:r>
      <w:r w:rsidR="00F1424F">
        <w:rPr>
          <w:rFonts w:ascii="Times New Roman" w:hAnsi="Times New Roman" w:cs="Times New Roman"/>
          <w:bCs/>
          <w:sz w:val="24"/>
          <w:szCs w:val="24"/>
        </w:rPr>
        <w:t>in order to make correct behavioural predictions</w:t>
      </w:r>
      <w:r w:rsidR="008A30E1">
        <w:rPr>
          <w:rFonts w:ascii="Times New Roman" w:hAnsi="Times New Roman" w:cs="Times New Roman"/>
          <w:bCs/>
          <w:sz w:val="24"/>
          <w:szCs w:val="24"/>
        </w:rPr>
        <w:t>.</w:t>
      </w:r>
      <w:r w:rsidR="00F616B2">
        <w:rPr>
          <w:rFonts w:ascii="Times New Roman" w:hAnsi="Times New Roman" w:cs="Times New Roman"/>
          <w:sz w:val="24"/>
          <w:szCs w:val="24"/>
        </w:rPr>
        <w:t xml:space="preserve"> </w:t>
      </w:r>
      <w:r w:rsidR="0076340D">
        <w:rPr>
          <w:rFonts w:ascii="Times New Roman" w:hAnsi="Times New Roman" w:cs="Times New Roman"/>
          <w:sz w:val="24"/>
          <w:szCs w:val="24"/>
        </w:rPr>
        <w:t>In this</w:t>
      </w:r>
      <w:r w:rsidR="003F3A99">
        <w:rPr>
          <w:rFonts w:ascii="Times New Roman" w:hAnsi="Times New Roman" w:cs="Times New Roman"/>
          <w:sz w:val="24"/>
          <w:szCs w:val="24"/>
        </w:rPr>
        <w:t xml:space="preserve"> action observation</w:t>
      </w:r>
      <w:r w:rsidR="00F616B2">
        <w:rPr>
          <w:rFonts w:ascii="Times New Roman" w:hAnsi="Times New Roman" w:cs="Times New Roman"/>
          <w:sz w:val="24"/>
          <w:szCs w:val="24"/>
        </w:rPr>
        <w:t xml:space="preserve"> paradigm</w:t>
      </w:r>
      <w:r w:rsidR="003F3A99">
        <w:rPr>
          <w:rFonts w:ascii="Times New Roman" w:hAnsi="Times New Roman" w:cs="Times New Roman"/>
          <w:sz w:val="24"/>
          <w:szCs w:val="24"/>
        </w:rPr>
        <w:t xml:space="preserve"> of Ambrosini, Constantini and Sinigaglia (2011)</w:t>
      </w:r>
      <w:r w:rsidR="0076340D">
        <w:rPr>
          <w:rFonts w:ascii="Times New Roman" w:hAnsi="Times New Roman" w:cs="Times New Roman"/>
          <w:sz w:val="24"/>
          <w:szCs w:val="24"/>
        </w:rPr>
        <w:t xml:space="preserve">, </w:t>
      </w:r>
      <w:r w:rsidR="00F616B2">
        <w:rPr>
          <w:rFonts w:ascii="Times New Roman" w:hAnsi="Times New Roman" w:cs="Times New Roman"/>
          <w:sz w:val="24"/>
          <w:szCs w:val="24"/>
        </w:rPr>
        <w:t xml:space="preserve">an agent reaches for one of two target objects: a large cup or a small cup. </w:t>
      </w:r>
      <w:r w:rsidR="006910F9">
        <w:rPr>
          <w:rFonts w:ascii="Times New Roman" w:hAnsi="Times New Roman" w:cs="Times New Roman"/>
          <w:sz w:val="24"/>
          <w:szCs w:val="24"/>
        </w:rPr>
        <w:t>T</w:t>
      </w:r>
      <w:r w:rsidR="00F616B2">
        <w:rPr>
          <w:rFonts w:ascii="Times New Roman" w:hAnsi="Times New Roman" w:cs="Times New Roman"/>
          <w:sz w:val="24"/>
          <w:szCs w:val="24"/>
        </w:rPr>
        <w:t>he agent’s hand could match grip aperture to the target object in either a precision grip or whole hand grip, or display keep the hand closed. Just like these researchers, we were interested in predictive gaze behaviour towards either target. The crucial addition of this study, however, is that prior to the agent performing a reaching motion the cups could swap position. This swap occurs unbeknownst to the agent, rendering her belief true or false. The agent, of course, acts in accordance with her beliefs on the location of the targets.</w:t>
      </w:r>
    </w:p>
    <w:p w14:paraId="50685097" w14:textId="4F3DD006" w:rsidR="00F616B2" w:rsidRDefault="00F616B2" w:rsidP="00F616B2">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As such, </w:t>
      </w:r>
      <w:r w:rsidR="00A308EB">
        <w:rPr>
          <w:rFonts w:ascii="Times New Roman" w:hAnsi="Times New Roman" w:cs="Times New Roman"/>
          <w:sz w:val="24"/>
          <w:szCs w:val="24"/>
        </w:rPr>
        <w:t>this study</w:t>
      </w:r>
      <w:r>
        <w:rPr>
          <w:rFonts w:ascii="Times New Roman" w:hAnsi="Times New Roman" w:cs="Times New Roman"/>
          <w:sz w:val="24"/>
          <w:szCs w:val="24"/>
        </w:rPr>
        <w:t xml:space="preserve"> investigates the case in which both systems would in principle yield different behavioural predictions</w:t>
      </w:r>
      <w:r w:rsidR="00AA2304">
        <w:rPr>
          <w:rFonts w:ascii="Times New Roman" w:hAnsi="Times New Roman" w:cs="Times New Roman"/>
          <w:sz w:val="24"/>
          <w:szCs w:val="24"/>
        </w:rPr>
        <w:t xml:space="preserve"> if operating in isolation</w:t>
      </w:r>
      <w:r>
        <w:rPr>
          <w:rFonts w:ascii="Times New Roman" w:hAnsi="Times New Roman" w:cs="Times New Roman"/>
          <w:sz w:val="24"/>
          <w:szCs w:val="24"/>
        </w:rPr>
        <w:t xml:space="preserve">. </w:t>
      </w:r>
      <w:r w:rsidR="00345980">
        <w:rPr>
          <w:rFonts w:ascii="Times New Roman" w:hAnsi="Times New Roman" w:cs="Times New Roman"/>
          <w:sz w:val="24"/>
          <w:szCs w:val="24"/>
        </w:rPr>
        <w:t>As there</w:t>
      </w:r>
      <w:r>
        <w:rPr>
          <w:rFonts w:ascii="Times New Roman" w:hAnsi="Times New Roman" w:cs="Times New Roman"/>
          <w:sz w:val="24"/>
          <w:szCs w:val="24"/>
        </w:rPr>
        <w:t xml:space="preserve"> are two possible targets for action, prediction of the target </w:t>
      </w:r>
      <w:r w:rsidR="00A16B4C">
        <w:rPr>
          <w:rFonts w:ascii="Times New Roman" w:hAnsi="Times New Roman" w:cs="Times New Roman"/>
          <w:sz w:val="24"/>
          <w:szCs w:val="24"/>
        </w:rPr>
        <w:t xml:space="preserve">of the reaching action </w:t>
      </w:r>
      <w:r>
        <w:rPr>
          <w:rFonts w:ascii="Times New Roman" w:hAnsi="Times New Roman" w:cs="Times New Roman"/>
          <w:sz w:val="24"/>
          <w:szCs w:val="24"/>
        </w:rPr>
        <w:t>requires integration of both goal-tracking and belief-tracking abilities. If the participant were to respond purely based on motor resonance, her eyes would be attracted to the cup that matches hand aperture, as this object is more salient due to shared motor representations with the agent, as per Donnarumma, Constantini, Ambrosini, Friston &amp; Pezzulo (2017)</w:t>
      </w:r>
      <w:r>
        <w:rPr>
          <w:rFonts w:ascii="Times New Roman" w:hAnsi="Times New Roman" w:cs="Times New Roman"/>
          <w:bCs/>
          <w:i/>
          <w:iCs/>
          <w:sz w:val="24"/>
          <w:szCs w:val="24"/>
        </w:rPr>
        <w:t>.</w:t>
      </w:r>
      <w:r>
        <w:rPr>
          <w:rFonts w:ascii="Times New Roman" w:hAnsi="Times New Roman" w:cs="Times New Roman"/>
          <w:bCs/>
          <w:sz w:val="24"/>
          <w:szCs w:val="24"/>
        </w:rPr>
        <w:t xml:space="preserve"> However, such predictions would be incorrect if the target cups swapped position. To arrive at the correct prediction, a participant would have to 1) derive the target of the grasping motion based on grip aperture, and 2) modulate the resulting target prediction based on </w:t>
      </w:r>
      <w:r w:rsidR="00F5012F">
        <w:rPr>
          <w:rFonts w:ascii="Times New Roman" w:hAnsi="Times New Roman" w:cs="Times New Roman"/>
          <w:bCs/>
          <w:sz w:val="24"/>
          <w:szCs w:val="24"/>
        </w:rPr>
        <w:t xml:space="preserve">implicitly </w:t>
      </w:r>
      <w:r>
        <w:rPr>
          <w:rFonts w:ascii="Times New Roman" w:hAnsi="Times New Roman" w:cs="Times New Roman"/>
          <w:bCs/>
          <w:sz w:val="24"/>
          <w:szCs w:val="24"/>
        </w:rPr>
        <w:t>tracking the registrations of the agent.</w:t>
      </w:r>
    </w:p>
    <w:p w14:paraId="0EDBAED3" w14:textId="77777777" w:rsidR="00F616B2" w:rsidRPr="00F95363"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Our specific hypotheses were as follows:</w:t>
      </w:r>
    </w:p>
    <w:p w14:paraId="1CCE88E1" w14:textId="7428A5CA" w:rsidR="00F616B2" w:rsidRPr="001A66B0" w:rsidRDefault="00F616B2" w:rsidP="00F616B2">
      <w:pPr>
        <w:spacing w:line="360" w:lineRule="auto"/>
        <w:jc w:val="both"/>
        <w:rPr>
          <w:rFonts w:ascii="Times New Roman" w:hAnsi="Times New Roman" w:cs="Times New Roman"/>
          <w:sz w:val="24"/>
          <w:szCs w:val="24"/>
        </w:rPr>
      </w:pPr>
      <w:r w:rsidRPr="005C722F">
        <w:rPr>
          <w:rFonts w:ascii="Times New Roman" w:hAnsi="Times New Roman" w:cs="Times New Roman"/>
          <w:sz w:val="24"/>
          <w:szCs w:val="24"/>
          <w:highlight w:val="yellow"/>
        </w:rPr>
        <w:t>1) We expect a significant effect of pre-shaping</w:t>
      </w:r>
      <w:r w:rsidR="001A66B0" w:rsidRPr="005C722F">
        <w:rPr>
          <w:rFonts w:ascii="Times New Roman" w:hAnsi="Times New Roman" w:cs="Times New Roman"/>
          <w:sz w:val="24"/>
          <w:szCs w:val="24"/>
          <w:highlight w:val="yellow"/>
        </w:rPr>
        <w:t>, in line with previous findings using this paradigm. That is, when motor cues are sufficient to predict the unfolding of future actions (i.e., in the true belief condition), we expect to find that anticipatory gaze is significantly biased towards the target that matches hand aperture.</w:t>
      </w:r>
    </w:p>
    <w:p w14:paraId="3A65EA5E" w14:textId="29A5CDDF" w:rsidR="00F616B2" w:rsidRPr="00A52797" w:rsidRDefault="00F616B2" w:rsidP="00F616B2">
      <w:pPr>
        <w:spacing w:line="360" w:lineRule="auto"/>
        <w:jc w:val="both"/>
        <w:rPr>
          <w:rFonts w:ascii="Times New Roman" w:hAnsi="Times New Roman" w:cs="Times New Roman"/>
          <w:sz w:val="24"/>
          <w:szCs w:val="24"/>
        </w:rPr>
      </w:pPr>
      <w:r w:rsidRPr="00A13B07">
        <w:rPr>
          <w:rFonts w:ascii="Times New Roman" w:hAnsi="Times New Roman" w:cs="Times New Roman"/>
          <w:sz w:val="24"/>
          <w:szCs w:val="24"/>
          <w:highlight w:val="yellow"/>
        </w:rPr>
        <w:lastRenderedPageBreak/>
        <w:t xml:space="preserve">2) </w:t>
      </w:r>
      <w:r w:rsidR="00A52797" w:rsidRPr="00A13B07">
        <w:rPr>
          <w:rFonts w:ascii="Times New Roman" w:hAnsi="Times New Roman" w:cs="Times New Roman"/>
          <w:sz w:val="24"/>
          <w:szCs w:val="24"/>
          <w:highlight w:val="yellow"/>
        </w:rPr>
        <w:t>If motor-based predictions of action goals interface with representations of agent-object registrations, we expect to find that anticipatory looking times are significantly biased towards the action target that is congruent with the agent’s belief</w:t>
      </w:r>
      <w:r w:rsidR="00F30F55" w:rsidRPr="00A13B07">
        <w:rPr>
          <w:rFonts w:ascii="Times New Roman" w:hAnsi="Times New Roman" w:cs="Times New Roman"/>
          <w:sz w:val="24"/>
          <w:szCs w:val="24"/>
          <w:highlight w:val="yellow"/>
        </w:rPr>
        <w:t xml:space="preserve"> when motor cues are insufficient to predict the outcome of the grasping action (i.e., in the false</w:t>
      </w:r>
      <w:r w:rsidR="001A77D6" w:rsidRPr="00A13B07">
        <w:rPr>
          <w:rFonts w:ascii="Times New Roman" w:hAnsi="Times New Roman" w:cs="Times New Roman"/>
          <w:sz w:val="24"/>
          <w:szCs w:val="24"/>
          <w:highlight w:val="yellow"/>
        </w:rPr>
        <w:t>-</w:t>
      </w:r>
      <w:r w:rsidR="00F30F55" w:rsidRPr="00A13B07">
        <w:rPr>
          <w:rFonts w:ascii="Times New Roman" w:hAnsi="Times New Roman" w:cs="Times New Roman"/>
          <w:sz w:val="24"/>
          <w:szCs w:val="24"/>
          <w:highlight w:val="yellow"/>
        </w:rPr>
        <w:t>belief condition).</w:t>
      </w:r>
    </w:p>
    <w:p w14:paraId="72DCEEB0" w14:textId="3FE57A5F" w:rsidR="00F616B2" w:rsidRPr="00105A77" w:rsidRDefault="00105A77"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the focus of this investigation is the role of the motor system in </w:t>
      </w:r>
      <w:r>
        <w:rPr>
          <w:rFonts w:ascii="Times New Roman" w:hAnsi="Times New Roman" w:cs="Times New Roman"/>
          <w:i/>
          <w:iCs/>
          <w:sz w:val="24"/>
          <w:szCs w:val="24"/>
        </w:rPr>
        <w:t>implicit</w:t>
      </w:r>
      <w:r>
        <w:rPr>
          <w:rFonts w:ascii="Times New Roman" w:hAnsi="Times New Roman" w:cs="Times New Roman"/>
          <w:sz w:val="24"/>
          <w:szCs w:val="24"/>
        </w:rPr>
        <w:t xml:space="preserve"> mentalising processes, steps were undertaken to ensure the implicit nature of the task</w:t>
      </w:r>
      <w:r w:rsidR="00A019E0">
        <w:rPr>
          <w:rFonts w:ascii="Times New Roman" w:hAnsi="Times New Roman" w:cs="Times New Roman"/>
          <w:sz w:val="24"/>
          <w:szCs w:val="24"/>
        </w:rPr>
        <w:t xml:space="preserve"> and the underlying process to the best of our abilities</w:t>
      </w:r>
      <w:r>
        <w:rPr>
          <w:rFonts w:ascii="Times New Roman" w:hAnsi="Times New Roman" w:cs="Times New Roman"/>
          <w:sz w:val="24"/>
          <w:szCs w:val="24"/>
        </w:rPr>
        <w:t>.</w:t>
      </w:r>
      <w:r w:rsidR="0034772A">
        <w:rPr>
          <w:rFonts w:ascii="Times New Roman" w:hAnsi="Times New Roman" w:cs="Times New Roman"/>
          <w:sz w:val="24"/>
          <w:szCs w:val="24"/>
        </w:rPr>
        <w:t xml:space="preserve"> To that extent we masked the task to appear as a stimulus detection task and made no references to the mental states of the agent. In fact, the agent had </w:t>
      </w:r>
      <w:r w:rsidR="00951E84">
        <w:rPr>
          <w:rFonts w:ascii="Times New Roman" w:hAnsi="Times New Roman" w:cs="Times New Roman"/>
          <w:sz w:val="24"/>
          <w:szCs w:val="24"/>
        </w:rPr>
        <w:t xml:space="preserve">no </w:t>
      </w:r>
      <w:r w:rsidR="0034772A">
        <w:rPr>
          <w:rFonts w:ascii="Times New Roman" w:hAnsi="Times New Roman" w:cs="Times New Roman"/>
          <w:sz w:val="24"/>
          <w:szCs w:val="24"/>
        </w:rPr>
        <w:t>relevance to the task at all.</w:t>
      </w:r>
      <w:r w:rsidR="00CE7519">
        <w:rPr>
          <w:rFonts w:ascii="Times New Roman" w:hAnsi="Times New Roman" w:cs="Times New Roman"/>
          <w:sz w:val="24"/>
          <w:szCs w:val="24"/>
        </w:rPr>
        <w:t xml:space="preserve"> As such, the task demands were implicit, in the sense that belief-tracking was implicitly measured through anticipatory looking patterns. Furthermore, we attempted to ensure that the underlying was implicit by means of a debriefing session. Participants that reported to have been explicitly reasoning on the mental state of the agent (e.g., “</w:t>
      </w:r>
      <w:r w:rsidR="00CE7519" w:rsidRPr="00CE7519">
        <w:rPr>
          <w:rFonts w:ascii="Times New Roman" w:hAnsi="Times New Roman" w:cs="Times New Roman"/>
          <w:i/>
          <w:iCs/>
          <w:sz w:val="24"/>
          <w:szCs w:val="24"/>
        </w:rPr>
        <w:t>if the cups</w:t>
      </w:r>
      <w:r w:rsidR="00AD12E4">
        <w:rPr>
          <w:rFonts w:ascii="Times New Roman" w:hAnsi="Times New Roman" w:cs="Times New Roman"/>
          <w:i/>
          <w:iCs/>
          <w:sz w:val="24"/>
          <w:szCs w:val="24"/>
        </w:rPr>
        <w:t xml:space="preserve"> were</w:t>
      </w:r>
      <w:r w:rsidR="00CE7519" w:rsidRPr="00CE7519">
        <w:rPr>
          <w:rFonts w:ascii="Times New Roman" w:hAnsi="Times New Roman" w:cs="Times New Roman"/>
          <w:i/>
          <w:iCs/>
          <w:sz w:val="24"/>
          <w:szCs w:val="24"/>
        </w:rPr>
        <w:t xml:space="preserve"> swapped</w:t>
      </w:r>
      <w:r w:rsidR="00AD12E4">
        <w:rPr>
          <w:rFonts w:ascii="Times New Roman" w:hAnsi="Times New Roman" w:cs="Times New Roman"/>
          <w:i/>
          <w:iCs/>
          <w:sz w:val="24"/>
          <w:szCs w:val="24"/>
        </w:rPr>
        <w:t>,</w:t>
      </w:r>
      <w:r w:rsidR="00CE7519" w:rsidRPr="00CE7519">
        <w:rPr>
          <w:rFonts w:ascii="Times New Roman" w:hAnsi="Times New Roman" w:cs="Times New Roman"/>
          <w:i/>
          <w:iCs/>
          <w:sz w:val="24"/>
          <w:szCs w:val="24"/>
        </w:rPr>
        <w:t xml:space="preserve"> she would think it was still in the old location and reach for the cup there</w:t>
      </w:r>
      <w:r w:rsidR="00CE7519">
        <w:rPr>
          <w:rFonts w:ascii="Times New Roman" w:hAnsi="Times New Roman" w:cs="Times New Roman"/>
          <w:sz w:val="24"/>
          <w:szCs w:val="24"/>
        </w:rPr>
        <w:t>”)</w:t>
      </w:r>
      <w:r w:rsidR="00010FCE">
        <w:rPr>
          <w:rFonts w:ascii="Times New Roman" w:hAnsi="Times New Roman" w:cs="Times New Roman"/>
          <w:sz w:val="24"/>
          <w:szCs w:val="24"/>
        </w:rPr>
        <w:t xml:space="preserve"> were eliminated for further analysis. </w:t>
      </w:r>
    </w:p>
    <w:p w14:paraId="20BDCE46" w14:textId="77777777" w:rsidR="00F616B2" w:rsidRPr="0048467E" w:rsidRDefault="00F616B2" w:rsidP="00F616B2">
      <w:pPr>
        <w:spacing w:line="360" w:lineRule="auto"/>
        <w:jc w:val="both"/>
        <w:rPr>
          <w:rFonts w:ascii="Times New Roman" w:hAnsi="Times New Roman" w:cs="Times New Roman"/>
          <w:bCs/>
          <w:sz w:val="24"/>
          <w:szCs w:val="24"/>
        </w:rPr>
      </w:pPr>
    </w:p>
    <w:p w14:paraId="2C9F227B" w14:textId="221338DB" w:rsidR="00F616B2" w:rsidRDefault="00377C64" w:rsidP="00F616B2">
      <w:pPr>
        <w:rPr>
          <w:rFonts w:ascii="Times New Roman" w:hAnsi="Times New Roman" w:cs="Times New Roman"/>
          <w:bCs/>
          <w:i/>
          <w:iCs/>
          <w:sz w:val="24"/>
          <w:szCs w:val="24"/>
        </w:rPr>
      </w:pPr>
      <w:ins w:id="9" w:author="mankymoggy@outlook.com" w:date="2021-11-22T18:38:00Z">
        <w:r>
          <w:rPr>
            <w:rFonts w:ascii="Times New Roman" w:hAnsi="Times New Roman" w:cs="Times New Roman"/>
            <w:bCs/>
            <w:i/>
            <w:iCs/>
            <w:sz w:val="24"/>
            <w:szCs w:val="24"/>
            <w:lang w:val="en-US"/>
          </w:rPr>
          <w:t xml:space="preserve">PIETER, when it comes to formatting, is there something you can do to get rid of all these redundant white spaces? MSWORD is horrible at this </w:t>
        </w:r>
      </w:ins>
      <w:ins w:id="10" w:author="mankymoggy@outlook.com" w:date="2021-11-22T18:39:00Z">
        <w:r>
          <w:rPr>
            <w:rFonts w:ascii="Times New Roman" w:hAnsi="Times New Roman" w:cs="Times New Roman"/>
            <w:bCs/>
            <w:i/>
            <w:iCs/>
            <w:sz w:val="24"/>
            <w:szCs w:val="24"/>
            <w:lang w:val="en-US"/>
          </w:rPr>
          <w:t>–</w:t>
        </w:r>
      </w:ins>
      <w:ins w:id="11" w:author="mankymoggy@outlook.com" w:date="2021-11-22T18:38:00Z">
        <w:r>
          <w:rPr>
            <w:rFonts w:ascii="Times New Roman" w:hAnsi="Times New Roman" w:cs="Times New Roman"/>
            <w:bCs/>
            <w:i/>
            <w:iCs/>
            <w:sz w:val="24"/>
            <w:szCs w:val="24"/>
            <w:lang w:val="en-US"/>
          </w:rPr>
          <w:t xml:space="preserve"> b</w:t>
        </w:r>
      </w:ins>
      <w:ins w:id="12" w:author="mankymoggy@outlook.com" w:date="2021-11-22T18:39:00Z">
        <w:r>
          <w:rPr>
            <w:rFonts w:ascii="Times New Roman" w:hAnsi="Times New Roman" w:cs="Times New Roman"/>
            <w:bCs/>
            <w:i/>
            <w:iCs/>
            <w:sz w:val="24"/>
            <w:szCs w:val="24"/>
            <w:lang w:val="en-US"/>
          </w:rPr>
          <w:t xml:space="preserve">ut perhaps you will be a formatting genius to make the </w:t>
        </w:r>
        <w:r w:rsidR="00A41FAD">
          <w:rPr>
            <w:rFonts w:ascii="Times New Roman" w:hAnsi="Times New Roman" w:cs="Times New Roman"/>
            <w:bCs/>
            <w:i/>
            <w:iCs/>
            <w:sz w:val="24"/>
            <w:szCs w:val="24"/>
            <w:lang w:val="en-US"/>
          </w:rPr>
          <w:t>spacing all look visually stunning and pleasant to the eye!</w:t>
        </w:r>
      </w:ins>
      <w:r w:rsidR="00F616B2">
        <w:rPr>
          <w:rFonts w:ascii="Times New Roman" w:hAnsi="Times New Roman" w:cs="Times New Roman"/>
          <w:bCs/>
          <w:i/>
          <w:iCs/>
          <w:sz w:val="24"/>
          <w:szCs w:val="24"/>
        </w:rPr>
        <w:br w:type="page"/>
      </w:r>
    </w:p>
    <w:p w14:paraId="6FFA945C" w14:textId="4EE5267A" w:rsidR="00F616B2" w:rsidRDefault="00875107" w:rsidP="00F616B2">
      <w:pPr>
        <w:autoSpaceDE w:val="0"/>
        <w:autoSpaceDN w:val="0"/>
        <w:adjustRightInd w:val="0"/>
        <w:spacing w:after="0" w:line="360" w:lineRule="auto"/>
        <w:jc w:val="both"/>
        <w:rPr>
          <w:rFonts w:ascii="Times New Roman" w:hAnsi="Times New Roman" w:cs="Times New Roman"/>
          <w:b/>
          <w:i/>
          <w:iCs/>
          <w:sz w:val="24"/>
          <w:szCs w:val="24"/>
        </w:rPr>
      </w:pPr>
      <w:r>
        <w:rPr>
          <w:rFonts w:ascii="Times New Roman" w:hAnsi="Times New Roman" w:cs="Times New Roman"/>
          <w:b/>
          <w:i/>
          <w:iCs/>
          <w:sz w:val="24"/>
          <w:szCs w:val="24"/>
        </w:rPr>
        <w:lastRenderedPageBreak/>
        <w:t>4</w:t>
      </w:r>
      <w:r w:rsidR="00F616B2">
        <w:rPr>
          <w:rFonts w:ascii="Times New Roman" w:hAnsi="Times New Roman" w:cs="Times New Roman"/>
          <w:b/>
          <w:i/>
          <w:iCs/>
          <w:sz w:val="24"/>
          <w:szCs w:val="24"/>
        </w:rPr>
        <w:t>.2</w:t>
      </w:r>
      <w:r w:rsidR="00F616B2" w:rsidRPr="00DB6721">
        <w:rPr>
          <w:rFonts w:ascii="Times New Roman" w:hAnsi="Times New Roman" w:cs="Times New Roman"/>
          <w:b/>
          <w:i/>
          <w:iCs/>
          <w:sz w:val="24"/>
          <w:szCs w:val="24"/>
        </w:rPr>
        <w:t xml:space="preserve"> Methods</w:t>
      </w:r>
    </w:p>
    <w:p w14:paraId="7B1A78CA" w14:textId="77777777" w:rsidR="00F616B2" w:rsidRPr="00DB6721" w:rsidRDefault="00F616B2" w:rsidP="00F616B2">
      <w:pPr>
        <w:autoSpaceDE w:val="0"/>
        <w:autoSpaceDN w:val="0"/>
        <w:adjustRightInd w:val="0"/>
        <w:spacing w:after="0" w:line="360" w:lineRule="auto"/>
        <w:jc w:val="both"/>
        <w:rPr>
          <w:rFonts w:ascii="Times New Roman" w:hAnsi="Times New Roman" w:cs="Times New Roman"/>
          <w:b/>
          <w:i/>
          <w:iCs/>
          <w:sz w:val="24"/>
          <w:szCs w:val="24"/>
        </w:rPr>
      </w:pPr>
    </w:p>
    <w:p w14:paraId="4198E8D3" w14:textId="0D2229AC" w:rsidR="00F616B2" w:rsidRPr="00A76EEE" w:rsidRDefault="00875107" w:rsidP="00F616B2">
      <w:pPr>
        <w:autoSpaceDE w:val="0"/>
        <w:autoSpaceDN w:val="0"/>
        <w:adjustRightInd w:val="0"/>
        <w:spacing w:after="0" w:line="360" w:lineRule="auto"/>
        <w:jc w:val="both"/>
        <w:rPr>
          <w:rFonts w:ascii="Times New Roman" w:hAnsi="Times New Roman" w:cs="Times New Roman"/>
          <w:bCs/>
          <w:i/>
          <w:iCs/>
          <w:sz w:val="24"/>
          <w:szCs w:val="24"/>
        </w:rPr>
      </w:pPr>
      <w:r>
        <w:rPr>
          <w:rFonts w:ascii="Times New Roman" w:hAnsi="Times New Roman" w:cs="Times New Roman"/>
          <w:bCs/>
          <w:i/>
          <w:iCs/>
          <w:sz w:val="24"/>
          <w:szCs w:val="24"/>
        </w:rPr>
        <w:t>4</w:t>
      </w:r>
      <w:r w:rsidR="00F616B2">
        <w:rPr>
          <w:rFonts w:ascii="Times New Roman" w:hAnsi="Times New Roman" w:cs="Times New Roman"/>
          <w:bCs/>
          <w:i/>
          <w:iCs/>
          <w:sz w:val="24"/>
          <w:szCs w:val="24"/>
        </w:rPr>
        <w:t>.2</w:t>
      </w:r>
      <w:r w:rsidR="00F616B2" w:rsidRPr="00A76EEE">
        <w:rPr>
          <w:rFonts w:ascii="Times New Roman" w:hAnsi="Times New Roman" w:cs="Times New Roman"/>
          <w:bCs/>
          <w:i/>
          <w:iCs/>
          <w:sz w:val="24"/>
          <w:szCs w:val="24"/>
        </w:rPr>
        <w:t>.1</w:t>
      </w:r>
      <w:r w:rsidR="00F616B2">
        <w:rPr>
          <w:rFonts w:ascii="Times New Roman" w:hAnsi="Times New Roman" w:cs="Times New Roman"/>
          <w:bCs/>
          <w:i/>
          <w:iCs/>
          <w:sz w:val="24"/>
          <w:szCs w:val="24"/>
        </w:rPr>
        <w:t>.</w:t>
      </w:r>
      <w:r w:rsidR="00F616B2" w:rsidRPr="00A76EEE">
        <w:rPr>
          <w:rFonts w:ascii="Times New Roman" w:hAnsi="Times New Roman" w:cs="Times New Roman"/>
          <w:bCs/>
          <w:i/>
          <w:iCs/>
          <w:sz w:val="24"/>
          <w:szCs w:val="24"/>
        </w:rPr>
        <w:t xml:space="preserve"> Participants</w:t>
      </w:r>
    </w:p>
    <w:p w14:paraId="2228C1D8" w14:textId="30A359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total of 43 participants participated in this study (</w:t>
      </w:r>
      <w:r>
        <w:rPr>
          <w:rFonts w:ascii="Times New Roman" w:hAnsi="Times New Roman" w:cs="Times New Roman"/>
          <w:i/>
          <w:sz w:val="24"/>
          <w:szCs w:val="24"/>
        </w:rPr>
        <w:t xml:space="preserve">M </w:t>
      </w:r>
      <w:r>
        <w:rPr>
          <w:rFonts w:ascii="Times New Roman" w:hAnsi="Times New Roman" w:cs="Times New Roman"/>
          <w:sz w:val="24"/>
          <w:szCs w:val="24"/>
        </w:rPr>
        <w:t xml:space="preserve">= 19.35, </w:t>
      </w:r>
      <w:r>
        <w:rPr>
          <w:rFonts w:ascii="Times New Roman" w:hAnsi="Times New Roman" w:cs="Times New Roman"/>
          <w:i/>
          <w:sz w:val="24"/>
          <w:szCs w:val="24"/>
        </w:rPr>
        <w:t>SD</w:t>
      </w:r>
      <w:r>
        <w:rPr>
          <w:rFonts w:ascii="Times New Roman" w:hAnsi="Times New Roman" w:cs="Times New Roman"/>
          <w:sz w:val="24"/>
          <w:szCs w:val="24"/>
        </w:rPr>
        <w:t xml:space="preserve"> = 2.36, 29 females). </w:t>
      </w:r>
      <w:r w:rsidR="00CC23B5">
        <w:rPr>
          <w:rFonts w:ascii="Times New Roman" w:hAnsi="Times New Roman" w:cs="Times New Roman"/>
          <w:sz w:val="24"/>
          <w:szCs w:val="24"/>
        </w:rPr>
        <w:t xml:space="preserve">These participants were first year undergraduate students </w:t>
      </w:r>
      <w:r w:rsidR="00CC23B5" w:rsidRPr="002D23C6">
        <w:rPr>
          <w:rFonts w:ascii="Times New Roman" w:hAnsi="Times New Roman" w:cs="Times New Roman"/>
          <w:sz w:val="24"/>
          <w:szCs w:val="24"/>
        </w:rPr>
        <w:t>made available by Victoria University of Wellington’s Introduction to Psychology Research Programme</w:t>
      </w:r>
      <w:r w:rsidR="00CC23B5">
        <w:rPr>
          <w:rFonts w:ascii="Times New Roman" w:hAnsi="Times New Roman" w:cs="Times New Roman"/>
          <w:sz w:val="24"/>
          <w:szCs w:val="24"/>
        </w:rPr>
        <w:t xml:space="preserve">. </w:t>
      </w:r>
      <w:r>
        <w:rPr>
          <w:rFonts w:ascii="Times New Roman" w:hAnsi="Times New Roman" w:cs="Times New Roman"/>
          <w:sz w:val="24"/>
          <w:szCs w:val="24"/>
        </w:rPr>
        <w:t>After data cleaning (see below), the final sample size was N = 35. All provided informed consent and had normal to corrected vision. The experimental procedure received ethical approval from the Victoria University of Wellington School of Psychology Human Ethics Committee.</w:t>
      </w:r>
    </w:p>
    <w:p w14:paraId="05ABFD8E" w14:textId="322AE377" w:rsidR="0021266F" w:rsidRDefault="0021266F" w:rsidP="00F616B2">
      <w:pPr>
        <w:autoSpaceDE w:val="0"/>
        <w:autoSpaceDN w:val="0"/>
        <w:adjustRightInd w:val="0"/>
        <w:spacing w:after="0" w:line="360" w:lineRule="auto"/>
        <w:jc w:val="both"/>
        <w:rPr>
          <w:rFonts w:ascii="Times New Roman" w:hAnsi="Times New Roman" w:cs="Times New Roman"/>
          <w:sz w:val="24"/>
          <w:szCs w:val="24"/>
        </w:rPr>
      </w:pPr>
    </w:p>
    <w:p w14:paraId="32650C85" w14:textId="5BCC38A4" w:rsidR="0021266F" w:rsidRPr="0021266F" w:rsidRDefault="0021266F" w:rsidP="00F616B2">
      <w:pPr>
        <w:autoSpaceDE w:val="0"/>
        <w:autoSpaceDN w:val="0"/>
        <w:adjustRightInd w:val="0"/>
        <w:spacing w:after="0" w:line="360" w:lineRule="auto"/>
        <w:jc w:val="both"/>
        <w:rPr>
          <w:rFonts w:ascii="Times New Roman" w:hAnsi="Times New Roman" w:cs="Times New Roman"/>
          <w:sz w:val="24"/>
          <w:szCs w:val="24"/>
        </w:rPr>
      </w:pPr>
      <w:r w:rsidRPr="0021266F">
        <w:rPr>
          <w:rFonts w:ascii="Times New Roman" w:hAnsi="Times New Roman" w:cs="Times New Roman"/>
          <w:sz w:val="24"/>
          <w:szCs w:val="24"/>
          <w:highlight w:val="yellow"/>
        </w:rPr>
        <w:t>To do: power analysis</w:t>
      </w:r>
    </w:p>
    <w:p w14:paraId="10A1311F" w14:textId="77777777" w:rsidR="00F616B2" w:rsidRDefault="00F616B2" w:rsidP="00F616B2">
      <w:pPr>
        <w:spacing w:line="360" w:lineRule="auto"/>
        <w:jc w:val="both"/>
        <w:rPr>
          <w:rFonts w:ascii="Times New Roman" w:hAnsi="Times New Roman" w:cs="Times New Roman"/>
          <w:sz w:val="24"/>
          <w:szCs w:val="24"/>
          <w:highlight w:val="yellow"/>
        </w:rPr>
      </w:pPr>
    </w:p>
    <w:p w14:paraId="12E627D7" w14:textId="773D519D" w:rsidR="00F616B2" w:rsidRPr="009474AF" w:rsidRDefault="00154ECC" w:rsidP="00F616B2">
      <w:pPr>
        <w:autoSpaceDE w:val="0"/>
        <w:autoSpaceDN w:val="0"/>
        <w:adjustRightInd w:val="0"/>
        <w:spacing w:after="0" w:line="360" w:lineRule="auto"/>
        <w:jc w:val="both"/>
        <w:rPr>
          <w:rFonts w:ascii="Times New Roman" w:hAnsi="Times New Roman" w:cs="Times New Roman"/>
          <w:bCs/>
          <w:i/>
          <w:iCs/>
          <w:sz w:val="24"/>
          <w:szCs w:val="24"/>
        </w:rPr>
      </w:pPr>
      <w:r>
        <w:rPr>
          <w:rFonts w:ascii="Times New Roman" w:hAnsi="Times New Roman" w:cs="Times New Roman"/>
          <w:bCs/>
          <w:i/>
          <w:iCs/>
          <w:sz w:val="24"/>
          <w:szCs w:val="24"/>
        </w:rPr>
        <w:t>4</w:t>
      </w:r>
      <w:r w:rsidR="00F616B2">
        <w:rPr>
          <w:rFonts w:ascii="Times New Roman" w:hAnsi="Times New Roman" w:cs="Times New Roman"/>
          <w:bCs/>
          <w:i/>
          <w:iCs/>
          <w:sz w:val="24"/>
          <w:szCs w:val="24"/>
        </w:rPr>
        <w:t>.2</w:t>
      </w:r>
      <w:r w:rsidR="00F616B2" w:rsidRPr="009474AF">
        <w:rPr>
          <w:rFonts w:ascii="Times New Roman" w:hAnsi="Times New Roman" w:cs="Times New Roman"/>
          <w:bCs/>
          <w:i/>
          <w:iCs/>
          <w:sz w:val="24"/>
          <w:szCs w:val="24"/>
        </w:rPr>
        <w:t>.2</w:t>
      </w:r>
      <w:r w:rsidR="00F616B2">
        <w:rPr>
          <w:rFonts w:ascii="Times New Roman" w:hAnsi="Times New Roman" w:cs="Times New Roman"/>
          <w:bCs/>
          <w:i/>
          <w:iCs/>
          <w:sz w:val="24"/>
          <w:szCs w:val="24"/>
        </w:rPr>
        <w:t>.</w:t>
      </w:r>
      <w:r w:rsidR="00F616B2" w:rsidRPr="009474AF">
        <w:rPr>
          <w:rFonts w:ascii="Times New Roman" w:hAnsi="Times New Roman" w:cs="Times New Roman"/>
          <w:bCs/>
          <w:i/>
          <w:iCs/>
          <w:sz w:val="24"/>
          <w:szCs w:val="24"/>
        </w:rPr>
        <w:t xml:space="preserve"> Stimuli and Apparatus</w:t>
      </w:r>
    </w:p>
    <w:p w14:paraId="229311B7" w14:textId="12CAD505"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Stimulus presentation was done through videos. All videos were presented in a 1920 x </w:t>
      </w:r>
      <w:r w:rsidR="00951E84">
        <w:rPr>
          <w:rFonts w:ascii="Times New Roman" w:hAnsi="Times New Roman" w:cs="Times New Roman"/>
          <w:sz w:val="24"/>
          <w:szCs w:val="24"/>
        </w:rPr>
        <w:t>1080-pixel</w:t>
      </w:r>
      <w:r>
        <w:rPr>
          <w:rFonts w:ascii="Times New Roman" w:hAnsi="Times New Roman" w:cs="Times New Roman"/>
          <w:sz w:val="24"/>
          <w:szCs w:val="24"/>
        </w:rPr>
        <w:t xml:space="preserve"> MP4 format on a 23-inch monitor (510 x 286 mm, 39.91 x 23.09 degrees of visual angle) at 30 FPS. Every video lasted for exactly 698 frames (23.267 seconds). The entire experiment was run through custom Python software, using the Psychopy and Pylink libraries (Peirce &amp; MacAskill, 2018). The monitor was positioned in such a way that the top of the screen was elevated 450mm above the table surface. The headrest was positioned in such a way that the chin was positioned 300mm above the table surface, and the forehead at 450mm above the table surface. The distance between the headrest and the monitor was 700mm. We used an SR Research Eyelink 1000 eyetracker at 500 Hz, which was positioned just underneath the monitor at a distance of 540mm to the headrest. We used this eyetracker to record data from the left eye of the participant. Participants made responses to the primary task using a Psychology Software Tools Serial Response Box.</w:t>
      </w:r>
    </w:p>
    <w:p w14:paraId="7F1B4C34"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554765F8"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sidRPr="00B27465">
        <w:rPr>
          <w:rFonts w:ascii="Times New Roman" w:hAnsi="Times New Roman" w:cs="Times New Roman"/>
          <w:sz w:val="24"/>
          <w:szCs w:val="24"/>
        </w:rPr>
        <w:t xml:space="preserve">There were 12 experimental videos in total, crossing belief (true or false) with </w:t>
      </w:r>
      <w:r>
        <w:rPr>
          <w:rFonts w:ascii="Times New Roman" w:hAnsi="Times New Roman" w:cs="Times New Roman"/>
          <w:sz w:val="24"/>
          <w:szCs w:val="24"/>
        </w:rPr>
        <w:t>hand shape</w:t>
      </w:r>
      <w:r w:rsidRPr="00B27465">
        <w:rPr>
          <w:rFonts w:ascii="Times New Roman" w:hAnsi="Times New Roman" w:cs="Times New Roman"/>
          <w:sz w:val="24"/>
          <w:szCs w:val="24"/>
        </w:rPr>
        <w:t xml:space="preserve"> (whole hand grip, precision grip, no grip) and counterbalancing each cup’s location (left or right). We also incorporated a visual detection task into each video; the cups could change colour (from the original orange to bright purple) for 10 frames (333ms) </w:t>
      </w:r>
      <w:r>
        <w:rPr>
          <w:rFonts w:ascii="Times New Roman" w:hAnsi="Times New Roman" w:cs="Times New Roman"/>
          <w:sz w:val="24"/>
          <w:szCs w:val="24"/>
        </w:rPr>
        <w:t xml:space="preserve">once per video </w:t>
      </w:r>
      <w:r w:rsidRPr="00B27465">
        <w:rPr>
          <w:rFonts w:ascii="Times New Roman" w:hAnsi="Times New Roman" w:cs="Times New Roman"/>
          <w:sz w:val="24"/>
          <w:szCs w:val="24"/>
        </w:rPr>
        <w:t>and participants were required to respond to the change in colour by pressing the central button on a response box.</w:t>
      </w:r>
      <w:r>
        <w:rPr>
          <w:rFonts w:ascii="Times New Roman" w:hAnsi="Times New Roman" w:cs="Times New Roman"/>
          <w:sz w:val="24"/>
          <w:szCs w:val="24"/>
        </w:rPr>
        <w:t xml:space="preserve"> The</w:t>
      </w:r>
      <w:r w:rsidRPr="00FB6E9A">
        <w:rPr>
          <w:rFonts w:ascii="Times New Roman" w:hAnsi="Times New Roman" w:cs="Times New Roman"/>
          <w:sz w:val="24"/>
          <w:szCs w:val="24"/>
        </w:rPr>
        <w:t xml:space="preserve"> sequence</w:t>
      </w:r>
      <w:r>
        <w:rPr>
          <w:rFonts w:ascii="Times New Roman" w:hAnsi="Times New Roman" w:cs="Times New Roman"/>
          <w:sz w:val="24"/>
          <w:szCs w:val="24"/>
        </w:rPr>
        <w:t xml:space="preserve"> of each video unfolded</w:t>
      </w:r>
      <w:r w:rsidRPr="00FB6E9A">
        <w:rPr>
          <w:rFonts w:ascii="Times New Roman" w:hAnsi="Times New Roman" w:cs="Times New Roman"/>
          <w:sz w:val="24"/>
          <w:szCs w:val="24"/>
        </w:rPr>
        <w:t xml:space="preserve"> in 5 phases</w:t>
      </w:r>
      <w:r>
        <w:rPr>
          <w:rFonts w:ascii="Times New Roman" w:hAnsi="Times New Roman" w:cs="Times New Roman"/>
          <w:sz w:val="24"/>
          <w:szCs w:val="24"/>
        </w:rPr>
        <w:t>.</w:t>
      </w:r>
    </w:p>
    <w:p w14:paraId="2F1FB755" w14:textId="77777777" w:rsidR="00F616B2" w:rsidRPr="00B27465" w:rsidRDefault="00F616B2" w:rsidP="00F616B2">
      <w:pPr>
        <w:autoSpaceDE w:val="0"/>
        <w:autoSpaceDN w:val="0"/>
        <w:adjustRightInd w:val="0"/>
        <w:spacing w:after="0" w:line="360" w:lineRule="auto"/>
        <w:jc w:val="both"/>
        <w:rPr>
          <w:rFonts w:ascii="Times New Roman" w:hAnsi="Times New Roman" w:cs="Times New Roman"/>
          <w:sz w:val="24"/>
          <w:szCs w:val="24"/>
        </w:rPr>
      </w:pPr>
      <w:r w:rsidRPr="00B27465">
        <w:rPr>
          <w:rFonts w:ascii="Times New Roman" w:hAnsi="Times New Roman" w:cs="Times New Roman"/>
          <w:sz w:val="24"/>
          <w:szCs w:val="24"/>
        </w:rPr>
        <w:t xml:space="preserve">   </w:t>
      </w:r>
    </w:p>
    <w:p w14:paraId="6EC9025B"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illustrate, consider a false-belief test trial (see Figure 1). In p</w:t>
      </w:r>
      <w:r w:rsidRPr="00FB6E9A">
        <w:rPr>
          <w:rFonts w:ascii="Times New Roman" w:hAnsi="Times New Roman" w:cs="Times New Roman"/>
          <w:sz w:val="24"/>
          <w:szCs w:val="24"/>
        </w:rPr>
        <w:t>hase 1</w:t>
      </w:r>
      <w:r>
        <w:rPr>
          <w:rFonts w:ascii="Times New Roman" w:hAnsi="Times New Roman" w:cs="Times New Roman"/>
          <w:sz w:val="24"/>
          <w:szCs w:val="24"/>
        </w:rPr>
        <w:t>,</w:t>
      </w:r>
      <w:r w:rsidRPr="00FB6E9A">
        <w:rPr>
          <w:rFonts w:ascii="Times New Roman" w:hAnsi="Times New Roman" w:cs="Times New Roman"/>
          <w:sz w:val="24"/>
          <w:szCs w:val="24"/>
        </w:rPr>
        <w:t xml:space="preserve"> </w:t>
      </w:r>
      <w:r>
        <w:rPr>
          <w:rFonts w:ascii="Times New Roman" w:hAnsi="Times New Roman" w:cs="Times New Roman"/>
          <w:sz w:val="24"/>
          <w:szCs w:val="24"/>
        </w:rPr>
        <w:t>t</w:t>
      </w:r>
      <w:r w:rsidRPr="00FB6E9A">
        <w:rPr>
          <w:rFonts w:ascii="Times New Roman" w:hAnsi="Times New Roman" w:cs="Times New Roman"/>
          <w:sz w:val="24"/>
          <w:szCs w:val="24"/>
        </w:rPr>
        <w:t xml:space="preserve">he ledge with the cups </w:t>
      </w:r>
      <w:r>
        <w:rPr>
          <w:rFonts w:ascii="Times New Roman" w:hAnsi="Times New Roman" w:cs="Times New Roman"/>
          <w:sz w:val="24"/>
          <w:szCs w:val="24"/>
        </w:rPr>
        <w:t>(locations of small and large cups counterbalanced) was on the ground level</w:t>
      </w:r>
      <w:r w:rsidRPr="00FB6E9A">
        <w:rPr>
          <w:rFonts w:ascii="Times New Roman" w:hAnsi="Times New Roman" w:cs="Times New Roman"/>
          <w:sz w:val="24"/>
          <w:szCs w:val="24"/>
        </w:rPr>
        <w:t>.</w:t>
      </w:r>
      <w:r>
        <w:rPr>
          <w:rFonts w:ascii="Times New Roman" w:hAnsi="Times New Roman" w:cs="Times New Roman"/>
          <w:sz w:val="24"/>
          <w:szCs w:val="24"/>
        </w:rPr>
        <w:t xml:space="preserve"> The agent could not visually perceive the cups when the ledge was on the ground.</w:t>
      </w:r>
      <w:r w:rsidRPr="00FB6E9A">
        <w:rPr>
          <w:rFonts w:ascii="Times New Roman" w:hAnsi="Times New Roman" w:cs="Times New Roman"/>
          <w:sz w:val="24"/>
          <w:szCs w:val="24"/>
        </w:rPr>
        <w:t xml:space="preserve"> Then the ledge</w:t>
      </w:r>
      <w:r>
        <w:rPr>
          <w:rFonts w:ascii="Times New Roman" w:hAnsi="Times New Roman" w:cs="Times New Roman"/>
          <w:sz w:val="24"/>
          <w:szCs w:val="24"/>
        </w:rPr>
        <w:t xml:space="preserve"> was raised so that</w:t>
      </w:r>
      <w:r w:rsidRPr="00FB6E9A">
        <w:rPr>
          <w:rFonts w:ascii="Times New Roman" w:hAnsi="Times New Roman" w:cs="Times New Roman"/>
          <w:sz w:val="24"/>
          <w:szCs w:val="24"/>
        </w:rPr>
        <w:t xml:space="preserve"> the cups </w:t>
      </w:r>
      <w:r>
        <w:rPr>
          <w:rFonts w:ascii="Times New Roman" w:hAnsi="Times New Roman" w:cs="Times New Roman"/>
          <w:sz w:val="24"/>
          <w:szCs w:val="24"/>
        </w:rPr>
        <w:t>were perceptually accessible to the agent, inducing the agent’s belief towards the objects’ locations (&lt;small-cup, left-side&gt; and &lt;large-cup, right-side&gt;).</w:t>
      </w:r>
      <w:r w:rsidRPr="00FB6E9A">
        <w:rPr>
          <w:rFonts w:ascii="Times New Roman" w:hAnsi="Times New Roman" w:cs="Times New Roman"/>
          <w:sz w:val="24"/>
          <w:szCs w:val="24"/>
        </w:rPr>
        <w:t xml:space="preserve"> </w:t>
      </w:r>
      <w:r>
        <w:rPr>
          <w:rFonts w:ascii="Times New Roman" w:hAnsi="Times New Roman" w:cs="Times New Roman"/>
          <w:sz w:val="24"/>
          <w:szCs w:val="24"/>
        </w:rPr>
        <w:t>The</w:t>
      </w:r>
      <w:r w:rsidRPr="00FB6E9A">
        <w:rPr>
          <w:rFonts w:ascii="Times New Roman" w:hAnsi="Times New Roman" w:cs="Times New Roman"/>
          <w:sz w:val="24"/>
          <w:szCs w:val="24"/>
        </w:rPr>
        <w:t xml:space="preserve"> ledge </w:t>
      </w:r>
      <w:r>
        <w:rPr>
          <w:rFonts w:ascii="Times New Roman" w:hAnsi="Times New Roman" w:cs="Times New Roman"/>
          <w:sz w:val="24"/>
          <w:szCs w:val="24"/>
        </w:rPr>
        <w:t>was</w:t>
      </w:r>
      <w:r w:rsidRPr="00FB6E9A">
        <w:rPr>
          <w:rFonts w:ascii="Times New Roman" w:hAnsi="Times New Roman" w:cs="Times New Roman"/>
          <w:sz w:val="24"/>
          <w:szCs w:val="24"/>
        </w:rPr>
        <w:t xml:space="preserve"> lowered</w:t>
      </w:r>
      <w:r>
        <w:rPr>
          <w:rFonts w:ascii="Times New Roman" w:hAnsi="Times New Roman" w:cs="Times New Roman"/>
          <w:sz w:val="24"/>
          <w:szCs w:val="24"/>
        </w:rPr>
        <w:t xml:space="preserve"> back to the ground in phase 2, whereupon the agent was no longer able to perceive the cups</w:t>
      </w:r>
      <w:r w:rsidRPr="00FB6E9A">
        <w:rPr>
          <w:rFonts w:ascii="Times New Roman" w:hAnsi="Times New Roman" w:cs="Times New Roman"/>
          <w:sz w:val="24"/>
          <w:szCs w:val="24"/>
        </w:rPr>
        <w:t xml:space="preserve">. Once lowered, </w:t>
      </w:r>
      <w:r>
        <w:rPr>
          <w:rFonts w:ascii="Times New Roman" w:hAnsi="Times New Roman" w:cs="Times New Roman"/>
          <w:sz w:val="24"/>
          <w:szCs w:val="24"/>
        </w:rPr>
        <w:t xml:space="preserve">both </w:t>
      </w:r>
      <w:r w:rsidRPr="00FB6E9A">
        <w:rPr>
          <w:rFonts w:ascii="Times New Roman" w:hAnsi="Times New Roman" w:cs="Times New Roman"/>
          <w:sz w:val="24"/>
          <w:szCs w:val="24"/>
        </w:rPr>
        <w:t>cups move</w:t>
      </w:r>
      <w:r>
        <w:rPr>
          <w:rFonts w:ascii="Times New Roman" w:hAnsi="Times New Roman" w:cs="Times New Roman"/>
          <w:sz w:val="24"/>
          <w:szCs w:val="24"/>
        </w:rPr>
        <w:t>d</w:t>
      </w:r>
      <w:r w:rsidRPr="00FB6E9A">
        <w:rPr>
          <w:rFonts w:ascii="Times New Roman" w:hAnsi="Times New Roman" w:cs="Times New Roman"/>
          <w:sz w:val="24"/>
          <w:szCs w:val="24"/>
        </w:rPr>
        <w:t xml:space="preserve"> to the middle of the screen. </w:t>
      </w:r>
      <w:r>
        <w:rPr>
          <w:rFonts w:ascii="Times New Roman" w:hAnsi="Times New Roman" w:cs="Times New Roman"/>
          <w:sz w:val="24"/>
          <w:szCs w:val="24"/>
        </w:rPr>
        <w:t>T</w:t>
      </w:r>
      <w:r w:rsidRPr="00FB6E9A">
        <w:rPr>
          <w:rFonts w:ascii="Times New Roman" w:hAnsi="Times New Roman" w:cs="Times New Roman"/>
          <w:sz w:val="24"/>
          <w:szCs w:val="24"/>
        </w:rPr>
        <w:t>he cups c</w:t>
      </w:r>
      <w:r>
        <w:rPr>
          <w:rFonts w:ascii="Times New Roman" w:hAnsi="Times New Roman" w:cs="Times New Roman"/>
          <w:sz w:val="24"/>
          <w:szCs w:val="24"/>
        </w:rPr>
        <w:t>ould</w:t>
      </w:r>
      <w:r w:rsidRPr="00FB6E9A">
        <w:rPr>
          <w:rFonts w:ascii="Times New Roman" w:hAnsi="Times New Roman" w:cs="Times New Roman"/>
          <w:sz w:val="24"/>
          <w:szCs w:val="24"/>
        </w:rPr>
        <w:t xml:space="preserve"> either swap </w:t>
      </w:r>
      <w:r>
        <w:rPr>
          <w:rFonts w:ascii="Times New Roman" w:hAnsi="Times New Roman" w:cs="Times New Roman"/>
          <w:sz w:val="24"/>
          <w:szCs w:val="24"/>
        </w:rPr>
        <w:t xml:space="preserve">positions resulting in the agent having a false-belief of the objects’ locations or </w:t>
      </w:r>
      <w:r w:rsidRPr="00FB6E9A">
        <w:rPr>
          <w:rFonts w:ascii="Times New Roman" w:hAnsi="Times New Roman" w:cs="Times New Roman"/>
          <w:sz w:val="24"/>
          <w:szCs w:val="24"/>
        </w:rPr>
        <w:t xml:space="preserve">return to their </w:t>
      </w:r>
      <w:r>
        <w:rPr>
          <w:rFonts w:ascii="Times New Roman" w:hAnsi="Times New Roman" w:cs="Times New Roman"/>
          <w:sz w:val="24"/>
          <w:szCs w:val="24"/>
        </w:rPr>
        <w:t>original</w:t>
      </w:r>
      <w:r w:rsidRPr="00FB6E9A">
        <w:rPr>
          <w:rFonts w:ascii="Times New Roman" w:hAnsi="Times New Roman" w:cs="Times New Roman"/>
          <w:sz w:val="24"/>
          <w:szCs w:val="24"/>
        </w:rPr>
        <w:t xml:space="preserve"> </w:t>
      </w:r>
      <w:r>
        <w:rPr>
          <w:rFonts w:ascii="Times New Roman" w:hAnsi="Times New Roman" w:cs="Times New Roman"/>
          <w:sz w:val="24"/>
          <w:szCs w:val="24"/>
        </w:rPr>
        <w:t>positions, maintaining the agent’s true-belief of their whereabouts (see Figure 2)</w:t>
      </w:r>
      <w:r w:rsidRPr="00FB6E9A">
        <w:rPr>
          <w:rFonts w:ascii="Times New Roman" w:hAnsi="Times New Roman" w:cs="Times New Roman"/>
          <w:sz w:val="24"/>
          <w:szCs w:val="24"/>
        </w:rPr>
        <w:t>. At the end of the cup</w:t>
      </w:r>
      <w:r>
        <w:rPr>
          <w:rFonts w:ascii="Times New Roman" w:hAnsi="Times New Roman" w:cs="Times New Roman"/>
          <w:sz w:val="24"/>
          <w:szCs w:val="24"/>
        </w:rPr>
        <w:t>s’</w:t>
      </w:r>
      <w:r w:rsidRPr="00FB6E9A">
        <w:rPr>
          <w:rFonts w:ascii="Times New Roman" w:hAnsi="Times New Roman" w:cs="Times New Roman"/>
          <w:sz w:val="24"/>
          <w:szCs w:val="24"/>
        </w:rPr>
        <w:t xml:space="preserve"> movement</w:t>
      </w:r>
      <w:r>
        <w:rPr>
          <w:rFonts w:ascii="Times New Roman" w:hAnsi="Times New Roman" w:cs="Times New Roman"/>
          <w:sz w:val="24"/>
          <w:szCs w:val="24"/>
        </w:rPr>
        <w:t>s</w:t>
      </w:r>
      <w:r w:rsidRPr="00FB6E9A">
        <w:rPr>
          <w:rFonts w:ascii="Times New Roman" w:hAnsi="Times New Roman" w:cs="Times New Roman"/>
          <w:sz w:val="24"/>
          <w:szCs w:val="24"/>
        </w:rPr>
        <w:t>, a fixation arrow</w:t>
      </w:r>
      <w:r>
        <w:rPr>
          <w:rFonts w:ascii="Times New Roman" w:hAnsi="Times New Roman" w:cs="Times New Roman"/>
          <w:sz w:val="24"/>
          <w:szCs w:val="24"/>
        </w:rPr>
        <w:t xml:space="preserve"> (with accompanying beep sound) appeared on the agent’s resting hand and was</w:t>
      </w:r>
      <w:r w:rsidRPr="00FB6E9A">
        <w:rPr>
          <w:rFonts w:ascii="Times New Roman" w:hAnsi="Times New Roman" w:cs="Times New Roman"/>
          <w:sz w:val="24"/>
          <w:szCs w:val="24"/>
        </w:rPr>
        <w:t xml:space="preserve"> presented for 52 frames (1733ms). Participants were instructed to fixate </w:t>
      </w:r>
      <w:r>
        <w:rPr>
          <w:rFonts w:ascii="Times New Roman" w:hAnsi="Times New Roman" w:cs="Times New Roman"/>
          <w:sz w:val="24"/>
          <w:szCs w:val="24"/>
        </w:rPr>
        <w:t xml:space="preserve">on </w:t>
      </w:r>
      <w:r w:rsidRPr="00FB6E9A">
        <w:rPr>
          <w:rFonts w:ascii="Times New Roman" w:hAnsi="Times New Roman" w:cs="Times New Roman"/>
          <w:sz w:val="24"/>
          <w:szCs w:val="24"/>
        </w:rPr>
        <w:t>th</w:t>
      </w:r>
      <w:r>
        <w:rPr>
          <w:rFonts w:ascii="Times New Roman" w:hAnsi="Times New Roman" w:cs="Times New Roman"/>
          <w:sz w:val="24"/>
          <w:szCs w:val="24"/>
        </w:rPr>
        <w:t>e</w:t>
      </w:r>
      <w:r w:rsidRPr="00FB6E9A">
        <w:rPr>
          <w:rFonts w:ascii="Times New Roman" w:hAnsi="Times New Roman" w:cs="Times New Roman"/>
          <w:sz w:val="24"/>
          <w:szCs w:val="24"/>
        </w:rPr>
        <w:t xml:space="preserve"> arrow for the duration of its presence. </w:t>
      </w:r>
    </w:p>
    <w:p w14:paraId="306C4C07"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45AD82D5" w14:textId="0165AE4A" w:rsidR="00F616B2" w:rsidRPr="00755E56"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occurrence of the visual detection task was restricted to very early on in the video sequence to reduce the impact of the visual detection task on the looking behaviour later on in the video and occurred well before the fixation arrow was presented. </w:t>
      </w:r>
      <w:r w:rsidRPr="00835AC4">
        <w:rPr>
          <w:rFonts w:ascii="Times New Roman" w:hAnsi="Times New Roman" w:cs="Times New Roman"/>
          <w:sz w:val="24"/>
          <w:szCs w:val="24"/>
        </w:rPr>
        <w:t>Specif</w:t>
      </w:r>
      <w:r>
        <w:rPr>
          <w:rFonts w:ascii="Times New Roman" w:hAnsi="Times New Roman" w:cs="Times New Roman"/>
          <w:sz w:val="24"/>
          <w:szCs w:val="24"/>
        </w:rPr>
        <w:t xml:space="preserve">ically, we </w:t>
      </w:r>
      <w:r w:rsidRPr="00835AC4">
        <w:rPr>
          <w:rFonts w:ascii="Times New Roman" w:hAnsi="Times New Roman" w:cs="Times New Roman"/>
          <w:sz w:val="24"/>
          <w:szCs w:val="24"/>
        </w:rPr>
        <w:t xml:space="preserve">divided </w:t>
      </w:r>
      <w:r>
        <w:rPr>
          <w:rFonts w:ascii="Times New Roman" w:hAnsi="Times New Roman" w:cs="Times New Roman"/>
          <w:sz w:val="24"/>
          <w:szCs w:val="24"/>
        </w:rPr>
        <w:t>the video sequence before the fixation arrow presentation</w:t>
      </w:r>
      <w:r w:rsidRPr="00835AC4">
        <w:rPr>
          <w:rFonts w:ascii="Times New Roman" w:hAnsi="Times New Roman" w:cs="Times New Roman"/>
          <w:sz w:val="24"/>
          <w:szCs w:val="24"/>
        </w:rPr>
        <w:t xml:space="preserve"> into 4 segments of equal length. The visual detection task could </w:t>
      </w:r>
      <w:r>
        <w:rPr>
          <w:rFonts w:ascii="Times New Roman" w:hAnsi="Times New Roman" w:cs="Times New Roman"/>
          <w:sz w:val="24"/>
          <w:szCs w:val="24"/>
        </w:rPr>
        <w:t xml:space="preserve">therefore occur at 118ms, 236ms or 354ms after the start of the video. </w:t>
      </w:r>
      <w:r w:rsidRPr="002F25C7">
        <w:rPr>
          <w:rFonts w:ascii="Times New Roman" w:hAnsi="Times New Roman" w:cs="Times New Roman"/>
          <w:sz w:val="24"/>
          <w:szCs w:val="24"/>
        </w:rPr>
        <w:t>Timing of the visual detection task was randomised and uniformly distributed over the experiment.</w:t>
      </w:r>
      <w:r w:rsidR="00755E56">
        <w:rPr>
          <w:rFonts w:ascii="Times New Roman" w:hAnsi="Times New Roman" w:cs="Times New Roman"/>
          <w:sz w:val="24"/>
          <w:szCs w:val="24"/>
        </w:rPr>
        <w:t xml:space="preserve"> The visual detection task served two purposes. </w:t>
      </w:r>
      <w:r w:rsidR="00755E56" w:rsidRPr="004A5BEF">
        <w:rPr>
          <w:rFonts w:ascii="Times New Roman" w:hAnsi="Times New Roman" w:cs="Times New Roman"/>
          <w:sz w:val="24"/>
          <w:szCs w:val="24"/>
          <w:highlight w:val="yellow"/>
        </w:rPr>
        <w:t>First, it served as a disguise for the real purpose of the experiment as this was the only task participants needed to perform. Secondly, it served as attention check.</w:t>
      </w:r>
    </w:p>
    <w:p w14:paraId="2C80FA80" w14:textId="77777777" w:rsidR="00F616B2" w:rsidRPr="00835AC4"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6B16C129" w14:textId="77777777" w:rsidR="00F616B2" w:rsidRDefault="00F616B2" w:rsidP="00F616B2">
      <w:pPr>
        <w:spacing w:after="0" w:line="360" w:lineRule="auto"/>
        <w:jc w:val="both"/>
        <w:rPr>
          <w:rFonts w:ascii="Times New Roman" w:hAnsi="Times New Roman" w:cs="Times New Roman"/>
          <w:sz w:val="24"/>
          <w:szCs w:val="24"/>
          <w:highlight w:val="yellow"/>
        </w:rPr>
      </w:pPr>
      <w:bookmarkStart w:id="13" w:name="_Hlk8652915"/>
      <w:r w:rsidRPr="00F94E84">
        <w:rPr>
          <w:rFonts w:ascii="Times New Roman" w:hAnsi="Times New Roman" w:cs="Times New Roman"/>
          <w:sz w:val="24"/>
          <w:szCs w:val="24"/>
        </w:rPr>
        <w:t>In phase 3, after the disappearance of the fixation arrow, hand-shaping was manipulated. The agent either preshaped her hand in an informative manner (demonstrating a precision grip or a whole hand grip, depending on the target cup) or showed no informative preshaping of her hand (fist remained closed).</w:t>
      </w:r>
      <w:r w:rsidRPr="00093B7F">
        <w:rPr>
          <w:rFonts w:ascii="Times New Roman" w:hAnsi="Times New Roman" w:cs="Times New Roman"/>
          <w:sz w:val="24"/>
          <w:szCs w:val="24"/>
        </w:rPr>
        <w:t xml:space="preserve"> Times differ slightly between stimuli, but on average, from the end of the arrow being displayed to the hand finishing preshaping and starting to move, this phase lasted for 26.25 frames (787ms).</w:t>
      </w:r>
    </w:p>
    <w:p w14:paraId="62FD38BB" w14:textId="77777777" w:rsidR="00F616B2" w:rsidRPr="00A44196" w:rsidRDefault="00F616B2" w:rsidP="00F616B2">
      <w:pPr>
        <w:spacing w:after="0" w:line="360" w:lineRule="auto"/>
        <w:jc w:val="both"/>
        <w:rPr>
          <w:rFonts w:ascii="Times New Roman" w:hAnsi="Times New Roman" w:cs="Times New Roman"/>
          <w:sz w:val="24"/>
          <w:szCs w:val="24"/>
          <w:highlight w:val="yellow"/>
        </w:rPr>
      </w:pPr>
    </w:p>
    <w:p w14:paraId="27763B12" w14:textId="488B0CF5" w:rsidR="00F616B2" w:rsidRPr="00A44196" w:rsidRDefault="00F616B2" w:rsidP="00F616B2">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rPr>
        <w:t>In phase 4, the hand moves upward along a path that branches off to the left and right. The occluder dropped as soon as the agent’s hand reached the crossroad at the top of the Y-shaped path, effectively masking the agent’s entire arm from view</w:t>
      </w:r>
      <w:r w:rsidRPr="00FB6E9A">
        <w:rPr>
          <w:rFonts w:ascii="Times New Roman" w:hAnsi="Times New Roman" w:cs="Times New Roman"/>
          <w:sz w:val="24"/>
          <w:szCs w:val="24"/>
        </w:rPr>
        <w:t>.</w:t>
      </w:r>
      <w:r>
        <w:rPr>
          <w:rFonts w:ascii="Times New Roman" w:hAnsi="Times New Roman" w:cs="Times New Roman"/>
          <w:sz w:val="24"/>
          <w:szCs w:val="24"/>
        </w:rPr>
        <w:t xml:space="preserve"> We were inspired by other relevant studies (e.g., </w:t>
      </w:r>
      <w:r w:rsidRPr="00046F4C">
        <w:rPr>
          <w:rFonts w:ascii="Times New Roman" w:hAnsi="Times New Roman" w:cs="Times New Roman"/>
          <w:sz w:val="24"/>
          <w:szCs w:val="24"/>
        </w:rPr>
        <w:t xml:space="preserve">Kochukhova </w:t>
      </w:r>
      <w:r w:rsidR="00C56375">
        <w:rPr>
          <w:rFonts w:ascii="Times New Roman" w:hAnsi="Times New Roman" w:cs="Times New Roman"/>
          <w:sz w:val="24"/>
          <w:szCs w:val="24"/>
        </w:rPr>
        <w:t>&amp;</w:t>
      </w:r>
      <w:r w:rsidRPr="00046F4C">
        <w:rPr>
          <w:rFonts w:ascii="Times New Roman" w:hAnsi="Times New Roman" w:cs="Times New Roman"/>
          <w:sz w:val="24"/>
          <w:szCs w:val="24"/>
        </w:rPr>
        <w:t xml:space="preserve"> Gredebäck, 2007</w:t>
      </w:r>
      <w:r>
        <w:rPr>
          <w:rFonts w:ascii="Times New Roman" w:hAnsi="Times New Roman" w:cs="Times New Roman"/>
          <w:sz w:val="24"/>
          <w:szCs w:val="24"/>
        </w:rPr>
        <w:t xml:space="preserve">; Paulus, Hunnius, van Wijngaard, Vrins, van </w:t>
      </w:r>
      <w:r>
        <w:rPr>
          <w:rFonts w:ascii="Times New Roman" w:hAnsi="Times New Roman" w:cs="Times New Roman"/>
          <w:sz w:val="24"/>
          <w:szCs w:val="24"/>
        </w:rPr>
        <w:lastRenderedPageBreak/>
        <w:t>Roo</w:t>
      </w:r>
      <w:r w:rsidR="00DB3BBD">
        <w:rPr>
          <w:rFonts w:ascii="Times New Roman" w:hAnsi="Times New Roman" w:cs="Times New Roman"/>
          <w:sz w:val="24"/>
          <w:szCs w:val="24"/>
        </w:rPr>
        <w:t>i</w:t>
      </w:r>
      <w:r>
        <w:rPr>
          <w:rFonts w:ascii="Times New Roman" w:hAnsi="Times New Roman" w:cs="Times New Roman"/>
          <w:sz w:val="24"/>
          <w:szCs w:val="24"/>
        </w:rPr>
        <w:t xml:space="preserve">j, &amp; </w:t>
      </w:r>
      <w:r w:rsidRPr="00046F4C">
        <w:rPr>
          <w:rFonts w:ascii="Times New Roman" w:hAnsi="Times New Roman" w:cs="Times New Roman"/>
          <w:sz w:val="24"/>
          <w:szCs w:val="24"/>
        </w:rPr>
        <w:t>Bekkering,</w:t>
      </w:r>
      <w:r>
        <w:rPr>
          <w:rFonts w:ascii="Times New Roman" w:hAnsi="Times New Roman" w:cs="Times New Roman"/>
          <w:sz w:val="24"/>
          <w:szCs w:val="24"/>
        </w:rPr>
        <w:t xml:space="preserve"> 2011) in introducing an occluder to facilitate anticipatory eye movements to one of path’s exits</w:t>
      </w:r>
      <w:r w:rsidRPr="002278E2">
        <w:rPr>
          <w:rFonts w:ascii="Times New Roman" w:hAnsi="Times New Roman" w:cs="Times New Roman"/>
          <w:sz w:val="24"/>
          <w:szCs w:val="24"/>
        </w:rPr>
        <w:t>. On average, the phase ranging from the start of hand movement to the occluder fully covering the hand lasted for 55.25 frames (1657ms).</w:t>
      </w:r>
      <w:bookmarkEnd w:id="13"/>
    </w:p>
    <w:p w14:paraId="7DC4F2E8" w14:textId="13F4F74E"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phase 5, the</w:t>
      </w:r>
      <w:r w:rsidRPr="00FB6E9A">
        <w:rPr>
          <w:rFonts w:ascii="Times New Roman" w:hAnsi="Times New Roman" w:cs="Times New Roman"/>
          <w:sz w:val="24"/>
          <w:szCs w:val="24"/>
        </w:rPr>
        <w:t xml:space="preserve"> hand appear</w:t>
      </w:r>
      <w:r>
        <w:rPr>
          <w:rFonts w:ascii="Times New Roman" w:hAnsi="Times New Roman" w:cs="Times New Roman"/>
          <w:sz w:val="24"/>
          <w:szCs w:val="24"/>
        </w:rPr>
        <w:t>ed</w:t>
      </w:r>
      <w:r w:rsidRPr="00FB6E9A">
        <w:rPr>
          <w:rFonts w:ascii="Times New Roman" w:hAnsi="Times New Roman" w:cs="Times New Roman"/>
          <w:sz w:val="24"/>
          <w:szCs w:val="24"/>
        </w:rPr>
        <w:t xml:space="preserve"> in one of the exits and </w:t>
      </w:r>
      <w:r>
        <w:rPr>
          <w:rFonts w:ascii="Times New Roman" w:hAnsi="Times New Roman" w:cs="Times New Roman"/>
          <w:sz w:val="24"/>
          <w:szCs w:val="24"/>
        </w:rPr>
        <w:t>contacted</w:t>
      </w:r>
      <w:r w:rsidRPr="00FB6E9A">
        <w:rPr>
          <w:rFonts w:ascii="Times New Roman" w:hAnsi="Times New Roman" w:cs="Times New Roman"/>
          <w:sz w:val="24"/>
          <w:szCs w:val="24"/>
        </w:rPr>
        <w:t xml:space="preserve"> the cup on that side. </w:t>
      </w:r>
      <w:r>
        <w:rPr>
          <w:rFonts w:ascii="Times New Roman" w:hAnsi="Times New Roman" w:cs="Times New Roman"/>
          <w:sz w:val="24"/>
          <w:szCs w:val="24"/>
        </w:rPr>
        <w:t>In the true-belief condition,</w:t>
      </w:r>
      <w:r w:rsidRPr="00FB6E9A">
        <w:rPr>
          <w:rFonts w:ascii="Times New Roman" w:hAnsi="Times New Roman" w:cs="Times New Roman"/>
          <w:sz w:val="24"/>
          <w:szCs w:val="24"/>
        </w:rPr>
        <w:t xml:space="preserve"> the</w:t>
      </w:r>
      <w:r>
        <w:rPr>
          <w:rFonts w:ascii="Times New Roman" w:hAnsi="Times New Roman" w:cs="Times New Roman"/>
          <w:sz w:val="24"/>
          <w:szCs w:val="24"/>
        </w:rPr>
        <w:t xml:space="preserve"> agent</w:t>
      </w:r>
      <w:r w:rsidRPr="00FB6E9A">
        <w:rPr>
          <w:rFonts w:ascii="Times New Roman" w:hAnsi="Times New Roman" w:cs="Times New Roman"/>
          <w:sz w:val="24"/>
          <w:szCs w:val="24"/>
        </w:rPr>
        <w:t xml:space="preserve"> </w:t>
      </w:r>
      <w:r>
        <w:rPr>
          <w:rFonts w:ascii="Times New Roman" w:hAnsi="Times New Roman" w:cs="Times New Roman"/>
          <w:sz w:val="24"/>
          <w:szCs w:val="24"/>
        </w:rPr>
        <w:t>contacted the cup</w:t>
      </w:r>
      <w:r w:rsidRPr="00FB6E9A">
        <w:rPr>
          <w:rFonts w:ascii="Times New Roman" w:hAnsi="Times New Roman" w:cs="Times New Roman"/>
          <w:sz w:val="24"/>
          <w:szCs w:val="24"/>
        </w:rPr>
        <w:t xml:space="preserve"> that </w:t>
      </w:r>
      <w:r>
        <w:rPr>
          <w:rFonts w:ascii="Times New Roman" w:hAnsi="Times New Roman" w:cs="Times New Roman"/>
          <w:sz w:val="24"/>
          <w:szCs w:val="24"/>
        </w:rPr>
        <w:t>was congruent with the preshaping of her hand. In the false-belief condition, the agent wound up contacting the cup that was incongruent with the preshaping of her hand</w:t>
      </w:r>
      <w:r w:rsidRPr="00FB6E9A">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Pr="00F92225">
        <w:rPr>
          <w:rFonts w:ascii="Times New Roman" w:hAnsi="Times New Roman" w:cs="Times New Roman"/>
          <w:sz w:val="24"/>
          <w:szCs w:val="24"/>
          <w:highlight w:val="yellow"/>
        </w:rPr>
        <w:t xml:space="preserve">as per </w:t>
      </w:r>
      <w:r w:rsidR="00F92225">
        <w:rPr>
          <w:rFonts w:ascii="Times New Roman" w:hAnsi="Times New Roman" w:cs="Times New Roman"/>
          <w:sz w:val="24"/>
          <w:szCs w:val="24"/>
          <w:highlight w:val="yellow"/>
        </w:rPr>
        <w:t>Figure</w:t>
      </w:r>
      <w:r w:rsidR="00F92225" w:rsidRPr="00F92225">
        <w:rPr>
          <w:rFonts w:ascii="Times New Roman" w:hAnsi="Times New Roman" w:cs="Times New Roman"/>
          <w:sz w:val="24"/>
          <w:szCs w:val="24"/>
          <w:highlight w:val="yellow"/>
        </w:rPr>
        <w:t xml:space="preserve"> X</w:t>
      </w:r>
      <w:r>
        <w:rPr>
          <w:rFonts w:ascii="Times New Roman" w:hAnsi="Times New Roman" w:cs="Times New Roman"/>
          <w:sz w:val="24"/>
          <w:szCs w:val="24"/>
        </w:rPr>
        <w:t>, the agent possessed a false-belief that the large and small cups were on the right-side and left-side, respectively, and her goal to contact the large cup (as suggested by the whole-hand grip) was modulated by her false-belief of the cups’ spatial whereabouts. In this case, the agent’s hand appeared at the exit where she</w:t>
      </w:r>
      <w:r w:rsidRPr="00FB6E9A">
        <w:rPr>
          <w:rFonts w:ascii="Times New Roman" w:hAnsi="Times New Roman" w:cs="Times New Roman"/>
          <w:sz w:val="24"/>
          <w:szCs w:val="24"/>
        </w:rPr>
        <w:t xml:space="preserve"> believe</w:t>
      </w:r>
      <w:r>
        <w:rPr>
          <w:rFonts w:ascii="Times New Roman" w:hAnsi="Times New Roman" w:cs="Times New Roman"/>
          <w:sz w:val="24"/>
          <w:szCs w:val="24"/>
        </w:rPr>
        <w:t>d</w:t>
      </w:r>
      <w:r w:rsidRPr="00FB6E9A">
        <w:rPr>
          <w:rFonts w:ascii="Times New Roman" w:hAnsi="Times New Roman" w:cs="Times New Roman"/>
          <w:sz w:val="24"/>
          <w:szCs w:val="24"/>
        </w:rPr>
        <w:t xml:space="preserve"> the large cup to be</w:t>
      </w:r>
      <w:r>
        <w:rPr>
          <w:rFonts w:ascii="Times New Roman" w:hAnsi="Times New Roman" w:cs="Times New Roman"/>
          <w:sz w:val="24"/>
          <w:szCs w:val="24"/>
        </w:rPr>
        <w:t xml:space="preserve"> and therefore wound up contacting the small cup instead</w:t>
      </w:r>
      <w:r w:rsidRPr="00FB6E9A">
        <w:rPr>
          <w:rFonts w:ascii="Times New Roman" w:hAnsi="Times New Roman" w:cs="Times New Roman"/>
          <w:sz w:val="24"/>
          <w:szCs w:val="24"/>
        </w:rPr>
        <w:t xml:space="preserve">. </w:t>
      </w:r>
      <w:r>
        <w:rPr>
          <w:rFonts w:ascii="Times New Roman" w:hAnsi="Times New Roman" w:cs="Times New Roman"/>
          <w:sz w:val="24"/>
          <w:szCs w:val="24"/>
        </w:rPr>
        <w:t>Where there was no informative hand preshaping, the agent simply touched the large cup with her fist in 50% of the trials and she simply touched the small cup with her fist in the remaining 50% of no-preshaping trials.</w:t>
      </w:r>
    </w:p>
    <w:p w14:paraId="74FCDE5C" w14:textId="23EB72EC" w:rsidR="00F92225" w:rsidRDefault="00F92225" w:rsidP="00F616B2">
      <w:pPr>
        <w:autoSpaceDE w:val="0"/>
        <w:autoSpaceDN w:val="0"/>
        <w:adjustRightInd w:val="0"/>
        <w:spacing w:after="0" w:line="360" w:lineRule="auto"/>
        <w:jc w:val="both"/>
        <w:rPr>
          <w:rFonts w:ascii="Times New Roman" w:hAnsi="Times New Roman" w:cs="Times New Roman"/>
          <w:sz w:val="24"/>
          <w:szCs w:val="24"/>
        </w:rPr>
      </w:pPr>
    </w:p>
    <w:p w14:paraId="1AA4992F" w14:textId="755FD3C3" w:rsidR="00F92225" w:rsidRPr="00F92225" w:rsidRDefault="00F92225" w:rsidP="00F616B2">
      <w:pPr>
        <w:autoSpaceDE w:val="0"/>
        <w:autoSpaceDN w:val="0"/>
        <w:adjustRightInd w:val="0"/>
        <w:spacing w:after="0" w:line="360" w:lineRule="auto"/>
        <w:jc w:val="both"/>
        <w:rPr>
          <w:rFonts w:ascii="Times New Roman" w:hAnsi="Times New Roman" w:cs="Times New Roman"/>
          <w:sz w:val="24"/>
          <w:szCs w:val="24"/>
        </w:rPr>
      </w:pPr>
      <w:r w:rsidRPr="00FD6F8C">
        <w:rPr>
          <w:rFonts w:ascii="Times New Roman" w:hAnsi="Times New Roman" w:cs="Times New Roman"/>
          <w:sz w:val="24"/>
          <w:szCs w:val="24"/>
          <w:highlight w:val="yellow"/>
        </w:rPr>
        <w:t>Insert Diagram here</w:t>
      </w:r>
    </w:p>
    <w:p w14:paraId="07A7B887"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485ECB77" w14:textId="462CC43A" w:rsidR="00F616B2" w:rsidRPr="009474AF" w:rsidRDefault="00EF7994" w:rsidP="00F616B2">
      <w:pPr>
        <w:autoSpaceDE w:val="0"/>
        <w:autoSpaceDN w:val="0"/>
        <w:adjustRightInd w:val="0"/>
        <w:spacing w:after="0" w:line="360" w:lineRule="auto"/>
        <w:jc w:val="both"/>
        <w:rPr>
          <w:rFonts w:ascii="Times New Roman" w:hAnsi="Times New Roman" w:cs="Times New Roman"/>
          <w:bCs/>
          <w:i/>
          <w:iCs/>
          <w:sz w:val="24"/>
          <w:szCs w:val="24"/>
        </w:rPr>
      </w:pPr>
      <w:r>
        <w:rPr>
          <w:rFonts w:ascii="Times New Roman" w:hAnsi="Times New Roman" w:cs="Times New Roman"/>
          <w:bCs/>
          <w:i/>
          <w:iCs/>
          <w:sz w:val="24"/>
          <w:szCs w:val="24"/>
        </w:rPr>
        <w:t>4</w:t>
      </w:r>
      <w:r w:rsidR="00F616B2">
        <w:rPr>
          <w:rFonts w:ascii="Times New Roman" w:hAnsi="Times New Roman" w:cs="Times New Roman"/>
          <w:bCs/>
          <w:i/>
          <w:iCs/>
          <w:sz w:val="24"/>
          <w:szCs w:val="24"/>
        </w:rPr>
        <w:t>.2</w:t>
      </w:r>
      <w:r w:rsidR="00F616B2" w:rsidRPr="009474AF">
        <w:rPr>
          <w:rFonts w:ascii="Times New Roman" w:hAnsi="Times New Roman" w:cs="Times New Roman"/>
          <w:bCs/>
          <w:i/>
          <w:iCs/>
          <w:sz w:val="24"/>
          <w:szCs w:val="24"/>
        </w:rPr>
        <w:t>.3. Procedure</w:t>
      </w:r>
    </w:p>
    <w:p w14:paraId="77B06573" w14:textId="13530F73" w:rsidR="00F616B2" w:rsidRPr="00DA4EF8" w:rsidRDefault="00F616B2" w:rsidP="00F616B2">
      <w:pPr>
        <w:autoSpaceDE w:val="0"/>
        <w:autoSpaceDN w:val="0"/>
        <w:adjustRightInd w:val="0"/>
        <w:spacing w:after="0" w:line="360" w:lineRule="auto"/>
        <w:jc w:val="both"/>
        <w:rPr>
          <w:rFonts w:ascii="Times New Roman" w:hAnsi="Times New Roman" w:cs="Times New Roman"/>
          <w:sz w:val="24"/>
          <w:szCs w:val="24"/>
        </w:rPr>
      </w:pPr>
      <w:r w:rsidRPr="00FB6E9A">
        <w:rPr>
          <w:rFonts w:ascii="Times New Roman" w:hAnsi="Times New Roman" w:cs="Times New Roman"/>
          <w:sz w:val="24"/>
          <w:szCs w:val="24"/>
        </w:rPr>
        <w:t xml:space="preserve">Participants were asked to give informed consent at the start of the experiment. After that, they were familiarised with the events in the videos. We paid special attention to explaining the familiarisation videos. </w:t>
      </w:r>
      <w:r w:rsidRPr="00FD6F8C">
        <w:rPr>
          <w:rFonts w:ascii="Times New Roman" w:hAnsi="Times New Roman" w:cs="Times New Roman"/>
          <w:sz w:val="24"/>
          <w:szCs w:val="24"/>
        </w:rPr>
        <w:t>We did this through presenting the participants with a model displaying how the videos were filmed. We informed the participant that they would be observing video stimuli in the experiment and that some background as to how the videos were made was required. We informed them of the different camera angles (see below) and the inability of the agent to observe the cups if the ledge was lowered.</w:t>
      </w:r>
      <w:r>
        <w:rPr>
          <w:rFonts w:ascii="Times New Roman" w:hAnsi="Times New Roman" w:cs="Times New Roman"/>
          <w:sz w:val="24"/>
          <w:szCs w:val="24"/>
        </w:rPr>
        <w:t xml:space="preserve"> Participants </w:t>
      </w:r>
      <w:r w:rsidRPr="00FB6E9A">
        <w:rPr>
          <w:rFonts w:ascii="Times New Roman" w:hAnsi="Times New Roman" w:cs="Times New Roman"/>
          <w:sz w:val="24"/>
          <w:szCs w:val="24"/>
        </w:rPr>
        <w:t>were instructed to stabilise the head in the headrest, after which the familiarisation trials were presented. These familiarisation trials</w:t>
      </w:r>
      <w:r>
        <w:rPr>
          <w:rFonts w:ascii="Times New Roman" w:hAnsi="Times New Roman" w:cs="Times New Roman"/>
          <w:sz w:val="24"/>
          <w:szCs w:val="24"/>
        </w:rPr>
        <w:t xml:space="preserve"> </w:t>
      </w:r>
      <w:r w:rsidRPr="00FB6E9A">
        <w:rPr>
          <w:rFonts w:ascii="Times New Roman" w:hAnsi="Times New Roman" w:cs="Times New Roman"/>
          <w:sz w:val="24"/>
          <w:szCs w:val="24"/>
        </w:rPr>
        <w:t>where only</w:t>
      </w:r>
      <w:r>
        <w:rPr>
          <w:rFonts w:ascii="Times New Roman" w:hAnsi="Times New Roman" w:cs="Times New Roman"/>
          <w:sz w:val="24"/>
          <w:szCs w:val="24"/>
        </w:rPr>
        <w:t xml:space="preserve"> </w:t>
      </w:r>
      <w:r w:rsidRPr="00FB6E9A">
        <w:rPr>
          <w:rFonts w:ascii="Times New Roman" w:hAnsi="Times New Roman" w:cs="Times New Roman"/>
          <w:sz w:val="24"/>
          <w:szCs w:val="24"/>
        </w:rPr>
        <w:t xml:space="preserve">240 frames </w:t>
      </w:r>
      <w:r>
        <w:rPr>
          <w:rFonts w:ascii="Times New Roman" w:hAnsi="Times New Roman" w:cs="Times New Roman"/>
          <w:sz w:val="24"/>
          <w:szCs w:val="24"/>
        </w:rPr>
        <w:t xml:space="preserve">(8 seconds) </w:t>
      </w:r>
      <w:r w:rsidRPr="00FB6E9A">
        <w:rPr>
          <w:rFonts w:ascii="Times New Roman" w:hAnsi="Times New Roman" w:cs="Times New Roman"/>
          <w:sz w:val="24"/>
          <w:szCs w:val="24"/>
        </w:rPr>
        <w:t xml:space="preserve">long were and didn't feature the primary visual detection task. Notably, the familiarisation videos had two side by side panels: one panel corresponds to the top-down perspective featured in the experimental </w:t>
      </w:r>
      <w:proofErr w:type="gramStart"/>
      <w:r w:rsidRPr="00FB6E9A">
        <w:rPr>
          <w:rFonts w:ascii="Times New Roman" w:hAnsi="Times New Roman" w:cs="Times New Roman"/>
          <w:sz w:val="24"/>
          <w:szCs w:val="24"/>
        </w:rPr>
        <w:t>trials,</w:t>
      </w:r>
      <w:proofErr w:type="gramEnd"/>
      <w:r w:rsidRPr="00FB6E9A">
        <w:rPr>
          <w:rFonts w:ascii="Times New Roman" w:hAnsi="Times New Roman" w:cs="Times New Roman"/>
          <w:sz w:val="24"/>
          <w:szCs w:val="24"/>
        </w:rPr>
        <w:t xml:space="preserve"> the other panel was the same scene shot from a frontal angle. </w:t>
      </w:r>
      <w:r w:rsidRPr="00FD6F8C">
        <w:rPr>
          <w:rFonts w:ascii="Times New Roman" w:hAnsi="Times New Roman" w:cs="Times New Roman"/>
          <w:sz w:val="24"/>
          <w:szCs w:val="24"/>
        </w:rPr>
        <w:t xml:space="preserve">A total of 8 familiarisation videos were presented. For the whole hand preshaping condition and the precision grip preshaping condition we used a true-belief situation, in which the hand contacted the cup congruent with hand preshape. We also used both cup locations (&lt;small-left, large-right&gt; and &lt;small-right, large-left&gt;), resulting </w:t>
      </w:r>
      <w:r w:rsidRPr="00FD6F8C">
        <w:rPr>
          <w:rFonts w:ascii="Times New Roman" w:hAnsi="Times New Roman" w:cs="Times New Roman"/>
          <w:sz w:val="24"/>
          <w:szCs w:val="24"/>
        </w:rPr>
        <w:lastRenderedPageBreak/>
        <w:t xml:space="preserve">in a total of 4 videos (2 cup locations </w:t>
      </w:r>
      <w:r w:rsidRPr="00FD6F8C">
        <w:rPr>
          <w:rFonts w:ascii="Times New Roman" w:hAnsi="Times New Roman" w:cs="Times New Roman"/>
          <w:i/>
          <w:sz w:val="24"/>
          <w:szCs w:val="24"/>
        </w:rPr>
        <w:t xml:space="preserve">x </w:t>
      </w:r>
      <w:r w:rsidRPr="00FD6F8C">
        <w:rPr>
          <w:rFonts w:ascii="Times New Roman" w:hAnsi="Times New Roman" w:cs="Times New Roman"/>
          <w:sz w:val="24"/>
          <w:szCs w:val="24"/>
        </w:rPr>
        <w:t xml:space="preserve">2 hand preshaping conditions). For the no-preshape condition, we used both possible cup locations and both possible locations of contact (again, 2 </w:t>
      </w:r>
      <w:r w:rsidRPr="00FD6F8C">
        <w:rPr>
          <w:rFonts w:ascii="Times New Roman" w:hAnsi="Times New Roman" w:cs="Times New Roman"/>
          <w:i/>
          <w:sz w:val="24"/>
          <w:szCs w:val="24"/>
        </w:rPr>
        <w:t xml:space="preserve">x </w:t>
      </w:r>
      <w:r w:rsidRPr="00FD6F8C">
        <w:rPr>
          <w:rFonts w:ascii="Times New Roman" w:hAnsi="Times New Roman" w:cs="Times New Roman"/>
          <w:sz w:val="24"/>
          <w:szCs w:val="24"/>
        </w:rPr>
        <w:t>2), to ensure the no-preshaping condition is not associated with a spatial bias. See Appendix X for a visual example of a familiarisation trial.</w:t>
      </w:r>
    </w:p>
    <w:p w14:paraId="4530E915" w14:textId="77777777" w:rsidR="00F616B2" w:rsidRDefault="00F616B2" w:rsidP="00F616B2">
      <w:pPr>
        <w:spacing w:after="0" w:line="360" w:lineRule="auto"/>
        <w:jc w:val="both"/>
        <w:rPr>
          <w:rFonts w:ascii="Times New Roman" w:hAnsi="Times New Roman" w:cs="Times New Roman"/>
          <w:sz w:val="24"/>
          <w:szCs w:val="24"/>
        </w:rPr>
      </w:pPr>
    </w:p>
    <w:p w14:paraId="006AB1A9"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182E4A82"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sidRPr="00FB6E9A">
        <w:rPr>
          <w:rFonts w:ascii="Times New Roman" w:hAnsi="Times New Roman" w:cs="Times New Roman"/>
          <w:sz w:val="24"/>
          <w:szCs w:val="24"/>
        </w:rPr>
        <w:t>Th</w:t>
      </w:r>
      <w:r>
        <w:rPr>
          <w:rFonts w:ascii="Times New Roman" w:hAnsi="Times New Roman" w:cs="Times New Roman"/>
          <w:sz w:val="24"/>
          <w:szCs w:val="24"/>
        </w:rPr>
        <w:t>e main goal of the familiarisation trials was</w:t>
      </w:r>
      <w:r w:rsidRPr="00FB6E9A">
        <w:rPr>
          <w:rFonts w:ascii="Times New Roman" w:hAnsi="Times New Roman" w:cs="Times New Roman"/>
          <w:sz w:val="24"/>
          <w:szCs w:val="24"/>
        </w:rPr>
        <w:t xml:space="preserve"> to ensure that participants had accurate information about the line of sight between the agent and the cups (i.e., to ensure that participants were exposed to the notion that the agent was unable to see the cups when the ledge was lowered but was able to see the cups when the ledge was raised). The videos ended as soon as the cups returned to the lower position during Phase </w:t>
      </w:r>
      <w:r>
        <w:rPr>
          <w:rFonts w:ascii="Times New Roman" w:hAnsi="Times New Roman" w:cs="Times New Roman"/>
          <w:sz w:val="24"/>
          <w:szCs w:val="24"/>
        </w:rPr>
        <w:t>2</w:t>
      </w:r>
      <w:r w:rsidRPr="00FB6E9A">
        <w:rPr>
          <w:rFonts w:ascii="Times New Roman" w:hAnsi="Times New Roman" w:cs="Times New Roman"/>
          <w:sz w:val="24"/>
          <w:szCs w:val="24"/>
        </w:rPr>
        <w:t>. The instruction during familiarisation was to merely observe the videos</w:t>
      </w:r>
      <w:r>
        <w:rPr>
          <w:rFonts w:ascii="Times New Roman" w:hAnsi="Times New Roman" w:cs="Times New Roman"/>
          <w:sz w:val="24"/>
          <w:szCs w:val="24"/>
        </w:rPr>
        <w:t xml:space="preserve"> (verbally communicated and visually presented on the computer screen)</w:t>
      </w:r>
      <w:r w:rsidRPr="00FB6E9A">
        <w:rPr>
          <w:rFonts w:ascii="Times New Roman" w:hAnsi="Times New Roman" w:cs="Times New Roman"/>
          <w:sz w:val="24"/>
          <w:szCs w:val="24"/>
        </w:rPr>
        <w:t>.</w:t>
      </w:r>
    </w:p>
    <w:p w14:paraId="42ED13DA"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1C1F6123" w14:textId="6DA868D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sidRPr="00FB6E9A">
        <w:rPr>
          <w:rFonts w:ascii="Times New Roman" w:hAnsi="Times New Roman" w:cs="Times New Roman"/>
          <w:sz w:val="24"/>
          <w:szCs w:val="24"/>
        </w:rPr>
        <w:t>After familiarisation, the participants were introduced to the Eyelink eyetracker. Instructions were presented on the screen and verbally communicated by the experimenter. When instructions were c</w:t>
      </w:r>
      <w:r>
        <w:rPr>
          <w:rFonts w:ascii="Times New Roman" w:hAnsi="Times New Roman" w:cs="Times New Roman"/>
          <w:sz w:val="24"/>
          <w:szCs w:val="24"/>
        </w:rPr>
        <w:t>lear, participants completed a fi</w:t>
      </w:r>
      <w:r w:rsidRPr="00FB6E9A">
        <w:rPr>
          <w:rFonts w:ascii="Times New Roman" w:hAnsi="Times New Roman" w:cs="Times New Roman"/>
          <w:sz w:val="24"/>
          <w:szCs w:val="24"/>
        </w:rPr>
        <w:t>rst calibration and validation run using a standard</w:t>
      </w:r>
      <w:r>
        <w:rPr>
          <w:rFonts w:ascii="Times New Roman" w:hAnsi="Times New Roman" w:cs="Times New Roman"/>
          <w:sz w:val="24"/>
          <w:szCs w:val="24"/>
        </w:rPr>
        <w:t xml:space="preserve"> 9-point grid (a </w:t>
      </w:r>
      <w:r w:rsidRPr="00FB6E9A">
        <w:rPr>
          <w:rFonts w:ascii="Times New Roman" w:hAnsi="Times New Roman" w:cs="Times New Roman"/>
          <w:sz w:val="24"/>
          <w:szCs w:val="24"/>
        </w:rPr>
        <w:t xml:space="preserve">3x3 grid uniformly distributed over the screen). After calibration, participants were presented with a test-trial (random selection of a no-grip video) to ensure they correctly responded to the visual detection secondary task, as well as correctly fixated on the fixation stimulus during Phase 2 of the </w:t>
      </w:r>
      <w:r>
        <w:rPr>
          <w:rFonts w:ascii="Times New Roman" w:hAnsi="Times New Roman" w:cs="Times New Roman"/>
          <w:sz w:val="24"/>
          <w:szCs w:val="24"/>
        </w:rPr>
        <w:t>experimental videos.</w:t>
      </w:r>
    </w:p>
    <w:p w14:paraId="70CAFD75" w14:textId="77777777" w:rsidR="005155F0" w:rsidRPr="00FB6E9A" w:rsidRDefault="005155F0" w:rsidP="00F616B2">
      <w:pPr>
        <w:autoSpaceDE w:val="0"/>
        <w:autoSpaceDN w:val="0"/>
        <w:adjustRightInd w:val="0"/>
        <w:spacing w:after="0" w:line="360" w:lineRule="auto"/>
        <w:jc w:val="both"/>
        <w:rPr>
          <w:rFonts w:ascii="Times New Roman" w:hAnsi="Times New Roman" w:cs="Times New Roman"/>
          <w:sz w:val="24"/>
          <w:szCs w:val="24"/>
        </w:rPr>
      </w:pPr>
    </w:p>
    <w:p w14:paraId="7ADE29B8" w14:textId="366A6D5C"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sidRPr="00FB6E9A">
        <w:rPr>
          <w:rFonts w:ascii="Times New Roman" w:hAnsi="Times New Roman" w:cs="Times New Roman"/>
          <w:sz w:val="24"/>
          <w:szCs w:val="24"/>
        </w:rPr>
        <w:t xml:space="preserve">A total of 72 experimental trials were presented in 4 blocks of 18 videos. </w:t>
      </w:r>
      <w:r>
        <w:rPr>
          <w:rFonts w:ascii="Times New Roman" w:hAnsi="Times New Roman" w:cs="Times New Roman"/>
          <w:sz w:val="24"/>
          <w:szCs w:val="24"/>
        </w:rPr>
        <w:t xml:space="preserve">The number </w:t>
      </w:r>
      <w:r w:rsidRPr="00FB6E9A">
        <w:rPr>
          <w:rFonts w:ascii="Times New Roman" w:hAnsi="Times New Roman" w:cs="Times New Roman"/>
          <w:sz w:val="24"/>
          <w:szCs w:val="24"/>
        </w:rPr>
        <w:t>of false</w:t>
      </w:r>
      <w:r>
        <w:rPr>
          <w:rFonts w:ascii="Times New Roman" w:hAnsi="Times New Roman" w:cs="Times New Roman"/>
          <w:sz w:val="24"/>
          <w:szCs w:val="24"/>
        </w:rPr>
        <w:t>-</w:t>
      </w:r>
      <w:r w:rsidRPr="00FB6E9A">
        <w:rPr>
          <w:rFonts w:ascii="Times New Roman" w:hAnsi="Times New Roman" w:cs="Times New Roman"/>
          <w:sz w:val="24"/>
          <w:szCs w:val="24"/>
        </w:rPr>
        <w:t xml:space="preserve"> versus true</w:t>
      </w:r>
      <w:r>
        <w:rPr>
          <w:rFonts w:ascii="Times New Roman" w:hAnsi="Times New Roman" w:cs="Times New Roman"/>
          <w:sz w:val="24"/>
          <w:szCs w:val="24"/>
        </w:rPr>
        <w:t>-</w:t>
      </w:r>
      <w:r w:rsidRPr="00FB6E9A">
        <w:rPr>
          <w:rFonts w:ascii="Times New Roman" w:hAnsi="Times New Roman" w:cs="Times New Roman"/>
          <w:sz w:val="24"/>
          <w:szCs w:val="24"/>
        </w:rPr>
        <w:t>belief trials</w:t>
      </w:r>
      <w:r>
        <w:rPr>
          <w:rFonts w:ascii="Times New Roman" w:hAnsi="Times New Roman" w:cs="Times New Roman"/>
          <w:sz w:val="24"/>
          <w:szCs w:val="24"/>
        </w:rPr>
        <w:t xml:space="preserve"> was balanced per block. The different hand preshaping conditions </w:t>
      </w:r>
      <w:r w:rsidRPr="00FB6E9A">
        <w:rPr>
          <w:rFonts w:ascii="Times New Roman" w:hAnsi="Times New Roman" w:cs="Times New Roman"/>
          <w:sz w:val="24"/>
          <w:szCs w:val="24"/>
        </w:rPr>
        <w:t>(w</w:t>
      </w:r>
      <w:r>
        <w:rPr>
          <w:rFonts w:ascii="Times New Roman" w:hAnsi="Times New Roman" w:cs="Times New Roman"/>
          <w:sz w:val="24"/>
          <w:szCs w:val="24"/>
        </w:rPr>
        <w:t>hole hand grip, precision grip, closed fist</w:t>
      </w:r>
      <w:r w:rsidRPr="00FB6E9A">
        <w:rPr>
          <w:rFonts w:ascii="Times New Roman" w:hAnsi="Times New Roman" w:cs="Times New Roman"/>
          <w:sz w:val="24"/>
          <w:szCs w:val="24"/>
        </w:rPr>
        <w:t xml:space="preserve">) </w:t>
      </w:r>
      <w:r>
        <w:rPr>
          <w:rFonts w:ascii="Times New Roman" w:hAnsi="Times New Roman" w:cs="Times New Roman"/>
          <w:sz w:val="24"/>
          <w:szCs w:val="24"/>
        </w:rPr>
        <w:t xml:space="preserve">were also balanced </w:t>
      </w:r>
      <w:r w:rsidRPr="00FB6E9A">
        <w:rPr>
          <w:rFonts w:ascii="Times New Roman" w:hAnsi="Times New Roman" w:cs="Times New Roman"/>
          <w:sz w:val="24"/>
          <w:szCs w:val="24"/>
        </w:rPr>
        <w:t>per block. After each block, the Eyelink eyetracker was recalibrated using the same procedure as outlined above.</w:t>
      </w:r>
    </w:p>
    <w:p w14:paraId="2BF24601" w14:textId="77777777" w:rsidR="005155F0" w:rsidRPr="00FB6E9A" w:rsidRDefault="005155F0" w:rsidP="00F616B2">
      <w:pPr>
        <w:autoSpaceDE w:val="0"/>
        <w:autoSpaceDN w:val="0"/>
        <w:adjustRightInd w:val="0"/>
        <w:spacing w:after="0" w:line="360" w:lineRule="auto"/>
        <w:jc w:val="both"/>
        <w:rPr>
          <w:rFonts w:ascii="Times New Roman" w:hAnsi="Times New Roman" w:cs="Times New Roman"/>
          <w:sz w:val="24"/>
          <w:szCs w:val="24"/>
        </w:rPr>
      </w:pPr>
    </w:p>
    <w:p w14:paraId="0F999568" w14:textId="14AC7D9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sidRPr="00FB6E9A">
        <w:rPr>
          <w:rFonts w:ascii="Times New Roman" w:hAnsi="Times New Roman" w:cs="Times New Roman"/>
          <w:sz w:val="24"/>
          <w:szCs w:val="24"/>
        </w:rPr>
        <w:t>After the stimulus presentation, participants were required to comp</w:t>
      </w:r>
      <w:r>
        <w:rPr>
          <w:rFonts w:ascii="Times New Roman" w:hAnsi="Times New Roman" w:cs="Times New Roman"/>
          <w:sz w:val="24"/>
          <w:szCs w:val="24"/>
        </w:rPr>
        <w:t>lete a short debriefi</w:t>
      </w:r>
      <w:r w:rsidRPr="00FB6E9A">
        <w:rPr>
          <w:rFonts w:ascii="Times New Roman" w:hAnsi="Times New Roman" w:cs="Times New Roman"/>
          <w:sz w:val="24"/>
          <w:szCs w:val="24"/>
        </w:rPr>
        <w:t>ng. The de</w:t>
      </w:r>
      <w:r>
        <w:rPr>
          <w:rFonts w:ascii="Times New Roman" w:hAnsi="Times New Roman" w:cs="Times New Roman"/>
          <w:sz w:val="24"/>
          <w:szCs w:val="24"/>
        </w:rPr>
        <w:t>briefi</w:t>
      </w:r>
      <w:r w:rsidRPr="00FB6E9A">
        <w:rPr>
          <w:rFonts w:ascii="Times New Roman" w:hAnsi="Times New Roman" w:cs="Times New Roman"/>
          <w:sz w:val="24"/>
          <w:szCs w:val="24"/>
        </w:rPr>
        <w:t>ng consisted of two binar</w:t>
      </w:r>
      <w:r>
        <w:rPr>
          <w:rFonts w:ascii="Times New Roman" w:hAnsi="Times New Roman" w:cs="Times New Roman"/>
          <w:sz w:val="24"/>
          <w:szCs w:val="24"/>
        </w:rPr>
        <w:t xml:space="preserve">y response questions (yes/no): </w:t>
      </w:r>
      <w:r w:rsidRPr="00FB6E9A">
        <w:rPr>
          <w:rFonts w:ascii="Times New Roman" w:hAnsi="Times New Roman" w:cs="Times New Roman"/>
          <w:sz w:val="24"/>
          <w:szCs w:val="24"/>
        </w:rPr>
        <w:t>When the cups are raised, is the agent able to see the cups?" and "When the cups are lowered, is the agent able to see the cups?" A third open-ended question asked participants if they could discern any stable behavioural pattern with the agent in the video.</w:t>
      </w:r>
      <w:r>
        <w:rPr>
          <w:rFonts w:ascii="Times New Roman" w:hAnsi="Times New Roman" w:cs="Times New Roman"/>
          <w:sz w:val="24"/>
          <w:szCs w:val="24"/>
        </w:rPr>
        <w:t xml:space="preserve"> </w:t>
      </w:r>
      <w:r w:rsidRPr="00FB6E9A">
        <w:rPr>
          <w:rFonts w:ascii="Times New Roman" w:hAnsi="Times New Roman" w:cs="Times New Roman"/>
          <w:sz w:val="24"/>
          <w:szCs w:val="24"/>
        </w:rPr>
        <w:t>This was done to make sure the participant did not explicitly reason about the belief state of the agent</w:t>
      </w:r>
      <w:r w:rsidR="00E5296B">
        <w:rPr>
          <w:rFonts w:ascii="Times New Roman" w:hAnsi="Times New Roman" w:cs="Times New Roman"/>
          <w:sz w:val="24"/>
          <w:szCs w:val="24"/>
        </w:rPr>
        <w:t xml:space="preserve"> (i</w:t>
      </w:r>
      <w:r>
        <w:rPr>
          <w:rFonts w:ascii="Times New Roman" w:hAnsi="Times New Roman" w:cs="Times New Roman"/>
          <w:sz w:val="24"/>
          <w:szCs w:val="24"/>
        </w:rPr>
        <w:t xml:space="preserve">.e., if a participant gave and answer </w:t>
      </w:r>
      <w:r>
        <w:rPr>
          <w:rFonts w:ascii="Times New Roman" w:hAnsi="Times New Roman" w:cs="Times New Roman"/>
          <w:sz w:val="24"/>
          <w:szCs w:val="24"/>
        </w:rPr>
        <w:lastRenderedPageBreak/>
        <w:t>indicating that the participant was tracking the agent’s beliefs the data from this participant would be withheld from the analysis</w:t>
      </w:r>
      <w:r w:rsidR="00731A4C">
        <w:rPr>
          <w:rFonts w:ascii="Times New Roman" w:hAnsi="Times New Roman" w:cs="Times New Roman"/>
          <w:sz w:val="24"/>
          <w:szCs w:val="24"/>
        </w:rPr>
        <w:t>)</w:t>
      </w:r>
      <w:r>
        <w:rPr>
          <w:rFonts w:ascii="Times New Roman" w:hAnsi="Times New Roman" w:cs="Times New Roman"/>
          <w:sz w:val="24"/>
          <w:szCs w:val="24"/>
        </w:rPr>
        <w:t>.</w:t>
      </w:r>
    </w:p>
    <w:p w14:paraId="120570A1"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2A26DD67" w14:textId="29DB6BF1" w:rsidR="00F616B2" w:rsidRPr="00E5296B" w:rsidRDefault="00DD3B00" w:rsidP="00E5296B">
      <w:pPr>
        <w:spacing w:line="360" w:lineRule="auto"/>
        <w:jc w:val="both"/>
        <w:rPr>
          <w:rFonts w:ascii="Times New Roman" w:hAnsi="Times New Roman" w:cs="Times New Roman"/>
          <w:sz w:val="24"/>
          <w:szCs w:val="24"/>
        </w:rPr>
      </w:pPr>
      <w:commentRangeStart w:id="14"/>
      <w:commentRangeStart w:id="15"/>
      <w:commentRangeStart w:id="16"/>
      <w:r>
        <w:rPr>
          <w:rFonts w:ascii="Times New Roman" w:hAnsi="Times New Roman" w:cs="Times New Roman"/>
          <w:i/>
          <w:iCs/>
          <w:sz w:val="24"/>
          <w:szCs w:val="24"/>
        </w:rPr>
        <w:t>4</w:t>
      </w:r>
      <w:r w:rsidR="00F616B2">
        <w:rPr>
          <w:rFonts w:ascii="Times New Roman" w:hAnsi="Times New Roman" w:cs="Times New Roman"/>
          <w:i/>
          <w:iCs/>
          <w:sz w:val="24"/>
          <w:szCs w:val="24"/>
        </w:rPr>
        <w:t>.2</w:t>
      </w:r>
      <w:r w:rsidR="00F616B2" w:rsidRPr="004E3CD7">
        <w:rPr>
          <w:rFonts w:ascii="Times New Roman" w:hAnsi="Times New Roman" w:cs="Times New Roman"/>
          <w:i/>
          <w:iCs/>
          <w:sz w:val="24"/>
          <w:szCs w:val="24"/>
        </w:rPr>
        <w:t>.4 Data analysis</w:t>
      </w:r>
      <w:commentRangeEnd w:id="14"/>
      <w:r w:rsidR="005155F0">
        <w:rPr>
          <w:rStyle w:val="CommentReference"/>
        </w:rPr>
        <w:commentReference w:id="14"/>
      </w:r>
      <w:commentRangeEnd w:id="15"/>
      <w:r w:rsidR="005155F0">
        <w:rPr>
          <w:rStyle w:val="CommentReference"/>
        </w:rPr>
        <w:commentReference w:id="15"/>
      </w:r>
      <w:commentRangeEnd w:id="16"/>
      <w:r w:rsidR="00A41FAD">
        <w:rPr>
          <w:rStyle w:val="CommentReference"/>
        </w:rPr>
        <w:commentReference w:id="16"/>
      </w:r>
    </w:p>
    <w:p w14:paraId="30088047" w14:textId="77777777" w:rsidR="00F616B2" w:rsidRPr="006B29BC" w:rsidRDefault="00F616B2" w:rsidP="00F616B2">
      <w:pPr>
        <w:autoSpaceDE w:val="0"/>
        <w:autoSpaceDN w:val="0"/>
        <w:adjustRightInd w:val="0"/>
        <w:spacing w:after="0" w:line="360" w:lineRule="auto"/>
        <w:jc w:val="both"/>
        <w:rPr>
          <w:rFonts w:ascii="Times New Roman" w:hAnsi="Times New Roman" w:cs="Times New Roman"/>
          <w:i/>
          <w:iCs/>
          <w:sz w:val="24"/>
          <w:szCs w:val="24"/>
        </w:rPr>
      </w:pPr>
    </w:p>
    <w:p w14:paraId="512DDEB0" w14:textId="14D27F44" w:rsidR="00F616B2" w:rsidRPr="000D7718"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experimental data (eye-tracking data and behavioural data) were imported into R for analysis. </w:t>
      </w:r>
      <w:r w:rsidR="00E2601F">
        <w:rPr>
          <w:rFonts w:ascii="Times New Roman" w:hAnsi="Times New Roman" w:cs="Times New Roman"/>
          <w:sz w:val="24"/>
          <w:szCs w:val="24"/>
        </w:rPr>
        <w:t>At the</w:t>
      </w:r>
      <w:r w:rsidR="00475078">
        <w:rPr>
          <w:rFonts w:ascii="Times New Roman" w:hAnsi="Times New Roman" w:cs="Times New Roman"/>
          <w:sz w:val="24"/>
          <w:szCs w:val="24"/>
        </w:rPr>
        <w:t xml:space="preserve"> participant level,</w:t>
      </w:r>
      <w:r>
        <w:rPr>
          <w:rFonts w:ascii="Times New Roman" w:hAnsi="Times New Roman" w:cs="Times New Roman"/>
          <w:sz w:val="24"/>
          <w:szCs w:val="24"/>
        </w:rPr>
        <w:t xml:space="preserve"> </w:t>
      </w:r>
      <w:r w:rsidR="00912C89">
        <w:rPr>
          <w:rFonts w:ascii="Times New Roman" w:hAnsi="Times New Roman" w:cs="Times New Roman"/>
          <w:sz w:val="24"/>
          <w:szCs w:val="24"/>
        </w:rPr>
        <w:t xml:space="preserve">we </w:t>
      </w:r>
      <w:r>
        <w:rPr>
          <w:rFonts w:ascii="Times New Roman" w:hAnsi="Times New Roman" w:cs="Times New Roman"/>
          <w:sz w:val="24"/>
          <w:szCs w:val="24"/>
        </w:rPr>
        <w:t xml:space="preserve">withheld participants </w:t>
      </w:r>
      <w:r w:rsidR="00F83274">
        <w:rPr>
          <w:rFonts w:ascii="Times New Roman" w:hAnsi="Times New Roman" w:cs="Times New Roman"/>
          <w:sz w:val="24"/>
          <w:szCs w:val="24"/>
        </w:rPr>
        <w:t xml:space="preserve">(N = 8) </w:t>
      </w:r>
      <w:r>
        <w:rPr>
          <w:rFonts w:ascii="Times New Roman" w:hAnsi="Times New Roman" w:cs="Times New Roman"/>
          <w:sz w:val="24"/>
          <w:szCs w:val="24"/>
        </w:rPr>
        <w:t xml:space="preserve">from analysis that had </w:t>
      </w:r>
      <w:r w:rsidR="00C6084C">
        <w:rPr>
          <w:rFonts w:ascii="Times New Roman" w:hAnsi="Times New Roman" w:cs="Times New Roman"/>
          <w:sz w:val="24"/>
          <w:szCs w:val="24"/>
        </w:rPr>
        <w:t xml:space="preserve">1) </w:t>
      </w:r>
      <w:r>
        <w:rPr>
          <w:rFonts w:ascii="Times New Roman" w:hAnsi="Times New Roman" w:cs="Times New Roman"/>
          <w:sz w:val="24"/>
          <w:szCs w:val="24"/>
        </w:rPr>
        <w:t xml:space="preserve">a wrong answer on the essential debrief questions </w:t>
      </w:r>
      <w:r w:rsidR="004848D4">
        <w:rPr>
          <w:rFonts w:ascii="Times New Roman" w:hAnsi="Times New Roman" w:cs="Times New Roman"/>
          <w:sz w:val="24"/>
          <w:szCs w:val="24"/>
        </w:rPr>
        <w:t xml:space="preserve">(see above) </w:t>
      </w:r>
      <w:r>
        <w:rPr>
          <w:rFonts w:ascii="Times New Roman" w:hAnsi="Times New Roman" w:cs="Times New Roman"/>
          <w:sz w:val="24"/>
          <w:szCs w:val="24"/>
        </w:rPr>
        <w:t xml:space="preserve">or </w:t>
      </w:r>
      <w:r w:rsidR="00545A5A">
        <w:rPr>
          <w:rFonts w:ascii="Times New Roman" w:hAnsi="Times New Roman" w:cs="Times New Roman"/>
          <w:sz w:val="24"/>
          <w:szCs w:val="24"/>
        </w:rPr>
        <w:t xml:space="preserve">2) </w:t>
      </w:r>
      <w:r>
        <w:rPr>
          <w:rFonts w:ascii="Times New Roman" w:hAnsi="Times New Roman" w:cs="Times New Roman"/>
          <w:sz w:val="24"/>
          <w:szCs w:val="24"/>
        </w:rPr>
        <w:t xml:space="preserve">had an incomplete number of data points (2 belief conditions </w:t>
      </w:r>
      <w:r>
        <w:rPr>
          <w:rFonts w:ascii="Times New Roman" w:hAnsi="Times New Roman" w:cs="Times New Roman"/>
          <w:i/>
          <w:iCs/>
          <w:sz w:val="24"/>
          <w:szCs w:val="24"/>
        </w:rPr>
        <w:t xml:space="preserve">x </w:t>
      </w:r>
      <w:r>
        <w:rPr>
          <w:rFonts w:ascii="Times New Roman" w:hAnsi="Times New Roman" w:cs="Times New Roman"/>
          <w:sz w:val="24"/>
          <w:szCs w:val="24"/>
        </w:rPr>
        <w:t>3 grip conditions,</w:t>
      </w:r>
      <w:r w:rsidR="00CA32EB">
        <w:rPr>
          <w:rFonts w:ascii="Times New Roman" w:hAnsi="Times New Roman" w:cs="Times New Roman"/>
          <w:sz w:val="24"/>
          <w:szCs w:val="24"/>
        </w:rPr>
        <w:t xml:space="preserve"> for a total of</w:t>
      </w:r>
      <w:r>
        <w:rPr>
          <w:rFonts w:ascii="Times New Roman" w:hAnsi="Times New Roman" w:cs="Times New Roman"/>
          <w:sz w:val="24"/>
          <w:szCs w:val="24"/>
        </w:rPr>
        <w:t xml:space="preserve"> 6 data points)</w:t>
      </w:r>
      <w:r w:rsidR="003310C1">
        <w:rPr>
          <w:rFonts w:ascii="Times New Roman" w:hAnsi="Times New Roman" w:cs="Times New Roman"/>
          <w:sz w:val="24"/>
          <w:szCs w:val="24"/>
        </w:rPr>
        <w:t xml:space="preserve"> </w:t>
      </w:r>
      <w:r w:rsidR="00A66F16">
        <w:rPr>
          <w:rFonts w:ascii="Times New Roman" w:hAnsi="Times New Roman" w:cs="Times New Roman"/>
          <w:sz w:val="24"/>
          <w:szCs w:val="24"/>
        </w:rPr>
        <w:t xml:space="preserve">(N = </w:t>
      </w:r>
      <w:r w:rsidR="00271B8D">
        <w:rPr>
          <w:rFonts w:ascii="Times New Roman" w:hAnsi="Times New Roman" w:cs="Times New Roman"/>
          <w:sz w:val="24"/>
          <w:szCs w:val="24"/>
        </w:rPr>
        <w:t>1</w:t>
      </w:r>
      <w:r w:rsidR="00A66F16">
        <w:rPr>
          <w:rFonts w:ascii="Times New Roman" w:hAnsi="Times New Roman" w:cs="Times New Roman"/>
          <w:sz w:val="24"/>
          <w:szCs w:val="24"/>
        </w:rPr>
        <w:t xml:space="preserve">) </w:t>
      </w:r>
      <w:r w:rsidR="003310C1">
        <w:rPr>
          <w:rFonts w:ascii="Times New Roman" w:hAnsi="Times New Roman" w:cs="Times New Roman"/>
          <w:sz w:val="24"/>
          <w:szCs w:val="24"/>
        </w:rPr>
        <w:t xml:space="preserve">or 3) self-reported to have been explicitly mentalising (N = </w:t>
      </w:r>
      <w:r w:rsidR="00CF4C89">
        <w:rPr>
          <w:rFonts w:ascii="Times New Roman" w:hAnsi="Times New Roman" w:cs="Times New Roman"/>
          <w:sz w:val="24"/>
          <w:szCs w:val="24"/>
        </w:rPr>
        <w:t>4</w:t>
      </w:r>
      <w:r w:rsidR="003310C1">
        <w:rPr>
          <w:rFonts w:ascii="Times New Roman" w:hAnsi="Times New Roman" w:cs="Times New Roman"/>
          <w:sz w:val="24"/>
          <w:szCs w:val="24"/>
        </w:rPr>
        <w:t>)</w:t>
      </w:r>
      <w:r w:rsidR="003B3F70">
        <w:rPr>
          <w:rFonts w:ascii="Times New Roman" w:hAnsi="Times New Roman" w:cs="Times New Roman"/>
          <w:sz w:val="24"/>
          <w:szCs w:val="24"/>
        </w:rPr>
        <w:t xml:space="preserve"> or 4) had severe issues with correct calibration of the eye-tracker (N = 3)</w:t>
      </w:r>
      <w:r>
        <w:rPr>
          <w:rFonts w:ascii="Times New Roman" w:hAnsi="Times New Roman" w:cs="Times New Roman"/>
          <w:sz w:val="24"/>
          <w:szCs w:val="24"/>
        </w:rPr>
        <w:t>. On a trial level, we removed all trials</w:t>
      </w:r>
      <w:r w:rsidR="00DF37C3">
        <w:rPr>
          <w:rFonts w:ascii="Times New Roman" w:hAnsi="Times New Roman" w:cs="Times New Roman"/>
          <w:sz w:val="24"/>
          <w:szCs w:val="24"/>
        </w:rPr>
        <w:t xml:space="preserve"> from the original total of 3075 recorded trials</w:t>
      </w:r>
      <w:r>
        <w:rPr>
          <w:rFonts w:ascii="Times New Roman" w:hAnsi="Times New Roman" w:cs="Times New Roman"/>
          <w:sz w:val="24"/>
          <w:szCs w:val="24"/>
        </w:rPr>
        <w:t xml:space="preserve"> that had 1) </w:t>
      </w:r>
      <w:r w:rsidR="004222B1">
        <w:rPr>
          <w:rFonts w:ascii="Times New Roman" w:hAnsi="Times New Roman" w:cs="Times New Roman"/>
          <w:sz w:val="24"/>
          <w:szCs w:val="24"/>
        </w:rPr>
        <w:t xml:space="preserve">video display issues, or a </w:t>
      </w:r>
      <w:r>
        <w:rPr>
          <w:rFonts w:ascii="Times New Roman" w:hAnsi="Times New Roman" w:cs="Times New Roman"/>
          <w:sz w:val="24"/>
          <w:szCs w:val="24"/>
        </w:rPr>
        <w:t>framerate lower than 59.6 FPS</w:t>
      </w:r>
      <w:r w:rsidR="00A27896">
        <w:rPr>
          <w:rFonts w:ascii="Times New Roman" w:hAnsi="Times New Roman" w:cs="Times New Roman"/>
          <w:sz w:val="24"/>
          <w:szCs w:val="24"/>
        </w:rPr>
        <w:t xml:space="preserve"> (0 trials)</w:t>
      </w:r>
      <w:r>
        <w:rPr>
          <w:rFonts w:ascii="Times New Roman" w:hAnsi="Times New Roman" w:cs="Times New Roman"/>
          <w:sz w:val="24"/>
          <w:szCs w:val="24"/>
        </w:rPr>
        <w:t>, 2) were not completed, 3) had timing issues due to eye-tracker and video streams being mismatched</w:t>
      </w:r>
      <w:r w:rsidR="004B5467">
        <w:rPr>
          <w:rFonts w:ascii="Times New Roman" w:hAnsi="Times New Roman" w:cs="Times New Roman"/>
          <w:sz w:val="24"/>
          <w:szCs w:val="24"/>
        </w:rPr>
        <w:t xml:space="preserve"> (7 trials)</w:t>
      </w:r>
      <w:r>
        <w:rPr>
          <w:rFonts w:ascii="Times New Roman" w:hAnsi="Times New Roman" w:cs="Times New Roman"/>
          <w:sz w:val="24"/>
          <w:szCs w:val="24"/>
        </w:rPr>
        <w:t>, 4) had no fixation on the arrow during presentation of arrow</w:t>
      </w:r>
      <w:r w:rsidR="00DC217F">
        <w:rPr>
          <w:rFonts w:ascii="Times New Roman" w:hAnsi="Times New Roman" w:cs="Times New Roman"/>
          <w:sz w:val="24"/>
          <w:szCs w:val="24"/>
        </w:rPr>
        <w:t xml:space="preserve"> (133 trials)</w:t>
      </w:r>
      <w:r>
        <w:rPr>
          <w:rFonts w:ascii="Times New Roman" w:hAnsi="Times New Roman" w:cs="Times New Roman"/>
          <w:sz w:val="24"/>
          <w:szCs w:val="24"/>
        </w:rPr>
        <w:t>, or 5) had no fixations during our Time of Interest (TOI) in either one of the Areas of Interest (AOI)</w:t>
      </w:r>
      <w:r w:rsidR="00621A6A">
        <w:rPr>
          <w:rFonts w:ascii="Times New Roman" w:hAnsi="Times New Roman" w:cs="Times New Roman"/>
          <w:sz w:val="24"/>
          <w:szCs w:val="24"/>
        </w:rPr>
        <w:t xml:space="preserve"> (383 trials)</w:t>
      </w:r>
      <w:r>
        <w:rPr>
          <w:rFonts w:ascii="Times New Roman" w:hAnsi="Times New Roman" w:cs="Times New Roman"/>
          <w:sz w:val="24"/>
          <w:szCs w:val="24"/>
        </w:rPr>
        <w:t>.</w:t>
      </w:r>
      <w:r w:rsidR="000D7718">
        <w:rPr>
          <w:rFonts w:ascii="Times New Roman" w:hAnsi="Times New Roman" w:cs="Times New Roman"/>
          <w:sz w:val="24"/>
          <w:szCs w:val="24"/>
        </w:rPr>
        <w:t xml:space="preserve"> After data cleaning on both participant level, 35 participants </w:t>
      </w:r>
      <w:commentRangeStart w:id="17"/>
      <w:r w:rsidR="000D7718">
        <w:rPr>
          <w:rFonts w:ascii="Times New Roman" w:hAnsi="Times New Roman" w:cs="Times New Roman"/>
          <w:sz w:val="24"/>
          <w:szCs w:val="24"/>
        </w:rPr>
        <w:t>remained totalling 2125 trials</w:t>
      </w:r>
      <w:r w:rsidR="00C5208A">
        <w:rPr>
          <w:rFonts w:ascii="Times New Roman" w:hAnsi="Times New Roman" w:cs="Times New Roman"/>
          <w:sz w:val="24"/>
          <w:szCs w:val="24"/>
        </w:rPr>
        <w:t xml:space="preserve">, or </w:t>
      </w:r>
      <w:r w:rsidR="008946AA">
        <w:rPr>
          <w:rFonts w:ascii="Times New Roman" w:hAnsi="Times New Roman" w:cs="Times New Roman"/>
          <w:sz w:val="24"/>
          <w:szCs w:val="24"/>
        </w:rPr>
        <w:t>69.1% of recorded trials</w:t>
      </w:r>
      <w:r w:rsidR="000D7718">
        <w:rPr>
          <w:rFonts w:ascii="Times New Roman" w:hAnsi="Times New Roman" w:cs="Times New Roman"/>
          <w:sz w:val="24"/>
          <w:szCs w:val="24"/>
        </w:rPr>
        <w:t>.</w:t>
      </w:r>
      <w:commentRangeEnd w:id="17"/>
      <w:r w:rsidR="00370B76">
        <w:rPr>
          <w:rStyle w:val="CommentReference"/>
        </w:rPr>
        <w:commentReference w:id="17"/>
      </w:r>
    </w:p>
    <w:p w14:paraId="67C4D6EF" w14:textId="2E8172A0"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All fixations were defi</w:t>
      </w:r>
      <w:r w:rsidRPr="00FB6E9A">
        <w:rPr>
          <w:rFonts w:ascii="Times New Roman" w:hAnsi="Times New Roman" w:cs="Times New Roman"/>
          <w:sz w:val="24"/>
          <w:szCs w:val="24"/>
        </w:rPr>
        <w:t xml:space="preserve">ned in terms of a central (average) pixel location with x and y coordinate in a </w:t>
      </w:r>
      <w:r>
        <w:rPr>
          <w:rFonts w:ascii="Times New Roman" w:hAnsi="Times New Roman" w:cs="Times New Roman"/>
          <w:sz w:val="24"/>
          <w:szCs w:val="24"/>
        </w:rPr>
        <w:t>1920 x 1080 field, with a specifi</w:t>
      </w:r>
      <w:r w:rsidRPr="00FB6E9A">
        <w:rPr>
          <w:rFonts w:ascii="Times New Roman" w:hAnsi="Times New Roman" w:cs="Times New Roman"/>
          <w:sz w:val="24"/>
          <w:szCs w:val="24"/>
        </w:rPr>
        <w:t>c starting time and duration.</w:t>
      </w:r>
      <w:r>
        <w:rPr>
          <w:rFonts w:ascii="Times New Roman" w:hAnsi="Times New Roman" w:cs="Times New Roman"/>
          <w:sz w:val="24"/>
          <w:szCs w:val="24"/>
        </w:rPr>
        <w:t xml:space="preserve"> </w:t>
      </w:r>
      <w:r w:rsidRPr="00FB6E9A">
        <w:rPr>
          <w:rFonts w:ascii="Times New Roman" w:hAnsi="Times New Roman" w:cs="Times New Roman"/>
          <w:sz w:val="24"/>
          <w:szCs w:val="24"/>
        </w:rPr>
        <w:t>The Areas of Interest (AOIs) were constructed as follows. For the arrow, we drew a box with the height and width of arrow, with an extra 50 pixels to account for eyetracking inaccuracies. For the cup AOIs, a more complex procedure was required. As all cups vary slightly in po</w:t>
      </w:r>
      <w:r>
        <w:rPr>
          <w:rFonts w:ascii="Times New Roman" w:hAnsi="Times New Roman" w:cs="Times New Roman"/>
          <w:sz w:val="24"/>
          <w:szCs w:val="24"/>
        </w:rPr>
        <w:t>sition over diff</w:t>
      </w:r>
      <w:r w:rsidRPr="00FB6E9A">
        <w:rPr>
          <w:rFonts w:ascii="Times New Roman" w:hAnsi="Times New Roman" w:cs="Times New Roman"/>
          <w:sz w:val="24"/>
          <w:szCs w:val="24"/>
        </w:rPr>
        <w:t>erent videos, we calculated the central point for both cups in every video as an x - and y-coordinate (in pixels). We then averaged these points to a single x-coordinate for the left AOI, and another central x</w:t>
      </w:r>
      <w:r w:rsidR="00224055">
        <w:rPr>
          <w:rFonts w:ascii="Times New Roman" w:hAnsi="Times New Roman" w:cs="Times New Roman"/>
          <w:sz w:val="24"/>
          <w:szCs w:val="24"/>
        </w:rPr>
        <w:t>-</w:t>
      </w:r>
      <w:r w:rsidRPr="00FB6E9A">
        <w:rPr>
          <w:rFonts w:ascii="Times New Roman" w:hAnsi="Times New Roman" w:cs="Times New Roman"/>
          <w:sz w:val="24"/>
          <w:szCs w:val="24"/>
        </w:rPr>
        <w:t xml:space="preserve">coordinate for the right AOI. We averaged y-coordinates over both AOIs so we ended up with a single central y-coordinate for both sides. The lower y-boundary of the AOIs were based on the location of the box, plus 50 pixels of padding to account for measurement error. For the left and right x -boundaries as well as the upper y-boundary we based the AOI size on the maximal variation between cup locations and the size of the large cup (plus 50 pixels of padding to account for measurement errors). </w:t>
      </w:r>
      <w:r>
        <w:rPr>
          <w:rFonts w:ascii="Times New Roman" w:hAnsi="Times New Roman" w:cs="Times New Roman"/>
          <w:sz w:val="24"/>
          <w:szCs w:val="24"/>
        </w:rPr>
        <w:t>The AOI in which the agent reached for the cup at the end of the video was defined as the ‘target’ AOI. The opposite AOI was designated as the ‘distractor’ AOI henceforth.</w:t>
      </w:r>
      <w:r w:rsidR="008F1A85">
        <w:rPr>
          <w:rFonts w:ascii="Times New Roman" w:hAnsi="Times New Roman" w:cs="Times New Roman"/>
          <w:sz w:val="24"/>
          <w:szCs w:val="24"/>
        </w:rPr>
        <w:t xml:space="preserve"> </w:t>
      </w:r>
    </w:p>
    <w:p w14:paraId="6762894D" w14:textId="4A3A4E93" w:rsidR="008549C3" w:rsidRDefault="008549C3" w:rsidP="00F616B2">
      <w:pPr>
        <w:autoSpaceDE w:val="0"/>
        <w:autoSpaceDN w:val="0"/>
        <w:adjustRightInd w:val="0"/>
        <w:spacing w:after="0" w:line="360" w:lineRule="auto"/>
        <w:jc w:val="both"/>
        <w:rPr>
          <w:rFonts w:ascii="Times New Roman" w:hAnsi="Times New Roman" w:cs="Times New Roman"/>
          <w:sz w:val="24"/>
          <w:szCs w:val="24"/>
        </w:rPr>
      </w:pPr>
    </w:p>
    <w:p w14:paraId="39E5440E" w14:textId="5AB6BB89" w:rsidR="008549C3" w:rsidRPr="008549C3" w:rsidRDefault="008549C3" w:rsidP="00F616B2">
      <w:pPr>
        <w:autoSpaceDE w:val="0"/>
        <w:autoSpaceDN w:val="0"/>
        <w:adjustRightInd w:val="0"/>
        <w:spacing w:after="0" w:line="360" w:lineRule="auto"/>
        <w:jc w:val="both"/>
        <w:rPr>
          <w:rFonts w:ascii="Times New Roman" w:hAnsi="Times New Roman" w:cs="Times New Roman"/>
          <w:sz w:val="24"/>
          <w:szCs w:val="24"/>
        </w:rPr>
      </w:pPr>
      <w:r w:rsidRPr="006812D2">
        <w:rPr>
          <w:rFonts w:ascii="Times New Roman" w:hAnsi="Times New Roman" w:cs="Times New Roman"/>
          <w:sz w:val="24"/>
          <w:szCs w:val="24"/>
          <w:highlight w:val="yellow"/>
        </w:rPr>
        <w:lastRenderedPageBreak/>
        <w:t>Include image of AOIs here</w:t>
      </w:r>
    </w:p>
    <w:p w14:paraId="0576763B" w14:textId="77777777" w:rsidR="00F616B2" w:rsidRDefault="00F616B2" w:rsidP="00F616B2">
      <w:pPr>
        <w:spacing w:line="360" w:lineRule="auto"/>
        <w:jc w:val="both"/>
        <w:rPr>
          <w:rFonts w:ascii="Times New Roman" w:hAnsi="Times New Roman" w:cs="Times New Roman"/>
          <w:sz w:val="24"/>
          <w:szCs w:val="24"/>
        </w:rPr>
      </w:pPr>
    </w:p>
    <w:p w14:paraId="2CA25C06" w14:textId="21EAE5D0" w:rsidR="00F616B2" w:rsidRPr="00FB6E9A" w:rsidRDefault="00F616B2" w:rsidP="00F616B2">
      <w:pPr>
        <w:autoSpaceDE w:val="0"/>
        <w:autoSpaceDN w:val="0"/>
        <w:adjustRightInd w:val="0"/>
        <w:spacing w:after="0" w:line="360" w:lineRule="auto"/>
        <w:jc w:val="both"/>
        <w:rPr>
          <w:rFonts w:ascii="Times New Roman" w:hAnsi="Times New Roman" w:cs="Times New Roman"/>
          <w:sz w:val="24"/>
          <w:szCs w:val="24"/>
        </w:rPr>
      </w:pPr>
      <w:r w:rsidRPr="00FB6E9A">
        <w:rPr>
          <w:rFonts w:ascii="Times New Roman" w:hAnsi="Times New Roman" w:cs="Times New Roman"/>
          <w:sz w:val="24"/>
          <w:szCs w:val="24"/>
        </w:rPr>
        <w:t>Th</w:t>
      </w:r>
      <w:r>
        <w:rPr>
          <w:rFonts w:ascii="Times New Roman" w:hAnsi="Times New Roman" w:cs="Times New Roman"/>
          <w:sz w:val="24"/>
          <w:szCs w:val="24"/>
        </w:rPr>
        <w:t>e Time of Interest (TOI) was defined as follows: for each diff</w:t>
      </w:r>
      <w:r w:rsidRPr="00FB6E9A">
        <w:rPr>
          <w:rFonts w:ascii="Times New Roman" w:hAnsi="Times New Roman" w:cs="Times New Roman"/>
          <w:sz w:val="24"/>
          <w:szCs w:val="24"/>
        </w:rPr>
        <w:t>erent video we determined the precise frame at which the video transferred from Phase 3 to 4, and from Phase 4 to 5 (resp</w:t>
      </w:r>
      <w:r w:rsidR="00BA3B1F">
        <w:rPr>
          <w:rFonts w:ascii="Times New Roman" w:hAnsi="Times New Roman" w:cs="Times New Roman"/>
          <w:sz w:val="24"/>
          <w:szCs w:val="24"/>
        </w:rPr>
        <w:t>ectively,</w:t>
      </w:r>
      <w:r w:rsidRPr="00FB6E9A">
        <w:rPr>
          <w:rFonts w:ascii="Times New Roman" w:hAnsi="Times New Roman" w:cs="Times New Roman"/>
          <w:sz w:val="24"/>
          <w:szCs w:val="24"/>
        </w:rPr>
        <w:t xml:space="preserve"> the occlude</w:t>
      </w:r>
      <w:r w:rsidR="00F46E33">
        <w:rPr>
          <w:rFonts w:ascii="Times New Roman" w:hAnsi="Times New Roman" w:cs="Times New Roman"/>
          <w:sz w:val="24"/>
          <w:szCs w:val="24"/>
        </w:rPr>
        <w:t>r</w:t>
      </w:r>
      <w:r w:rsidRPr="00FB6E9A">
        <w:rPr>
          <w:rFonts w:ascii="Times New Roman" w:hAnsi="Times New Roman" w:cs="Times New Roman"/>
          <w:sz w:val="24"/>
          <w:szCs w:val="24"/>
        </w:rPr>
        <w:t xml:space="preserve"> obscuring the hand and the hand appearing in one of the exits). Th</w:t>
      </w:r>
      <w:r>
        <w:rPr>
          <w:rFonts w:ascii="Times New Roman" w:hAnsi="Times New Roman" w:cs="Times New Roman"/>
          <w:sz w:val="24"/>
          <w:szCs w:val="24"/>
        </w:rPr>
        <w:t xml:space="preserve">ese frames were used as trigger </w:t>
      </w:r>
      <w:r w:rsidRPr="00FB6E9A">
        <w:rPr>
          <w:rFonts w:ascii="Times New Roman" w:hAnsi="Times New Roman" w:cs="Times New Roman"/>
          <w:sz w:val="24"/>
          <w:szCs w:val="24"/>
        </w:rPr>
        <w:t>to derive a precise timestamp as to when the TOI (Phase 4) started</w:t>
      </w:r>
      <w:r>
        <w:rPr>
          <w:rFonts w:ascii="Times New Roman" w:hAnsi="Times New Roman" w:cs="Times New Roman"/>
          <w:sz w:val="24"/>
          <w:szCs w:val="24"/>
        </w:rPr>
        <w:t xml:space="preserve"> and fi</w:t>
      </w:r>
      <w:r w:rsidRPr="00FB6E9A">
        <w:rPr>
          <w:rFonts w:ascii="Times New Roman" w:hAnsi="Times New Roman" w:cs="Times New Roman"/>
          <w:sz w:val="24"/>
          <w:szCs w:val="24"/>
        </w:rPr>
        <w:t xml:space="preserve">nished in each trial. All </w:t>
      </w:r>
      <w:r>
        <w:rPr>
          <w:rFonts w:ascii="Times New Roman" w:hAnsi="Times New Roman" w:cs="Times New Roman"/>
          <w:sz w:val="24"/>
          <w:szCs w:val="24"/>
        </w:rPr>
        <w:t>fi</w:t>
      </w:r>
      <w:r w:rsidRPr="00FB6E9A">
        <w:rPr>
          <w:rFonts w:ascii="Times New Roman" w:hAnsi="Times New Roman" w:cs="Times New Roman"/>
          <w:sz w:val="24"/>
          <w:szCs w:val="24"/>
        </w:rPr>
        <w:t>xations that started at a time within this TOI were considered for further analysis. As mentioned above, tri</w:t>
      </w:r>
      <w:r>
        <w:rPr>
          <w:rFonts w:ascii="Times New Roman" w:hAnsi="Times New Roman" w:cs="Times New Roman"/>
          <w:sz w:val="24"/>
          <w:szCs w:val="24"/>
        </w:rPr>
        <w:t>als that did not show a single fi</w:t>
      </w:r>
      <w:r w:rsidRPr="00FB6E9A">
        <w:rPr>
          <w:rFonts w:ascii="Times New Roman" w:hAnsi="Times New Roman" w:cs="Times New Roman"/>
          <w:sz w:val="24"/>
          <w:szCs w:val="24"/>
        </w:rPr>
        <w:t>xation within either AOI dur</w:t>
      </w:r>
      <w:r>
        <w:rPr>
          <w:rFonts w:ascii="Times New Roman" w:hAnsi="Times New Roman" w:cs="Times New Roman"/>
          <w:sz w:val="24"/>
          <w:szCs w:val="24"/>
        </w:rPr>
        <w:t xml:space="preserve">ing the TOI were not considered </w:t>
      </w:r>
      <w:r w:rsidRPr="00FB6E9A">
        <w:rPr>
          <w:rFonts w:ascii="Times New Roman" w:hAnsi="Times New Roman" w:cs="Times New Roman"/>
          <w:sz w:val="24"/>
          <w:szCs w:val="24"/>
        </w:rPr>
        <w:t>for analysis.</w:t>
      </w:r>
    </w:p>
    <w:p w14:paraId="6BB11A8F" w14:textId="77777777" w:rsidR="00F616B2" w:rsidRDefault="00F616B2" w:rsidP="00F616B2">
      <w:pPr>
        <w:spacing w:line="360" w:lineRule="auto"/>
        <w:jc w:val="both"/>
        <w:rPr>
          <w:rFonts w:ascii="Times New Roman" w:hAnsi="Times New Roman" w:cs="Times New Roman"/>
          <w:sz w:val="24"/>
          <w:szCs w:val="24"/>
        </w:rPr>
      </w:pPr>
    </w:p>
    <w:p w14:paraId="0454CBA0"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trial, we calculated a Differential Looking Time Score to represent overall gaze bias. This method was preferred </w:t>
      </w:r>
      <w:proofErr w:type="gramStart"/>
      <w:r>
        <w:rPr>
          <w:rFonts w:ascii="Times New Roman" w:hAnsi="Times New Roman" w:cs="Times New Roman"/>
          <w:sz w:val="24"/>
          <w:szCs w:val="24"/>
        </w:rPr>
        <w:t>over using</w:t>
      </w:r>
      <w:proofErr w:type="gramEnd"/>
      <w:r>
        <w:rPr>
          <w:rFonts w:ascii="Times New Roman" w:hAnsi="Times New Roman" w:cs="Times New Roman"/>
          <w:sz w:val="24"/>
          <w:szCs w:val="24"/>
        </w:rPr>
        <w:t xml:space="preserve"> “location” as a predictor variable as this method increases model complexity. Furthermore, the distribution of our data reveals that implementing this method tends to lead to heavily skewed data distributions, violating the assumption of normality of residuals in ANOVA tests.</w:t>
      </w:r>
    </w:p>
    <w:p w14:paraId="44146D5A" w14:textId="1D3B7959" w:rsidR="00F616B2" w:rsidRDefault="004A577E"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Consequently, we adopted the following approach.</w:t>
      </w:r>
      <w:r w:rsidR="00193E7A">
        <w:rPr>
          <w:rFonts w:ascii="Times New Roman" w:hAnsi="Times New Roman" w:cs="Times New Roman"/>
          <w:sz w:val="24"/>
          <w:szCs w:val="24"/>
        </w:rPr>
        <w:t xml:space="preserve"> </w:t>
      </w:r>
      <w:r w:rsidR="00F616B2">
        <w:rPr>
          <w:rFonts w:ascii="Times New Roman" w:hAnsi="Times New Roman" w:cs="Times New Roman"/>
          <w:sz w:val="24"/>
          <w:szCs w:val="24"/>
        </w:rPr>
        <w:t>First of all, we calculated the sum of the durations of all fixations within each of the AOIs, defined as the ‘target’ AOI and the ‘distractor’ AOI, per trial. DLTS was then defined, per trial, as: the total looking time for the target AOI, minus total looking time for the distractor AOI, divided by the total length of the TOI.</w:t>
      </w:r>
    </w:p>
    <w:p w14:paraId="26159AEB" w14:textId="77777777" w:rsidR="001E2F5E" w:rsidRDefault="001E2F5E" w:rsidP="00F616B2">
      <w:pPr>
        <w:spacing w:line="360" w:lineRule="auto"/>
        <w:jc w:val="both"/>
        <w:rPr>
          <w:rFonts w:ascii="Times New Roman" w:hAnsi="Times New Roman" w:cs="Times New Roman"/>
          <w:sz w:val="24"/>
          <w:szCs w:val="24"/>
        </w:rPr>
      </w:pPr>
    </w:p>
    <w:p w14:paraId="5EB3E053" w14:textId="77777777" w:rsidR="00F616B2" w:rsidRPr="00042D0B" w:rsidRDefault="00F616B2" w:rsidP="00F616B2">
      <w:pPr>
        <w:spacing w:line="360" w:lineRule="auto"/>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DLTS=</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target</m:t>
                  </m:r>
                </m:sub>
              </m:sSub>
              <m:r>
                <m:rPr>
                  <m:lit/>
                </m:rPr>
                <w:rPr>
                  <w:rFonts w:ascii="Cambria Math" w:hAnsi="Cambria Math" w:cs="Times New Roman"/>
                  <w:sz w:val="24"/>
                  <w:szCs w:val="24"/>
                </w:rPr>
                <m:t>-</m:t>
              </m:r>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distractor</m:t>
                  </m:r>
                </m:sub>
              </m:sSub>
            </m:num>
            <m:den>
              <m:r>
                <w:rPr>
                  <w:rFonts w:ascii="Cambria Math" w:hAnsi="Cambria Math" w:cs="Times New Roman"/>
                  <w:sz w:val="24"/>
                  <w:szCs w:val="24"/>
                </w:rPr>
                <m:t>l</m:t>
              </m:r>
            </m:den>
          </m:f>
        </m:oMath>
      </m:oMathPara>
    </w:p>
    <w:p w14:paraId="35B1A6B2" w14:textId="77777777" w:rsidR="00F616B2" w:rsidRDefault="00F616B2" w:rsidP="00F616B2">
      <w:pPr>
        <w:spacing w:line="360" w:lineRule="auto"/>
        <w:ind w:left="720"/>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Where:</w:t>
      </w:r>
    </w:p>
    <w:p w14:paraId="7B54CCA2" w14:textId="77777777" w:rsidR="00F616B2" w:rsidRDefault="00F616B2" w:rsidP="00F616B2">
      <w:pPr>
        <w:spacing w:line="360" w:lineRule="auto"/>
        <w:ind w:left="720"/>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 = total looking time per AOI during TOI</w:t>
      </w:r>
    </w:p>
    <w:p w14:paraId="7F3B581C" w14:textId="77777777" w:rsidR="00F616B2" w:rsidRDefault="00F616B2" w:rsidP="00F616B2">
      <w:pPr>
        <w:spacing w:line="360" w:lineRule="auto"/>
        <w:ind w:left="720"/>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l = total duration of TOI</w:t>
      </w:r>
    </w:p>
    <w:p w14:paraId="22B034B7" w14:textId="77777777" w:rsidR="00F616B2" w:rsidRDefault="00F616B2" w:rsidP="00F616B2">
      <w:pPr>
        <w:spacing w:line="360" w:lineRule="auto"/>
        <w:ind w:left="720"/>
        <w:jc w:val="both"/>
        <w:rPr>
          <w:rFonts w:ascii="Times New Roman" w:eastAsiaTheme="minorEastAsia" w:hAnsi="Times New Roman" w:cs="Times New Roman"/>
          <w:i/>
          <w:sz w:val="24"/>
          <w:szCs w:val="24"/>
        </w:rPr>
      </w:pPr>
    </w:p>
    <w:p w14:paraId="5CE324C6" w14:textId="77777777" w:rsidR="00F616B2" w:rsidRDefault="00F616B2" w:rsidP="00F616B2">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results in a score between -1 and 1, where -1 equals the full length of TOI spent fixating on the distractor AOI, and 1 equals the full length of the TOI spent looking at the target. 0 </w:t>
      </w:r>
      <w:r>
        <w:rPr>
          <w:rFonts w:ascii="Times New Roman" w:eastAsiaTheme="minorEastAsia" w:hAnsi="Times New Roman" w:cs="Times New Roman"/>
          <w:iCs/>
          <w:sz w:val="24"/>
          <w:szCs w:val="24"/>
        </w:rPr>
        <w:lastRenderedPageBreak/>
        <w:t>would hence indicate no overall bias towards either AOI during the TOI. One could also interpret these as the differential proportion of preferential looking times.</w:t>
      </w:r>
    </w:p>
    <w:p w14:paraId="1106A709" w14:textId="77777777" w:rsidR="00F616B2" w:rsidRDefault="00F616B2" w:rsidP="00F616B2">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We choose to deviate here from the classic definition of DLTS that is frequently used in anticipatory looking in implicit mentalising studies </w:t>
      </w:r>
      <w:r>
        <w:rPr>
          <w:rFonts w:ascii="Times New Roman" w:hAnsi="Times New Roman" w:cs="Times New Roman"/>
          <w:sz w:val="24"/>
          <w:szCs w:val="24"/>
        </w:rPr>
        <w:t xml:space="preserve">(e.g., Hayashi et al., 2020; Senju, Southgate, White &amp; Frith, 2009; Kulke &amp; Rakoczy, 2019; Kulke, </w:t>
      </w:r>
      <w:r w:rsidRPr="007D3525">
        <w:rPr>
          <w:rFonts w:ascii="Times New Roman" w:hAnsi="Times New Roman" w:cs="Times New Roman"/>
          <w:sz w:val="24"/>
          <w:szCs w:val="24"/>
        </w:rPr>
        <w:t>Reiß</w:t>
      </w:r>
      <w:r>
        <w:rPr>
          <w:rFonts w:ascii="Times New Roman" w:hAnsi="Times New Roman" w:cs="Times New Roman"/>
          <w:sz w:val="24"/>
          <w:szCs w:val="24"/>
        </w:rPr>
        <w:t>, Krist &amp; Rakoczy, 2019; Kulke, von Duhn, Schneider &amp; Rakoczy, 2018; Burnside, Ruel, Azar, Poulin-Dubois, 2018)</w:t>
      </w:r>
      <w:r>
        <w:rPr>
          <w:rFonts w:ascii="Times New Roman" w:eastAsiaTheme="minorEastAsia" w:hAnsi="Times New Roman" w:cs="Times New Roman"/>
          <w:iCs/>
          <w:sz w:val="24"/>
          <w:szCs w:val="24"/>
        </w:rPr>
        <w:t>. In the classic definition, DLTS is defined by dividing by the sum of fixations towards target and distractor. The issue here is twofold</w:t>
      </w:r>
      <w:r w:rsidRPr="0082279E">
        <w:rPr>
          <w:rFonts w:ascii="Times New Roman" w:eastAsiaTheme="minorEastAsia" w:hAnsi="Times New Roman" w:cs="Times New Roman"/>
          <w:iCs/>
          <w:sz w:val="24"/>
          <w:szCs w:val="24"/>
        </w:rPr>
        <w:t xml:space="preserve">. First of all, since any trials that only have fixations towards one AOI and not the other will always result in a score of either -1 or 1, the result is an extremely tail-heavy distribution of trial-wise DLTS. Furthermore, the information contained in duration of fixations is lost as only the relative difference of both AOIs is accounted for, and not the actual duration of the fixations in relation to the Time of Interest. As such, a fixation that lasts for 100 ms weighs equally as a fixation of 1000 ms, for example. Dividing the differential looking times by the length of the Time of Interest not only preserves the information contained in the actual looking times, but also results in differential looking times that are more in line with a normal </w:t>
      </w:r>
      <w:r w:rsidRPr="002909FE">
        <w:rPr>
          <w:rFonts w:ascii="Times New Roman" w:eastAsiaTheme="minorEastAsia" w:hAnsi="Times New Roman" w:cs="Times New Roman"/>
          <w:iCs/>
          <w:sz w:val="24"/>
          <w:szCs w:val="24"/>
        </w:rPr>
        <w:t>distribution</w:t>
      </w:r>
      <w:r w:rsidRPr="00F156A3">
        <w:rPr>
          <w:rFonts w:ascii="Times New Roman" w:eastAsiaTheme="minorEastAsia" w:hAnsi="Times New Roman" w:cs="Times New Roman"/>
          <w:iCs/>
          <w:color w:val="767171" w:themeColor="background2" w:themeShade="80"/>
          <w:sz w:val="24"/>
          <w:szCs w:val="24"/>
        </w:rPr>
        <w:t xml:space="preserve"> </w:t>
      </w:r>
      <w:r>
        <w:rPr>
          <w:rFonts w:ascii="Times New Roman" w:eastAsiaTheme="minorEastAsia" w:hAnsi="Times New Roman" w:cs="Times New Roman"/>
          <w:iCs/>
          <w:sz w:val="24"/>
          <w:szCs w:val="24"/>
        </w:rPr>
        <w:t>(see Figure X).</w:t>
      </w:r>
    </w:p>
    <w:p w14:paraId="4742B559" w14:textId="77777777" w:rsidR="00F616B2" w:rsidRDefault="00F616B2" w:rsidP="00F616B2">
      <w:pPr>
        <w:spacing w:line="360" w:lineRule="auto"/>
        <w:jc w:val="both"/>
        <w:rPr>
          <w:rFonts w:ascii="Times New Roman" w:eastAsiaTheme="minorEastAsia" w:hAnsi="Times New Roman" w:cs="Times New Roman"/>
          <w:iCs/>
          <w:sz w:val="24"/>
          <w:szCs w:val="24"/>
        </w:rPr>
      </w:pPr>
    </w:p>
    <w:p w14:paraId="6533F032" w14:textId="77777777" w:rsidR="00F616B2" w:rsidRDefault="00F616B2" w:rsidP="00F616B2">
      <w:pPr>
        <w:spacing w:line="360" w:lineRule="auto"/>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426C51CD" wp14:editId="508B0B60">
            <wp:extent cx="3614468" cy="3012057"/>
            <wp:effectExtent l="0" t="0" r="508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8594" cy="3023829"/>
                    </a:xfrm>
                    <a:prstGeom prst="rect">
                      <a:avLst/>
                    </a:prstGeom>
                    <a:noFill/>
                    <a:ln>
                      <a:noFill/>
                    </a:ln>
                  </pic:spPr>
                </pic:pic>
              </a:graphicData>
            </a:graphic>
          </wp:inline>
        </w:drawing>
      </w:r>
    </w:p>
    <w:p w14:paraId="14929857" w14:textId="77777777" w:rsidR="00F616B2" w:rsidRPr="00955200" w:rsidRDefault="00F616B2" w:rsidP="00F616B2">
      <w:pPr>
        <w:spacing w:line="360" w:lineRule="auto"/>
        <w:jc w:val="both"/>
        <w:rPr>
          <w:rFonts w:ascii="Times New Roman" w:hAnsi="Times New Roman" w:cs="Times New Roman"/>
          <w:i/>
          <w:sz w:val="24"/>
          <w:szCs w:val="24"/>
        </w:rPr>
      </w:pPr>
      <w:r>
        <w:rPr>
          <w:rFonts w:ascii="Times New Roman" w:hAnsi="Times New Roman" w:cs="Times New Roman"/>
          <w:i/>
          <w:sz w:val="24"/>
          <w:szCs w:val="24"/>
        </w:rPr>
        <w:t>Figure X. Histogram representing distribution of raw data of Experiment 1, using our modified definition of differential looking time scores (DLTS). Red line indicates a theoretical normal distribution with the same mean and standard deviation as our sample, for reference.</w:t>
      </w:r>
    </w:p>
    <w:p w14:paraId="56EB03D7" w14:textId="77777777" w:rsidR="00F616B2" w:rsidRDefault="00F616B2" w:rsidP="00F616B2">
      <w:pPr>
        <w:spacing w:line="360" w:lineRule="auto"/>
        <w:jc w:val="both"/>
        <w:rPr>
          <w:rFonts w:ascii="Times New Roman" w:eastAsiaTheme="minorEastAsia" w:hAnsi="Times New Roman" w:cs="Times New Roman"/>
          <w:iCs/>
          <w:sz w:val="24"/>
          <w:szCs w:val="24"/>
        </w:rPr>
      </w:pPr>
    </w:p>
    <w:p w14:paraId="2B19F7D3" w14:textId="09721112" w:rsidR="00F616B2" w:rsidRPr="00E63975" w:rsidRDefault="00F616B2" w:rsidP="00F616B2">
      <w:pPr>
        <w:spacing w:line="360" w:lineRule="auto"/>
        <w:jc w:val="both"/>
        <w:rPr>
          <w:rFonts w:ascii="Times New Roman" w:hAnsi="Times New Roman" w:cs="Times New Roman"/>
          <w:iCs/>
          <w:sz w:val="24"/>
          <w:szCs w:val="24"/>
        </w:rPr>
      </w:pPr>
      <w:r>
        <w:rPr>
          <w:rFonts w:ascii="Times New Roman" w:eastAsiaTheme="minorEastAsia" w:hAnsi="Times New Roman" w:cs="Times New Roman"/>
          <w:iCs/>
          <w:sz w:val="24"/>
          <w:szCs w:val="24"/>
        </w:rPr>
        <w:t xml:space="preserve">In order to test our hypotheses on the effects of our experimental variables on both measures, we modelled our data using Linear Mixed-effects Models (LMM) using the </w:t>
      </w:r>
      <w:r>
        <w:rPr>
          <w:rFonts w:ascii="Times New Roman" w:eastAsiaTheme="minorEastAsia" w:hAnsi="Times New Roman" w:cs="Times New Roman"/>
          <w:i/>
          <w:sz w:val="24"/>
          <w:szCs w:val="24"/>
        </w:rPr>
        <w:t>lme4</w:t>
      </w:r>
      <w:r>
        <w:rPr>
          <w:rFonts w:ascii="Times New Roman" w:eastAsiaTheme="minorEastAsia" w:hAnsi="Times New Roman" w:cs="Times New Roman"/>
          <w:iCs/>
          <w:sz w:val="24"/>
          <w:szCs w:val="24"/>
        </w:rPr>
        <w:t xml:space="preserve"> package in R</w:t>
      </w:r>
      <w:r w:rsidR="00D24677">
        <w:rPr>
          <w:rFonts w:ascii="Times New Roman" w:eastAsiaTheme="minorEastAsia" w:hAnsi="Times New Roman" w:cs="Times New Roman"/>
          <w:iCs/>
          <w:sz w:val="24"/>
          <w:szCs w:val="24"/>
        </w:rPr>
        <w:t xml:space="preserve"> (bates, Mächler, Bolker &amp; Walker, 2015)</w:t>
      </w:r>
      <w:r>
        <w:rPr>
          <w:rFonts w:ascii="Times New Roman" w:eastAsiaTheme="minorEastAsia" w:hAnsi="Times New Roman" w:cs="Times New Roman"/>
          <w:iCs/>
          <w:sz w:val="24"/>
          <w:szCs w:val="24"/>
        </w:rPr>
        <w:t xml:space="preserve">. There are a number of benefits to using this method. First and foremost, traditional ANOVA methods with repeated measures with multiple datapoints per cell (as is the case here) will often prompt us to aggregate the data, </w:t>
      </w:r>
      <w:r>
        <w:rPr>
          <w:rFonts w:ascii="Times New Roman" w:hAnsi="Times New Roman" w:cs="Times New Roman"/>
          <w:iCs/>
          <w:sz w:val="24"/>
          <w:szCs w:val="24"/>
        </w:rPr>
        <w:t>potentially resulting in false positives (so-called Type I errors), reduced power or yielding inaccurate perceptions of robustness of effects (Meteyard &amp; Davies, 2020). Linear mixed effect models, in contrast, captures more complex data structures such as data clustered within-participant, by explicitly including these data clusters in our model. This altogether eliminates the necessity to aggregate data, enabling us to use our entire dataset</w:t>
      </w:r>
      <w:r w:rsidRPr="00624120">
        <w:rPr>
          <w:rFonts w:ascii="Times New Roman" w:hAnsi="Times New Roman" w:cs="Times New Roman"/>
          <w:i/>
          <w:sz w:val="24"/>
          <w:szCs w:val="24"/>
        </w:rPr>
        <w:t xml:space="preserve"> </w:t>
      </w:r>
      <w:r>
        <w:rPr>
          <w:rFonts w:ascii="Times New Roman" w:hAnsi="Times New Roman" w:cs="Times New Roman"/>
          <w:iCs/>
          <w:sz w:val="24"/>
          <w:szCs w:val="24"/>
        </w:rPr>
        <w:t>when modelling our results and testing hypotheses.</w:t>
      </w:r>
    </w:p>
    <w:p w14:paraId="1E4524F5" w14:textId="77777777" w:rsidR="00F616B2" w:rsidRPr="00391512" w:rsidRDefault="00F616B2" w:rsidP="00F616B2">
      <w:pPr>
        <w:spacing w:line="360" w:lineRule="auto"/>
        <w:jc w:val="both"/>
        <w:rPr>
          <w:rFonts w:ascii="Times New Roman" w:hAnsi="Times New Roman" w:cs="Times New Roman"/>
          <w:iCs/>
          <w:sz w:val="24"/>
          <w:szCs w:val="24"/>
        </w:rPr>
      </w:pPr>
      <w:r>
        <w:rPr>
          <w:rFonts w:ascii="Times New Roman" w:eastAsiaTheme="minorEastAsia" w:hAnsi="Times New Roman" w:cs="Times New Roman"/>
          <w:iCs/>
          <w:sz w:val="24"/>
          <w:szCs w:val="24"/>
        </w:rPr>
        <w:t xml:space="preserve">The main characteristic of </w:t>
      </w:r>
      <w:r>
        <w:rPr>
          <w:rFonts w:ascii="Times New Roman" w:eastAsiaTheme="minorEastAsia" w:hAnsi="Times New Roman" w:cs="Times New Roman"/>
          <w:i/>
          <w:sz w:val="24"/>
          <w:szCs w:val="24"/>
        </w:rPr>
        <w:t xml:space="preserve">mixed </w:t>
      </w:r>
      <w:r w:rsidRPr="0000792D">
        <w:rPr>
          <w:rFonts w:ascii="Times New Roman" w:eastAsiaTheme="minorEastAsia" w:hAnsi="Times New Roman" w:cs="Times New Roman"/>
          <w:i/>
          <w:sz w:val="24"/>
          <w:szCs w:val="24"/>
        </w:rPr>
        <w:t>models</w:t>
      </w:r>
      <w:r>
        <w:rPr>
          <w:rFonts w:ascii="Times New Roman" w:eastAsiaTheme="minorEastAsia" w:hAnsi="Times New Roman" w:cs="Times New Roman"/>
          <w:iCs/>
          <w:sz w:val="24"/>
          <w:szCs w:val="24"/>
        </w:rPr>
        <w:t xml:space="preserve"> is that they make a distinction between </w:t>
      </w:r>
      <w:r w:rsidRPr="0000792D">
        <w:rPr>
          <w:rFonts w:ascii="Times New Roman" w:eastAsiaTheme="minorEastAsia" w:hAnsi="Times New Roman" w:cs="Times New Roman"/>
          <w:iCs/>
          <w:sz w:val="24"/>
          <w:szCs w:val="24"/>
        </w:rPr>
        <w:t>fixed</w:t>
      </w:r>
      <w:r>
        <w:rPr>
          <w:rFonts w:ascii="Times New Roman" w:eastAsiaTheme="minorEastAsia" w:hAnsi="Times New Roman" w:cs="Times New Roman"/>
          <w:iCs/>
          <w:sz w:val="24"/>
          <w:szCs w:val="24"/>
        </w:rPr>
        <w:t xml:space="preserve"> effects and </w:t>
      </w:r>
      <w:r w:rsidRPr="0000792D">
        <w:rPr>
          <w:rFonts w:ascii="Times New Roman" w:eastAsiaTheme="minorEastAsia" w:hAnsi="Times New Roman" w:cs="Times New Roman"/>
          <w:iCs/>
          <w:sz w:val="24"/>
          <w:szCs w:val="24"/>
        </w:rPr>
        <w:t>random</w:t>
      </w:r>
      <w:r>
        <w:rPr>
          <w:rFonts w:ascii="Times New Roman" w:eastAsiaTheme="minorEastAsia" w:hAnsi="Times New Roman" w:cs="Times New Roman"/>
          <w:iCs/>
          <w:sz w:val="24"/>
          <w:szCs w:val="24"/>
        </w:rPr>
        <w:t xml:space="preserve"> effects. </w:t>
      </w:r>
      <w:r>
        <w:rPr>
          <w:rFonts w:ascii="Times New Roman" w:hAnsi="Times New Roman" w:cs="Times New Roman"/>
          <w:iCs/>
          <w:sz w:val="24"/>
          <w:szCs w:val="24"/>
        </w:rPr>
        <w:t>Fixed effects in psychology experiments usually consist of our a priori experimental conditions, i.e., the predictor variables which we suspect to have a specific relationship to an outcome variable. In contrast, random effects are effects that come from outside factors related to our experimental design. Often, in psychological experiments, this will be the factor ‘participant’. By explicitly modelling ‘participant’ as a random effect (a random sample from a population) we basically model how our fixed effects yield varying results over units (people) of that population and account for how people individually deviate from an average trend. This offers a much more powerful way of handling individual data and looking at trends on the level of both the individual and the population.</w:t>
      </w:r>
    </w:p>
    <w:p w14:paraId="5DA79388" w14:textId="77777777" w:rsidR="00F616B2" w:rsidRPr="00674109" w:rsidRDefault="00F616B2" w:rsidP="00F616B2">
      <w:pPr>
        <w:spacing w:line="360" w:lineRule="auto"/>
        <w:jc w:val="both"/>
        <w:rPr>
          <w:rFonts w:ascii="Times New Roman" w:eastAsiaTheme="minorEastAsia" w:hAnsi="Times New Roman" w:cs="Times New Roman"/>
          <w:iCs/>
          <w:sz w:val="24"/>
          <w:szCs w:val="24"/>
        </w:rPr>
      </w:pPr>
      <w:r w:rsidRPr="0000792D">
        <w:rPr>
          <w:rFonts w:ascii="Times New Roman" w:eastAsiaTheme="minorEastAsia" w:hAnsi="Times New Roman" w:cs="Times New Roman"/>
          <w:iCs/>
          <w:sz w:val="24"/>
          <w:szCs w:val="24"/>
        </w:rPr>
        <w:t>Belief</w:t>
      </w:r>
      <w:r>
        <w:rPr>
          <w:rFonts w:ascii="Times New Roman" w:eastAsiaTheme="minorEastAsia" w:hAnsi="Times New Roman" w:cs="Times New Roman"/>
          <w:iCs/>
          <w:sz w:val="24"/>
          <w:szCs w:val="24"/>
        </w:rPr>
        <w:t xml:space="preserve"> and grip were within-subjects fixed categorical factors. Participants, as experimental units, were treated as a random factor and thus included in the model. We further extended the model by including block number to account for learning effects. Additionally, we</w:t>
      </w:r>
      <w:r>
        <w:rPr>
          <w:rFonts w:ascii="Times New Roman" w:hAnsi="Times New Roman" w:cs="Times New Roman"/>
          <w:sz w:val="24"/>
          <w:szCs w:val="24"/>
        </w:rPr>
        <w:t xml:space="preserve"> expanded the model to include the main effect of target size, i.e., if the target of movement is the large cup or the small cup. This was done for two reasons. First of all, a look at DLTS scores per video makes us suspect that especially in the no-grip condition, scores are driven by the saliency of the large cup. Secondly, Ambrosini et al. (2011) found higher accuracy, fewer </w:t>
      </w:r>
      <w:proofErr w:type="gramStart"/>
      <w:r>
        <w:rPr>
          <w:rFonts w:ascii="Times New Roman" w:hAnsi="Times New Roman" w:cs="Times New Roman"/>
          <w:sz w:val="24"/>
          <w:szCs w:val="24"/>
        </w:rPr>
        <w:t>saccades</w:t>
      </w:r>
      <w:proofErr w:type="gramEnd"/>
      <w:r>
        <w:rPr>
          <w:rFonts w:ascii="Times New Roman" w:hAnsi="Times New Roman" w:cs="Times New Roman"/>
          <w:sz w:val="24"/>
          <w:szCs w:val="24"/>
        </w:rPr>
        <w:t xml:space="preserve"> and faster arrival times for the large object, even when no hand pre-shaping was present. As such, we were interested to see if participant looked longer at the large cup (as a more salient object) than the small cup.</w:t>
      </w:r>
    </w:p>
    <w:p w14:paraId="00D3C205"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Where possible, we opted to use Least Square means instead of observed means as this method accounts for imbalances in design. Additionally, it takes advantage of the strengths of our linear mixed regression models to represent the data.</w:t>
      </w:r>
    </w:p>
    <w:p w14:paraId="56C6E5B9" w14:textId="36B6CEDB" w:rsidR="00F616B2" w:rsidRPr="00E40B75"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tested the effect of variables included in our model by using </w:t>
      </w:r>
      <w:r w:rsidRPr="00692D86">
        <w:rPr>
          <w:rFonts w:ascii="Times New Roman" w:hAnsi="Times New Roman" w:cs="Times New Roman"/>
          <w:sz w:val="24"/>
          <w:szCs w:val="24"/>
        </w:rPr>
        <w:t>Type III Analys</w:t>
      </w:r>
      <w:r>
        <w:rPr>
          <w:rFonts w:ascii="Times New Roman" w:hAnsi="Times New Roman" w:cs="Times New Roman"/>
          <w:sz w:val="24"/>
          <w:szCs w:val="24"/>
        </w:rPr>
        <w:t>e</w:t>
      </w:r>
      <w:r w:rsidRPr="00692D86">
        <w:rPr>
          <w:rFonts w:ascii="Times New Roman" w:hAnsi="Times New Roman" w:cs="Times New Roman"/>
          <w:sz w:val="24"/>
          <w:szCs w:val="24"/>
        </w:rPr>
        <w:t>s of Variance</w:t>
      </w:r>
      <w:r>
        <w:rPr>
          <w:rFonts w:ascii="Times New Roman" w:hAnsi="Times New Roman" w:cs="Times New Roman"/>
          <w:sz w:val="24"/>
          <w:szCs w:val="24"/>
        </w:rPr>
        <w:t xml:space="preserve"> </w:t>
      </w:r>
      <w:r w:rsidRPr="00692D86">
        <w:rPr>
          <w:rFonts w:ascii="Times New Roman" w:hAnsi="Times New Roman" w:cs="Times New Roman"/>
          <w:sz w:val="24"/>
          <w:szCs w:val="24"/>
        </w:rPr>
        <w:t>with Satterthwaite's method</w:t>
      </w:r>
      <w:r w:rsidR="00612B3E">
        <w:rPr>
          <w:rFonts w:ascii="Times New Roman" w:hAnsi="Times New Roman" w:cs="Times New Roman"/>
          <w:sz w:val="24"/>
          <w:szCs w:val="24"/>
        </w:rPr>
        <w:t xml:space="preserve"> (Satterthwaite, 1946)</w:t>
      </w:r>
      <w:r>
        <w:rPr>
          <w:rFonts w:ascii="Times New Roman" w:hAnsi="Times New Roman" w:cs="Times New Roman"/>
          <w:sz w:val="24"/>
          <w:szCs w:val="24"/>
        </w:rPr>
        <w:t xml:space="preserve">. Any post-hoc contrast tests were done using the </w:t>
      </w:r>
      <w:r>
        <w:rPr>
          <w:rFonts w:ascii="Times New Roman" w:hAnsi="Times New Roman" w:cs="Times New Roman"/>
          <w:i/>
          <w:iCs/>
          <w:sz w:val="24"/>
          <w:szCs w:val="24"/>
        </w:rPr>
        <w:t>lsmeans</w:t>
      </w:r>
      <w:r>
        <w:rPr>
          <w:rFonts w:ascii="Times New Roman" w:hAnsi="Times New Roman" w:cs="Times New Roman"/>
          <w:sz w:val="24"/>
          <w:szCs w:val="24"/>
        </w:rPr>
        <w:t xml:space="preserve"> package in R</w:t>
      </w:r>
      <w:r w:rsidR="000B65A6">
        <w:rPr>
          <w:rFonts w:ascii="Times New Roman" w:hAnsi="Times New Roman" w:cs="Times New Roman"/>
          <w:sz w:val="24"/>
          <w:szCs w:val="24"/>
        </w:rPr>
        <w:t xml:space="preserve"> (Length, 2016)</w:t>
      </w:r>
      <w:r>
        <w:rPr>
          <w:rFonts w:ascii="Times New Roman" w:hAnsi="Times New Roman" w:cs="Times New Roman"/>
          <w:sz w:val="24"/>
          <w:szCs w:val="24"/>
        </w:rPr>
        <w:t>. Degrees of freedom were estimated using the Kenward-Roger method</w:t>
      </w:r>
      <w:r w:rsidR="005B2A6B">
        <w:rPr>
          <w:rFonts w:ascii="Times New Roman" w:hAnsi="Times New Roman" w:cs="Times New Roman"/>
          <w:sz w:val="24"/>
          <w:szCs w:val="24"/>
        </w:rPr>
        <w:t xml:space="preserve"> (Kenward &amp; Roger, 1997)</w:t>
      </w:r>
      <w:r>
        <w:rPr>
          <w:rFonts w:ascii="Times New Roman" w:hAnsi="Times New Roman" w:cs="Times New Roman"/>
          <w:sz w:val="24"/>
          <w:szCs w:val="24"/>
        </w:rPr>
        <w:t>. All reported t-tests on least square estimates had p-values adjusted for multiple comparisons alpha-inflation using the Holm method</w:t>
      </w:r>
      <w:r w:rsidR="00452F24">
        <w:rPr>
          <w:rFonts w:ascii="Times New Roman" w:hAnsi="Times New Roman" w:cs="Times New Roman"/>
          <w:sz w:val="24"/>
          <w:szCs w:val="24"/>
        </w:rPr>
        <w:t xml:space="preserve"> (Holm, 1979)</w:t>
      </w:r>
      <w:r>
        <w:rPr>
          <w:rFonts w:ascii="Times New Roman" w:hAnsi="Times New Roman" w:cs="Times New Roman"/>
          <w:sz w:val="24"/>
          <w:szCs w:val="24"/>
        </w:rPr>
        <w:t>.</w:t>
      </w:r>
    </w:p>
    <w:p w14:paraId="2767D4FC" w14:textId="4CFB810E" w:rsidR="00F616B2" w:rsidDel="008031E0" w:rsidRDefault="00F616B2" w:rsidP="00F616B2">
      <w:pPr>
        <w:spacing w:line="360" w:lineRule="auto"/>
        <w:jc w:val="both"/>
        <w:rPr>
          <w:del w:id="18" w:author="mankymoggy@outlook.com" w:date="2021-11-23T08:49:00Z"/>
          <w:rFonts w:ascii="Times New Roman" w:hAnsi="Times New Roman" w:cs="Times New Roman"/>
          <w:sz w:val="24"/>
          <w:szCs w:val="24"/>
        </w:rPr>
      </w:pPr>
      <w:r>
        <w:rPr>
          <w:rFonts w:ascii="Times New Roman" w:hAnsi="Times New Roman" w:cs="Times New Roman"/>
          <w:sz w:val="24"/>
          <w:szCs w:val="24"/>
        </w:rPr>
        <w:t>We checked if our models met the assumptions of linear mixed models: linearity, homogeneity of variance and normality of residuals. All these conditions were met</w:t>
      </w:r>
      <w:del w:id="19" w:author="mankymoggy@outlook.com" w:date="2021-11-23T08:49:00Z">
        <w:r w:rsidDel="008031E0">
          <w:rPr>
            <w:rFonts w:ascii="Times New Roman" w:hAnsi="Times New Roman" w:cs="Times New Roman"/>
            <w:sz w:val="24"/>
            <w:szCs w:val="24"/>
          </w:rPr>
          <w:delText>.</w:delText>
        </w:r>
      </w:del>
    </w:p>
    <w:p w14:paraId="6792C4D5" w14:textId="04961BEA" w:rsidR="008031E0" w:rsidRDefault="008031E0" w:rsidP="00F616B2">
      <w:pPr>
        <w:spacing w:line="360" w:lineRule="auto"/>
        <w:jc w:val="both"/>
        <w:rPr>
          <w:ins w:id="20" w:author="mankymoggy@outlook.com" w:date="2021-11-23T08:49:00Z"/>
          <w:rFonts w:ascii="Times New Roman" w:hAnsi="Times New Roman" w:cs="Times New Roman"/>
          <w:sz w:val="24"/>
          <w:szCs w:val="24"/>
        </w:rPr>
      </w:pPr>
    </w:p>
    <w:p w14:paraId="22B51539" w14:textId="75FCCDBA" w:rsidR="008031E0" w:rsidRPr="00A73555" w:rsidRDefault="008031E0" w:rsidP="008031E0">
      <w:pPr>
        <w:spacing w:line="360" w:lineRule="auto"/>
        <w:jc w:val="both"/>
        <w:rPr>
          <w:ins w:id="21" w:author="mankymoggy@outlook.com" w:date="2021-11-23T08:49:00Z"/>
          <w:rFonts w:ascii="Times New Roman" w:hAnsi="Times New Roman" w:cs="Times New Roman"/>
          <w:i/>
          <w:iCs/>
          <w:sz w:val="24"/>
          <w:szCs w:val="24"/>
        </w:rPr>
      </w:pPr>
      <w:ins w:id="22" w:author="mankymoggy@outlook.com" w:date="2021-11-23T08:49:00Z">
        <w:r>
          <w:rPr>
            <w:rFonts w:ascii="Times New Roman" w:hAnsi="Times New Roman" w:cs="Times New Roman"/>
            <w:i/>
            <w:iCs/>
            <w:sz w:val="24"/>
            <w:szCs w:val="24"/>
          </w:rPr>
          <w:t>Pieter – too much white space here – you will need to format more effectively the visual layout.</w:t>
        </w:r>
      </w:ins>
    </w:p>
    <w:p w14:paraId="0DB98F24" w14:textId="77777777" w:rsidR="008031E0" w:rsidRDefault="008031E0" w:rsidP="00F616B2">
      <w:pPr>
        <w:spacing w:line="360" w:lineRule="auto"/>
        <w:jc w:val="both"/>
        <w:rPr>
          <w:ins w:id="23" w:author="mankymoggy@outlook.com" w:date="2021-11-23T08:49:00Z"/>
          <w:rFonts w:ascii="Times New Roman" w:hAnsi="Times New Roman" w:cs="Times New Roman"/>
          <w:sz w:val="24"/>
          <w:szCs w:val="24"/>
        </w:rPr>
      </w:pPr>
    </w:p>
    <w:p w14:paraId="00A7C3D6" w14:textId="120CABE0" w:rsidR="008031E0" w:rsidRPr="00A73555" w:rsidRDefault="00F616B2" w:rsidP="008031E0">
      <w:pPr>
        <w:spacing w:line="360" w:lineRule="auto"/>
        <w:jc w:val="both"/>
        <w:rPr>
          <w:ins w:id="24" w:author="mankymoggy@outlook.com" w:date="2021-11-23T08:49:00Z"/>
          <w:rFonts w:ascii="Times New Roman" w:hAnsi="Times New Roman" w:cs="Times New Roman"/>
          <w:i/>
          <w:iCs/>
          <w:sz w:val="24"/>
          <w:szCs w:val="24"/>
        </w:rPr>
      </w:pPr>
      <w:del w:id="25" w:author="mankymoggy@outlook.com" w:date="2021-11-23T08:49:00Z">
        <w:r w:rsidDel="008031E0">
          <w:rPr>
            <w:rFonts w:ascii="Times New Roman" w:eastAsiaTheme="minorEastAsia" w:hAnsi="Times New Roman" w:cs="Times New Roman"/>
            <w:iCs/>
            <w:sz w:val="24"/>
            <w:szCs w:val="24"/>
          </w:rPr>
          <w:br w:type="page"/>
        </w:r>
      </w:del>
    </w:p>
    <w:p w14:paraId="55628044" w14:textId="3F109639" w:rsidR="00F616B2" w:rsidRDefault="00F616B2" w:rsidP="00F616B2">
      <w:pPr>
        <w:spacing w:line="360" w:lineRule="auto"/>
        <w:jc w:val="both"/>
        <w:rPr>
          <w:rFonts w:ascii="Times New Roman" w:eastAsiaTheme="minorEastAsia" w:hAnsi="Times New Roman" w:cs="Times New Roman"/>
          <w:iCs/>
          <w:sz w:val="24"/>
          <w:szCs w:val="24"/>
        </w:rPr>
      </w:pPr>
    </w:p>
    <w:p w14:paraId="3EDF9DCD" w14:textId="6EAF8B1B" w:rsidR="00F616B2" w:rsidRPr="004156C8" w:rsidRDefault="00837A1D" w:rsidP="00F616B2">
      <w:pPr>
        <w:spacing w:line="360" w:lineRule="auto"/>
        <w:jc w:val="both"/>
        <w:rPr>
          <w:rFonts w:ascii="Times New Roman" w:eastAsiaTheme="minorEastAsia" w:hAnsi="Times New Roman" w:cs="Times New Roman"/>
          <w:b/>
          <w:bCs/>
          <w:i/>
          <w:sz w:val="24"/>
          <w:szCs w:val="24"/>
        </w:rPr>
      </w:pPr>
      <w:r>
        <w:rPr>
          <w:rFonts w:ascii="Times New Roman" w:eastAsiaTheme="minorEastAsia" w:hAnsi="Times New Roman" w:cs="Times New Roman"/>
          <w:b/>
          <w:bCs/>
          <w:i/>
          <w:sz w:val="24"/>
          <w:szCs w:val="24"/>
        </w:rPr>
        <w:t>4</w:t>
      </w:r>
      <w:r w:rsidR="00F616B2">
        <w:rPr>
          <w:rFonts w:ascii="Times New Roman" w:eastAsiaTheme="minorEastAsia" w:hAnsi="Times New Roman" w:cs="Times New Roman"/>
          <w:b/>
          <w:bCs/>
          <w:i/>
          <w:sz w:val="24"/>
          <w:szCs w:val="24"/>
        </w:rPr>
        <w:t>.3</w:t>
      </w:r>
      <w:r w:rsidR="00F616B2" w:rsidRPr="004156C8">
        <w:rPr>
          <w:rFonts w:ascii="Times New Roman" w:eastAsiaTheme="minorEastAsia" w:hAnsi="Times New Roman" w:cs="Times New Roman"/>
          <w:b/>
          <w:bCs/>
          <w:i/>
          <w:sz w:val="24"/>
          <w:szCs w:val="24"/>
        </w:rPr>
        <w:t xml:space="preserve"> Results</w:t>
      </w:r>
    </w:p>
    <w:p w14:paraId="23B586EF" w14:textId="0E24D1D1" w:rsidR="00F616B2" w:rsidRDefault="000C5606" w:rsidP="00F616B2">
      <w:pPr>
        <w:spacing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4</w:t>
      </w:r>
      <w:r w:rsidR="00F616B2">
        <w:rPr>
          <w:rFonts w:ascii="Times New Roman" w:eastAsiaTheme="minorEastAsia" w:hAnsi="Times New Roman" w:cs="Times New Roman"/>
          <w:i/>
          <w:sz w:val="24"/>
          <w:szCs w:val="24"/>
        </w:rPr>
        <w:t>.3.1 Basic model</w:t>
      </w:r>
    </w:p>
    <w:p w14:paraId="060640EA" w14:textId="077A864C" w:rsidR="00F616B2" w:rsidRDefault="00F616B2" w:rsidP="00F616B2">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Here we modelled the data</w:t>
      </w:r>
      <w:r w:rsidR="00E6397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using the main effects of belief and grip, plus their interaction effect. We found a significant main effect of belief, </w:t>
      </w:r>
      <w:r w:rsidRPr="0077485F">
        <w:rPr>
          <w:rFonts w:ascii="Times New Roman" w:eastAsiaTheme="minorEastAsia" w:hAnsi="Times New Roman" w:cs="Times New Roman"/>
          <w:i/>
          <w:sz w:val="24"/>
          <w:szCs w:val="24"/>
        </w:rPr>
        <w:t>F</w:t>
      </w:r>
      <w:r>
        <w:rPr>
          <w:rFonts w:ascii="Times New Roman" w:eastAsiaTheme="minorEastAsia" w:hAnsi="Times New Roman" w:cs="Times New Roman"/>
          <w:iCs/>
          <w:sz w:val="24"/>
          <w:szCs w:val="24"/>
        </w:rPr>
        <w:t xml:space="preserve">(2,2052) = 4.854, </w:t>
      </w:r>
      <w:r w:rsidRPr="0077485F">
        <w:rPr>
          <w:rFonts w:ascii="Times New Roman" w:eastAsiaTheme="minorEastAsia" w:hAnsi="Times New Roman" w:cs="Times New Roman"/>
          <w:i/>
          <w:sz w:val="24"/>
          <w:szCs w:val="24"/>
        </w:rPr>
        <w:t>p</w:t>
      </w:r>
      <w:r>
        <w:rPr>
          <w:rFonts w:ascii="Times New Roman" w:eastAsiaTheme="minorEastAsia" w:hAnsi="Times New Roman" w:cs="Times New Roman"/>
          <w:iCs/>
          <w:sz w:val="24"/>
          <w:szCs w:val="24"/>
        </w:rPr>
        <w:t xml:space="preserve"> = .028. There was also a significant main effect of grip, </w:t>
      </w:r>
      <w:r w:rsidRPr="00747217">
        <w:rPr>
          <w:rFonts w:ascii="Times New Roman" w:eastAsiaTheme="minorEastAsia" w:hAnsi="Times New Roman" w:cs="Times New Roman"/>
          <w:i/>
          <w:sz w:val="24"/>
          <w:szCs w:val="24"/>
        </w:rPr>
        <w:t>F</w:t>
      </w:r>
      <w:r>
        <w:rPr>
          <w:rFonts w:ascii="Times New Roman" w:eastAsiaTheme="minorEastAsia" w:hAnsi="Times New Roman" w:cs="Times New Roman"/>
          <w:iCs/>
          <w:sz w:val="24"/>
          <w:szCs w:val="24"/>
        </w:rPr>
        <w:t xml:space="preserve">(1,2053) = 10.319, </w:t>
      </w:r>
      <w:r w:rsidRPr="00AF5BBC">
        <w:rPr>
          <w:rFonts w:ascii="Times New Roman" w:eastAsiaTheme="minorEastAsia" w:hAnsi="Times New Roman" w:cs="Times New Roman"/>
          <w:i/>
          <w:sz w:val="24"/>
          <w:szCs w:val="24"/>
        </w:rPr>
        <w:t>p</w:t>
      </w:r>
      <w:r>
        <w:rPr>
          <w:rFonts w:ascii="Times New Roman" w:eastAsiaTheme="minorEastAsia" w:hAnsi="Times New Roman" w:cs="Times New Roman"/>
          <w:iCs/>
          <w:sz w:val="24"/>
          <w:szCs w:val="24"/>
        </w:rPr>
        <w:t>&lt;.0001. The interaction between belief and grip was not significant,</w:t>
      </w:r>
      <w:r w:rsidRPr="00D13FD2">
        <w:rPr>
          <w:rFonts w:ascii="Times New Roman" w:eastAsiaTheme="minorEastAsia" w:hAnsi="Times New Roman" w:cs="Times New Roman"/>
          <w:i/>
          <w:sz w:val="24"/>
          <w:szCs w:val="24"/>
        </w:rPr>
        <w:t xml:space="preserve"> F</w:t>
      </w:r>
      <w:r>
        <w:rPr>
          <w:rFonts w:ascii="Times New Roman" w:eastAsiaTheme="minorEastAsia" w:hAnsi="Times New Roman" w:cs="Times New Roman"/>
          <w:iCs/>
          <w:sz w:val="24"/>
          <w:szCs w:val="24"/>
        </w:rPr>
        <w:t xml:space="preserve">(2,2054) = 1.766, </w:t>
      </w:r>
      <w:r w:rsidRPr="00B00B80">
        <w:rPr>
          <w:rFonts w:ascii="Times New Roman" w:eastAsiaTheme="minorEastAsia" w:hAnsi="Times New Roman" w:cs="Times New Roman"/>
          <w:i/>
          <w:sz w:val="24"/>
          <w:szCs w:val="24"/>
        </w:rPr>
        <w:t>p</w:t>
      </w:r>
      <w:r>
        <w:rPr>
          <w:rFonts w:ascii="Times New Roman" w:eastAsiaTheme="minorEastAsia" w:hAnsi="Times New Roman" w:cs="Times New Roman"/>
          <w:iCs/>
          <w:sz w:val="24"/>
          <w:szCs w:val="24"/>
        </w:rPr>
        <w:t xml:space="preserve"> = .171. </w:t>
      </w:r>
    </w:p>
    <w:p w14:paraId="38F50C6D" w14:textId="77777777" w:rsidR="00F616B2" w:rsidRDefault="00F616B2" w:rsidP="00F616B2">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pairwise post-hoc test on the main effect of belief revealed that participants had a significantly higher DLTS in true belief trials [LSM = .069, SE = .02, 95% CI = [.028;.11]] as compared to the false belief condition [LSM = .035, SE = .02, 95% CI = [-.006;.076]], </w:t>
      </w:r>
      <w:r>
        <w:rPr>
          <w:rFonts w:ascii="Times New Roman" w:eastAsiaTheme="minorEastAsia" w:hAnsi="Times New Roman" w:cs="Times New Roman"/>
          <w:i/>
          <w:sz w:val="24"/>
          <w:szCs w:val="24"/>
        </w:rPr>
        <w:t xml:space="preserve">t = </w:t>
      </w:r>
      <w:r>
        <w:rPr>
          <w:rFonts w:ascii="Times New Roman" w:eastAsiaTheme="minorEastAsia" w:hAnsi="Times New Roman" w:cs="Times New Roman"/>
          <w:iCs/>
          <w:sz w:val="24"/>
          <w:szCs w:val="24"/>
        </w:rPr>
        <w:t>-2.203, p = .027.</w:t>
      </w:r>
    </w:p>
    <w:p w14:paraId="2BEA8D03" w14:textId="470FD87F" w:rsidR="00F616B2" w:rsidRDefault="00F616B2" w:rsidP="00A872E1">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pairwise post-hoc test (see Table X and Figure X) with Kenward-Roger estimation of degrees of freedom and Holm-corrected p-values, found that scores in both the whole hand grip condition, </w:t>
      </w:r>
      <w:r>
        <w:rPr>
          <w:rFonts w:ascii="Times New Roman" w:eastAsiaTheme="minorEastAsia" w:hAnsi="Times New Roman" w:cs="Times New Roman"/>
          <w:i/>
          <w:sz w:val="24"/>
          <w:szCs w:val="24"/>
        </w:rPr>
        <w:t xml:space="preserve">t = </w:t>
      </w:r>
      <w:r>
        <w:rPr>
          <w:rFonts w:ascii="Times New Roman" w:eastAsiaTheme="minorEastAsia" w:hAnsi="Times New Roman" w:cs="Times New Roman"/>
          <w:iCs/>
          <w:sz w:val="24"/>
          <w:szCs w:val="24"/>
        </w:rPr>
        <w:t xml:space="preserve">5.019, p&lt;.0001, and the precision grip condition, </w:t>
      </w:r>
      <w:r>
        <w:rPr>
          <w:rFonts w:ascii="Times New Roman" w:eastAsiaTheme="minorEastAsia" w:hAnsi="Times New Roman" w:cs="Times New Roman"/>
          <w:i/>
          <w:sz w:val="24"/>
          <w:szCs w:val="24"/>
        </w:rPr>
        <w:t xml:space="preserve">t = </w:t>
      </w:r>
      <w:r>
        <w:rPr>
          <w:rFonts w:ascii="Times New Roman" w:eastAsiaTheme="minorEastAsia" w:hAnsi="Times New Roman" w:cs="Times New Roman"/>
          <w:iCs/>
          <w:sz w:val="24"/>
          <w:szCs w:val="24"/>
        </w:rPr>
        <w:t>5.84, p&lt;.0001, differed significantly from the no grip condition</w:t>
      </w:r>
      <w:r w:rsidR="009A684E">
        <w:rPr>
          <w:rFonts w:ascii="Times New Roman" w:eastAsiaTheme="minorEastAsia" w:hAnsi="Times New Roman" w:cs="Times New Roman"/>
          <w:iCs/>
          <w:sz w:val="24"/>
          <w:szCs w:val="24"/>
        </w:rPr>
        <w:t xml:space="preserve">, </w:t>
      </w:r>
      <w:r w:rsidR="0098293B">
        <w:rPr>
          <w:rFonts w:ascii="Times New Roman" w:eastAsiaTheme="minorEastAsia" w:hAnsi="Times New Roman" w:cs="Times New Roman"/>
          <w:iCs/>
          <w:sz w:val="24"/>
          <w:szCs w:val="24"/>
        </w:rPr>
        <w:t>in line with our hypotheses</w:t>
      </w:r>
      <w:r>
        <w:rPr>
          <w:rFonts w:ascii="Times New Roman" w:eastAsiaTheme="minorEastAsia" w:hAnsi="Times New Roman" w:cs="Times New Roman"/>
          <w:iCs/>
          <w:sz w:val="24"/>
          <w:szCs w:val="24"/>
        </w:rPr>
        <w:t xml:space="preserve">. </w:t>
      </w:r>
      <w:r w:rsidR="00774D76">
        <w:rPr>
          <w:rFonts w:ascii="Times New Roman" w:eastAsiaTheme="minorEastAsia" w:hAnsi="Times New Roman" w:cs="Times New Roman"/>
          <w:iCs/>
          <w:sz w:val="24"/>
          <w:szCs w:val="24"/>
        </w:rPr>
        <w:t>T</w:t>
      </w:r>
      <w:r>
        <w:rPr>
          <w:rFonts w:ascii="Times New Roman" w:eastAsiaTheme="minorEastAsia" w:hAnsi="Times New Roman" w:cs="Times New Roman"/>
          <w:iCs/>
          <w:sz w:val="24"/>
          <w:szCs w:val="24"/>
        </w:rPr>
        <w:t xml:space="preserve">here was no difference in LS mean score between the whole hand grip condition and precision grip condition, </w:t>
      </w:r>
      <w:r>
        <w:rPr>
          <w:rFonts w:ascii="Times New Roman" w:eastAsiaTheme="minorEastAsia" w:hAnsi="Times New Roman" w:cs="Times New Roman"/>
          <w:i/>
          <w:sz w:val="24"/>
          <w:szCs w:val="24"/>
        </w:rPr>
        <w:t>t =</w:t>
      </w:r>
      <w:r>
        <w:rPr>
          <w:rFonts w:ascii="Times New Roman" w:eastAsiaTheme="minorEastAsia" w:hAnsi="Times New Roman" w:cs="Times New Roman"/>
          <w:iCs/>
          <w:sz w:val="24"/>
          <w:szCs w:val="24"/>
        </w:rPr>
        <w:t xml:space="preserve"> .792,</w:t>
      </w:r>
      <w:r w:rsidRPr="007B2BE8">
        <w:rPr>
          <w:rFonts w:ascii="Times New Roman" w:eastAsiaTheme="minorEastAsia" w:hAnsi="Times New Roman" w:cs="Times New Roman"/>
          <w:i/>
          <w:sz w:val="24"/>
          <w:szCs w:val="24"/>
        </w:rPr>
        <w:t xml:space="preserve"> p</w:t>
      </w:r>
      <w:r>
        <w:rPr>
          <w:rFonts w:ascii="Times New Roman" w:eastAsiaTheme="minorEastAsia" w:hAnsi="Times New Roman" w:cs="Times New Roman"/>
          <w:iCs/>
          <w:sz w:val="24"/>
          <w:szCs w:val="24"/>
        </w:rPr>
        <w:t xml:space="preserve"> = .428.</w:t>
      </w:r>
    </w:p>
    <w:p w14:paraId="603076A4" w14:textId="77777777" w:rsidR="00F616B2" w:rsidRPr="00E62118" w:rsidRDefault="00F616B2" w:rsidP="00F616B2">
      <w:pPr>
        <w:spacing w:line="360" w:lineRule="auto"/>
        <w:jc w:val="both"/>
        <w:rPr>
          <w:rFonts w:ascii="Times New Roman" w:eastAsiaTheme="minorEastAsia" w:hAnsi="Times New Roman" w:cs="Times New Roman"/>
          <w:iCs/>
          <w:sz w:val="24"/>
          <w:szCs w:val="24"/>
        </w:rPr>
      </w:pPr>
    </w:p>
    <w:p w14:paraId="3E446784" w14:textId="77777777" w:rsidR="00F616B2" w:rsidRDefault="00F616B2" w:rsidP="00F616B2">
      <w:pPr>
        <w:spacing w:line="360" w:lineRule="auto"/>
        <w:jc w:val="both"/>
        <w:rPr>
          <w:rFonts w:ascii="Times New Roman" w:eastAsiaTheme="minorEastAsia" w:hAnsi="Times New Roman" w:cs="Times New Roman"/>
          <w:iCs/>
          <w:sz w:val="24"/>
          <w:szCs w:val="24"/>
        </w:rPr>
      </w:pPr>
    </w:p>
    <w:tbl>
      <w:tblPr>
        <w:tblStyle w:val="ListTable1Light"/>
        <w:tblW w:w="0" w:type="auto"/>
        <w:jc w:val="center"/>
        <w:tblLook w:val="04A0" w:firstRow="1" w:lastRow="0" w:firstColumn="1" w:lastColumn="0" w:noHBand="0" w:noVBand="1"/>
      </w:tblPr>
      <w:tblGrid>
        <w:gridCol w:w="1803"/>
        <w:gridCol w:w="1803"/>
        <w:gridCol w:w="1803"/>
        <w:gridCol w:w="1804"/>
      </w:tblGrid>
      <w:tr w:rsidR="00F616B2" w14:paraId="257E5CFB"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tcBorders>
            <w:shd w:val="clear" w:color="auto" w:fill="auto"/>
          </w:tcPr>
          <w:p w14:paraId="6144090B" w14:textId="77777777" w:rsidR="00F616B2" w:rsidRPr="001D3631" w:rsidRDefault="00F616B2" w:rsidP="00E10839">
            <w:pPr>
              <w:spacing w:line="360" w:lineRule="auto"/>
              <w:jc w:val="both"/>
              <w:rPr>
                <w:rFonts w:ascii="Times New Roman" w:eastAsiaTheme="minorEastAsia" w:hAnsi="Times New Roman" w:cs="Times New Roman"/>
                <w:i/>
                <w:sz w:val="24"/>
                <w:szCs w:val="24"/>
              </w:rPr>
            </w:pPr>
            <w:r w:rsidRPr="001D3631">
              <w:rPr>
                <w:rFonts w:ascii="Times New Roman" w:eastAsiaTheme="minorEastAsia" w:hAnsi="Times New Roman" w:cs="Times New Roman"/>
                <w:i/>
                <w:sz w:val="24"/>
                <w:szCs w:val="24"/>
              </w:rPr>
              <w:t>Grip</w:t>
            </w:r>
          </w:p>
        </w:tc>
        <w:tc>
          <w:tcPr>
            <w:tcW w:w="1803" w:type="dxa"/>
            <w:tcBorders>
              <w:top w:val="single" w:sz="4" w:space="0" w:color="auto"/>
            </w:tcBorders>
            <w:shd w:val="clear" w:color="auto" w:fill="auto"/>
          </w:tcPr>
          <w:p w14:paraId="0A1BDFE3" w14:textId="77777777" w:rsidR="00F616B2" w:rsidRPr="001D3631"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1D3631">
              <w:rPr>
                <w:rFonts w:ascii="Times New Roman" w:eastAsiaTheme="minorEastAsia" w:hAnsi="Times New Roman" w:cs="Times New Roman"/>
                <w:i/>
                <w:sz w:val="24"/>
                <w:szCs w:val="24"/>
              </w:rPr>
              <w:t>LS Mean</w:t>
            </w:r>
          </w:p>
        </w:tc>
        <w:tc>
          <w:tcPr>
            <w:tcW w:w="1803" w:type="dxa"/>
            <w:tcBorders>
              <w:top w:val="single" w:sz="4" w:space="0" w:color="auto"/>
            </w:tcBorders>
            <w:shd w:val="clear" w:color="auto" w:fill="auto"/>
          </w:tcPr>
          <w:p w14:paraId="6A68C8BA" w14:textId="77777777" w:rsidR="00F616B2" w:rsidRPr="001D3631"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1D3631">
              <w:rPr>
                <w:rFonts w:ascii="Times New Roman" w:eastAsiaTheme="minorEastAsia" w:hAnsi="Times New Roman" w:cs="Times New Roman"/>
                <w:i/>
                <w:sz w:val="24"/>
                <w:szCs w:val="24"/>
              </w:rPr>
              <w:t>SE</w:t>
            </w:r>
          </w:p>
        </w:tc>
        <w:tc>
          <w:tcPr>
            <w:tcW w:w="1804" w:type="dxa"/>
            <w:tcBorders>
              <w:top w:val="single" w:sz="4" w:space="0" w:color="auto"/>
            </w:tcBorders>
            <w:shd w:val="clear" w:color="auto" w:fill="auto"/>
          </w:tcPr>
          <w:p w14:paraId="50E9696D" w14:textId="77777777" w:rsidR="00F616B2" w:rsidRPr="001D3631"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1D3631">
              <w:rPr>
                <w:rFonts w:ascii="Times New Roman" w:eastAsiaTheme="minorEastAsia" w:hAnsi="Times New Roman" w:cs="Times New Roman"/>
                <w:i/>
                <w:sz w:val="24"/>
                <w:szCs w:val="24"/>
              </w:rPr>
              <w:t>95% CI</w:t>
            </w:r>
          </w:p>
        </w:tc>
      </w:tr>
      <w:tr w:rsidR="00F616B2" w14:paraId="594295EA"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7BC1CF9D" w14:textId="77777777" w:rsidR="00F616B2" w:rsidRPr="00DB1374" w:rsidRDefault="00F616B2" w:rsidP="00E10839">
            <w:pPr>
              <w:spacing w:line="360" w:lineRule="auto"/>
              <w:jc w:val="both"/>
              <w:rPr>
                <w:rFonts w:ascii="Times New Roman" w:eastAsiaTheme="minorEastAsia" w:hAnsi="Times New Roman" w:cs="Times New Roman"/>
                <w:b w:val="0"/>
                <w:bCs w:val="0"/>
                <w:iCs/>
                <w:sz w:val="24"/>
                <w:szCs w:val="24"/>
              </w:rPr>
            </w:pPr>
            <w:r w:rsidRPr="00DB1374">
              <w:rPr>
                <w:rFonts w:ascii="Times New Roman" w:eastAsiaTheme="minorEastAsia" w:hAnsi="Times New Roman" w:cs="Times New Roman"/>
                <w:b w:val="0"/>
                <w:bCs w:val="0"/>
                <w:iCs/>
                <w:sz w:val="24"/>
                <w:szCs w:val="24"/>
              </w:rPr>
              <w:t>Whole hand</w:t>
            </w:r>
          </w:p>
        </w:tc>
        <w:tc>
          <w:tcPr>
            <w:tcW w:w="1803" w:type="dxa"/>
            <w:shd w:val="clear" w:color="auto" w:fill="auto"/>
          </w:tcPr>
          <w:p w14:paraId="5546B059" w14:textId="77777777" w:rsidR="00F616B2" w:rsidRPr="00E71F58"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.07</w:t>
            </w:r>
          </w:p>
        </w:tc>
        <w:tc>
          <w:tcPr>
            <w:tcW w:w="1803" w:type="dxa"/>
            <w:shd w:val="clear" w:color="auto" w:fill="auto"/>
          </w:tcPr>
          <w:p w14:paraId="13E818FB" w14:textId="77777777" w:rsidR="00F616B2" w:rsidRPr="00E71F58"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.022</w:t>
            </w:r>
          </w:p>
        </w:tc>
        <w:tc>
          <w:tcPr>
            <w:tcW w:w="1804" w:type="dxa"/>
            <w:shd w:val="clear" w:color="auto" w:fill="auto"/>
          </w:tcPr>
          <w:p w14:paraId="4A131612" w14:textId="77777777" w:rsidR="00F616B2" w:rsidRPr="00087EDA"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.026;.113</w:t>
            </w:r>
          </w:p>
        </w:tc>
      </w:tr>
      <w:tr w:rsidR="00F616B2" w14:paraId="1A078C66"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6A7E28FE" w14:textId="77777777" w:rsidR="00F616B2" w:rsidRPr="00DB1374" w:rsidRDefault="00F616B2" w:rsidP="00E10839">
            <w:pPr>
              <w:spacing w:line="360" w:lineRule="auto"/>
              <w:jc w:val="both"/>
              <w:rPr>
                <w:rFonts w:ascii="Times New Roman" w:eastAsiaTheme="minorEastAsia" w:hAnsi="Times New Roman" w:cs="Times New Roman"/>
                <w:b w:val="0"/>
                <w:bCs w:val="0"/>
                <w:iCs/>
                <w:sz w:val="24"/>
                <w:szCs w:val="24"/>
              </w:rPr>
            </w:pPr>
            <w:r w:rsidRPr="00DB1374">
              <w:rPr>
                <w:rFonts w:ascii="Times New Roman" w:eastAsiaTheme="minorEastAsia" w:hAnsi="Times New Roman" w:cs="Times New Roman"/>
                <w:b w:val="0"/>
                <w:bCs w:val="0"/>
                <w:iCs/>
                <w:sz w:val="24"/>
                <w:szCs w:val="24"/>
              </w:rPr>
              <w:t>N</w:t>
            </w:r>
            <w:r>
              <w:rPr>
                <w:rFonts w:ascii="Times New Roman" w:eastAsiaTheme="minorEastAsia" w:hAnsi="Times New Roman" w:cs="Times New Roman"/>
                <w:b w:val="0"/>
                <w:bCs w:val="0"/>
                <w:iCs/>
                <w:sz w:val="24"/>
                <w:szCs w:val="24"/>
              </w:rPr>
              <w:t>o grip</w:t>
            </w:r>
          </w:p>
        </w:tc>
        <w:tc>
          <w:tcPr>
            <w:tcW w:w="1803" w:type="dxa"/>
            <w:shd w:val="clear" w:color="auto" w:fill="auto"/>
          </w:tcPr>
          <w:p w14:paraId="04F78333" w14:textId="77777777" w:rsidR="00F616B2" w:rsidRPr="003B40B0"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sidRPr="00B77EA7">
              <w:rPr>
                <w:rFonts w:ascii="Times New Roman" w:eastAsiaTheme="minorEastAsia" w:hAnsi="Times New Roman" w:cs="Times New Roman"/>
                <w:iCs/>
                <w:sz w:val="24"/>
                <w:szCs w:val="24"/>
              </w:rPr>
              <w:t>.0</w:t>
            </w:r>
            <w:r>
              <w:rPr>
                <w:rFonts w:ascii="Times New Roman" w:eastAsiaTheme="minorEastAsia" w:hAnsi="Times New Roman" w:cs="Times New Roman"/>
                <w:iCs/>
                <w:sz w:val="24"/>
                <w:szCs w:val="24"/>
              </w:rPr>
              <w:t>03</w:t>
            </w:r>
          </w:p>
        </w:tc>
        <w:tc>
          <w:tcPr>
            <w:tcW w:w="1803" w:type="dxa"/>
            <w:shd w:val="clear" w:color="auto" w:fill="auto"/>
          </w:tcPr>
          <w:p w14:paraId="2670F6B9" w14:textId="77777777" w:rsidR="00F616B2" w:rsidRPr="003B6EDC"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.022</w:t>
            </w:r>
          </w:p>
        </w:tc>
        <w:tc>
          <w:tcPr>
            <w:tcW w:w="1804" w:type="dxa"/>
            <w:shd w:val="clear" w:color="auto" w:fill="auto"/>
          </w:tcPr>
          <w:p w14:paraId="56B5DDB7" w14:textId="77777777" w:rsidR="00F616B2" w:rsidRPr="009A1E70"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-.041;.047</w:t>
            </w:r>
          </w:p>
        </w:tc>
      </w:tr>
      <w:tr w:rsidR="00F616B2" w14:paraId="37C3AA91"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Borders>
              <w:bottom w:val="single" w:sz="4" w:space="0" w:color="auto"/>
            </w:tcBorders>
            <w:shd w:val="clear" w:color="auto" w:fill="auto"/>
          </w:tcPr>
          <w:p w14:paraId="2EA1F382" w14:textId="77777777" w:rsidR="00F616B2" w:rsidRPr="00DB1374" w:rsidRDefault="00F616B2" w:rsidP="00E10839">
            <w:pPr>
              <w:spacing w:line="360" w:lineRule="auto"/>
              <w:jc w:val="both"/>
              <w:rPr>
                <w:rFonts w:ascii="Times New Roman" w:eastAsiaTheme="minorEastAsia" w:hAnsi="Times New Roman" w:cs="Times New Roman"/>
                <w:b w:val="0"/>
                <w:bCs w:val="0"/>
                <w:iCs/>
                <w:sz w:val="24"/>
                <w:szCs w:val="24"/>
              </w:rPr>
            </w:pPr>
            <w:r>
              <w:rPr>
                <w:rFonts w:ascii="Times New Roman" w:eastAsiaTheme="minorEastAsia" w:hAnsi="Times New Roman" w:cs="Times New Roman"/>
                <w:b w:val="0"/>
                <w:bCs w:val="0"/>
                <w:iCs/>
                <w:sz w:val="24"/>
                <w:szCs w:val="24"/>
              </w:rPr>
              <w:t>Precision</w:t>
            </w:r>
          </w:p>
        </w:tc>
        <w:tc>
          <w:tcPr>
            <w:tcW w:w="1803" w:type="dxa"/>
            <w:tcBorders>
              <w:bottom w:val="single" w:sz="4" w:space="0" w:color="auto"/>
            </w:tcBorders>
            <w:shd w:val="clear" w:color="auto" w:fill="auto"/>
          </w:tcPr>
          <w:p w14:paraId="16077C86" w14:textId="77777777" w:rsidR="00F616B2" w:rsidRPr="00B77EA7"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.084</w:t>
            </w:r>
          </w:p>
        </w:tc>
        <w:tc>
          <w:tcPr>
            <w:tcW w:w="1803" w:type="dxa"/>
            <w:tcBorders>
              <w:bottom w:val="single" w:sz="4" w:space="0" w:color="auto"/>
            </w:tcBorders>
            <w:shd w:val="clear" w:color="auto" w:fill="auto"/>
          </w:tcPr>
          <w:p w14:paraId="3840E04B" w14:textId="77777777" w:rsidR="00F616B2" w:rsidRPr="003C5945"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.022</w:t>
            </w:r>
          </w:p>
        </w:tc>
        <w:tc>
          <w:tcPr>
            <w:tcW w:w="1804" w:type="dxa"/>
            <w:tcBorders>
              <w:bottom w:val="single" w:sz="4" w:space="0" w:color="auto"/>
            </w:tcBorders>
            <w:shd w:val="clear" w:color="auto" w:fill="auto"/>
          </w:tcPr>
          <w:p w14:paraId="2BE97F41" w14:textId="77777777" w:rsidR="00F616B2" w:rsidRPr="00EF43F1"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.041;.127</w:t>
            </w:r>
          </w:p>
        </w:tc>
      </w:tr>
    </w:tbl>
    <w:p w14:paraId="6873613A" w14:textId="77777777" w:rsidR="00F616B2" w:rsidRDefault="00F616B2" w:rsidP="00F616B2">
      <w:pPr>
        <w:spacing w:line="360" w:lineRule="auto"/>
        <w:jc w:val="both"/>
        <w:rPr>
          <w:rFonts w:ascii="Times New Roman" w:eastAsiaTheme="minorEastAsia" w:hAnsi="Times New Roman" w:cs="Times New Roman"/>
          <w:iCs/>
          <w:sz w:val="24"/>
          <w:szCs w:val="24"/>
        </w:rPr>
      </w:pPr>
    </w:p>
    <w:p w14:paraId="2D65E522" w14:textId="77777777" w:rsidR="00F616B2" w:rsidRDefault="00F616B2" w:rsidP="00F616B2">
      <w:pPr>
        <w:spacing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Table X. DLTS per grip condition, model-based Least Square means including standard error and 95% confidence interval. </w:t>
      </w:r>
    </w:p>
    <w:p w14:paraId="391414E1" w14:textId="77777777" w:rsidR="00F616B2" w:rsidRPr="00F43D03" w:rsidRDefault="00F616B2" w:rsidP="00A872E1">
      <w:pPr>
        <w:spacing w:line="360" w:lineRule="auto"/>
        <w:jc w:val="cente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lastRenderedPageBreak/>
        <w:drawing>
          <wp:inline distT="0" distB="0" distL="0" distR="0" wp14:anchorId="01403CEB" wp14:editId="186DAB16">
            <wp:extent cx="3786636" cy="4088921"/>
            <wp:effectExtent l="0" t="0" r="4445" b="698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6496" cy="4110367"/>
                    </a:xfrm>
                    <a:prstGeom prst="rect">
                      <a:avLst/>
                    </a:prstGeom>
                    <a:noFill/>
                    <a:ln>
                      <a:noFill/>
                    </a:ln>
                  </pic:spPr>
                </pic:pic>
              </a:graphicData>
            </a:graphic>
          </wp:inline>
        </w:drawing>
      </w:r>
    </w:p>
    <w:p w14:paraId="5271D92C" w14:textId="77777777" w:rsidR="00F616B2" w:rsidRDefault="00F616B2" w:rsidP="00F616B2">
      <w:pPr>
        <w:spacing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Figure X. Main effect of grip, model-based LS means. Error bars represent standard error of the mean, stars represent significant mean differences.</w:t>
      </w:r>
    </w:p>
    <w:p w14:paraId="74A55A3A" w14:textId="4D57FF67" w:rsidR="00F616B2" w:rsidRPr="00E631C7" w:rsidRDefault="00F616B2" w:rsidP="00F616B2">
      <w:pPr>
        <w:spacing w:line="360" w:lineRule="auto"/>
        <w:jc w:val="both"/>
        <w:rPr>
          <w:rFonts w:ascii="Times New Roman" w:eastAsiaTheme="minorEastAsia" w:hAnsi="Times New Roman" w:cs="Times New Roman"/>
          <w:iCs/>
          <w:sz w:val="24"/>
          <w:szCs w:val="24"/>
        </w:rPr>
      </w:pPr>
      <w:r w:rsidRPr="0062421D">
        <w:rPr>
          <w:rFonts w:ascii="Times New Roman" w:eastAsiaTheme="minorEastAsia" w:hAnsi="Times New Roman" w:cs="Times New Roman"/>
          <w:iCs/>
          <w:sz w:val="24"/>
          <w:szCs w:val="24"/>
          <w:highlight w:val="yellow"/>
        </w:rPr>
        <w:t>We also had a closer look at the different levels of belief and grip to test our a priori hypothes</w:t>
      </w:r>
      <w:r w:rsidR="00A872E1" w:rsidRPr="0062421D">
        <w:rPr>
          <w:rFonts w:ascii="Times New Roman" w:eastAsiaTheme="minorEastAsia" w:hAnsi="Times New Roman" w:cs="Times New Roman"/>
          <w:iCs/>
          <w:sz w:val="24"/>
          <w:szCs w:val="24"/>
          <w:highlight w:val="yellow"/>
        </w:rPr>
        <w:t>e</w:t>
      </w:r>
      <w:r w:rsidRPr="0062421D">
        <w:rPr>
          <w:rFonts w:ascii="Times New Roman" w:eastAsiaTheme="minorEastAsia" w:hAnsi="Times New Roman" w:cs="Times New Roman"/>
          <w:iCs/>
          <w:sz w:val="24"/>
          <w:szCs w:val="24"/>
          <w:highlight w:val="yellow"/>
        </w:rPr>
        <w:t>s.</w:t>
      </w:r>
      <w:r w:rsidR="003F2371" w:rsidRPr="0062421D">
        <w:rPr>
          <w:rFonts w:ascii="Times New Roman" w:eastAsiaTheme="minorEastAsia" w:hAnsi="Times New Roman" w:cs="Times New Roman"/>
          <w:iCs/>
          <w:sz w:val="24"/>
          <w:szCs w:val="24"/>
          <w:highlight w:val="yellow"/>
        </w:rPr>
        <w:t xml:space="preserve"> First, we found that DLTS w</w:t>
      </w:r>
      <w:r w:rsidR="00E9251A" w:rsidRPr="0062421D">
        <w:rPr>
          <w:rFonts w:ascii="Times New Roman" w:eastAsiaTheme="minorEastAsia" w:hAnsi="Times New Roman" w:cs="Times New Roman"/>
          <w:iCs/>
          <w:sz w:val="24"/>
          <w:szCs w:val="24"/>
          <w:highlight w:val="yellow"/>
        </w:rPr>
        <w:t>as</w:t>
      </w:r>
      <w:r w:rsidR="003F2371" w:rsidRPr="0062421D">
        <w:rPr>
          <w:rFonts w:ascii="Times New Roman" w:eastAsiaTheme="minorEastAsia" w:hAnsi="Times New Roman" w:cs="Times New Roman"/>
          <w:iCs/>
          <w:sz w:val="24"/>
          <w:szCs w:val="24"/>
          <w:highlight w:val="yellow"/>
        </w:rPr>
        <w:t xml:space="preserve"> significantly higher than baseline (i.e., participants look longer at the </w:t>
      </w:r>
      <w:r w:rsidR="0029071A" w:rsidRPr="0062421D">
        <w:rPr>
          <w:rFonts w:ascii="Times New Roman" w:eastAsiaTheme="minorEastAsia" w:hAnsi="Times New Roman" w:cs="Times New Roman"/>
          <w:iCs/>
          <w:sz w:val="24"/>
          <w:szCs w:val="24"/>
          <w:highlight w:val="yellow"/>
        </w:rPr>
        <w:t>correct action target</w:t>
      </w:r>
      <w:r w:rsidR="003F2371" w:rsidRPr="0062421D">
        <w:rPr>
          <w:rFonts w:ascii="Times New Roman" w:eastAsiaTheme="minorEastAsia" w:hAnsi="Times New Roman" w:cs="Times New Roman"/>
          <w:iCs/>
          <w:sz w:val="24"/>
          <w:szCs w:val="24"/>
          <w:highlight w:val="yellow"/>
        </w:rPr>
        <w:t xml:space="preserve">) in </w:t>
      </w:r>
      <w:r w:rsidR="000B517B" w:rsidRPr="0062421D">
        <w:rPr>
          <w:rFonts w:ascii="Times New Roman" w:eastAsiaTheme="minorEastAsia" w:hAnsi="Times New Roman" w:cs="Times New Roman"/>
          <w:iCs/>
          <w:sz w:val="24"/>
          <w:szCs w:val="24"/>
          <w:highlight w:val="yellow"/>
        </w:rPr>
        <w:t>the</w:t>
      </w:r>
      <w:r w:rsidR="003F2371" w:rsidRPr="0062421D">
        <w:rPr>
          <w:rFonts w:ascii="Times New Roman" w:eastAsiaTheme="minorEastAsia" w:hAnsi="Times New Roman" w:cs="Times New Roman"/>
          <w:iCs/>
          <w:sz w:val="24"/>
          <w:szCs w:val="24"/>
          <w:highlight w:val="yellow"/>
        </w:rPr>
        <w:t xml:space="preserve"> </w:t>
      </w:r>
      <w:r w:rsidR="00DD6B28" w:rsidRPr="0062421D">
        <w:rPr>
          <w:rFonts w:ascii="Times New Roman" w:eastAsiaTheme="minorEastAsia" w:hAnsi="Times New Roman" w:cs="Times New Roman"/>
          <w:iCs/>
          <w:sz w:val="24"/>
          <w:szCs w:val="24"/>
          <w:highlight w:val="yellow"/>
        </w:rPr>
        <w:t xml:space="preserve">pre-shaped </w:t>
      </w:r>
      <w:r w:rsidR="003F2371" w:rsidRPr="0062421D">
        <w:rPr>
          <w:rFonts w:ascii="Times New Roman" w:eastAsiaTheme="minorEastAsia" w:hAnsi="Times New Roman" w:cs="Times New Roman"/>
          <w:iCs/>
          <w:sz w:val="24"/>
          <w:szCs w:val="24"/>
          <w:highlight w:val="yellow"/>
        </w:rPr>
        <w:t>true belief</w:t>
      </w:r>
      <w:r w:rsidR="00381B0A" w:rsidRPr="0062421D">
        <w:rPr>
          <w:rFonts w:ascii="Times New Roman" w:eastAsiaTheme="minorEastAsia" w:hAnsi="Times New Roman" w:cs="Times New Roman"/>
          <w:iCs/>
          <w:sz w:val="24"/>
          <w:szCs w:val="24"/>
          <w:highlight w:val="yellow"/>
        </w:rPr>
        <w:t xml:space="preserve"> condition</w:t>
      </w:r>
      <w:r w:rsidR="00884868" w:rsidRPr="0062421D">
        <w:rPr>
          <w:rFonts w:ascii="Times New Roman" w:eastAsiaTheme="minorEastAsia" w:hAnsi="Times New Roman" w:cs="Times New Roman"/>
          <w:iCs/>
          <w:sz w:val="24"/>
          <w:szCs w:val="24"/>
          <w:highlight w:val="yellow"/>
        </w:rPr>
        <w:t>s (TB-WHG and TB-PG)</w:t>
      </w:r>
      <w:r w:rsidR="00381B0A" w:rsidRPr="0062421D">
        <w:rPr>
          <w:rFonts w:ascii="Times New Roman" w:eastAsiaTheme="minorEastAsia" w:hAnsi="Times New Roman" w:cs="Times New Roman"/>
          <w:iCs/>
          <w:sz w:val="24"/>
          <w:szCs w:val="24"/>
          <w:highlight w:val="yellow"/>
        </w:rPr>
        <w:t>, signalling that participants looked significantly longer at the motor-congruent target when the agent has a correct belief on the location of the action target that matches her hand aperture.</w:t>
      </w:r>
      <w:r w:rsidR="00E631C7" w:rsidRPr="0062421D">
        <w:rPr>
          <w:rFonts w:ascii="Times New Roman" w:eastAsiaTheme="minorEastAsia" w:hAnsi="Times New Roman" w:cs="Times New Roman"/>
          <w:iCs/>
          <w:sz w:val="24"/>
          <w:szCs w:val="24"/>
          <w:highlight w:val="yellow"/>
        </w:rPr>
        <w:t xml:space="preserve"> </w:t>
      </w:r>
      <w:ins w:id="26" w:author="mankymoggy@outlook.com" w:date="2021-11-22T18:49:00Z">
        <w:r w:rsidR="00DF62D7">
          <w:rPr>
            <w:rFonts w:ascii="Times New Roman" w:eastAsiaTheme="minorEastAsia" w:hAnsi="Times New Roman" w:cs="Times New Roman"/>
            <w:iCs/>
            <w:sz w:val="24"/>
            <w:szCs w:val="24"/>
            <w:highlight w:val="yellow"/>
            <w:lang w:val="en-US"/>
          </w:rPr>
          <w:t xml:space="preserve">Moreover, </w:t>
        </w:r>
        <w:proofErr w:type="spellStart"/>
        <w:r w:rsidR="00DF62D7">
          <w:rPr>
            <w:rFonts w:ascii="Times New Roman" w:eastAsiaTheme="minorEastAsia" w:hAnsi="Times New Roman" w:cs="Times New Roman"/>
            <w:iCs/>
            <w:sz w:val="24"/>
            <w:szCs w:val="24"/>
            <w:highlight w:val="yellow"/>
            <w:lang w:val="en-US"/>
          </w:rPr>
          <w:t>i</w:t>
        </w:r>
      </w:ins>
      <w:proofErr w:type="spellEnd"/>
      <w:del w:id="27" w:author="mankymoggy@outlook.com" w:date="2021-11-22T18:49:00Z">
        <w:r w:rsidR="00E631C7" w:rsidRPr="0062421D" w:rsidDel="00DF62D7">
          <w:rPr>
            <w:rFonts w:ascii="Times New Roman" w:eastAsiaTheme="minorEastAsia" w:hAnsi="Times New Roman" w:cs="Times New Roman"/>
            <w:iCs/>
            <w:sz w:val="24"/>
            <w:szCs w:val="24"/>
            <w:highlight w:val="yellow"/>
          </w:rPr>
          <w:delText>I</w:delText>
        </w:r>
      </w:del>
      <w:r w:rsidR="00E631C7" w:rsidRPr="0062421D">
        <w:rPr>
          <w:rFonts w:ascii="Times New Roman" w:eastAsiaTheme="minorEastAsia" w:hAnsi="Times New Roman" w:cs="Times New Roman"/>
          <w:iCs/>
          <w:sz w:val="24"/>
          <w:szCs w:val="24"/>
          <w:highlight w:val="yellow"/>
        </w:rPr>
        <w:t xml:space="preserve">n the precision grip + false belief </w:t>
      </w:r>
      <w:r w:rsidRPr="0062421D">
        <w:rPr>
          <w:rFonts w:ascii="Times New Roman" w:eastAsiaTheme="minorEastAsia" w:hAnsi="Times New Roman" w:cs="Times New Roman"/>
          <w:iCs/>
          <w:sz w:val="24"/>
          <w:szCs w:val="24"/>
          <w:highlight w:val="yellow"/>
        </w:rPr>
        <w:t>condition (FB-PG)</w:t>
      </w:r>
      <w:r w:rsidR="00B519BF" w:rsidRPr="0062421D">
        <w:rPr>
          <w:rFonts w:ascii="Times New Roman" w:eastAsiaTheme="minorEastAsia" w:hAnsi="Times New Roman" w:cs="Times New Roman"/>
          <w:iCs/>
          <w:sz w:val="24"/>
          <w:szCs w:val="24"/>
          <w:highlight w:val="yellow"/>
        </w:rPr>
        <w:t xml:space="preserve">, </w:t>
      </w:r>
      <w:del w:id="28" w:author="mankymoggy@outlook.com" w:date="2021-11-22T18:49:00Z">
        <w:r w:rsidR="00B519BF" w:rsidRPr="0062421D" w:rsidDel="00DF62D7">
          <w:rPr>
            <w:rFonts w:ascii="Times New Roman" w:eastAsiaTheme="minorEastAsia" w:hAnsi="Times New Roman" w:cs="Times New Roman"/>
            <w:iCs/>
            <w:sz w:val="24"/>
            <w:szCs w:val="24"/>
            <w:highlight w:val="yellow"/>
          </w:rPr>
          <w:delText xml:space="preserve">moreover, </w:delText>
        </w:r>
      </w:del>
      <w:r w:rsidR="00B519BF" w:rsidRPr="0062421D">
        <w:rPr>
          <w:rFonts w:ascii="Times New Roman" w:eastAsiaTheme="minorEastAsia" w:hAnsi="Times New Roman" w:cs="Times New Roman"/>
          <w:iCs/>
          <w:sz w:val="24"/>
          <w:szCs w:val="24"/>
          <w:highlight w:val="yellow"/>
        </w:rPr>
        <w:t xml:space="preserve">we found that DLTS </w:t>
      </w:r>
      <w:r w:rsidR="002677AB" w:rsidRPr="0062421D">
        <w:rPr>
          <w:rFonts w:ascii="Times New Roman" w:eastAsiaTheme="minorEastAsia" w:hAnsi="Times New Roman" w:cs="Times New Roman"/>
          <w:iCs/>
          <w:sz w:val="24"/>
          <w:szCs w:val="24"/>
          <w:highlight w:val="yellow"/>
        </w:rPr>
        <w:t>was significantly higher than chance level as well</w:t>
      </w:r>
      <w:r w:rsidR="007F2780" w:rsidRPr="0062421D">
        <w:rPr>
          <w:rFonts w:ascii="Times New Roman" w:eastAsiaTheme="minorEastAsia" w:hAnsi="Times New Roman" w:cs="Times New Roman"/>
          <w:iCs/>
          <w:sz w:val="24"/>
          <w:szCs w:val="24"/>
          <w:highlight w:val="yellow"/>
        </w:rPr>
        <w:t xml:space="preserve">, indicating that in this condition participants </w:t>
      </w:r>
      <w:r w:rsidR="005A1C0D" w:rsidRPr="0062421D">
        <w:rPr>
          <w:rFonts w:ascii="Times New Roman" w:eastAsiaTheme="minorEastAsia" w:hAnsi="Times New Roman" w:cs="Times New Roman"/>
          <w:iCs/>
          <w:sz w:val="24"/>
          <w:szCs w:val="24"/>
          <w:highlight w:val="yellow"/>
        </w:rPr>
        <w:t xml:space="preserve">correctly </w:t>
      </w:r>
      <w:r w:rsidR="007F2780" w:rsidRPr="0062421D">
        <w:rPr>
          <w:rFonts w:ascii="Times New Roman" w:eastAsiaTheme="minorEastAsia" w:hAnsi="Times New Roman" w:cs="Times New Roman"/>
          <w:iCs/>
          <w:sz w:val="24"/>
          <w:szCs w:val="24"/>
          <w:highlight w:val="yellow"/>
        </w:rPr>
        <w:t xml:space="preserve">looked longer at the </w:t>
      </w:r>
      <w:r w:rsidR="007F2780" w:rsidRPr="0062421D">
        <w:rPr>
          <w:rFonts w:ascii="Times New Roman" w:eastAsiaTheme="minorEastAsia" w:hAnsi="Times New Roman" w:cs="Times New Roman"/>
          <w:i/>
          <w:sz w:val="24"/>
          <w:szCs w:val="24"/>
          <w:highlight w:val="yellow"/>
        </w:rPr>
        <w:t>belief</w:t>
      </w:r>
      <w:r w:rsidR="007F2780" w:rsidRPr="0062421D">
        <w:rPr>
          <w:rFonts w:ascii="Times New Roman" w:eastAsiaTheme="minorEastAsia" w:hAnsi="Times New Roman" w:cs="Times New Roman"/>
          <w:iCs/>
          <w:sz w:val="24"/>
          <w:szCs w:val="24"/>
          <w:highlight w:val="yellow"/>
        </w:rPr>
        <w:t>-congruent action target</w:t>
      </w:r>
      <w:r w:rsidR="005E05DE" w:rsidRPr="0062421D">
        <w:rPr>
          <w:rFonts w:ascii="Times New Roman" w:eastAsiaTheme="minorEastAsia" w:hAnsi="Times New Roman" w:cs="Times New Roman"/>
          <w:iCs/>
          <w:sz w:val="24"/>
          <w:szCs w:val="24"/>
          <w:highlight w:val="yellow"/>
        </w:rPr>
        <w:t xml:space="preserve"> in anticipation of the agent’s actions</w:t>
      </w:r>
      <w:r w:rsidRPr="0062421D">
        <w:rPr>
          <w:rFonts w:ascii="Times New Roman" w:eastAsiaTheme="minorEastAsia" w:hAnsi="Times New Roman" w:cs="Times New Roman"/>
          <w:iCs/>
          <w:sz w:val="24"/>
          <w:szCs w:val="24"/>
          <w:highlight w:val="yellow"/>
        </w:rPr>
        <w:t>. See Table X below.</w:t>
      </w:r>
    </w:p>
    <w:p w14:paraId="06835CD5" w14:textId="77777777" w:rsidR="00F616B2" w:rsidRDefault="00F616B2" w:rsidP="00F616B2">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788D114C" w14:textId="77777777" w:rsidR="00F616B2" w:rsidRDefault="00F616B2" w:rsidP="00F616B2">
      <w:pPr>
        <w:spacing w:line="360" w:lineRule="auto"/>
        <w:jc w:val="both"/>
        <w:rPr>
          <w:rFonts w:ascii="Times New Roman" w:eastAsiaTheme="minorEastAsia" w:hAnsi="Times New Roman" w:cs="Times New Roman"/>
          <w:iCs/>
          <w:sz w:val="24"/>
          <w:szCs w:val="24"/>
        </w:rPr>
      </w:pPr>
    </w:p>
    <w:tbl>
      <w:tblPr>
        <w:tblStyle w:val="ListTable1Light"/>
        <w:tblW w:w="0" w:type="auto"/>
        <w:tblLayout w:type="fixed"/>
        <w:tblLook w:val="04A0" w:firstRow="1" w:lastRow="0" w:firstColumn="1" w:lastColumn="0" w:noHBand="0" w:noVBand="1"/>
      </w:tblPr>
      <w:tblGrid>
        <w:gridCol w:w="1413"/>
        <w:gridCol w:w="1134"/>
        <w:gridCol w:w="992"/>
        <w:gridCol w:w="1701"/>
        <w:gridCol w:w="1134"/>
        <w:gridCol w:w="1281"/>
        <w:gridCol w:w="1134"/>
      </w:tblGrid>
      <w:tr w:rsidR="00F616B2" w14:paraId="3A3F92C5" w14:textId="77777777" w:rsidTr="00E10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tcPr>
          <w:p w14:paraId="56DD7A1B" w14:textId="77777777" w:rsidR="00F616B2" w:rsidRPr="00A900FB" w:rsidRDefault="00F616B2" w:rsidP="00E10839">
            <w:pPr>
              <w:spacing w:line="360" w:lineRule="auto"/>
              <w:jc w:val="both"/>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Belief-grip</w:t>
            </w:r>
          </w:p>
        </w:tc>
        <w:tc>
          <w:tcPr>
            <w:tcW w:w="1134" w:type="dxa"/>
            <w:tcBorders>
              <w:top w:val="single" w:sz="4" w:space="0" w:color="auto"/>
            </w:tcBorders>
          </w:tcPr>
          <w:p w14:paraId="09A2546C"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LS Mean</w:t>
            </w:r>
          </w:p>
        </w:tc>
        <w:tc>
          <w:tcPr>
            <w:tcW w:w="992" w:type="dxa"/>
            <w:tcBorders>
              <w:top w:val="single" w:sz="4" w:space="0" w:color="auto"/>
            </w:tcBorders>
          </w:tcPr>
          <w:p w14:paraId="338D7B51"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SE</w:t>
            </w:r>
          </w:p>
        </w:tc>
        <w:tc>
          <w:tcPr>
            <w:tcW w:w="1701" w:type="dxa"/>
            <w:tcBorders>
              <w:top w:val="single" w:sz="4" w:space="0" w:color="auto"/>
            </w:tcBorders>
          </w:tcPr>
          <w:p w14:paraId="55C0A239"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95% CI</w:t>
            </w:r>
          </w:p>
        </w:tc>
        <w:tc>
          <w:tcPr>
            <w:tcW w:w="1134" w:type="dxa"/>
            <w:tcBorders>
              <w:top w:val="single" w:sz="4" w:space="0" w:color="auto"/>
            </w:tcBorders>
          </w:tcPr>
          <w:p w14:paraId="5A1C4FB4"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t</w:t>
            </w:r>
          </w:p>
        </w:tc>
        <w:tc>
          <w:tcPr>
            <w:tcW w:w="1281" w:type="dxa"/>
            <w:tcBorders>
              <w:top w:val="single" w:sz="4" w:space="0" w:color="auto"/>
            </w:tcBorders>
          </w:tcPr>
          <w:p w14:paraId="0B2A94EB"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df</w:t>
            </w:r>
          </w:p>
        </w:tc>
        <w:tc>
          <w:tcPr>
            <w:tcW w:w="1134" w:type="dxa"/>
            <w:tcBorders>
              <w:top w:val="single" w:sz="4" w:space="0" w:color="auto"/>
            </w:tcBorders>
          </w:tcPr>
          <w:p w14:paraId="7B9FBDC1"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   </w:t>
            </w:r>
            <w:r w:rsidRPr="00A900FB">
              <w:rPr>
                <w:rFonts w:ascii="Times New Roman" w:eastAsiaTheme="minorEastAsia" w:hAnsi="Times New Roman" w:cs="Times New Roman"/>
                <w:i/>
                <w:sz w:val="24"/>
                <w:szCs w:val="24"/>
              </w:rPr>
              <w:t>p</w:t>
            </w:r>
          </w:p>
        </w:tc>
      </w:tr>
      <w:tr w:rsidR="00F616B2" w14:paraId="3B5A0878"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tcPr>
          <w:p w14:paraId="33EE5A92"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FB-WHG</w:t>
            </w:r>
          </w:p>
        </w:tc>
        <w:tc>
          <w:tcPr>
            <w:tcW w:w="1134" w:type="dxa"/>
            <w:shd w:val="clear" w:color="auto" w:fill="auto"/>
          </w:tcPr>
          <w:p w14:paraId="5A15660F" w14:textId="77777777" w:rsidR="00F616B2" w:rsidRPr="009D35E5"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.037</w:t>
            </w:r>
          </w:p>
        </w:tc>
        <w:tc>
          <w:tcPr>
            <w:tcW w:w="992" w:type="dxa"/>
            <w:shd w:val="clear" w:color="auto" w:fill="auto"/>
          </w:tcPr>
          <w:p w14:paraId="01F9312F" w14:textId="77777777" w:rsidR="00F616B2" w:rsidRPr="00C20D61"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.026</w:t>
            </w:r>
          </w:p>
        </w:tc>
        <w:tc>
          <w:tcPr>
            <w:tcW w:w="1701" w:type="dxa"/>
            <w:shd w:val="clear" w:color="auto" w:fill="auto"/>
          </w:tcPr>
          <w:p w14:paraId="4FE0827C" w14:textId="77777777" w:rsidR="00F616B2" w:rsidRPr="000E43CC"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-.014 ; .088</w:t>
            </w:r>
          </w:p>
        </w:tc>
        <w:tc>
          <w:tcPr>
            <w:tcW w:w="1134" w:type="dxa"/>
            <w:shd w:val="clear" w:color="auto" w:fill="auto"/>
          </w:tcPr>
          <w:p w14:paraId="72FAA18B" w14:textId="77777777" w:rsidR="00F616B2" w:rsidRPr="00F24A7D"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1.449</w:t>
            </w:r>
          </w:p>
        </w:tc>
        <w:tc>
          <w:tcPr>
            <w:tcW w:w="1281" w:type="dxa"/>
            <w:shd w:val="clear" w:color="auto" w:fill="auto"/>
          </w:tcPr>
          <w:p w14:paraId="141441D1" w14:textId="77777777" w:rsidR="00F616B2" w:rsidRPr="007E0077"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115</w:t>
            </w:r>
          </w:p>
        </w:tc>
        <w:tc>
          <w:tcPr>
            <w:tcW w:w="1134" w:type="dxa"/>
            <w:shd w:val="clear" w:color="auto" w:fill="auto"/>
          </w:tcPr>
          <w:p w14:paraId="682DAD30"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w:t>
            </w:r>
          </w:p>
        </w:tc>
      </w:tr>
      <w:tr w:rsidR="00F616B2" w14:paraId="0DBC6DD6" w14:textId="77777777" w:rsidTr="00E10839">
        <w:tc>
          <w:tcPr>
            <w:cnfStyle w:val="001000000000" w:firstRow="0" w:lastRow="0" w:firstColumn="1" w:lastColumn="0" w:oddVBand="0" w:evenVBand="0" w:oddHBand="0" w:evenHBand="0" w:firstRowFirstColumn="0" w:firstRowLastColumn="0" w:lastRowFirstColumn="0" w:lastRowLastColumn="0"/>
            <w:tcW w:w="1413" w:type="dxa"/>
            <w:shd w:val="clear" w:color="auto" w:fill="auto"/>
          </w:tcPr>
          <w:p w14:paraId="0803AB01"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FB-NG</w:t>
            </w:r>
          </w:p>
        </w:tc>
        <w:tc>
          <w:tcPr>
            <w:tcW w:w="1134" w:type="dxa"/>
            <w:shd w:val="clear" w:color="auto" w:fill="auto"/>
          </w:tcPr>
          <w:p w14:paraId="0FC3FCD0"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-.018</w:t>
            </w:r>
          </w:p>
        </w:tc>
        <w:tc>
          <w:tcPr>
            <w:tcW w:w="992" w:type="dxa"/>
            <w:shd w:val="clear" w:color="auto" w:fill="auto"/>
          </w:tcPr>
          <w:p w14:paraId="6CC67AEC" w14:textId="77777777" w:rsidR="00F616B2" w:rsidRPr="001C7E40"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.026</w:t>
            </w:r>
          </w:p>
        </w:tc>
        <w:tc>
          <w:tcPr>
            <w:tcW w:w="1701" w:type="dxa"/>
            <w:shd w:val="clear" w:color="auto" w:fill="auto"/>
          </w:tcPr>
          <w:p w14:paraId="156694E4" w14:textId="77777777" w:rsidR="00F616B2" w:rsidRPr="001C7E40"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-.069 ; .033</w:t>
            </w:r>
          </w:p>
        </w:tc>
        <w:tc>
          <w:tcPr>
            <w:tcW w:w="1134" w:type="dxa"/>
            <w:shd w:val="clear" w:color="auto" w:fill="auto"/>
          </w:tcPr>
          <w:p w14:paraId="1B6AAAB3" w14:textId="77777777" w:rsidR="00F616B2" w:rsidRPr="00F8653D"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-.693</w:t>
            </w:r>
          </w:p>
        </w:tc>
        <w:tc>
          <w:tcPr>
            <w:tcW w:w="1281" w:type="dxa"/>
            <w:shd w:val="clear" w:color="auto" w:fill="auto"/>
          </w:tcPr>
          <w:p w14:paraId="66234D85" w14:textId="77777777" w:rsidR="00F616B2" w:rsidRPr="007F58ED"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117</w:t>
            </w:r>
          </w:p>
        </w:tc>
        <w:tc>
          <w:tcPr>
            <w:tcW w:w="1134" w:type="dxa"/>
            <w:shd w:val="clear" w:color="auto" w:fill="auto"/>
          </w:tcPr>
          <w:p w14:paraId="7361E5DE" w14:textId="77777777" w:rsidR="00F616B2" w:rsidRPr="00261514"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.49</w:t>
            </w:r>
          </w:p>
        </w:tc>
      </w:tr>
      <w:tr w:rsidR="00F616B2" w14:paraId="333D300D"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tcPr>
          <w:p w14:paraId="10CE6BB5"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FB-PG</w:t>
            </w:r>
          </w:p>
        </w:tc>
        <w:tc>
          <w:tcPr>
            <w:tcW w:w="1134" w:type="dxa"/>
            <w:shd w:val="clear" w:color="auto" w:fill="auto"/>
          </w:tcPr>
          <w:p w14:paraId="5A06C4BC"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.086</w:t>
            </w:r>
          </w:p>
        </w:tc>
        <w:tc>
          <w:tcPr>
            <w:tcW w:w="992" w:type="dxa"/>
            <w:shd w:val="clear" w:color="auto" w:fill="auto"/>
          </w:tcPr>
          <w:p w14:paraId="50B65329" w14:textId="77777777" w:rsidR="00F616B2" w:rsidRPr="000D2B5E"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.026</w:t>
            </w:r>
          </w:p>
        </w:tc>
        <w:tc>
          <w:tcPr>
            <w:tcW w:w="1701" w:type="dxa"/>
            <w:shd w:val="clear" w:color="auto" w:fill="auto"/>
          </w:tcPr>
          <w:p w14:paraId="7DA13730" w14:textId="77777777" w:rsidR="00F616B2" w:rsidRPr="00C4092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.036 ; .137</w:t>
            </w:r>
          </w:p>
        </w:tc>
        <w:tc>
          <w:tcPr>
            <w:tcW w:w="1134" w:type="dxa"/>
            <w:shd w:val="clear" w:color="auto" w:fill="auto"/>
          </w:tcPr>
          <w:p w14:paraId="2CCF30D6" w14:textId="77777777" w:rsidR="00F616B2" w:rsidRPr="00E50D56"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3.369</w:t>
            </w:r>
          </w:p>
        </w:tc>
        <w:tc>
          <w:tcPr>
            <w:tcW w:w="1281" w:type="dxa"/>
            <w:shd w:val="clear" w:color="auto" w:fill="auto"/>
          </w:tcPr>
          <w:p w14:paraId="23915A16" w14:textId="77777777" w:rsidR="00F616B2" w:rsidRPr="0087154F"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112</w:t>
            </w:r>
          </w:p>
        </w:tc>
        <w:tc>
          <w:tcPr>
            <w:tcW w:w="1134" w:type="dxa"/>
            <w:shd w:val="clear" w:color="auto" w:fill="auto"/>
          </w:tcPr>
          <w:p w14:paraId="1A39B764"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.003**</w:t>
            </w:r>
          </w:p>
        </w:tc>
      </w:tr>
      <w:tr w:rsidR="00F616B2" w14:paraId="32380FEC" w14:textId="77777777" w:rsidTr="00E10839">
        <w:tc>
          <w:tcPr>
            <w:cnfStyle w:val="001000000000" w:firstRow="0" w:lastRow="0" w:firstColumn="1" w:lastColumn="0" w:oddVBand="0" w:evenVBand="0" w:oddHBand="0" w:evenHBand="0" w:firstRowFirstColumn="0" w:firstRowLastColumn="0" w:lastRowFirstColumn="0" w:lastRowLastColumn="0"/>
            <w:tcW w:w="1413" w:type="dxa"/>
            <w:shd w:val="clear" w:color="auto" w:fill="auto"/>
          </w:tcPr>
          <w:p w14:paraId="4D692974"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TB-WHG</w:t>
            </w:r>
          </w:p>
        </w:tc>
        <w:tc>
          <w:tcPr>
            <w:tcW w:w="1134" w:type="dxa"/>
            <w:shd w:val="clear" w:color="auto" w:fill="auto"/>
          </w:tcPr>
          <w:p w14:paraId="566832F6" w14:textId="77777777" w:rsidR="00F616B2" w:rsidRPr="009D35E5"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.102</w:t>
            </w:r>
          </w:p>
        </w:tc>
        <w:tc>
          <w:tcPr>
            <w:tcW w:w="992" w:type="dxa"/>
            <w:shd w:val="clear" w:color="auto" w:fill="auto"/>
          </w:tcPr>
          <w:p w14:paraId="7677EFD0"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.025</w:t>
            </w:r>
          </w:p>
        </w:tc>
        <w:tc>
          <w:tcPr>
            <w:tcW w:w="1701" w:type="dxa"/>
            <w:shd w:val="clear" w:color="auto" w:fill="auto"/>
          </w:tcPr>
          <w:p w14:paraId="723806B4" w14:textId="77777777" w:rsidR="00F616B2" w:rsidRPr="003E6B7D"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.052 ; .153</w:t>
            </w:r>
          </w:p>
        </w:tc>
        <w:tc>
          <w:tcPr>
            <w:tcW w:w="1134" w:type="dxa"/>
            <w:shd w:val="clear" w:color="auto" w:fill="auto"/>
          </w:tcPr>
          <w:p w14:paraId="6A66293D" w14:textId="77777777" w:rsidR="00F616B2" w:rsidRPr="008E5E23"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4.019</w:t>
            </w:r>
          </w:p>
        </w:tc>
        <w:tc>
          <w:tcPr>
            <w:tcW w:w="1281" w:type="dxa"/>
            <w:shd w:val="clear" w:color="auto" w:fill="auto"/>
          </w:tcPr>
          <w:p w14:paraId="6C49011E" w14:textId="77777777" w:rsidR="00F616B2" w:rsidRPr="00C8286A"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111</w:t>
            </w:r>
          </w:p>
        </w:tc>
        <w:tc>
          <w:tcPr>
            <w:tcW w:w="1134" w:type="dxa"/>
            <w:shd w:val="clear" w:color="auto" w:fill="auto"/>
          </w:tcPr>
          <w:p w14:paraId="47BCD4AF"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&lt;.001***</w:t>
            </w:r>
          </w:p>
        </w:tc>
      </w:tr>
      <w:tr w:rsidR="00F616B2" w14:paraId="4CA32A4E"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tcPr>
          <w:p w14:paraId="2BC79C1D"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TB-NG</w:t>
            </w:r>
          </w:p>
        </w:tc>
        <w:tc>
          <w:tcPr>
            <w:tcW w:w="1134" w:type="dxa"/>
            <w:shd w:val="clear" w:color="auto" w:fill="auto"/>
          </w:tcPr>
          <w:p w14:paraId="23BCD409" w14:textId="77777777" w:rsidR="00F616B2" w:rsidRPr="005A077E"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.026</w:t>
            </w:r>
          </w:p>
        </w:tc>
        <w:tc>
          <w:tcPr>
            <w:tcW w:w="992" w:type="dxa"/>
            <w:shd w:val="clear" w:color="auto" w:fill="auto"/>
          </w:tcPr>
          <w:p w14:paraId="1E1F2C65" w14:textId="77777777" w:rsidR="00F616B2" w:rsidRPr="00404C6B"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.026</w:t>
            </w:r>
          </w:p>
        </w:tc>
        <w:tc>
          <w:tcPr>
            <w:tcW w:w="1701" w:type="dxa"/>
            <w:shd w:val="clear" w:color="auto" w:fill="auto"/>
          </w:tcPr>
          <w:p w14:paraId="2CF6F157" w14:textId="77777777" w:rsidR="00F616B2" w:rsidRPr="00156F6D"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-.028 ; .075</w:t>
            </w:r>
          </w:p>
        </w:tc>
        <w:tc>
          <w:tcPr>
            <w:tcW w:w="1134" w:type="dxa"/>
            <w:shd w:val="clear" w:color="auto" w:fill="auto"/>
          </w:tcPr>
          <w:p w14:paraId="1895577F" w14:textId="77777777" w:rsidR="00F616B2" w:rsidRPr="00A73EDC"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-.91</w:t>
            </w:r>
          </w:p>
        </w:tc>
        <w:tc>
          <w:tcPr>
            <w:tcW w:w="1281" w:type="dxa"/>
            <w:shd w:val="clear" w:color="auto" w:fill="auto"/>
          </w:tcPr>
          <w:p w14:paraId="344A6227" w14:textId="77777777" w:rsidR="00F616B2" w:rsidRPr="00A73EDC"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118</w:t>
            </w:r>
          </w:p>
        </w:tc>
        <w:tc>
          <w:tcPr>
            <w:tcW w:w="1134" w:type="dxa"/>
            <w:shd w:val="clear" w:color="auto" w:fill="auto"/>
          </w:tcPr>
          <w:p w14:paraId="24A442CB" w14:textId="77777777" w:rsidR="00F616B2" w:rsidRPr="00466811"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.365</w:t>
            </w:r>
          </w:p>
        </w:tc>
      </w:tr>
      <w:tr w:rsidR="00F616B2" w14:paraId="1C73632E" w14:textId="77777777" w:rsidTr="00E10839">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auto"/>
            </w:tcBorders>
            <w:shd w:val="clear" w:color="auto" w:fill="auto"/>
          </w:tcPr>
          <w:p w14:paraId="2A9AD3E5"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TB-PG</w:t>
            </w:r>
          </w:p>
        </w:tc>
        <w:tc>
          <w:tcPr>
            <w:tcW w:w="1134" w:type="dxa"/>
            <w:tcBorders>
              <w:bottom w:val="single" w:sz="4" w:space="0" w:color="auto"/>
            </w:tcBorders>
            <w:shd w:val="clear" w:color="auto" w:fill="auto"/>
          </w:tcPr>
          <w:p w14:paraId="10BFBEB4"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.082</w:t>
            </w:r>
          </w:p>
        </w:tc>
        <w:tc>
          <w:tcPr>
            <w:tcW w:w="992" w:type="dxa"/>
            <w:tcBorders>
              <w:bottom w:val="single" w:sz="4" w:space="0" w:color="auto"/>
            </w:tcBorders>
            <w:shd w:val="clear" w:color="auto" w:fill="auto"/>
          </w:tcPr>
          <w:p w14:paraId="2703AFF2"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.025</w:t>
            </w:r>
          </w:p>
        </w:tc>
        <w:tc>
          <w:tcPr>
            <w:tcW w:w="1701" w:type="dxa"/>
            <w:tcBorders>
              <w:bottom w:val="single" w:sz="4" w:space="0" w:color="auto"/>
            </w:tcBorders>
            <w:shd w:val="clear" w:color="auto" w:fill="auto"/>
          </w:tcPr>
          <w:p w14:paraId="5381A55D" w14:textId="77777777" w:rsidR="00F616B2" w:rsidRPr="00BB0175"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.032 ; .132</w:t>
            </w:r>
          </w:p>
        </w:tc>
        <w:tc>
          <w:tcPr>
            <w:tcW w:w="1134" w:type="dxa"/>
            <w:tcBorders>
              <w:bottom w:val="single" w:sz="4" w:space="0" w:color="auto"/>
            </w:tcBorders>
            <w:shd w:val="clear" w:color="auto" w:fill="auto"/>
          </w:tcPr>
          <w:p w14:paraId="2FB1C172" w14:textId="77777777" w:rsidR="00F616B2" w:rsidRPr="00C9056E"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3.248</w:t>
            </w:r>
          </w:p>
        </w:tc>
        <w:tc>
          <w:tcPr>
            <w:tcW w:w="1281" w:type="dxa"/>
            <w:tcBorders>
              <w:bottom w:val="single" w:sz="4" w:space="0" w:color="auto"/>
            </w:tcBorders>
            <w:shd w:val="clear" w:color="auto" w:fill="auto"/>
          </w:tcPr>
          <w:p w14:paraId="5156F207" w14:textId="77777777" w:rsidR="00F616B2" w:rsidRPr="00C9056E"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107</w:t>
            </w:r>
          </w:p>
        </w:tc>
        <w:tc>
          <w:tcPr>
            <w:tcW w:w="1134" w:type="dxa"/>
            <w:tcBorders>
              <w:bottom w:val="single" w:sz="4" w:space="0" w:color="auto"/>
            </w:tcBorders>
            <w:shd w:val="clear" w:color="auto" w:fill="auto"/>
          </w:tcPr>
          <w:p w14:paraId="0F8FD88D"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.003**</w:t>
            </w:r>
          </w:p>
        </w:tc>
      </w:tr>
    </w:tbl>
    <w:p w14:paraId="11B099E8" w14:textId="77777777" w:rsidR="00F616B2" w:rsidRDefault="00F616B2" w:rsidP="00F616B2">
      <w:pPr>
        <w:spacing w:line="360" w:lineRule="auto"/>
        <w:jc w:val="both"/>
        <w:rPr>
          <w:rFonts w:ascii="Times New Roman" w:eastAsiaTheme="minorEastAsia" w:hAnsi="Times New Roman" w:cs="Times New Roman"/>
          <w:iCs/>
          <w:sz w:val="24"/>
          <w:szCs w:val="24"/>
        </w:rPr>
      </w:pPr>
    </w:p>
    <w:p w14:paraId="3F0D039E" w14:textId="06EF88BF" w:rsidR="00F616B2" w:rsidRPr="0062421D" w:rsidRDefault="00F616B2" w:rsidP="00F616B2">
      <w:pPr>
        <w:spacing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Table X. DLTS per belief and grip condition, model-based Least Square means including standard error and 95% confidence interval, as well as t-tests of the LS means in relation to baseline 0.</w:t>
      </w:r>
      <w:r w:rsidR="0062421D">
        <w:rPr>
          <w:rFonts w:ascii="Times New Roman" w:eastAsiaTheme="minorEastAsia" w:hAnsi="Times New Roman" w:cs="Times New Roman"/>
          <w:i/>
          <w:sz w:val="24"/>
          <w:szCs w:val="24"/>
        </w:rPr>
        <w:t xml:space="preserve"> Stars indicate significance levels of t-tests of least-square means against baseline 0.</w:t>
      </w:r>
    </w:p>
    <w:p w14:paraId="71508FEC" w14:textId="77777777" w:rsidR="00F616B2" w:rsidRDefault="00F616B2" w:rsidP="00F616B2">
      <w:pPr>
        <w:spacing w:line="360" w:lineRule="auto"/>
        <w:jc w:val="both"/>
        <w:rPr>
          <w:rFonts w:ascii="Times New Roman" w:eastAsiaTheme="minorEastAsia" w:hAnsi="Times New Roman" w:cs="Times New Roman"/>
          <w:iCs/>
          <w:sz w:val="24"/>
          <w:szCs w:val="24"/>
        </w:rPr>
      </w:pPr>
    </w:p>
    <w:p w14:paraId="3AAE5489"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tested for the difference between false belief and true belief conditions in each level of grip. We found that while this difference was significant in the whole hand grip condition (FB-WHG vs TB-WHG), </w:t>
      </w:r>
      <w:r>
        <w:rPr>
          <w:rFonts w:ascii="Times New Roman" w:hAnsi="Times New Roman" w:cs="Times New Roman"/>
          <w:i/>
          <w:iCs/>
          <w:sz w:val="24"/>
          <w:szCs w:val="24"/>
        </w:rPr>
        <w:t>t</w:t>
      </w:r>
      <w:r>
        <w:rPr>
          <w:rFonts w:ascii="Times New Roman" w:hAnsi="Times New Roman" w:cs="Times New Roman"/>
          <w:sz w:val="24"/>
          <w:szCs w:val="24"/>
        </w:rPr>
        <w:t xml:space="preserve"> = 2.478, </w:t>
      </w:r>
      <w:r w:rsidRPr="00C31816">
        <w:rPr>
          <w:rFonts w:ascii="Times New Roman" w:hAnsi="Times New Roman" w:cs="Times New Roman"/>
          <w:i/>
          <w:iCs/>
          <w:sz w:val="24"/>
          <w:szCs w:val="24"/>
        </w:rPr>
        <w:t>p</w:t>
      </w:r>
      <w:r>
        <w:rPr>
          <w:rFonts w:ascii="Times New Roman" w:hAnsi="Times New Roman" w:cs="Times New Roman"/>
          <w:sz w:val="24"/>
          <w:szCs w:val="24"/>
        </w:rPr>
        <w:t xml:space="preserve"> = .039, DLTS in the no grip, </w:t>
      </w:r>
      <w:r>
        <w:rPr>
          <w:rFonts w:ascii="Times New Roman" w:hAnsi="Times New Roman" w:cs="Times New Roman"/>
          <w:i/>
          <w:iCs/>
          <w:sz w:val="24"/>
          <w:szCs w:val="24"/>
        </w:rPr>
        <w:t xml:space="preserve">t </w:t>
      </w:r>
      <w:r>
        <w:rPr>
          <w:rFonts w:ascii="Times New Roman" w:hAnsi="Times New Roman" w:cs="Times New Roman"/>
          <w:sz w:val="24"/>
          <w:szCs w:val="24"/>
        </w:rPr>
        <w:t xml:space="preserve">= -.656, </w:t>
      </w:r>
      <w:r w:rsidRPr="00F37891">
        <w:rPr>
          <w:rFonts w:ascii="Times New Roman" w:hAnsi="Times New Roman" w:cs="Times New Roman"/>
          <w:i/>
          <w:iCs/>
          <w:sz w:val="24"/>
          <w:szCs w:val="24"/>
        </w:rPr>
        <w:t>p</w:t>
      </w:r>
      <w:r>
        <w:rPr>
          <w:rFonts w:ascii="Times New Roman" w:hAnsi="Times New Roman" w:cs="Times New Roman"/>
          <w:sz w:val="24"/>
          <w:szCs w:val="24"/>
        </w:rPr>
        <w:t xml:space="preserve"> = 1.0, and precision grip, </w:t>
      </w:r>
      <w:r>
        <w:rPr>
          <w:rFonts w:ascii="Times New Roman" w:hAnsi="Times New Roman" w:cs="Times New Roman"/>
          <w:i/>
          <w:iCs/>
          <w:sz w:val="24"/>
          <w:szCs w:val="24"/>
        </w:rPr>
        <w:t>t =</w:t>
      </w:r>
      <w:r>
        <w:rPr>
          <w:rFonts w:ascii="Times New Roman" w:hAnsi="Times New Roman" w:cs="Times New Roman"/>
          <w:sz w:val="24"/>
          <w:szCs w:val="24"/>
        </w:rPr>
        <w:t xml:space="preserve"> -.159, </w:t>
      </w:r>
      <w:r w:rsidRPr="00435F4C">
        <w:rPr>
          <w:rFonts w:ascii="Times New Roman" w:hAnsi="Times New Roman" w:cs="Times New Roman"/>
          <w:i/>
          <w:iCs/>
          <w:sz w:val="24"/>
          <w:szCs w:val="24"/>
        </w:rPr>
        <w:t>p</w:t>
      </w:r>
      <w:r>
        <w:rPr>
          <w:rFonts w:ascii="Times New Roman" w:hAnsi="Times New Roman" w:cs="Times New Roman"/>
          <w:sz w:val="24"/>
          <w:szCs w:val="24"/>
        </w:rPr>
        <w:t xml:space="preserve"> = 1.0, conditions did not differ between levels of belief.</w:t>
      </w:r>
    </w:p>
    <w:p w14:paraId="4CEDD2BA"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ABA03EF"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4928CF" wp14:editId="0BAF6CEC">
            <wp:extent cx="5115225" cy="3751921"/>
            <wp:effectExtent l="0" t="0" r="0" b="127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3379" cy="3757902"/>
                    </a:xfrm>
                    <a:prstGeom prst="rect">
                      <a:avLst/>
                    </a:prstGeom>
                    <a:noFill/>
                    <a:ln>
                      <a:noFill/>
                    </a:ln>
                  </pic:spPr>
                </pic:pic>
              </a:graphicData>
            </a:graphic>
          </wp:inline>
        </w:drawing>
      </w:r>
    </w:p>
    <w:p w14:paraId="2D35C3EA" w14:textId="0A7451C7" w:rsidR="00F616B2" w:rsidRPr="009F78BC" w:rsidRDefault="00F616B2" w:rsidP="00F616B2">
      <w:pPr>
        <w:spacing w:line="360" w:lineRule="auto"/>
        <w:jc w:val="both"/>
        <w:rPr>
          <w:rFonts w:ascii="Times New Roman" w:eastAsiaTheme="minorEastAsia" w:hAnsi="Times New Roman" w:cs="Times New Roman"/>
          <w:i/>
          <w:sz w:val="24"/>
          <w:szCs w:val="24"/>
        </w:rPr>
      </w:pPr>
      <w:r>
        <w:rPr>
          <w:rFonts w:ascii="Times New Roman" w:hAnsi="Times New Roman" w:cs="Times New Roman"/>
          <w:i/>
          <w:iCs/>
          <w:sz w:val="24"/>
          <w:szCs w:val="24"/>
        </w:rPr>
        <w:t xml:space="preserve">Figure X. </w:t>
      </w:r>
      <w:r>
        <w:rPr>
          <w:rFonts w:ascii="Times New Roman" w:eastAsiaTheme="minorEastAsia" w:hAnsi="Times New Roman" w:cs="Times New Roman"/>
          <w:i/>
          <w:sz w:val="24"/>
          <w:szCs w:val="24"/>
        </w:rPr>
        <w:t>DLTS per level of belief and grip, model-based LS means. Error bars represent standard error of the mean. Stars above bars represent significant mean differences. Stars on the bar represent significance of LS mean difference versus baseline 0.</w:t>
      </w:r>
      <w:r w:rsidR="009F78BC">
        <w:rPr>
          <w:rFonts w:ascii="Times New Roman" w:eastAsiaTheme="minorEastAsia" w:hAnsi="Times New Roman" w:cs="Times New Roman"/>
          <w:i/>
          <w:sz w:val="24"/>
          <w:szCs w:val="24"/>
        </w:rPr>
        <w:t xml:space="preserve"> Results show a significant effect of hand preshaping in the true belief condition. </w:t>
      </w:r>
      <w:r w:rsidR="000C537D">
        <w:rPr>
          <w:rFonts w:ascii="Times New Roman" w:eastAsiaTheme="minorEastAsia" w:hAnsi="Times New Roman" w:cs="Times New Roman"/>
          <w:i/>
          <w:sz w:val="24"/>
          <w:szCs w:val="24"/>
        </w:rPr>
        <w:t xml:space="preserve">In the false belief condition, we see significant belief-congruent looking times in the precision grip condition. </w:t>
      </w:r>
      <w:r w:rsidR="00892131">
        <w:rPr>
          <w:rFonts w:ascii="Times New Roman" w:eastAsiaTheme="minorEastAsia" w:hAnsi="Times New Roman" w:cs="Times New Roman"/>
          <w:i/>
          <w:sz w:val="24"/>
          <w:szCs w:val="24"/>
        </w:rPr>
        <w:t>These results are in line with out a priori hypotheses.</w:t>
      </w:r>
    </w:p>
    <w:p w14:paraId="02A9A48E" w14:textId="00482912" w:rsidR="00F616B2" w:rsidRPr="00B664DB" w:rsidRDefault="00B664DB" w:rsidP="00F616B2">
      <w:pPr>
        <w:spacing w:line="360" w:lineRule="auto"/>
        <w:jc w:val="both"/>
        <w:rPr>
          <w:rFonts w:ascii="Times New Roman" w:eastAsiaTheme="minorEastAsia" w:hAnsi="Times New Roman" w:cs="Times New Roman"/>
          <w:iCs/>
          <w:sz w:val="24"/>
          <w:szCs w:val="24"/>
        </w:rPr>
      </w:pPr>
      <w:r w:rsidRPr="007218E5">
        <w:rPr>
          <w:rFonts w:ascii="Times New Roman" w:eastAsiaTheme="minorEastAsia" w:hAnsi="Times New Roman" w:cs="Times New Roman"/>
          <w:iCs/>
          <w:sz w:val="24"/>
          <w:szCs w:val="24"/>
          <w:highlight w:val="yellow"/>
        </w:rPr>
        <w:t>TODO: include scatter plot of responses in FB to check for implicit strategies</w:t>
      </w:r>
    </w:p>
    <w:p w14:paraId="411A8612" w14:textId="321ABFD6" w:rsidR="00F616B2" w:rsidRDefault="004245C1" w:rsidP="00F616B2">
      <w:pPr>
        <w:spacing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4</w:t>
      </w:r>
      <w:r w:rsidR="00F616B2">
        <w:rPr>
          <w:rFonts w:ascii="Times New Roman" w:eastAsiaTheme="minorEastAsia" w:hAnsi="Times New Roman" w:cs="Times New Roman"/>
          <w:i/>
          <w:sz w:val="24"/>
          <w:szCs w:val="24"/>
        </w:rPr>
        <w:t>.3.2 Extended model</w:t>
      </w:r>
    </w:p>
    <w:p w14:paraId="31963A02" w14:textId="79C326A8" w:rsidR="00F616B2" w:rsidRDefault="00F616B2" w:rsidP="00F616B2">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We also investigated the impact of adding crucial covariates to the model. </w:t>
      </w:r>
      <w:r w:rsidR="00065C91">
        <w:rPr>
          <w:rFonts w:ascii="Times New Roman" w:eastAsiaTheme="minorEastAsia" w:hAnsi="Times New Roman" w:cs="Times New Roman"/>
          <w:iCs/>
          <w:sz w:val="24"/>
          <w:szCs w:val="24"/>
        </w:rPr>
        <w:t>First</w:t>
      </w:r>
      <w:r>
        <w:rPr>
          <w:rFonts w:ascii="Times New Roman" w:eastAsiaTheme="minorEastAsia" w:hAnsi="Times New Roman" w:cs="Times New Roman"/>
          <w:iCs/>
          <w:sz w:val="24"/>
          <w:szCs w:val="24"/>
        </w:rPr>
        <w:t xml:space="preserve">, we added block number to account for learning effects, including both a main effect and three-way interaction effects with belief and grip. This revealed that while there was a significant main effect of block number, </w:t>
      </w:r>
      <w:r w:rsidRPr="00065C91">
        <w:rPr>
          <w:rFonts w:ascii="Times New Roman" w:eastAsiaTheme="minorEastAsia" w:hAnsi="Times New Roman" w:cs="Times New Roman"/>
          <w:i/>
          <w:sz w:val="24"/>
          <w:szCs w:val="24"/>
        </w:rPr>
        <w:t>F</w:t>
      </w:r>
      <w:r>
        <w:rPr>
          <w:rFonts w:ascii="Times New Roman" w:eastAsiaTheme="minorEastAsia" w:hAnsi="Times New Roman" w:cs="Times New Roman"/>
          <w:iCs/>
          <w:sz w:val="24"/>
          <w:szCs w:val="24"/>
        </w:rPr>
        <w:t xml:space="preserve">(3,2040) = 3.964, </w:t>
      </w:r>
      <w:r w:rsidRPr="00B20846">
        <w:rPr>
          <w:rFonts w:ascii="Times New Roman" w:eastAsiaTheme="minorEastAsia" w:hAnsi="Times New Roman" w:cs="Times New Roman"/>
          <w:i/>
          <w:sz w:val="24"/>
          <w:szCs w:val="24"/>
        </w:rPr>
        <w:t>p</w:t>
      </w:r>
      <w:r>
        <w:rPr>
          <w:rFonts w:ascii="Times New Roman" w:eastAsiaTheme="minorEastAsia" w:hAnsi="Times New Roman" w:cs="Times New Roman"/>
          <w:iCs/>
          <w:sz w:val="24"/>
          <w:szCs w:val="24"/>
        </w:rPr>
        <w:t xml:space="preserve"> = .008, this variable did not interact with belief, </w:t>
      </w:r>
      <w:r w:rsidRPr="00C00C24">
        <w:rPr>
          <w:rFonts w:ascii="Times New Roman" w:eastAsiaTheme="minorEastAsia" w:hAnsi="Times New Roman" w:cs="Times New Roman"/>
          <w:i/>
          <w:sz w:val="24"/>
          <w:szCs w:val="24"/>
        </w:rPr>
        <w:t>F</w:t>
      </w:r>
      <w:r>
        <w:rPr>
          <w:rFonts w:ascii="Times New Roman" w:eastAsiaTheme="minorEastAsia" w:hAnsi="Times New Roman" w:cs="Times New Roman"/>
          <w:iCs/>
          <w:sz w:val="24"/>
          <w:szCs w:val="24"/>
        </w:rPr>
        <w:t xml:space="preserve">(3,2035) = 1.592, </w:t>
      </w:r>
      <w:r w:rsidRPr="00E94E10">
        <w:rPr>
          <w:rFonts w:ascii="Times New Roman" w:eastAsiaTheme="minorEastAsia" w:hAnsi="Times New Roman" w:cs="Times New Roman"/>
          <w:i/>
          <w:sz w:val="24"/>
          <w:szCs w:val="24"/>
        </w:rPr>
        <w:t>p</w:t>
      </w:r>
      <w:r>
        <w:rPr>
          <w:rFonts w:ascii="Times New Roman" w:eastAsiaTheme="minorEastAsia" w:hAnsi="Times New Roman" w:cs="Times New Roman"/>
          <w:iCs/>
          <w:sz w:val="24"/>
          <w:szCs w:val="24"/>
        </w:rPr>
        <w:t xml:space="preserve"> = .189, nor with grip, </w:t>
      </w:r>
      <w:r w:rsidRPr="00077E5B">
        <w:rPr>
          <w:rFonts w:ascii="Times New Roman" w:eastAsiaTheme="minorEastAsia" w:hAnsi="Times New Roman" w:cs="Times New Roman"/>
          <w:i/>
          <w:sz w:val="24"/>
          <w:szCs w:val="24"/>
        </w:rPr>
        <w:t>F</w:t>
      </w:r>
      <w:r>
        <w:rPr>
          <w:rFonts w:ascii="Times New Roman" w:eastAsiaTheme="minorEastAsia" w:hAnsi="Times New Roman" w:cs="Times New Roman"/>
          <w:iCs/>
          <w:sz w:val="24"/>
          <w:szCs w:val="24"/>
        </w:rPr>
        <w:t>(6,2035) = .943,</w:t>
      </w:r>
      <w:r w:rsidRPr="00212F2D">
        <w:rPr>
          <w:rFonts w:ascii="Times New Roman" w:eastAsiaTheme="minorEastAsia" w:hAnsi="Times New Roman" w:cs="Times New Roman"/>
          <w:i/>
          <w:sz w:val="24"/>
          <w:szCs w:val="24"/>
        </w:rPr>
        <w:t xml:space="preserve"> p</w:t>
      </w:r>
      <w:r>
        <w:rPr>
          <w:rFonts w:ascii="Times New Roman" w:eastAsiaTheme="minorEastAsia" w:hAnsi="Times New Roman" w:cs="Times New Roman"/>
          <w:iCs/>
          <w:sz w:val="24"/>
          <w:szCs w:val="24"/>
        </w:rPr>
        <w:t xml:space="preserve"> = .463, nor was there a three-way interaction effect, </w:t>
      </w:r>
      <w:r w:rsidRPr="00E84796">
        <w:rPr>
          <w:rFonts w:ascii="Times New Roman" w:eastAsiaTheme="minorEastAsia" w:hAnsi="Times New Roman" w:cs="Times New Roman"/>
          <w:i/>
          <w:sz w:val="24"/>
          <w:szCs w:val="24"/>
        </w:rPr>
        <w:t>F</w:t>
      </w:r>
      <w:r>
        <w:rPr>
          <w:rFonts w:ascii="Times New Roman" w:eastAsiaTheme="minorEastAsia" w:hAnsi="Times New Roman" w:cs="Times New Roman"/>
          <w:iCs/>
          <w:sz w:val="24"/>
          <w:szCs w:val="24"/>
        </w:rPr>
        <w:t xml:space="preserve">(6,2035) = .265, </w:t>
      </w:r>
      <w:r w:rsidRPr="00563CAD">
        <w:rPr>
          <w:rFonts w:ascii="Times New Roman" w:eastAsiaTheme="minorEastAsia" w:hAnsi="Times New Roman" w:cs="Times New Roman"/>
          <w:i/>
          <w:sz w:val="24"/>
          <w:szCs w:val="24"/>
        </w:rPr>
        <w:t>p</w:t>
      </w:r>
      <w:r>
        <w:rPr>
          <w:rFonts w:ascii="Times New Roman" w:eastAsiaTheme="minorEastAsia" w:hAnsi="Times New Roman" w:cs="Times New Roman"/>
          <w:iCs/>
          <w:sz w:val="24"/>
          <w:szCs w:val="24"/>
        </w:rPr>
        <w:t xml:space="preserve"> = .953. Other effects remained unaffected by adding in block number as covariate. An overview of the main effect of block number can be found below (Table X, Figure X).</w:t>
      </w:r>
    </w:p>
    <w:p w14:paraId="6B3C248F" w14:textId="57EF0411" w:rsidR="00F616B2" w:rsidRPr="00712A8B" w:rsidRDefault="00F616B2" w:rsidP="00F616B2">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However, we found that adding </w:t>
      </w:r>
      <w:r w:rsidR="00A366EC">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block</w:t>
      </w:r>
      <w:r w:rsidR="00A366EC">
        <w:rPr>
          <w:rFonts w:ascii="Times New Roman" w:eastAsiaTheme="minorEastAsia" w:hAnsi="Times New Roman" w:cs="Times New Roman"/>
          <w:iCs/>
          <w:sz w:val="24"/>
          <w:szCs w:val="24"/>
        </w:rPr>
        <w:t>” as predictor variable</w:t>
      </w:r>
      <w:r>
        <w:rPr>
          <w:rFonts w:ascii="Times New Roman" w:eastAsiaTheme="minorEastAsia" w:hAnsi="Times New Roman" w:cs="Times New Roman"/>
          <w:iCs/>
          <w:sz w:val="24"/>
          <w:szCs w:val="24"/>
        </w:rPr>
        <w:t xml:space="preserve"> </w:t>
      </w:r>
      <w:r w:rsidR="00712A8B">
        <w:rPr>
          <w:rFonts w:ascii="Times New Roman" w:eastAsiaTheme="minorEastAsia" w:hAnsi="Times New Roman" w:cs="Times New Roman"/>
          <w:iCs/>
          <w:sz w:val="24"/>
          <w:szCs w:val="24"/>
        </w:rPr>
        <w:t>results in no significant reduction in model deviance</w:t>
      </w:r>
      <w:r>
        <w:rPr>
          <w:rFonts w:ascii="Times New Roman" w:eastAsiaTheme="minorEastAsia" w:hAnsi="Times New Roman" w:cs="Times New Roman"/>
          <w:iCs/>
          <w:sz w:val="24"/>
          <w:szCs w:val="24"/>
        </w:rPr>
        <w:t xml:space="preserve"> when comparing this model to the basic model, </w:t>
      </w:r>
      <w:r>
        <w:rPr>
          <w:rFonts w:ascii="Times New Roman"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(18) = 24.052, </w:t>
      </w:r>
      <w:r w:rsidRPr="002165D3">
        <w:rPr>
          <w:rFonts w:ascii="Times New Roman" w:hAnsi="Times New Roman" w:cs="Times New Roman"/>
          <w:i/>
          <w:iCs/>
          <w:sz w:val="24"/>
          <w:szCs w:val="24"/>
        </w:rPr>
        <w:t>p</w:t>
      </w:r>
      <w:r>
        <w:rPr>
          <w:rFonts w:ascii="Times New Roman" w:hAnsi="Times New Roman" w:cs="Times New Roman"/>
          <w:sz w:val="24"/>
          <w:szCs w:val="24"/>
        </w:rPr>
        <w:t xml:space="preserve"> = .153</w:t>
      </w:r>
      <w:r w:rsidR="00712A8B">
        <w:rPr>
          <w:rFonts w:ascii="Times New Roman" w:hAnsi="Times New Roman" w:cs="Times New Roman"/>
          <w:sz w:val="24"/>
          <w:szCs w:val="24"/>
        </w:rPr>
        <w:t>, signalling that adding this variable does not significantly improve the fit of the model to the observed data.</w:t>
      </w:r>
    </w:p>
    <w:p w14:paraId="7D5366E0" w14:textId="0F5BFF40" w:rsidR="00F616B2" w:rsidRDefault="00F616B2" w:rsidP="00F616B2">
      <w:pPr>
        <w:spacing w:line="360" w:lineRule="auto"/>
        <w:jc w:val="both"/>
        <w:rPr>
          <w:rFonts w:ascii="Times New Roman" w:eastAsiaTheme="minorEastAsia" w:hAnsi="Times New Roman" w:cs="Times New Roman"/>
          <w:iCs/>
          <w:sz w:val="24"/>
          <w:szCs w:val="24"/>
        </w:rPr>
      </w:pPr>
    </w:p>
    <w:tbl>
      <w:tblPr>
        <w:tblStyle w:val="ListTable1Light"/>
        <w:tblpPr w:leftFromText="180" w:rightFromText="180" w:vertAnchor="text" w:horzAnchor="page" w:tblpX="6721" w:tblpY="691"/>
        <w:tblW w:w="0" w:type="auto"/>
        <w:tblLook w:val="04A0" w:firstRow="1" w:lastRow="0" w:firstColumn="1" w:lastColumn="0" w:noHBand="0" w:noVBand="1"/>
      </w:tblPr>
      <w:tblGrid>
        <w:gridCol w:w="1166"/>
        <w:gridCol w:w="1101"/>
        <w:gridCol w:w="876"/>
      </w:tblGrid>
      <w:tr w:rsidR="00F616B2" w14:paraId="101FC178" w14:textId="77777777" w:rsidTr="00E10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tcBorders>
          </w:tcPr>
          <w:p w14:paraId="039E92FE" w14:textId="77777777" w:rsidR="00F616B2" w:rsidRPr="00CC4A95" w:rsidRDefault="00F616B2" w:rsidP="00E10839">
            <w:pPr>
              <w:spacing w:line="360" w:lineRule="auto"/>
              <w:jc w:val="both"/>
              <w:rPr>
                <w:rFonts w:ascii="Times New Roman" w:eastAsiaTheme="minorEastAsia" w:hAnsi="Times New Roman" w:cs="Times New Roman"/>
                <w:i/>
                <w:sz w:val="24"/>
                <w:szCs w:val="24"/>
              </w:rPr>
            </w:pPr>
            <w:r w:rsidRPr="00CC4A95">
              <w:rPr>
                <w:rFonts w:ascii="Times New Roman" w:eastAsiaTheme="minorEastAsia" w:hAnsi="Times New Roman" w:cs="Times New Roman"/>
                <w:i/>
                <w:sz w:val="24"/>
                <w:szCs w:val="24"/>
              </w:rPr>
              <w:t>Contrast</w:t>
            </w:r>
          </w:p>
        </w:tc>
        <w:tc>
          <w:tcPr>
            <w:tcW w:w="1101" w:type="dxa"/>
            <w:tcBorders>
              <w:top w:val="single" w:sz="4" w:space="0" w:color="auto"/>
            </w:tcBorders>
          </w:tcPr>
          <w:p w14:paraId="7579D83C" w14:textId="77777777" w:rsidR="00F616B2" w:rsidRPr="00CC4A95"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    </w:t>
            </w:r>
            <w:r w:rsidRPr="00CC4A95">
              <w:rPr>
                <w:rFonts w:ascii="Times New Roman" w:eastAsiaTheme="minorEastAsia" w:hAnsi="Times New Roman" w:cs="Times New Roman"/>
                <w:i/>
                <w:sz w:val="24"/>
                <w:szCs w:val="24"/>
              </w:rPr>
              <w:t>t</w:t>
            </w:r>
          </w:p>
        </w:tc>
        <w:tc>
          <w:tcPr>
            <w:tcW w:w="876" w:type="dxa"/>
            <w:tcBorders>
              <w:top w:val="single" w:sz="4" w:space="0" w:color="auto"/>
            </w:tcBorders>
          </w:tcPr>
          <w:p w14:paraId="5E697E51" w14:textId="77777777" w:rsidR="00F616B2" w:rsidRPr="00CC4A95"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   </w:t>
            </w:r>
            <w:r w:rsidRPr="00CC4A95">
              <w:rPr>
                <w:rFonts w:ascii="Times New Roman" w:eastAsiaTheme="minorEastAsia" w:hAnsi="Times New Roman" w:cs="Times New Roman"/>
                <w:i/>
                <w:sz w:val="24"/>
                <w:szCs w:val="24"/>
              </w:rPr>
              <w:t>p</w:t>
            </w:r>
          </w:p>
        </w:tc>
      </w:tr>
      <w:tr w:rsidR="00F616B2" w14:paraId="5D3EE45B"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2D4DDC7B"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1-2</w:t>
            </w:r>
          </w:p>
        </w:tc>
        <w:tc>
          <w:tcPr>
            <w:tcW w:w="1101" w:type="dxa"/>
            <w:shd w:val="clear" w:color="auto" w:fill="auto"/>
          </w:tcPr>
          <w:p w14:paraId="1F1023E4" w14:textId="77777777" w:rsidR="00F616B2" w:rsidRPr="00DD4DA0"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-2.302</w:t>
            </w:r>
          </w:p>
        </w:tc>
        <w:tc>
          <w:tcPr>
            <w:tcW w:w="876" w:type="dxa"/>
            <w:shd w:val="clear" w:color="auto" w:fill="auto"/>
          </w:tcPr>
          <w:p w14:paraId="493DA710" w14:textId="77777777" w:rsidR="00F616B2" w:rsidRPr="000C229F"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.086</w:t>
            </w:r>
          </w:p>
        </w:tc>
      </w:tr>
      <w:tr w:rsidR="00F616B2" w14:paraId="34B4670B" w14:textId="77777777" w:rsidTr="00E10839">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50CB6534"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1-3</w:t>
            </w:r>
          </w:p>
        </w:tc>
        <w:tc>
          <w:tcPr>
            <w:tcW w:w="1101" w:type="dxa"/>
            <w:shd w:val="clear" w:color="auto" w:fill="auto"/>
          </w:tcPr>
          <w:p w14:paraId="25F6562E" w14:textId="77777777" w:rsidR="00F616B2" w:rsidRPr="00A9763D"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-2.55</w:t>
            </w:r>
          </w:p>
        </w:tc>
        <w:tc>
          <w:tcPr>
            <w:tcW w:w="876" w:type="dxa"/>
            <w:shd w:val="clear" w:color="auto" w:fill="auto"/>
          </w:tcPr>
          <w:p w14:paraId="7654F7D4" w14:textId="77777777" w:rsidR="00F616B2" w:rsidRPr="00A9763D"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.054</w:t>
            </w:r>
          </w:p>
        </w:tc>
      </w:tr>
      <w:tr w:rsidR="00F616B2" w14:paraId="7A7928B5"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07E1E18C"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1-4</w:t>
            </w:r>
          </w:p>
        </w:tc>
        <w:tc>
          <w:tcPr>
            <w:tcW w:w="1101" w:type="dxa"/>
            <w:shd w:val="clear" w:color="auto" w:fill="auto"/>
          </w:tcPr>
          <w:p w14:paraId="7F967572" w14:textId="77777777" w:rsidR="00F616B2" w:rsidRPr="006917F3"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-3.251</w:t>
            </w:r>
          </w:p>
        </w:tc>
        <w:tc>
          <w:tcPr>
            <w:tcW w:w="876" w:type="dxa"/>
            <w:shd w:val="clear" w:color="auto" w:fill="auto"/>
          </w:tcPr>
          <w:p w14:paraId="4A24A274"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.007**</w:t>
            </w:r>
          </w:p>
        </w:tc>
      </w:tr>
      <w:tr w:rsidR="00F616B2" w14:paraId="12F98FDE" w14:textId="77777777" w:rsidTr="00E10839">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151BAF87"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2-3</w:t>
            </w:r>
          </w:p>
        </w:tc>
        <w:tc>
          <w:tcPr>
            <w:tcW w:w="1101" w:type="dxa"/>
            <w:shd w:val="clear" w:color="auto" w:fill="auto"/>
          </w:tcPr>
          <w:p w14:paraId="6229869D" w14:textId="77777777" w:rsidR="00F616B2" w:rsidRPr="007F2338"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-.21</w:t>
            </w:r>
          </w:p>
        </w:tc>
        <w:tc>
          <w:tcPr>
            <w:tcW w:w="876" w:type="dxa"/>
            <w:shd w:val="clear" w:color="auto" w:fill="auto"/>
          </w:tcPr>
          <w:p w14:paraId="6E1E1431"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1.00</w:t>
            </w:r>
          </w:p>
        </w:tc>
      </w:tr>
      <w:tr w:rsidR="00F616B2" w14:paraId="760518F0"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0B10F910"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2-4</w:t>
            </w:r>
          </w:p>
        </w:tc>
        <w:tc>
          <w:tcPr>
            <w:tcW w:w="1101" w:type="dxa"/>
            <w:shd w:val="clear" w:color="auto" w:fill="auto"/>
          </w:tcPr>
          <w:p w14:paraId="252FA43F" w14:textId="77777777" w:rsidR="00F616B2" w:rsidRPr="007F2338"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-.919</w:t>
            </w:r>
          </w:p>
        </w:tc>
        <w:tc>
          <w:tcPr>
            <w:tcW w:w="876" w:type="dxa"/>
            <w:shd w:val="clear" w:color="auto" w:fill="auto"/>
          </w:tcPr>
          <w:p w14:paraId="2FBCB8AA"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1.00</w:t>
            </w:r>
          </w:p>
        </w:tc>
      </w:tr>
      <w:tr w:rsidR="00F616B2" w14:paraId="228C649F" w14:textId="77777777" w:rsidTr="00E10839">
        <w:tc>
          <w:tcPr>
            <w:cnfStyle w:val="001000000000" w:firstRow="0" w:lastRow="0" w:firstColumn="1" w:lastColumn="0" w:oddVBand="0" w:evenVBand="0" w:oddHBand="0" w:evenHBand="0" w:firstRowFirstColumn="0" w:firstRowLastColumn="0" w:lastRowFirstColumn="0" w:lastRowLastColumn="0"/>
            <w:tcW w:w="1166" w:type="dxa"/>
            <w:tcBorders>
              <w:bottom w:val="single" w:sz="4" w:space="0" w:color="auto"/>
            </w:tcBorders>
            <w:shd w:val="clear" w:color="auto" w:fill="auto"/>
          </w:tcPr>
          <w:p w14:paraId="3C9A9E75"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3-4</w:t>
            </w:r>
          </w:p>
        </w:tc>
        <w:tc>
          <w:tcPr>
            <w:tcW w:w="1101" w:type="dxa"/>
            <w:tcBorders>
              <w:bottom w:val="single" w:sz="4" w:space="0" w:color="auto"/>
            </w:tcBorders>
            <w:shd w:val="clear" w:color="auto" w:fill="auto"/>
          </w:tcPr>
          <w:p w14:paraId="12BDBE4E" w14:textId="77777777" w:rsidR="00F616B2" w:rsidRPr="007F2338"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-.722</w:t>
            </w:r>
          </w:p>
        </w:tc>
        <w:tc>
          <w:tcPr>
            <w:tcW w:w="876" w:type="dxa"/>
            <w:tcBorders>
              <w:bottom w:val="single" w:sz="4" w:space="0" w:color="auto"/>
            </w:tcBorders>
            <w:shd w:val="clear" w:color="auto" w:fill="auto"/>
          </w:tcPr>
          <w:p w14:paraId="143A7AF9"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1.00</w:t>
            </w:r>
          </w:p>
        </w:tc>
      </w:tr>
    </w:tbl>
    <w:p w14:paraId="7EFCEA25" w14:textId="77777777" w:rsidR="00F616B2" w:rsidRPr="002A4ACD" w:rsidRDefault="00F616B2" w:rsidP="00F616B2">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drawing>
          <wp:inline distT="0" distB="0" distL="0" distR="0" wp14:anchorId="63F2621D" wp14:editId="64AADE35">
            <wp:extent cx="3157268" cy="3435105"/>
            <wp:effectExtent l="0" t="0" r="508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4556" cy="3443034"/>
                    </a:xfrm>
                    <a:prstGeom prst="rect">
                      <a:avLst/>
                    </a:prstGeom>
                    <a:noFill/>
                    <a:ln>
                      <a:noFill/>
                    </a:ln>
                  </pic:spPr>
                </pic:pic>
              </a:graphicData>
            </a:graphic>
          </wp:inline>
        </w:drawing>
      </w:r>
    </w:p>
    <w:p w14:paraId="47AF8B19" w14:textId="77777777" w:rsidR="00F616B2" w:rsidRDefault="00F616B2" w:rsidP="00F616B2">
      <w:pPr>
        <w:spacing w:line="360" w:lineRule="auto"/>
        <w:jc w:val="both"/>
        <w:rPr>
          <w:rFonts w:ascii="Times New Roman" w:hAnsi="Times New Roman" w:cs="Times New Roman"/>
          <w:i/>
          <w:iCs/>
          <w:sz w:val="24"/>
          <w:szCs w:val="24"/>
        </w:rPr>
      </w:pPr>
      <w:commentRangeStart w:id="29"/>
      <w:r>
        <w:rPr>
          <w:rFonts w:ascii="Times New Roman" w:hAnsi="Times New Roman" w:cs="Times New Roman"/>
          <w:i/>
          <w:iCs/>
          <w:sz w:val="24"/>
          <w:szCs w:val="24"/>
        </w:rPr>
        <w:t>Figure X. Main effect of block number, model-based LS means. Error bars represent standard error of the mean, stars represent significance of LS means difference.</w:t>
      </w:r>
    </w:p>
    <w:p w14:paraId="34780916"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Table X. Overview of post-hoc t-tests on LS means between blocks.</w:t>
      </w:r>
      <w:commentRangeEnd w:id="29"/>
      <w:r w:rsidR="005C46DE">
        <w:rPr>
          <w:rStyle w:val="CommentReference"/>
        </w:rPr>
        <w:commentReference w:id="29"/>
      </w:r>
    </w:p>
    <w:p w14:paraId="7C016402" w14:textId="77777777" w:rsidR="00F616B2" w:rsidRDefault="00F616B2" w:rsidP="00F616B2">
      <w:pPr>
        <w:spacing w:line="360" w:lineRule="auto"/>
        <w:jc w:val="both"/>
        <w:rPr>
          <w:rFonts w:ascii="Times New Roman" w:hAnsi="Times New Roman" w:cs="Times New Roman"/>
          <w:i/>
          <w:iCs/>
          <w:sz w:val="24"/>
          <w:szCs w:val="24"/>
        </w:rPr>
      </w:pPr>
    </w:p>
    <w:p w14:paraId="5C66AAD1"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overview of LS means per level of block, belief and grip can be found in </w:t>
      </w:r>
      <w:r w:rsidRPr="002703B5">
        <w:rPr>
          <w:rFonts w:ascii="Times New Roman" w:hAnsi="Times New Roman" w:cs="Times New Roman"/>
          <w:sz w:val="24"/>
          <w:szCs w:val="24"/>
          <w:highlight w:val="yellow"/>
        </w:rPr>
        <w:t>Appendix X-X.</w:t>
      </w:r>
      <w:r>
        <w:rPr>
          <w:rFonts w:ascii="Times New Roman" w:hAnsi="Times New Roman" w:cs="Times New Roman"/>
          <w:sz w:val="24"/>
          <w:szCs w:val="24"/>
        </w:rPr>
        <w:t xml:space="preserve"> </w:t>
      </w:r>
    </w:p>
    <w:p w14:paraId="69B40B22" w14:textId="299FC0FD" w:rsidR="00F616B2" w:rsidRPr="00881C89"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Secondly, we extended the model to include target size to account for a saliency effect towards the larger object. </w:t>
      </w:r>
      <w:r w:rsidRPr="00F42701">
        <w:rPr>
          <w:rFonts w:ascii="Times New Roman" w:hAnsi="Times New Roman" w:cs="Times New Roman"/>
          <w:sz w:val="24"/>
          <w:szCs w:val="24"/>
        </w:rPr>
        <w:t>However, interpretation and testing of this the effect of target size in relation to D</w:t>
      </w:r>
      <w:r>
        <w:rPr>
          <w:rFonts w:ascii="Times New Roman" w:hAnsi="Times New Roman" w:cs="Times New Roman"/>
          <w:sz w:val="24"/>
          <w:szCs w:val="24"/>
        </w:rPr>
        <w:t>LTS</w:t>
      </w:r>
      <w:r w:rsidRPr="00F42701">
        <w:rPr>
          <w:rFonts w:ascii="Times New Roman" w:hAnsi="Times New Roman" w:cs="Times New Roman"/>
          <w:sz w:val="24"/>
          <w:szCs w:val="24"/>
        </w:rPr>
        <w:t xml:space="preserve"> and the interaction effects of target size with other variables is complicated by the relationship between these variables. That is, in the whole hand grip condition and precision grip conditions, target size is directly tied to the belief condition. Specifically, in the true belief condition target size </w:t>
      </w:r>
      <w:proofErr w:type="gramStart"/>
      <w:r w:rsidRPr="00F42701">
        <w:rPr>
          <w:rFonts w:ascii="Times New Roman" w:hAnsi="Times New Roman" w:cs="Times New Roman"/>
          <w:sz w:val="24"/>
          <w:szCs w:val="24"/>
        </w:rPr>
        <w:t>matches</w:t>
      </w:r>
      <w:proofErr w:type="gramEnd"/>
      <w:r w:rsidRPr="00F42701">
        <w:rPr>
          <w:rFonts w:ascii="Times New Roman" w:hAnsi="Times New Roman" w:cs="Times New Roman"/>
          <w:sz w:val="24"/>
          <w:szCs w:val="24"/>
        </w:rPr>
        <w:t xml:space="preserve"> grip: a whole hand grip matches with the large cup, while a precision grip matches with the small cup. However, in the false belief condition, the belief-</w:t>
      </w:r>
      <w:r w:rsidRPr="00F42701">
        <w:rPr>
          <w:rFonts w:ascii="Times New Roman" w:hAnsi="Times New Roman" w:cs="Times New Roman"/>
          <w:sz w:val="24"/>
          <w:szCs w:val="24"/>
        </w:rPr>
        <w:lastRenderedPageBreak/>
        <w:t xml:space="preserve">congruent target of a whole hand grip is the small cup, while the target of a precision grip is the large cup, since both cups were swapped without the agent knowing. </w:t>
      </w:r>
      <w:r w:rsidR="000B3B6A" w:rsidRPr="00887E05">
        <w:rPr>
          <w:rFonts w:ascii="Times New Roman" w:hAnsi="Times New Roman" w:cs="Times New Roman"/>
          <w:sz w:val="24"/>
          <w:szCs w:val="24"/>
          <w:highlight w:val="yellow"/>
        </w:rPr>
        <w:t>Fully c</w:t>
      </w:r>
      <w:r w:rsidR="008021D1" w:rsidRPr="00887E05">
        <w:rPr>
          <w:rFonts w:ascii="Times New Roman" w:hAnsi="Times New Roman" w:cs="Times New Roman"/>
          <w:sz w:val="24"/>
          <w:szCs w:val="24"/>
          <w:highlight w:val="yellow"/>
        </w:rPr>
        <w:t xml:space="preserve">rossing </w:t>
      </w:r>
      <w:r w:rsidR="00A95DF0">
        <w:rPr>
          <w:rFonts w:ascii="Times New Roman" w:hAnsi="Times New Roman" w:cs="Times New Roman"/>
          <w:sz w:val="24"/>
          <w:szCs w:val="24"/>
          <w:highlight w:val="yellow"/>
        </w:rPr>
        <w:t>‘</w:t>
      </w:r>
      <w:r w:rsidR="008021D1" w:rsidRPr="00887E05">
        <w:rPr>
          <w:rFonts w:ascii="Times New Roman" w:hAnsi="Times New Roman" w:cs="Times New Roman"/>
          <w:sz w:val="24"/>
          <w:szCs w:val="24"/>
          <w:highlight w:val="yellow"/>
        </w:rPr>
        <w:t>hand pre-shape</w:t>
      </w:r>
      <w:r w:rsidR="00A95DF0">
        <w:rPr>
          <w:rFonts w:ascii="Times New Roman" w:hAnsi="Times New Roman" w:cs="Times New Roman"/>
          <w:sz w:val="24"/>
          <w:szCs w:val="24"/>
          <w:highlight w:val="yellow"/>
        </w:rPr>
        <w:t>’</w:t>
      </w:r>
      <w:r w:rsidR="008021D1" w:rsidRPr="00887E05">
        <w:rPr>
          <w:rFonts w:ascii="Times New Roman" w:hAnsi="Times New Roman" w:cs="Times New Roman"/>
          <w:sz w:val="24"/>
          <w:szCs w:val="24"/>
          <w:highlight w:val="yellow"/>
        </w:rPr>
        <w:t xml:space="preserve"> and </w:t>
      </w:r>
      <w:r w:rsidR="00A95DF0">
        <w:rPr>
          <w:rFonts w:ascii="Times New Roman" w:hAnsi="Times New Roman" w:cs="Times New Roman"/>
          <w:sz w:val="24"/>
          <w:szCs w:val="24"/>
          <w:highlight w:val="yellow"/>
        </w:rPr>
        <w:t>‘</w:t>
      </w:r>
      <w:r w:rsidR="008021D1" w:rsidRPr="00887E05">
        <w:rPr>
          <w:rFonts w:ascii="Times New Roman" w:hAnsi="Times New Roman" w:cs="Times New Roman"/>
          <w:sz w:val="24"/>
          <w:szCs w:val="24"/>
          <w:highlight w:val="yellow"/>
        </w:rPr>
        <w:t>target size</w:t>
      </w:r>
      <w:r w:rsidR="00A95DF0">
        <w:rPr>
          <w:rFonts w:ascii="Times New Roman" w:hAnsi="Times New Roman" w:cs="Times New Roman"/>
          <w:sz w:val="24"/>
          <w:szCs w:val="24"/>
          <w:highlight w:val="yellow"/>
        </w:rPr>
        <w:t>’</w:t>
      </w:r>
      <w:r w:rsidR="008021D1" w:rsidRPr="00887E05">
        <w:rPr>
          <w:rFonts w:ascii="Times New Roman" w:hAnsi="Times New Roman" w:cs="Times New Roman"/>
          <w:sz w:val="24"/>
          <w:szCs w:val="24"/>
          <w:highlight w:val="yellow"/>
        </w:rPr>
        <w:t xml:space="preserve"> is impossible </w:t>
      </w:r>
      <w:r w:rsidR="000B3B6A" w:rsidRPr="00887E05">
        <w:rPr>
          <w:rFonts w:ascii="Times New Roman" w:hAnsi="Times New Roman" w:cs="Times New Roman"/>
          <w:sz w:val="24"/>
          <w:szCs w:val="24"/>
          <w:highlight w:val="yellow"/>
        </w:rPr>
        <w:t xml:space="preserve">as </w:t>
      </w:r>
      <w:r w:rsidR="00C5271A" w:rsidRPr="00887E05">
        <w:rPr>
          <w:rFonts w:ascii="Times New Roman" w:hAnsi="Times New Roman" w:cs="Times New Roman"/>
          <w:sz w:val="24"/>
          <w:szCs w:val="24"/>
          <w:highlight w:val="yellow"/>
        </w:rPr>
        <w:t xml:space="preserve">no condition is included in which the hand reaches for the </w:t>
      </w:r>
      <w:r w:rsidR="00C5271A" w:rsidRPr="00887E05">
        <w:rPr>
          <w:rFonts w:ascii="Times New Roman" w:hAnsi="Times New Roman" w:cs="Times New Roman"/>
          <w:i/>
          <w:iCs/>
          <w:sz w:val="24"/>
          <w:szCs w:val="24"/>
          <w:highlight w:val="yellow"/>
        </w:rPr>
        <w:t xml:space="preserve">opposite sized </w:t>
      </w:r>
      <w:r w:rsidR="00C5271A" w:rsidRPr="00887E05">
        <w:rPr>
          <w:rFonts w:ascii="Times New Roman" w:hAnsi="Times New Roman" w:cs="Times New Roman"/>
          <w:sz w:val="24"/>
          <w:szCs w:val="24"/>
          <w:highlight w:val="yellow"/>
        </w:rPr>
        <w:t>cup (</w:t>
      </w:r>
      <w:r w:rsidR="00E637D7" w:rsidRPr="00887E05">
        <w:rPr>
          <w:rFonts w:ascii="Times New Roman" w:hAnsi="Times New Roman" w:cs="Times New Roman"/>
          <w:sz w:val="24"/>
          <w:szCs w:val="24"/>
          <w:highlight w:val="yellow"/>
        </w:rPr>
        <w:t>e.g</w:t>
      </w:r>
      <w:r w:rsidR="00C5271A" w:rsidRPr="00887E05">
        <w:rPr>
          <w:rFonts w:ascii="Times New Roman" w:hAnsi="Times New Roman" w:cs="Times New Roman"/>
          <w:sz w:val="24"/>
          <w:szCs w:val="24"/>
          <w:highlight w:val="yellow"/>
        </w:rPr>
        <w:t>., precision grip to large cup) in the true</w:t>
      </w:r>
      <w:r w:rsidR="00825B04" w:rsidRPr="00887E05">
        <w:rPr>
          <w:rFonts w:ascii="Times New Roman" w:hAnsi="Times New Roman" w:cs="Times New Roman"/>
          <w:sz w:val="24"/>
          <w:szCs w:val="24"/>
          <w:highlight w:val="yellow"/>
        </w:rPr>
        <w:t xml:space="preserve"> </w:t>
      </w:r>
      <w:r w:rsidR="00C5271A" w:rsidRPr="00887E05">
        <w:rPr>
          <w:rFonts w:ascii="Times New Roman" w:hAnsi="Times New Roman" w:cs="Times New Roman"/>
          <w:sz w:val="24"/>
          <w:szCs w:val="24"/>
          <w:highlight w:val="yellow"/>
        </w:rPr>
        <w:t xml:space="preserve">belief condition, or likewise, where the agent reaches for the </w:t>
      </w:r>
      <w:r w:rsidR="00C5271A" w:rsidRPr="00887E05">
        <w:rPr>
          <w:rFonts w:ascii="Times New Roman" w:hAnsi="Times New Roman" w:cs="Times New Roman"/>
          <w:i/>
          <w:iCs/>
          <w:sz w:val="24"/>
          <w:szCs w:val="24"/>
          <w:highlight w:val="yellow"/>
        </w:rPr>
        <w:t>matching sized</w:t>
      </w:r>
      <w:r w:rsidR="00C5271A" w:rsidRPr="00887E05">
        <w:rPr>
          <w:rFonts w:ascii="Times New Roman" w:hAnsi="Times New Roman" w:cs="Times New Roman"/>
          <w:sz w:val="24"/>
          <w:szCs w:val="24"/>
          <w:highlight w:val="yellow"/>
        </w:rPr>
        <w:t xml:space="preserve"> cup</w:t>
      </w:r>
      <w:r w:rsidR="00E637D7" w:rsidRPr="00887E05">
        <w:rPr>
          <w:rFonts w:ascii="Times New Roman" w:hAnsi="Times New Roman" w:cs="Times New Roman"/>
          <w:sz w:val="24"/>
          <w:szCs w:val="24"/>
          <w:highlight w:val="yellow"/>
        </w:rPr>
        <w:t xml:space="preserve"> (</w:t>
      </w:r>
      <w:r w:rsidR="00EE0A42" w:rsidRPr="00887E05">
        <w:rPr>
          <w:rFonts w:ascii="Times New Roman" w:hAnsi="Times New Roman" w:cs="Times New Roman"/>
          <w:sz w:val="24"/>
          <w:szCs w:val="24"/>
          <w:highlight w:val="yellow"/>
        </w:rPr>
        <w:t>e.g., precision grip to small cap)</w:t>
      </w:r>
      <w:r w:rsidR="00C5271A" w:rsidRPr="00887E05">
        <w:rPr>
          <w:rFonts w:ascii="Times New Roman" w:hAnsi="Times New Roman" w:cs="Times New Roman"/>
          <w:sz w:val="24"/>
          <w:szCs w:val="24"/>
          <w:highlight w:val="yellow"/>
        </w:rPr>
        <w:t xml:space="preserve"> in the false-belief conditio</w:t>
      </w:r>
      <w:r w:rsidR="00C5271A">
        <w:rPr>
          <w:rFonts w:ascii="Times New Roman" w:hAnsi="Times New Roman" w:cs="Times New Roman"/>
          <w:sz w:val="24"/>
          <w:szCs w:val="24"/>
        </w:rPr>
        <w:t>n</w:t>
      </w:r>
      <w:r w:rsidR="00881C89">
        <w:rPr>
          <w:rFonts w:ascii="Times New Roman" w:hAnsi="Times New Roman" w:cs="Times New Roman"/>
          <w:sz w:val="24"/>
          <w:szCs w:val="24"/>
        </w:rPr>
        <w:t xml:space="preserve">. </w:t>
      </w:r>
      <w:r w:rsidRPr="00F42701">
        <w:rPr>
          <w:rFonts w:ascii="Times New Roman" w:hAnsi="Times New Roman" w:cs="Times New Roman"/>
          <w:sz w:val="24"/>
          <w:szCs w:val="24"/>
        </w:rPr>
        <w:t>As such, we can’t directly look at the interaction effect between target size and grip due to inevitable rank deficiencies in the model</w:t>
      </w:r>
      <w:r>
        <w:rPr>
          <w:rFonts w:ascii="Times New Roman" w:hAnsi="Times New Roman" w:cs="Times New Roman"/>
          <w:sz w:val="24"/>
          <w:szCs w:val="24"/>
        </w:rPr>
        <w:t xml:space="preserve">. </w:t>
      </w:r>
      <w:r w:rsidR="009F21C8">
        <w:rPr>
          <w:rFonts w:ascii="Times New Roman" w:hAnsi="Times New Roman" w:cs="Times New Roman"/>
          <w:sz w:val="24"/>
          <w:szCs w:val="24"/>
        </w:rPr>
        <w:t>W</w:t>
      </w:r>
      <w:r>
        <w:rPr>
          <w:rFonts w:ascii="Times New Roman" w:hAnsi="Times New Roman" w:cs="Times New Roman"/>
          <w:sz w:val="24"/>
          <w:szCs w:val="24"/>
        </w:rPr>
        <w:t xml:space="preserve">e </w:t>
      </w:r>
      <w:r w:rsidR="009F21C8">
        <w:rPr>
          <w:rFonts w:ascii="Times New Roman" w:hAnsi="Times New Roman" w:cs="Times New Roman"/>
          <w:sz w:val="24"/>
          <w:szCs w:val="24"/>
        </w:rPr>
        <w:t xml:space="preserve">therefore </w:t>
      </w:r>
      <w:r>
        <w:rPr>
          <w:rFonts w:ascii="Times New Roman" w:hAnsi="Times New Roman" w:cs="Times New Roman"/>
          <w:sz w:val="24"/>
          <w:szCs w:val="24"/>
        </w:rPr>
        <w:t xml:space="preserve">included ‘target size’ as a main effect only. It is important to note that this main effect is estimated purely based on the variance that can be explained through target size in </w:t>
      </w:r>
      <w:r>
        <w:rPr>
          <w:rFonts w:ascii="Times New Roman" w:hAnsi="Times New Roman" w:cs="Times New Roman"/>
          <w:i/>
          <w:iCs/>
          <w:sz w:val="24"/>
          <w:szCs w:val="24"/>
        </w:rPr>
        <w:t xml:space="preserve">in the no-grip condition only. </w:t>
      </w:r>
      <w:r>
        <w:rPr>
          <w:rFonts w:ascii="Times New Roman" w:hAnsi="Times New Roman" w:cs="Times New Roman"/>
          <w:sz w:val="24"/>
          <w:szCs w:val="24"/>
        </w:rPr>
        <w:t xml:space="preserve"> Implementing this main effect across belief and grip conditions assumes that this saliency effect will be uniform over these conditions. Stated otherwise, the extended model accounts for the effect of target size under the assumption that this size effect does not interact with belief and/or grip. This assumption is fundamentally untestable, as per the reasons stated above.</w:t>
      </w:r>
    </w:p>
    <w:p w14:paraId="3B1C172E" w14:textId="26496E7E" w:rsidR="00F616B2" w:rsidRPr="00DA4120"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however, a couple of checks we can do that might give us some indication. First of all, if size matters outside of the no-grip condition, we should see that: 1) in the true belief condition, DLTS will be higher in the whole hand grip condition (as the target is large cup) as compared to the precision grip condition (target is the small cup), 2) in the false belief condition, DLTS will be higher in the precision grip condition (target = large) as compared to the whole hand grip condition (target = small). Testing this assumption, we find that there was no difference between the TB-WHG condition and the TB-PG condition, </w:t>
      </w:r>
      <w:r>
        <w:rPr>
          <w:rFonts w:ascii="Times New Roman" w:hAnsi="Times New Roman" w:cs="Times New Roman"/>
          <w:i/>
          <w:iCs/>
          <w:sz w:val="24"/>
          <w:szCs w:val="24"/>
        </w:rPr>
        <w:t>t =</w:t>
      </w:r>
      <w:r>
        <w:rPr>
          <w:rFonts w:ascii="Times New Roman" w:hAnsi="Times New Roman" w:cs="Times New Roman"/>
          <w:sz w:val="24"/>
          <w:szCs w:val="24"/>
        </w:rPr>
        <w:t xml:space="preserve"> .78, </w:t>
      </w:r>
      <w:r w:rsidRPr="005E0A10">
        <w:rPr>
          <w:rFonts w:ascii="Times New Roman" w:hAnsi="Times New Roman" w:cs="Times New Roman"/>
          <w:i/>
          <w:iCs/>
          <w:sz w:val="24"/>
          <w:szCs w:val="24"/>
        </w:rPr>
        <w:t>p</w:t>
      </w:r>
      <w:r>
        <w:rPr>
          <w:rFonts w:ascii="Times New Roman" w:hAnsi="Times New Roman" w:cs="Times New Roman"/>
          <w:sz w:val="24"/>
          <w:szCs w:val="24"/>
        </w:rPr>
        <w:t xml:space="preserve"> = .436. In the false belief condition, we only found a marginal difference between the FB-WHG condition and the FB-PG condition, </w:t>
      </w:r>
      <w:r>
        <w:rPr>
          <w:rFonts w:ascii="Times New Roman" w:hAnsi="Times New Roman" w:cs="Times New Roman"/>
          <w:i/>
          <w:iCs/>
          <w:sz w:val="24"/>
          <w:szCs w:val="24"/>
        </w:rPr>
        <w:t>t =</w:t>
      </w:r>
      <w:r>
        <w:rPr>
          <w:rFonts w:ascii="Times New Roman" w:hAnsi="Times New Roman" w:cs="Times New Roman"/>
          <w:sz w:val="24"/>
          <w:szCs w:val="24"/>
        </w:rPr>
        <w:t xml:space="preserve"> -1.822, </w:t>
      </w:r>
      <w:r w:rsidRPr="009E2536">
        <w:rPr>
          <w:rFonts w:ascii="Times New Roman" w:hAnsi="Times New Roman" w:cs="Times New Roman"/>
          <w:i/>
          <w:iCs/>
          <w:sz w:val="24"/>
          <w:szCs w:val="24"/>
        </w:rPr>
        <w:t>p</w:t>
      </w:r>
      <w:r>
        <w:rPr>
          <w:rFonts w:ascii="Times New Roman" w:hAnsi="Times New Roman" w:cs="Times New Roman"/>
          <w:sz w:val="24"/>
          <w:szCs w:val="24"/>
        </w:rPr>
        <w:t xml:space="preserve"> = .069. </w:t>
      </w:r>
      <w:r w:rsidR="00840F8B" w:rsidRPr="007A501C">
        <w:rPr>
          <w:rFonts w:ascii="Times New Roman" w:hAnsi="Times New Roman" w:cs="Times New Roman"/>
          <w:sz w:val="24"/>
          <w:szCs w:val="24"/>
          <w:highlight w:val="yellow"/>
        </w:rPr>
        <w:t xml:space="preserve">This suggests that the size of the target object might not play as big a role </w:t>
      </w:r>
      <w:r w:rsidR="00CD7156" w:rsidRPr="007A501C">
        <w:rPr>
          <w:rFonts w:ascii="Times New Roman" w:hAnsi="Times New Roman" w:cs="Times New Roman"/>
          <w:sz w:val="24"/>
          <w:szCs w:val="24"/>
          <w:highlight w:val="yellow"/>
        </w:rPr>
        <w:t>in the preshaped conditions as in the no-grip condition</w:t>
      </w:r>
      <w:r w:rsidR="00CD7156">
        <w:rPr>
          <w:rFonts w:ascii="Times New Roman" w:hAnsi="Times New Roman" w:cs="Times New Roman"/>
          <w:sz w:val="24"/>
          <w:szCs w:val="24"/>
        </w:rPr>
        <w:t xml:space="preserve">. </w:t>
      </w:r>
      <w:r w:rsidR="009309E0" w:rsidRPr="0002376D">
        <w:rPr>
          <w:rFonts w:ascii="Times New Roman" w:hAnsi="Times New Roman" w:cs="Times New Roman"/>
          <w:sz w:val="24"/>
          <w:szCs w:val="24"/>
          <w:highlight w:val="yellow"/>
        </w:rPr>
        <w:t>We</w:t>
      </w:r>
      <w:r w:rsidRPr="0002376D">
        <w:rPr>
          <w:rFonts w:ascii="Times New Roman" w:hAnsi="Times New Roman" w:cs="Times New Roman"/>
          <w:sz w:val="24"/>
          <w:szCs w:val="24"/>
          <w:highlight w:val="yellow"/>
        </w:rPr>
        <w:t xml:space="preserve"> must </w:t>
      </w:r>
      <w:r w:rsidR="009309E0" w:rsidRPr="0002376D">
        <w:rPr>
          <w:rFonts w:ascii="Times New Roman" w:hAnsi="Times New Roman" w:cs="Times New Roman"/>
          <w:sz w:val="24"/>
          <w:szCs w:val="24"/>
          <w:highlight w:val="yellow"/>
        </w:rPr>
        <w:t xml:space="preserve">therefore </w:t>
      </w:r>
      <w:r w:rsidRPr="0002376D">
        <w:rPr>
          <w:rFonts w:ascii="Times New Roman" w:hAnsi="Times New Roman" w:cs="Times New Roman"/>
          <w:sz w:val="24"/>
          <w:szCs w:val="24"/>
          <w:highlight w:val="yellow"/>
        </w:rPr>
        <w:t>be cautious with interpreting the results of the extended model</w:t>
      </w:r>
      <w:r w:rsidR="002E1D43" w:rsidRPr="0002376D">
        <w:rPr>
          <w:rFonts w:ascii="Times New Roman" w:hAnsi="Times New Roman" w:cs="Times New Roman"/>
          <w:sz w:val="24"/>
          <w:szCs w:val="24"/>
          <w:highlight w:val="yellow"/>
        </w:rPr>
        <w:t xml:space="preserve"> too strongly</w:t>
      </w:r>
      <w:r>
        <w:rPr>
          <w:rFonts w:ascii="Times New Roman" w:hAnsi="Times New Roman" w:cs="Times New Roman"/>
          <w:sz w:val="24"/>
          <w:szCs w:val="24"/>
        </w:rPr>
        <w:t>, as target size might interact with belief and/or grip. If this is the case, we probably overestimate the effect of target size in the pre-shape grip conditions</w:t>
      </w:r>
      <w:r w:rsidR="00275350">
        <w:rPr>
          <w:rFonts w:ascii="Times New Roman" w:hAnsi="Times New Roman" w:cs="Times New Roman"/>
          <w:sz w:val="24"/>
          <w:szCs w:val="24"/>
        </w:rPr>
        <w:t xml:space="preserve"> if we base this estimate on results in the no-grip condition</w:t>
      </w:r>
      <w:r>
        <w:rPr>
          <w:rFonts w:ascii="Times New Roman" w:hAnsi="Times New Roman" w:cs="Times New Roman"/>
          <w:sz w:val="24"/>
          <w:szCs w:val="24"/>
        </w:rPr>
        <w:t xml:space="preserve">. </w:t>
      </w:r>
    </w:p>
    <w:p w14:paraId="3FB214E8"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ANOVA on this model revealed that there indeed was a significant effect of size, </w:t>
      </w:r>
      <w:r w:rsidRPr="00B03275">
        <w:rPr>
          <w:rFonts w:ascii="Times New Roman" w:hAnsi="Times New Roman" w:cs="Times New Roman"/>
          <w:i/>
          <w:iCs/>
          <w:sz w:val="24"/>
          <w:szCs w:val="24"/>
        </w:rPr>
        <w:t>F</w:t>
      </w:r>
      <w:r>
        <w:rPr>
          <w:rFonts w:ascii="Times New Roman" w:hAnsi="Times New Roman" w:cs="Times New Roman"/>
          <w:sz w:val="24"/>
          <w:szCs w:val="24"/>
        </w:rPr>
        <w:t xml:space="preserve">(1,2035) = 7.26, </w:t>
      </w:r>
      <w:r w:rsidRPr="0057590D">
        <w:rPr>
          <w:rFonts w:ascii="Times New Roman" w:hAnsi="Times New Roman" w:cs="Times New Roman"/>
          <w:i/>
          <w:iCs/>
          <w:sz w:val="24"/>
          <w:szCs w:val="24"/>
        </w:rPr>
        <w:t xml:space="preserve">p </w:t>
      </w:r>
      <w:r>
        <w:rPr>
          <w:rFonts w:ascii="Times New Roman" w:hAnsi="Times New Roman" w:cs="Times New Roman"/>
          <w:sz w:val="24"/>
          <w:szCs w:val="24"/>
        </w:rPr>
        <w:t xml:space="preserve">= .007. The main effects of block number, belief, grip, and their interaction effects, remained unchanged by the addition of this covariate. A post-hoc t-test showed that participants tended to look longer at the large object [LSM = .089, SE = .023, 95% CI = [.043;.135]] as compared to the small object [LSM = .015, SE = .023, 95% CI = [-.031;.062]], </w:t>
      </w:r>
      <w:r>
        <w:rPr>
          <w:rFonts w:ascii="Times New Roman" w:hAnsi="Times New Roman" w:cs="Times New Roman"/>
          <w:i/>
          <w:iCs/>
          <w:sz w:val="24"/>
          <w:szCs w:val="24"/>
        </w:rPr>
        <w:t>t =</w:t>
      </w:r>
      <w:r>
        <w:rPr>
          <w:rFonts w:ascii="Times New Roman" w:hAnsi="Times New Roman" w:cs="Times New Roman"/>
          <w:sz w:val="24"/>
          <w:szCs w:val="24"/>
        </w:rPr>
        <w:t xml:space="preserve"> 2.694, </w:t>
      </w:r>
      <w:r w:rsidRPr="00FF5F96">
        <w:rPr>
          <w:rFonts w:ascii="Times New Roman" w:hAnsi="Times New Roman" w:cs="Times New Roman"/>
          <w:i/>
          <w:iCs/>
          <w:sz w:val="24"/>
          <w:szCs w:val="24"/>
        </w:rPr>
        <w:t>p</w:t>
      </w:r>
      <w:r>
        <w:rPr>
          <w:rFonts w:ascii="Times New Roman" w:hAnsi="Times New Roman" w:cs="Times New Roman"/>
          <w:sz w:val="24"/>
          <w:szCs w:val="24"/>
        </w:rPr>
        <w:t xml:space="preserve"> = .007.</w:t>
      </w:r>
    </w:p>
    <w:p w14:paraId="2DD8CFEA" w14:textId="1715B91E" w:rsidR="00F616B2" w:rsidRPr="00391764"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Finally, we compared our basic model with the extended model including the covariates block number and the main effect of target size. This revealed that the extended model accounts for significantly more variance than the basic model,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(19) = 31.384, </w:t>
      </w:r>
      <w:r w:rsidRPr="007F3CE0">
        <w:rPr>
          <w:rFonts w:ascii="Times New Roman" w:hAnsi="Times New Roman" w:cs="Times New Roman"/>
          <w:i/>
          <w:iCs/>
          <w:sz w:val="24"/>
          <w:szCs w:val="24"/>
        </w:rPr>
        <w:t>p</w:t>
      </w:r>
      <w:r>
        <w:rPr>
          <w:rFonts w:ascii="Times New Roman" w:hAnsi="Times New Roman" w:cs="Times New Roman"/>
          <w:sz w:val="24"/>
          <w:szCs w:val="24"/>
        </w:rPr>
        <w:t xml:space="preserve"> = .036. </w:t>
      </w:r>
      <w:r w:rsidRPr="00434779">
        <w:rPr>
          <w:rFonts w:ascii="Times New Roman" w:hAnsi="Times New Roman" w:cs="Times New Roman"/>
          <w:sz w:val="24"/>
          <w:szCs w:val="24"/>
          <w:highlight w:val="yellow"/>
        </w:rPr>
        <w:t>We are therefore inclined to use the more prudent extended model, as saliency effects might</w:t>
      </w:r>
      <w:r w:rsidR="008D08C7">
        <w:rPr>
          <w:rFonts w:ascii="Times New Roman" w:hAnsi="Times New Roman" w:cs="Times New Roman"/>
          <w:sz w:val="24"/>
          <w:szCs w:val="24"/>
          <w:highlight w:val="yellow"/>
        </w:rPr>
        <w:t xml:space="preserve"> partially</w:t>
      </w:r>
      <w:r w:rsidRPr="00434779">
        <w:rPr>
          <w:rFonts w:ascii="Times New Roman" w:hAnsi="Times New Roman" w:cs="Times New Roman"/>
          <w:sz w:val="24"/>
          <w:szCs w:val="24"/>
          <w:highlight w:val="yellow"/>
        </w:rPr>
        <w:t xml:space="preserve"> account for the results found under the basic model</w:t>
      </w:r>
      <w:r w:rsidRPr="001F4402">
        <w:rPr>
          <w:rFonts w:ascii="Times New Roman" w:hAnsi="Times New Roman" w:cs="Times New Roman"/>
          <w:sz w:val="24"/>
          <w:szCs w:val="24"/>
          <w:highlight w:val="yellow"/>
        </w:rPr>
        <w:t>.</w:t>
      </w:r>
      <w:r w:rsidR="00391764" w:rsidRPr="001F4402">
        <w:rPr>
          <w:rFonts w:ascii="Times New Roman" w:hAnsi="Times New Roman" w:cs="Times New Roman"/>
          <w:sz w:val="24"/>
          <w:szCs w:val="24"/>
          <w:highlight w:val="yellow"/>
        </w:rPr>
        <w:t xml:space="preserve"> Learning effects </w:t>
      </w:r>
      <w:r w:rsidR="00FB1911" w:rsidRPr="001F4402">
        <w:rPr>
          <w:rFonts w:ascii="Times New Roman" w:hAnsi="Times New Roman" w:cs="Times New Roman"/>
          <w:sz w:val="24"/>
          <w:szCs w:val="24"/>
          <w:highlight w:val="yellow"/>
        </w:rPr>
        <w:t xml:space="preserve">could </w:t>
      </w:r>
      <w:r w:rsidR="00391764" w:rsidRPr="001F4402">
        <w:rPr>
          <w:rFonts w:ascii="Times New Roman" w:hAnsi="Times New Roman" w:cs="Times New Roman"/>
          <w:sz w:val="24"/>
          <w:szCs w:val="24"/>
          <w:highlight w:val="yellow"/>
        </w:rPr>
        <w:t>also present, but do not seem very impactful.</w:t>
      </w:r>
    </w:p>
    <w:p w14:paraId="71AD105B" w14:textId="17013396" w:rsidR="00F616B2" w:rsidRPr="00E92EE4"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tested our main hypotheses again under this extended model correcting for learning and saliency effects, see </w:t>
      </w:r>
      <w:r w:rsidR="0002376D">
        <w:rPr>
          <w:rFonts w:ascii="Times New Roman" w:hAnsi="Times New Roman" w:cs="Times New Roman"/>
          <w:sz w:val="24"/>
          <w:szCs w:val="24"/>
        </w:rPr>
        <w:t>T</w:t>
      </w:r>
      <w:r>
        <w:rPr>
          <w:rFonts w:ascii="Times New Roman" w:hAnsi="Times New Roman" w:cs="Times New Roman"/>
          <w:sz w:val="24"/>
          <w:szCs w:val="24"/>
        </w:rPr>
        <w:t>able X below. As we can see, DLTS was significantly higher than baseline in the true belief condition + whole hand grip (TB-WHG) and true belief condition + precision grip (TB-PG)</w:t>
      </w:r>
      <w:r w:rsidR="007607FF">
        <w:rPr>
          <w:rFonts w:ascii="Times New Roman" w:hAnsi="Times New Roman" w:cs="Times New Roman"/>
          <w:sz w:val="24"/>
          <w:szCs w:val="24"/>
        </w:rPr>
        <w:t>, analogous to results in the basic model</w:t>
      </w:r>
      <w:r>
        <w:rPr>
          <w:rFonts w:ascii="Times New Roman" w:hAnsi="Times New Roman" w:cs="Times New Roman"/>
          <w:sz w:val="24"/>
          <w:szCs w:val="24"/>
        </w:rPr>
        <w:t>. In the false belief condition, DLTS is significantly higher than baseline in the whole hand grip condition (FB-WHG)</w:t>
      </w:r>
      <w:r w:rsidR="00D53B8A">
        <w:rPr>
          <w:rFonts w:ascii="Times New Roman" w:hAnsi="Times New Roman" w:cs="Times New Roman"/>
          <w:sz w:val="24"/>
          <w:szCs w:val="24"/>
        </w:rPr>
        <w:t xml:space="preserve"> only</w:t>
      </w:r>
      <w:r w:rsidR="008D6E3B">
        <w:rPr>
          <w:rFonts w:ascii="Times New Roman" w:hAnsi="Times New Roman" w:cs="Times New Roman"/>
          <w:sz w:val="24"/>
          <w:szCs w:val="24"/>
        </w:rPr>
        <w:t>, hence this belief-tracking effect is now found in the other preshaped grip condition as compared to the basic model</w:t>
      </w:r>
      <w:r>
        <w:rPr>
          <w:rFonts w:ascii="Times New Roman" w:hAnsi="Times New Roman" w:cs="Times New Roman"/>
          <w:sz w:val="24"/>
          <w:szCs w:val="24"/>
        </w:rPr>
        <w:t>.</w:t>
      </w:r>
      <w:r w:rsidR="001E6C4A">
        <w:rPr>
          <w:rFonts w:ascii="Times New Roman" w:hAnsi="Times New Roman" w:cs="Times New Roman"/>
          <w:sz w:val="24"/>
          <w:szCs w:val="24"/>
        </w:rPr>
        <w:t xml:space="preserve"> </w:t>
      </w:r>
      <w:r w:rsidR="001E6C4A" w:rsidRPr="00B41FC1">
        <w:rPr>
          <w:rFonts w:ascii="Times New Roman" w:hAnsi="Times New Roman" w:cs="Times New Roman"/>
          <w:sz w:val="24"/>
          <w:szCs w:val="24"/>
          <w:highlight w:val="yellow"/>
        </w:rPr>
        <w:t xml:space="preserve">This makes sense, as in the FB-PG condition, the belief-congruent target is the large cup, and hence looking times will be boosted by any saliency effects due to size. Conversely, </w:t>
      </w:r>
      <w:r w:rsidR="00E92EE4" w:rsidRPr="00B41FC1">
        <w:rPr>
          <w:rFonts w:ascii="Times New Roman" w:hAnsi="Times New Roman" w:cs="Times New Roman"/>
          <w:sz w:val="24"/>
          <w:szCs w:val="24"/>
          <w:highlight w:val="yellow"/>
        </w:rPr>
        <w:t xml:space="preserve">in the FB-WHG condition the saliency effect of size </w:t>
      </w:r>
      <w:r w:rsidR="00280CE1" w:rsidRPr="00B41FC1">
        <w:rPr>
          <w:rFonts w:ascii="Times New Roman" w:hAnsi="Times New Roman" w:cs="Times New Roman"/>
          <w:sz w:val="24"/>
          <w:szCs w:val="24"/>
          <w:highlight w:val="yellow"/>
        </w:rPr>
        <w:t>must</w:t>
      </w:r>
      <w:r w:rsidR="00E92EE4" w:rsidRPr="00B41FC1">
        <w:rPr>
          <w:rFonts w:ascii="Times New Roman" w:hAnsi="Times New Roman" w:cs="Times New Roman"/>
          <w:sz w:val="24"/>
          <w:szCs w:val="24"/>
          <w:highlight w:val="yellow"/>
        </w:rPr>
        <w:t xml:space="preserve"> be </w:t>
      </w:r>
      <w:r w:rsidR="00E92EE4" w:rsidRPr="00B41FC1">
        <w:rPr>
          <w:rFonts w:ascii="Times New Roman" w:hAnsi="Times New Roman" w:cs="Times New Roman"/>
          <w:i/>
          <w:iCs/>
          <w:sz w:val="24"/>
          <w:szCs w:val="24"/>
          <w:highlight w:val="yellow"/>
        </w:rPr>
        <w:t>overcome</w:t>
      </w:r>
      <w:r w:rsidR="00E92EE4" w:rsidRPr="00B41FC1">
        <w:rPr>
          <w:rFonts w:ascii="Times New Roman" w:hAnsi="Times New Roman" w:cs="Times New Roman"/>
          <w:sz w:val="24"/>
          <w:szCs w:val="24"/>
          <w:highlight w:val="yellow"/>
        </w:rPr>
        <w:t>, as here the belief-congruent target is small.</w:t>
      </w:r>
      <w:r w:rsidR="00280CE1" w:rsidRPr="00B41FC1">
        <w:rPr>
          <w:rFonts w:ascii="Times New Roman" w:hAnsi="Times New Roman" w:cs="Times New Roman"/>
          <w:sz w:val="24"/>
          <w:szCs w:val="24"/>
          <w:highlight w:val="yellow"/>
        </w:rPr>
        <w:t xml:space="preserve"> Therefore, accounting for size effects boosts scores in this condition.</w:t>
      </w:r>
    </w:p>
    <w:p w14:paraId="175976C9" w14:textId="77777777" w:rsidR="00F616B2" w:rsidRPr="00FD2005"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ListTable1Light"/>
        <w:tblW w:w="0" w:type="auto"/>
        <w:tblLayout w:type="fixed"/>
        <w:tblLook w:val="04A0" w:firstRow="1" w:lastRow="0" w:firstColumn="1" w:lastColumn="0" w:noHBand="0" w:noVBand="1"/>
      </w:tblPr>
      <w:tblGrid>
        <w:gridCol w:w="1413"/>
        <w:gridCol w:w="1134"/>
        <w:gridCol w:w="992"/>
        <w:gridCol w:w="1701"/>
        <w:gridCol w:w="1134"/>
        <w:gridCol w:w="1281"/>
        <w:gridCol w:w="1134"/>
      </w:tblGrid>
      <w:tr w:rsidR="00F616B2" w14:paraId="550553E7" w14:textId="77777777" w:rsidTr="00E10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tcPr>
          <w:p w14:paraId="5E2EBD15" w14:textId="77777777" w:rsidR="00F616B2" w:rsidRPr="00A900FB" w:rsidRDefault="00F616B2" w:rsidP="00E10839">
            <w:pPr>
              <w:spacing w:line="360" w:lineRule="auto"/>
              <w:jc w:val="both"/>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Belief-grip</w:t>
            </w:r>
          </w:p>
        </w:tc>
        <w:tc>
          <w:tcPr>
            <w:tcW w:w="1134" w:type="dxa"/>
            <w:tcBorders>
              <w:top w:val="single" w:sz="4" w:space="0" w:color="auto"/>
            </w:tcBorders>
          </w:tcPr>
          <w:p w14:paraId="4218B415"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LS Mean</w:t>
            </w:r>
          </w:p>
        </w:tc>
        <w:tc>
          <w:tcPr>
            <w:tcW w:w="992" w:type="dxa"/>
            <w:tcBorders>
              <w:top w:val="single" w:sz="4" w:space="0" w:color="auto"/>
            </w:tcBorders>
          </w:tcPr>
          <w:p w14:paraId="48C16138"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SE</w:t>
            </w:r>
          </w:p>
        </w:tc>
        <w:tc>
          <w:tcPr>
            <w:tcW w:w="1701" w:type="dxa"/>
            <w:tcBorders>
              <w:top w:val="single" w:sz="4" w:space="0" w:color="auto"/>
            </w:tcBorders>
          </w:tcPr>
          <w:p w14:paraId="3DBB8825"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95% CI</w:t>
            </w:r>
          </w:p>
        </w:tc>
        <w:tc>
          <w:tcPr>
            <w:tcW w:w="1134" w:type="dxa"/>
            <w:tcBorders>
              <w:top w:val="single" w:sz="4" w:space="0" w:color="auto"/>
            </w:tcBorders>
          </w:tcPr>
          <w:p w14:paraId="5E62D55F"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t</w:t>
            </w:r>
          </w:p>
        </w:tc>
        <w:tc>
          <w:tcPr>
            <w:tcW w:w="1281" w:type="dxa"/>
            <w:tcBorders>
              <w:top w:val="single" w:sz="4" w:space="0" w:color="auto"/>
            </w:tcBorders>
          </w:tcPr>
          <w:p w14:paraId="10A086DD"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sidRPr="00A900FB">
              <w:rPr>
                <w:rFonts w:ascii="Times New Roman" w:eastAsiaTheme="minorEastAsia" w:hAnsi="Times New Roman" w:cs="Times New Roman"/>
                <w:i/>
                <w:sz w:val="24"/>
                <w:szCs w:val="24"/>
              </w:rPr>
              <w:t>df</w:t>
            </w:r>
          </w:p>
        </w:tc>
        <w:tc>
          <w:tcPr>
            <w:tcW w:w="1134" w:type="dxa"/>
            <w:tcBorders>
              <w:top w:val="single" w:sz="4" w:space="0" w:color="auto"/>
            </w:tcBorders>
          </w:tcPr>
          <w:p w14:paraId="79628E98" w14:textId="77777777" w:rsidR="00F616B2" w:rsidRPr="00A900FB"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   </w:t>
            </w:r>
            <w:r w:rsidRPr="00A900FB">
              <w:rPr>
                <w:rFonts w:ascii="Times New Roman" w:eastAsiaTheme="minorEastAsia" w:hAnsi="Times New Roman" w:cs="Times New Roman"/>
                <w:i/>
                <w:sz w:val="24"/>
                <w:szCs w:val="24"/>
              </w:rPr>
              <w:t>p</w:t>
            </w:r>
          </w:p>
        </w:tc>
      </w:tr>
      <w:tr w:rsidR="00F616B2" w14:paraId="53FA0EE9"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tcPr>
          <w:p w14:paraId="4870BA55"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FB-WHG</w:t>
            </w:r>
          </w:p>
        </w:tc>
        <w:tc>
          <w:tcPr>
            <w:tcW w:w="1134" w:type="dxa"/>
            <w:shd w:val="clear" w:color="auto" w:fill="auto"/>
          </w:tcPr>
          <w:p w14:paraId="27A91A8F" w14:textId="77777777" w:rsidR="00F616B2" w:rsidRPr="007B1005"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.073</w:t>
            </w:r>
          </w:p>
        </w:tc>
        <w:tc>
          <w:tcPr>
            <w:tcW w:w="992" w:type="dxa"/>
            <w:shd w:val="clear" w:color="auto" w:fill="auto"/>
          </w:tcPr>
          <w:p w14:paraId="1D6CA4F6" w14:textId="77777777" w:rsidR="00F616B2" w:rsidRPr="00C20D61"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.029</w:t>
            </w:r>
          </w:p>
        </w:tc>
        <w:tc>
          <w:tcPr>
            <w:tcW w:w="1701" w:type="dxa"/>
            <w:shd w:val="clear" w:color="auto" w:fill="auto"/>
          </w:tcPr>
          <w:p w14:paraId="6C013001" w14:textId="77777777" w:rsidR="00F616B2" w:rsidRPr="00667545"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.016 ; .131</w:t>
            </w:r>
          </w:p>
        </w:tc>
        <w:tc>
          <w:tcPr>
            <w:tcW w:w="1134" w:type="dxa"/>
            <w:shd w:val="clear" w:color="auto" w:fill="auto"/>
          </w:tcPr>
          <w:p w14:paraId="049B90E0" w14:textId="77777777" w:rsidR="00F616B2" w:rsidRPr="00243685"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2.523</w:t>
            </w:r>
          </w:p>
        </w:tc>
        <w:tc>
          <w:tcPr>
            <w:tcW w:w="1281" w:type="dxa"/>
            <w:shd w:val="clear" w:color="auto" w:fill="auto"/>
          </w:tcPr>
          <w:p w14:paraId="5F119440" w14:textId="77777777" w:rsidR="00F616B2" w:rsidRPr="007E0077"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185</w:t>
            </w:r>
          </w:p>
        </w:tc>
        <w:tc>
          <w:tcPr>
            <w:tcW w:w="1134" w:type="dxa"/>
            <w:shd w:val="clear" w:color="auto" w:fill="auto"/>
          </w:tcPr>
          <w:p w14:paraId="407141E7" w14:textId="77777777" w:rsidR="00F616B2" w:rsidRPr="008B2AD0"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.037*</w:t>
            </w:r>
          </w:p>
        </w:tc>
      </w:tr>
      <w:tr w:rsidR="00F616B2" w14:paraId="08F97E5B" w14:textId="77777777" w:rsidTr="00E10839">
        <w:tc>
          <w:tcPr>
            <w:cnfStyle w:val="001000000000" w:firstRow="0" w:lastRow="0" w:firstColumn="1" w:lastColumn="0" w:oddVBand="0" w:evenVBand="0" w:oddHBand="0" w:evenHBand="0" w:firstRowFirstColumn="0" w:firstRowLastColumn="0" w:lastRowFirstColumn="0" w:lastRowLastColumn="0"/>
            <w:tcW w:w="1413" w:type="dxa"/>
            <w:shd w:val="clear" w:color="auto" w:fill="auto"/>
          </w:tcPr>
          <w:p w14:paraId="3B1AF23D"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FB-NG</w:t>
            </w:r>
          </w:p>
        </w:tc>
        <w:tc>
          <w:tcPr>
            <w:tcW w:w="1134" w:type="dxa"/>
            <w:shd w:val="clear" w:color="auto" w:fill="auto"/>
          </w:tcPr>
          <w:p w14:paraId="13CBCFBA" w14:textId="77777777" w:rsidR="00F616B2" w:rsidRPr="00770C25"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-.019</w:t>
            </w:r>
          </w:p>
        </w:tc>
        <w:tc>
          <w:tcPr>
            <w:tcW w:w="992" w:type="dxa"/>
            <w:shd w:val="clear" w:color="auto" w:fill="auto"/>
          </w:tcPr>
          <w:p w14:paraId="0CECC394" w14:textId="77777777" w:rsidR="00F616B2" w:rsidRPr="001C7E40"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.026</w:t>
            </w:r>
          </w:p>
        </w:tc>
        <w:tc>
          <w:tcPr>
            <w:tcW w:w="1701" w:type="dxa"/>
            <w:shd w:val="clear" w:color="auto" w:fill="auto"/>
          </w:tcPr>
          <w:p w14:paraId="7217B04C" w14:textId="77777777" w:rsidR="00F616B2" w:rsidRPr="001C7E40"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-.07 ; .032</w:t>
            </w:r>
          </w:p>
        </w:tc>
        <w:tc>
          <w:tcPr>
            <w:tcW w:w="1134" w:type="dxa"/>
            <w:shd w:val="clear" w:color="auto" w:fill="auto"/>
          </w:tcPr>
          <w:p w14:paraId="11D341E8" w14:textId="77777777" w:rsidR="00F616B2" w:rsidRPr="00F8653D"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-.753</w:t>
            </w:r>
          </w:p>
        </w:tc>
        <w:tc>
          <w:tcPr>
            <w:tcW w:w="1281" w:type="dxa"/>
            <w:shd w:val="clear" w:color="auto" w:fill="auto"/>
          </w:tcPr>
          <w:p w14:paraId="70942324" w14:textId="77777777" w:rsidR="00F616B2" w:rsidRPr="007F58ED"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117</w:t>
            </w:r>
          </w:p>
        </w:tc>
        <w:tc>
          <w:tcPr>
            <w:tcW w:w="1134" w:type="dxa"/>
            <w:shd w:val="clear" w:color="auto" w:fill="auto"/>
          </w:tcPr>
          <w:p w14:paraId="7E150F50" w14:textId="77777777" w:rsidR="00F616B2" w:rsidRPr="00261514"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.453</w:t>
            </w:r>
          </w:p>
        </w:tc>
      </w:tr>
      <w:tr w:rsidR="00F616B2" w14:paraId="7C902E1A"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tcPr>
          <w:p w14:paraId="66711A22"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FB-PG</w:t>
            </w:r>
          </w:p>
        </w:tc>
        <w:tc>
          <w:tcPr>
            <w:tcW w:w="1134" w:type="dxa"/>
            <w:shd w:val="clear" w:color="auto" w:fill="auto"/>
          </w:tcPr>
          <w:p w14:paraId="1C048995" w14:textId="77777777" w:rsidR="00F616B2" w:rsidRPr="00DC3C9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.049</w:t>
            </w:r>
          </w:p>
        </w:tc>
        <w:tc>
          <w:tcPr>
            <w:tcW w:w="992" w:type="dxa"/>
            <w:shd w:val="clear" w:color="auto" w:fill="auto"/>
          </w:tcPr>
          <w:p w14:paraId="751EDCF0" w14:textId="77777777" w:rsidR="00F616B2" w:rsidRPr="000D2B5E"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.029</w:t>
            </w:r>
          </w:p>
        </w:tc>
        <w:tc>
          <w:tcPr>
            <w:tcW w:w="1701" w:type="dxa"/>
            <w:shd w:val="clear" w:color="auto" w:fill="auto"/>
          </w:tcPr>
          <w:p w14:paraId="3C0ECBCA" w14:textId="77777777" w:rsidR="00F616B2" w:rsidRPr="001D497C"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-.008 ; .106</w:t>
            </w:r>
          </w:p>
        </w:tc>
        <w:tc>
          <w:tcPr>
            <w:tcW w:w="1134" w:type="dxa"/>
            <w:shd w:val="clear" w:color="auto" w:fill="auto"/>
          </w:tcPr>
          <w:p w14:paraId="1EACCDBD" w14:textId="77777777" w:rsidR="00F616B2" w:rsidRPr="004F3893"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1.705</w:t>
            </w:r>
          </w:p>
        </w:tc>
        <w:tc>
          <w:tcPr>
            <w:tcW w:w="1281" w:type="dxa"/>
            <w:shd w:val="clear" w:color="auto" w:fill="auto"/>
          </w:tcPr>
          <w:p w14:paraId="665D9ED4" w14:textId="77777777" w:rsidR="00F616B2" w:rsidRPr="0087154F"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182</w:t>
            </w:r>
          </w:p>
        </w:tc>
        <w:tc>
          <w:tcPr>
            <w:tcW w:w="1134" w:type="dxa"/>
            <w:shd w:val="clear" w:color="auto" w:fill="auto"/>
          </w:tcPr>
          <w:p w14:paraId="30A31CAF" w14:textId="77777777" w:rsidR="00F616B2" w:rsidRPr="009B293E"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.18</w:t>
            </w:r>
          </w:p>
        </w:tc>
      </w:tr>
      <w:tr w:rsidR="00F616B2" w14:paraId="4FE3A945" w14:textId="77777777" w:rsidTr="00E10839">
        <w:tc>
          <w:tcPr>
            <w:cnfStyle w:val="001000000000" w:firstRow="0" w:lastRow="0" w:firstColumn="1" w:lastColumn="0" w:oddVBand="0" w:evenVBand="0" w:oddHBand="0" w:evenHBand="0" w:firstRowFirstColumn="0" w:firstRowLastColumn="0" w:lastRowFirstColumn="0" w:lastRowLastColumn="0"/>
            <w:tcW w:w="1413" w:type="dxa"/>
            <w:shd w:val="clear" w:color="auto" w:fill="auto"/>
          </w:tcPr>
          <w:p w14:paraId="4245950E"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TB-WHG</w:t>
            </w:r>
          </w:p>
        </w:tc>
        <w:tc>
          <w:tcPr>
            <w:tcW w:w="1134" w:type="dxa"/>
            <w:shd w:val="clear" w:color="auto" w:fill="auto"/>
          </w:tcPr>
          <w:p w14:paraId="02740C70" w14:textId="77777777" w:rsidR="00F616B2" w:rsidRPr="00A34FF5"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.066</w:t>
            </w:r>
          </w:p>
        </w:tc>
        <w:tc>
          <w:tcPr>
            <w:tcW w:w="992" w:type="dxa"/>
            <w:shd w:val="clear" w:color="auto" w:fill="auto"/>
          </w:tcPr>
          <w:p w14:paraId="390DC9B4" w14:textId="77777777" w:rsidR="00F616B2" w:rsidRPr="00A34FF5"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.029</w:t>
            </w:r>
          </w:p>
        </w:tc>
        <w:tc>
          <w:tcPr>
            <w:tcW w:w="1701" w:type="dxa"/>
            <w:shd w:val="clear" w:color="auto" w:fill="auto"/>
          </w:tcPr>
          <w:p w14:paraId="60FFCDE4" w14:textId="77777777" w:rsidR="00F616B2" w:rsidRPr="003E6B7D"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.009 ; .123</w:t>
            </w:r>
          </w:p>
        </w:tc>
        <w:tc>
          <w:tcPr>
            <w:tcW w:w="1134" w:type="dxa"/>
            <w:shd w:val="clear" w:color="auto" w:fill="auto"/>
          </w:tcPr>
          <w:p w14:paraId="508A89F4" w14:textId="77777777" w:rsidR="00F616B2" w:rsidRPr="0080502D"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2.297</w:t>
            </w:r>
          </w:p>
        </w:tc>
        <w:tc>
          <w:tcPr>
            <w:tcW w:w="1281" w:type="dxa"/>
            <w:shd w:val="clear" w:color="auto" w:fill="auto"/>
          </w:tcPr>
          <w:p w14:paraId="6DDB4595" w14:textId="77777777" w:rsidR="00F616B2" w:rsidRPr="00C8286A"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180</w:t>
            </w:r>
          </w:p>
        </w:tc>
        <w:tc>
          <w:tcPr>
            <w:tcW w:w="1134" w:type="dxa"/>
            <w:shd w:val="clear" w:color="auto" w:fill="auto"/>
          </w:tcPr>
          <w:p w14:paraId="10094D35"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.046*</w:t>
            </w:r>
          </w:p>
        </w:tc>
      </w:tr>
      <w:tr w:rsidR="00F616B2" w14:paraId="2B2ADF49"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tcPr>
          <w:p w14:paraId="6BE18CB0"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TB-NG</w:t>
            </w:r>
          </w:p>
        </w:tc>
        <w:tc>
          <w:tcPr>
            <w:tcW w:w="1134" w:type="dxa"/>
            <w:shd w:val="clear" w:color="auto" w:fill="auto"/>
          </w:tcPr>
          <w:p w14:paraId="46DF26DC" w14:textId="77777777" w:rsidR="00F616B2" w:rsidRPr="005A077E"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.024</w:t>
            </w:r>
          </w:p>
        </w:tc>
        <w:tc>
          <w:tcPr>
            <w:tcW w:w="992" w:type="dxa"/>
            <w:shd w:val="clear" w:color="auto" w:fill="auto"/>
          </w:tcPr>
          <w:p w14:paraId="79E2A78D" w14:textId="77777777" w:rsidR="00F616B2" w:rsidRPr="00404C6B"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.026</w:t>
            </w:r>
          </w:p>
        </w:tc>
        <w:tc>
          <w:tcPr>
            <w:tcW w:w="1701" w:type="dxa"/>
            <w:shd w:val="clear" w:color="auto" w:fill="auto"/>
          </w:tcPr>
          <w:p w14:paraId="0742C011" w14:textId="77777777" w:rsidR="00F616B2" w:rsidRPr="00156F6D"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-.027 ; .076</w:t>
            </w:r>
          </w:p>
        </w:tc>
        <w:tc>
          <w:tcPr>
            <w:tcW w:w="1134" w:type="dxa"/>
            <w:shd w:val="clear" w:color="auto" w:fill="auto"/>
          </w:tcPr>
          <w:p w14:paraId="26CEF8C3" w14:textId="77777777" w:rsidR="00F616B2" w:rsidRPr="00A73EDC"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.944</w:t>
            </w:r>
          </w:p>
        </w:tc>
        <w:tc>
          <w:tcPr>
            <w:tcW w:w="1281" w:type="dxa"/>
            <w:shd w:val="clear" w:color="auto" w:fill="auto"/>
          </w:tcPr>
          <w:p w14:paraId="6D2A073C" w14:textId="77777777" w:rsidR="00F616B2" w:rsidRPr="00A73EDC"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118</w:t>
            </w:r>
          </w:p>
        </w:tc>
        <w:tc>
          <w:tcPr>
            <w:tcW w:w="1134" w:type="dxa"/>
            <w:shd w:val="clear" w:color="auto" w:fill="auto"/>
          </w:tcPr>
          <w:p w14:paraId="0064840F" w14:textId="77777777" w:rsidR="00F616B2" w:rsidRPr="00466811"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.347</w:t>
            </w:r>
          </w:p>
        </w:tc>
      </w:tr>
      <w:tr w:rsidR="00F616B2" w14:paraId="5CCF85C1" w14:textId="77777777" w:rsidTr="00E10839">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auto"/>
            </w:tcBorders>
            <w:shd w:val="clear" w:color="auto" w:fill="auto"/>
          </w:tcPr>
          <w:p w14:paraId="26C4B0F7" w14:textId="77777777" w:rsidR="00F616B2" w:rsidRPr="00A900FB" w:rsidRDefault="00F616B2" w:rsidP="00E10839">
            <w:pPr>
              <w:spacing w:line="360" w:lineRule="auto"/>
              <w:jc w:val="both"/>
              <w:rPr>
                <w:rFonts w:ascii="Times New Roman" w:eastAsiaTheme="minorEastAsia" w:hAnsi="Times New Roman" w:cs="Times New Roman"/>
                <w:b w:val="0"/>
                <w:bCs w:val="0"/>
                <w:iCs/>
                <w:sz w:val="24"/>
                <w:szCs w:val="24"/>
              </w:rPr>
            </w:pPr>
            <w:r w:rsidRPr="00A900FB">
              <w:rPr>
                <w:rFonts w:ascii="Times New Roman" w:eastAsiaTheme="minorEastAsia" w:hAnsi="Times New Roman" w:cs="Times New Roman"/>
                <w:b w:val="0"/>
                <w:bCs w:val="0"/>
                <w:iCs/>
                <w:sz w:val="24"/>
                <w:szCs w:val="24"/>
              </w:rPr>
              <w:t>TB-PG</w:t>
            </w:r>
          </w:p>
        </w:tc>
        <w:tc>
          <w:tcPr>
            <w:tcW w:w="1134" w:type="dxa"/>
            <w:tcBorders>
              <w:bottom w:val="single" w:sz="4" w:space="0" w:color="auto"/>
            </w:tcBorders>
            <w:shd w:val="clear" w:color="auto" w:fill="auto"/>
          </w:tcPr>
          <w:p w14:paraId="62C5B37E" w14:textId="77777777" w:rsidR="00F616B2" w:rsidRPr="009434B3"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.119</w:t>
            </w:r>
          </w:p>
        </w:tc>
        <w:tc>
          <w:tcPr>
            <w:tcW w:w="992" w:type="dxa"/>
            <w:tcBorders>
              <w:bottom w:val="single" w:sz="4" w:space="0" w:color="auto"/>
            </w:tcBorders>
            <w:shd w:val="clear" w:color="auto" w:fill="auto"/>
          </w:tcPr>
          <w:p w14:paraId="5583D8B7" w14:textId="77777777" w:rsidR="00F616B2" w:rsidRPr="00966DD9"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.029</w:t>
            </w:r>
          </w:p>
        </w:tc>
        <w:tc>
          <w:tcPr>
            <w:tcW w:w="1701" w:type="dxa"/>
            <w:tcBorders>
              <w:bottom w:val="single" w:sz="4" w:space="0" w:color="auto"/>
            </w:tcBorders>
            <w:shd w:val="clear" w:color="auto" w:fill="auto"/>
          </w:tcPr>
          <w:p w14:paraId="3E1DCC8E" w14:textId="77777777" w:rsidR="00F616B2" w:rsidRPr="005E64E6"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.062 ; .175</w:t>
            </w:r>
          </w:p>
        </w:tc>
        <w:tc>
          <w:tcPr>
            <w:tcW w:w="1134" w:type="dxa"/>
            <w:tcBorders>
              <w:bottom w:val="single" w:sz="4" w:space="0" w:color="auto"/>
            </w:tcBorders>
            <w:shd w:val="clear" w:color="auto" w:fill="auto"/>
          </w:tcPr>
          <w:p w14:paraId="183D48E4" w14:textId="77777777" w:rsidR="00F616B2" w:rsidRPr="00EF4C85"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4.153</w:t>
            </w:r>
          </w:p>
        </w:tc>
        <w:tc>
          <w:tcPr>
            <w:tcW w:w="1281" w:type="dxa"/>
            <w:tcBorders>
              <w:bottom w:val="single" w:sz="4" w:space="0" w:color="auto"/>
            </w:tcBorders>
            <w:shd w:val="clear" w:color="auto" w:fill="auto"/>
          </w:tcPr>
          <w:p w14:paraId="02221C7D" w14:textId="77777777" w:rsidR="00F616B2" w:rsidRPr="00C9056E"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175</w:t>
            </w:r>
          </w:p>
        </w:tc>
        <w:tc>
          <w:tcPr>
            <w:tcW w:w="1134" w:type="dxa"/>
            <w:tcBorders>
              <w:bottom w:val="single" w:sz="4" w:space="0" w:color="auto"/>
            </w:tcBorders>
            <w:shd w:val="clear" w:color="auto" w:fill="auto"/>
          </w:tcPr>
          <w:p w14:paraId="71AB89BA"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&lt;.001***</w:t>
            </w:r>
          </w:p>
        </w:tc>
      </w:tr>
    </w:tbl>
    <w:p w14:paraId="204B1E26" w14:textId="77777777" w:rsidR="00F616B2" w:rsidRDefault="00F616B2" w:rsidP="00F616B2">
      <w:pPr>
        <w:spacing w:line="360" w:lineRule="auto"/>
        <w:jc w:val="both"/>
        <w:rPr>
          <w:rFonts w:ascii="Times New Roman" w:eastAsiaTheme="minorEastAsia" w:hAnsi="Times New Roman" w:cs="Times New Roman"/>
          <w:iCs/>
          <w:sz w:val="24"/>
          <w:szCs w:val="24"/>
        </w:rPr>
      </w:pPr>
    </w:p>
    <w:p w14:paraId="7CD053E5" w14:textId="77777777" w:rsidR="00F616B2" w:rsidRPr="00562428" w:rsidRDefault="00F616B2" w:rsidP="00F616B2">
      <w:pPr>
        <w:spacing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Table X. DLTS per belief and grip condition, model-based Least Square means under the extended model. Included are standard error and 95% confidence interval, as well as t-tests of the LS means in relation to baseline 0.</w:t>
      </w:r>
    </w:p>
    <w:p w14:paraId="5F2F6BF4" w14:textId="77777777" w:rsidR="00F616B2" w:rsidRPr="007A0A7F" w:rsidRDefault="00F616B2" w:rsidP="00F616B2">
      <w:pPr>
        <w:spacing w:line="360" w:lineRule="auto"/>
        <w:jc w:val="both"/>
        <w:rPr>
          <w:rFonts w:ascii="Times New Roman" w:hAnsi="Times New Roman" w:cs="Times New Roman"/>
          <w:sz w:val="24"/>
          <w:szCs w:val="24"/>
        </w:rPr>
      </w:pPr>
    </w:p>
    <w:p w14:paraId="394D61E8"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also tested for the difference between false belief and true belief conditions in each level of grip. We found that this difference was not significant in either the whole hand grip condition (FB-WHG vs TB-WHG), </w:t>
      </w:r>
      <w:r>
        <w:rPr>
          <w:rFonts w:ascii="Times New Roman" w:hAnsi="Times New Roman" w:cs="Times New Roman"/>
          <w:i/>
          <w:iCs/>
          <w:sz w:val="24"/>
          <w:szCs w:val="24"/>
        </w:rPr>
        <w:t>t</w:t>
      </w:r>
      <w:r>
        <w:rPr>
          <w:rFonts w:ascii="Times New Roman" w:hAnsi="Times New Roman" w:cs="Times New Roman"/>
          <w:sz w:val="24"/>
          <w:szCs w:val="24"/>
        </w:rPr>
        <w:t xml:space="preserve"> = -.187, </w:t>
      </w:r>
      <w:r w:rsidRPr="000619C3">
        <w:rPr>
          <w:rFonts w:ascii="Times New Roman" w:hAnsi="Times New Roman" w:cs="Times New Roman"/>
          <w:i/>
          <w:iCs/>
          <w:sz w:val="24"/>
          <w:szCs w:val="24"/>
        </w:rPr>
        <w:t>p</w:t>
      </w:r>
      <w:r>
        <w:rPr>
          <w:rFonts w:ascii="Times New Roman" w:hAnsi="Times New Roman" w:cs="Times New Roman"/>
          <w:sz w:val="24"/>
          <w:szCs w:val="24"/>
        </w:rPr>
        <w:t xml:space="preserve"> = .852, DLTS in the no grip, </w:t>
      </w:r>
      <w:r>
        <w:rPr>
          <w:rFonts w:ascii="Times New Roman" w:hAnsi="Times New Roman" w:cs="Times New Roman"/>
          <w:i/>
          <w:iCs/>
          <w:sz w:val="24"/>
          <w:szCs w:val="24"/>
        </w:rPr>
        <w:t xml:space="preserve">t </w:t>
      </w:r>
      <w:r>
        <w:rPr>
          <w:rFonts w:ascii="Times New Roman" w:hAnsi="Times New Roman" w:cs="Times New Roman"/>
          <w:sz w:val="24"/>
          <w:szCs w:val="24"/>
        </w:rPr>
        <w:t xml:space="preserve">= 1.613, </w:t>
      </w:r>
      <w:r w:rsidRPr="00E038BA">
        <w:rPr>
          <w:rFonts w:ascii="Times New Roman" w:hAnsi="Times New Roman" w:cs="Times New Roman"/>
          <w:i/>
          <w:iCs/>
          <w:sz w:val="24"/>
          <w:szCs w:val="24"/>
        </w:rPr>
        <w:t>p</w:t>
      </w:r>
      <w:r>
        <w:rPr>
          <w:rFonts w:ascii="Times New Roman" w:hAnsi="Times New Roman" w:cs="Times New Roman"/>
          <w:sz w:val="24"/>
          <w:szCs w:val="24"/>
        </w:rPr>
        <w:t xml:space="preserve"> = .21, and precision grip, </w:t>
      </w:r>
      <w:r>
        <w:rPr>
          <w:rFonts w:ascii="Times New Roman" w:hAnsi="Times New Roman" w:cs="Times New Roman"/>
          <w:i/>
          <w:iCs/>
          <w:sz w:val="24"/>
          <w:szCs w:val="24"/>
        </w:rPr>
        <w:t>t =</w:t>
      </w:r>
      <w:r>
        <w:rPr>
          <w:rFonts w:ascii="Times New Roman" w:hAnsi="Times New Roman" w:cs="Times New Roman"/>
          <w:sz w:val="24"/>
          <w:szCs w:val="24"/>
        </w:rPr>
        <w:t xml:space="preserve"> 1.834, </w:t>
      </w:r>
      <w:r w:rsidRPr="00644997">
        <w:rPr>
          <w:rFonts w:ascii="Times New Roman" w:hAnsi="Times New Roman" w:cs="Times New Roman"/>
          <w:i/>
          <w:iCs/>
          <w:sz w:val="24"/>
          <w:szCs w:val="24"/>
        </w:rPr>
        <w:t>p</w:t>
      </w:r>
      <w:r>
        <w:rPr>
          <w:rFonts w:ascii="Times New Roman" w:hAnsi="Times New Roman" w:cs="Times New Roman"/>
          <w:sz w:val="24"/>
          <w:szCs w:val="24"/>
        </w:rPr>
        <w:t xml:space="preserve"> = .20.</w:t>
      </w:r>
    </w:p>
    <w:p w14:paraId="68B1DB31" w14:textId="77777777" w:rsidR="00F616B2" w:rsidRDefault="00F616B2" w:rsidP="00F616B2">
      <w:pPr>
        <w:spacing w:line="360" w:lineRule="auto"/>
        <w:jc w:val="both"/>
        <w:rPr>
          <w:rFonts w:ascii="Times New Roman" w:hAnsi="Times New Roman" w:cs="Times New Roman"/>
          <w:sz w:val="24"/>
          <w:szCs w:val="24"/>
        </w:rPr>
      </w:pPr>
    </w:p>
    <w:p w14:paraId="0A32E5CF"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1B71C5" wp14:editId="59E8563A">
            <wp:extent cx="5727700" cy="3683635"/>
            <wp:effectExtent l="0" t="0" r="635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683635"/>
                    </a:xfrm>
                    <a:prstGeom prst="rect">
                      <a:avLst/>
                    </a:prstGeom>
                    <a:noFill/>
                    <a:ln>
                      <a:noFill/>
                    </a:ln>
                  </pic:spPr>
                </pic:pic>
              </a:graphicData>
            </a:graphic>
          </wp:inline>
        </w:drawing>
      </w:r>
    </w:p>
    <w:p w14:paraId="5DA6E51A" w14:textId="04113D9D" w:rsidR="00F616B2" w:rsidRPr="005A2F85" w:rsidRDefault="00F616B2" w:rsidP="00F616B2">
      <w:pPr>
        <w:spacing w:line="360" w:lineRule="auto"/>
        <w:jc w:val="both"/>
        <w:rPr>
          <w:rFonts w:ascii="Times New Roman" w:eastAsiaTheme="minorEastAsia" w:hAnsi="Times New Roman" w:cs="Times New Roman"/>
          <w:i/>
          <w:sz w:val="24"/>
          <w:szCs w:val="24"/>
        </w:rPr>
      </w:pPr>
      <w:r>
        <w:rPr>
          <w:rFonts w:ascii="Times New Roman" w:hAnsi="Times New Roman" w:cs="Times New Roman"/>
          <w:i/>
          <w:iCs/>
          <w:sz w:val="24"/>
          <w:szCs w:val="24"/>
        </w:rPr>
        <w:t xml:space="preserve">Figure X. </w:t>
      </w:r>
      <w:r>
        <w:rPr>
          <w:rFonts w:ascii="Times New Roman" w:eastAsiaTheme="minorEastAsia" w:hAnsi="Times New Roman" w:cs="Times New Roman"/>
          <w:i/>
          <w:sz w:val="24"/>
          <w:szCs w:val="24"/>
        </w:rPr>
        <w:t>DLTS per level of belief and grip, model-based LS means, corrected for learning effect and saliency effect. Error bars represent standard error of the mean. Stars above bars represent significant mean differences. Stars on the bar represent significance of LS mean difference versus baseline 0.</w:t>
      </w:r>
      <w:r w:rsidR="005A2F85">
        <w:rPr>
          <w:rFonts w:ascii="Times New Roman" w:eastAsiaTheme="minorEastAsia" w:hAnsi="Times New Roman" w:cs="Times New Roman"/>
          <w:i/>
          <w:sz w:val="24"/>
          <w:szCs w:val="24"/>
        </w:rPr>
        <w:t xml:space="preserve"> The effects of hand preshaping is largely preserved in the true belief condition, and we still find evidence for belief-based modulation of looking times</w:t>
      </w:r>
      <w:r w:rsidR="005776C9">
        <w:rPr>
          <w:rFonts w:ascii="Times New Roman" w:eastAsiaTheme="minorEastAsia" w:hAnsi="Times New Roman" w:cs="Times New Roman"/>
          <w:i/>
          <w:sz w:val="24"/>
          <w:szCs w:val="24"/>
        </w:rPr>
        <w:t>, in line with out a priori hypotheses</w:t>
      </w:r>
    </w:p>
    <w:p w14:paraId="66B00B68" w14:textId="77777777" w:rsidR="00F616B2" w:rsidRPr="00E7610F" w:rsidRDefault="00F616B2" w:rsidP="00F616B2">
      <w:pPr>
        <w:spacing w:line="360" w:lineRule="auto"/>
        <w:jc w:val="both"/>
        <w:rPr>
          <w:rFonts w:ascii="Times New Roman" w:hAnsi="Times New Roman" w:cs="Times New Roman"/>
          <w:sz w:val="24"/>
          <w:szCs w:val="24"/>
        </w:rPr>
      </w:pPr>
    </w:p>
    <w:p w14:paraId="000EFADC" w14:textId="77777777" w:rsidR="00F616B2" w:rsidRPr="00B4352E" w:rsidRDefault="00F616B2" w:rsidP="00F616B2">
      <w:pPr>
        <w:tabs>
          <w:tab w:val="left" w:pos="1223"/>
        </w:tabs>
        <w:spacing w:line="360" w:lineRule="auto"/>
        <w:jc w:val="both"/>
        <w:rPr>
          <w:rFonts w:ascii="Times New Roman" w:hAnsi="Times New Roman" w:cs="Times New Roman"/>
          <w:sz w:val="24"/>
          <w:szCs w:val="24"/>
          <w:highlight w:val="yellow"/>
        </w:rPr>
      </w:pPr>
      <w:r w:rsidRPr="00B4352E">
        <w:rPr>
          <w:rFonts w:ascii="Times New Roman" w:hAnsi="Times New Roman" w:cs="Times New Roman"/>
          <w:sz w:val="24"/>
          <w:szCs w:val="24"/>
          <w:highlight w:val="yellow"/>
        </w:rPr>
        <w:t>TO DO:</w:t>
      </w:r>
    </w:p>
    <w:p w14:paraId="5FD1819A" w14:textId="77777777" w:rsidR="00F616B2" w:rsidRDefault="00F616B2" w:rsidP="00F616B2">
      <w:pPr>
        <w:pStyle w:val="ListParagraph"/>
        <w:numPr>
          <w:ilvl w:val="0"/>
          <w:numId w:val="9"/>
        </w:numPr>
        <w:tabs>
          <w:tab w:val="left" w:pos="1223"/>
        </w:tabs>
        <w:spacing w:line="360" w:lineRule="auto"/>
        <w:jc w:val="both"/>
        <w:rPr>
          <w:rFonts w:ascii="Times New Roman" w:hAnsi="Times New Roman" w:cs="Times New Roman"/>
          <w:sz w:val="24"/>
          <w:szCs w:val="24"/>
          <w:highlight w:val="yellow"/>
        </w:rPr>
      </w:pPr>
      <w:r w:rsidRPr="00B4352E">
        <w:rPr>
          <w:rFonts w:ascii="Times New Roman" w:hAnsi="Times New Roman" w:cs="Times New Roman"/>
          <w:sz w:val="24"/>
          <w:szCs w:val="24"/>
          <w:highlight w:val="yellow"/>
        </w:rPr>
        <w:t>See if we can hint to power analysis</w:t>
      </w:r>
      <w:r>
        <w:rPr>
          <w:rFonts w:ascii="Times New Roman" w:hAnsi="Times New Roman" w:cs="Times New Roman"/>
          <w:sz w:val="24"/>
          <w:szCs w:val="24"/>
          <w:highlight w:val="yellow"/>
        </w:rPr>
        <w:t>: see Meteyard &amp; Davies</w:t>
      </w:r>
    </w:p>
    <w:p w14:paraId="098FA06E" w14:textId="2C1D767C" w:rsidR="00F616B2" w:rsidRDefault="00F616B2" w:rsidP="00F616B2">
      <w:pPr>
        <w:pStyle w:val="ListParagraph"/>
        <w:numPr>
          <w:ilvl w:val="0"/>
          <w:numId w:val="9"/>
        </w:numPr>
        <w:tabs>
          <w:tab w:val="left" w:pos="1223"/>
        </w:tabs>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Make a table for ANOVAs, including slopes, SE and 95% CI, i</w:t>
      </w:r>
      <w:r w:rsidRPr="00B72EBE">
        <w:rPr>
          <w:rFonts w:ascii="Times New Roman" w:hAnsi="Times New Roman" w:cs="Times New Roman"/>
          <w:sz w:val="24"/>
          <w:szCs w:val="24"/>
          <w:highlight w:val="yellow"/>
        </w:rPr>
        <w:t>nclude random effects</w:t>
      </w:r>
    </w:p>
    <w:p w14:paraId="01572ACC" w14:textId="77777777" w:rsidR="00B901DF" w:rsidRPr="00B901DF" w:rsidRDefault="00B901DF" w:rsidP="00B901DF">
      <w:pPr>
        <w:pStyle w:val="ListParagraph"/>
        <w:tabs>
          <w:tab w:val="left" w:pos="1223"/>
        </w:tabs>
        <w:spacing w:line="360" w:lineRule="auto"/>
        <w:jc w:val="both"/>
        <w:rPr>
          <w:rFonts w:ascii="Times New Roman" w:hAnsi="Times New Roman" w:cs="Times New Roman"/>
          <w:sz w:val="24"/>
          <w:szCs w:val="24"/>
          <w:highlight w:val="yellow"/>
        </w:rPr>
      </w:pPr>
    </w:p>
    <w:p w14:paraId="660A4C4A" w14:textId="28E55DBE" w:rsidR="00F616B2" w:rsidRDefault="00DF62A8" w:rsidP="00B41FC1">
      <w:pPr>
        <w:rPr>
          <w:rFonts w:ascii="Times New Roman" w:hAnsi="Times New Roman" w:cs="Times New Roman"/>
          <w:b/>
          <w:bCs/>
          <w:i/>
          <w:iCs/>
          <w:sz w:val="24"/>
          <w:szCs w:val="24"/>
        </w:rPr>
      </w:pPr>
      <w:r>
        <w:rPr>
          <w:rFonts w:ascii="Times New Roman" w:hAnsi="Times New Roman" w:cs="Times New Roman"/>
          <w:b/>
          <w:bCs/>
          <w:i/>
          <w:iCs/>
          <w:sz w:val="24"/>
          <w:szCs w:val="24"/>
        </w:rPr>
        <w:br w:type="page"/>
      </w:r>
      <w:r w:rsidR="00430E66">
        <w:rPr>
          <w:rFonts w:ascii="Times New Roman" w:hAnsi="Times New Roman" w:cs="Times New Roman"/>
          <w:b/>
          <w:bCs/>
          <w:i/>
          <w:iCs/>
          <w:sz w:val="24"/>
          <w:szCs w:val="24"/>
        </w:rPr>
        <w:lastRenderedPageBreak/>
        <w:t>4</w:t>
      </w:r>
      <w:r w:rsidR="00F616B2" w:rsidRPr="00C937FF">
        <w:rPr>
          <w:rFonts w:ascii="Times New Roman" w:hAnsi="Times New Roman" w:cs="Times New Roman"/>
          <w:b/>
          <w:bCs/>
          <w:i/>
          <w:iCs/>
          <w:sz w:val="24"/>
          <w:szCs w:val="24"/>
        </w:rPr>
        <w:t>.4 Discussion</w:t>
      </w:r>
    </w:p>
    <w:p w14:paraId="40920E08" w14:textId="77777777" w:rsidR="00DF62A8" w:rsidRPr="00C937FF" w:rsidRDefault="00DF62A8" w:rsidP="00F616B2">
      <w:pPr>
        <w:spacing w:line="360" w:lineRule="auto"/>
        <w:jc w:val="both"/>
        <w:rPr>
          <w:rFonts w:ascii="Times New Roman" w:hAnsi="Times New Roman" w:cs="Times New Roman"/>
          <w:b/>
          <w:bCs/>
          <w:i/>
          <w:iCs/>
          <w:sz w:val="24"/>
          <w:szCs w:val="24"/>
        </w:rPr>
      </w:pPr>
    </w:p>
    <w:p w14:paraId="77EE2662" w14:textId="77777777" w:rsidR="002A226C"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experiment, we implemented a completely novel combination of action observation and false belief reasoning in an experimental paradigm. Although this study is highly exploratory, we had a couple of </w:t>
      </w:r>
      <w:proofErr w:type="gramStart"/>
      <w:r>
        <w:rPr>
          <w:rFonts w:ascii="Times New Roman" w:hAnsi="Times New Roman" w:cs="Times New Roman"/>
          <w:sz w:val="24"/>
          <w:szCs w:val="24"/>
        </w:rPr>
        <w:t>firm</w:t>
      </w:r>
      <w:proofErr w:type="gramEnd"/>
      <w:r>
        <w:rPr>
          <w:rFonts w:ascii="Times New Roman" w:hAnsi="Times New Roman" w:cs="Times New Roman"/>
          <w:sz w:val="24"/>
          <w:szCs w:val="24"/>
        </w:rPr>
        <w:t xml:space="preserve"> a priori hypotheses based on previous research looking at action observation </w:t>
      </w:r>
      <w:r w:rsidRPr="00806154">
        <w:rPr>
          <w:rFonts w:ascii="Times New Roman" w:eastAsia="Calibri" w:hAnsi="Times New Roman" w:cs="Times New Roman"/>
          <w:sz w:val="24"/>
          <w:szCs w:val="24"/>
        </w:rPr>
        <w:t>(</w:t>
      </w:r>
      <w:r>
        <w:rPr>
          <w:rFonts w:ascii="Times New Roman" w:eastAsia="Calibri" w:hAnsi="Times New Roman" w:cs="Times New Roman"/>
          <w:sz w:val="24"/>
          <w:szCs w:val="24"/>
        </w:rPr>
        <w:t xml:space="preserve">e.g. </w:t>
      </w:r>
      <w:r w:rsidRPr="00806154">
        <w:rPr>
          <w:rFonts w:ascii="Times New Roman" w:eastAsia="Calibri" w:hAnsi="Times New Roman" w:cs="Times New Roman"/>
          <w:sz w:val="24"/>
          <w:szCs w:val="24"/>
        </w:rPr>
        <w:t>Ambrosini, Constantini, &amp; Sinigaglia, 2011)</w:t>
      </w:r>
      <w:r>
        <w:rPr>
          <w:rFonts w:ascii="Times New Roman" w:eastAsia="Calibri" w:hAnsi="Times New Roman" w:cs="Times New Roman"/>
          <w:sz w:val="24"/>
          <w:szCs w:val="24"/>
        </w:rPr>
        <w:t xml:space="preserve"> or implicit mentalising (e.g. </w:t>
      </w:r>
      <w:r w:rsidRPr="00806154">
        <w:rPr>
          <w:rFonts w:ascii="Times New Roman" w:eastAsia="Calibri" w:hAnsi="Times New Roman" w:cs="Times New Roman"/>
          <w:sz w:val="24"/>
          <w:szCs w:val="24"/>
        </w:rPr>
        <w:t>Kovács, Téglás, &amp; Endress, 2010</w:t>
      </w:r>
      <w:r>
        <w:rPr>
          <w:rFonts w:ascii="Times New Roman" w:eastAsia="Calibri" w:hAnsi="Times New Roman" w:cs="Times New Roman"/>
          <w:sz w:val="24"/>
          <w:szCs w:val="24"/>
        </w:rPr>
        <w:t xml:space="preserve">) </w:t>
      </w:r>
      <w:r>
        <w:rPr>
          <w:rFonts w:ascii="Times New Roman" w:hAnsi="Times New Roman" w:cs="Times New Roman"/>
          <w:sz w:val="24"/>
          <w:szCs w:val="24"/>
        </w:rPr>
        <w:t xml:space="preserve">in isolation. </w:t>
      </w:r>
    </w:p>
    <w:p w14:paraId="341D92CB" w14:textId="463EF29C"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First of all, our results did confirm our first hypothesis, which states that there would be a significant preshaping effect, essentially providing a conceptual replication of the work of Ambrosini and colleagues (2011)</w:t>
      </w:r>
      <w:r w:rsidR="00253487">
        <w:rPr>
          <w:rFonts w:ascii="Times New Roman" w:hAnsi="Times New Roman" w:cs="Times New Roman"/>
          <w:sz w:val="24"/>
          <w:szCs w:val="24"/>
        </w:rPr>
        <w:t xml:space="preserve">. </w:t>
      </w:r>
      <w:r>
        <w:rPr>
          <w:rFonts w:ascii="Times New Roman" w:hAnsi="Times New Roman" w:cs="Times New Roman"/>
          <w:sz w:val="24"/>
          <w:szCs w:val="24"/>
        </w:rPr>
        <w:t>Indeed, we found that gaze was significantly more proactive in the conditions where the hand formed a shape (either a whole hand grip or a precision grip) as compared to the condition in which the hand did not form a shape. That is, participants tended to look longer at the object that matched the hand shape if this information was available. If no motor cue was present (the no-grip condition), the gaze behaviour of participants closely resembled chance level: they were equally likely to look at the target or the distractor object.</w:t>
      </w:r>
    </w:p>
    <w:p w14:paraId="03E1803A" w14:textId="43A426B8" w:rsidR="00CD3F39" w:rsidRDefault="005A742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Secondly</w:t>
      </w:r>
      <w:r w:rsidR="002A226C">
        <w:rPr>
          <w:rFonts w:ascii="Times New Roman" w:hAnsi="Times New Roman" w:cs="Times New Roman"/>
          <w:sz w:val="24"/>
          <w:szCs w:val="24"/>
        </w:rPr>
        <w:t>, w</w:t>
      </w:r>
      <w:r w:rsidR="00CD3F39">
        <w:rPr>
          <w:rFonts w:ascii="Times New Roman" w:hAnsi="Times New Roman" w:cs="Times New Roman"/>
          <w:sz w:val="24"/>
          <w:szCs w:val="24"/>
        </w:rPr>
        <w:t xml:space="preserve">e did find that belief played a role: predictive gaze behaviour was significantly larger in the true belief condition as compared to the false belief condition. This effect </w:t>
      </w:r>
      <w:r w:rsidR="00125771">
        <w:rPr>
          <w:rFonts w:ascii="Times New Roman" w:hAnsi="Times New Roman" w:cs="Times New Roman"/>
          <w:sz w:val="24"/>
          <w:szCs w:val="24"/>
        </w:rPr>
        <w:t xml:space="preserve">is not </w:t>
      </w:r>
      <w:r w:rsidR="00CD3F39">
        <w:rPr>
          <w:rFonts w:ascii="Times New Roman" w:hAnsi="Times New Roman" w:cs="Times New Roman"/>
          <w:sz w:val="24"/>
          <w:szCs w:val="24"/>
        </w:rPr>
        <w:t>surprising, as directing implicit gaze behaviour in the true belief condition can be reliably based on a single cue (hand preshaping), whereas belief-congruent predictive visual sampling requires integrating information from two sources (hand preshaping plus belief state computation) in the false belief condition.</w:t>
      </w:r>
    </w:p>
    <w:p w14:paraId="6D953C67" w14:textId="75E0E19B" w:rsidR="00F616B2" w:rsidRDefault="00CB6FCE"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Thirdly</w:t>
      </w:r>
      <w:r w:rsidR="00F616B2">
        <w:rPr>
          <w:rFonts w:ascii="Times New Roman" w:hAnsi="Times New Roman" w:cs="Times New Roman"/>
          <w:sz w:val="24"/>
          <w:szCs w:val="24"/>
        </w:rPr>
        <w:t>,</w:t>
      </w:r>
      <w:r w:rsidR="00767355">
        <w:rPr>
          <w:rFonts w:ascii="Times New Roman" w:hAnsi="Times New Roman" w:cs="Times New Roman"/>
          <w:sz w:val="24"/>
          <w:szCs w:val="24"/>
        </w:rPr>
        <w:t xml:space="preserve"> and more critically,</w:t>
      </w:r>
      <w:r w:rsidR="00F616B2">
        <w:rPr>
          <w:rFonts w:ascii="Times New Roman" w:hAnsi="Times New Roman" w:cs="Times New Roman"/>
          <w:sz w:val="24"/>
          <w:szCs w:val="24"/>
        </w:rPr>
        <w:t xml:space="preserve"> we found evidence that when participants were presented with a case in which the agents had a false belief, their predictive gaze behaviour reflected that false belief. That is, in the false belief condition the gaze was biased towards the object that was </w:t>
      </w:r>
      <w:r w:rsidR="00F616B2" w:rsidRPr="007260AF">
        <w:rPr>
          <w:rFonts w:ascii="Times New Roman" w:hAnsi="Times New Roman" w:cs="Times New Roman"/>
          <w:i/>
          <w:iCs/>
          <w:sz w:val="24"/>
          <w:szCs w:val="24"/>
        </w:rPr>
        <w:t>belief-congruent</w:t>
      </w:r>
      <w:r w:rsidR="00F616B2">
        <w:rPr>
          <w:rFonts w:ascii="Times New Roman" w:hAnsi="Times New Roman" w:cs="Times New Roman"/>
          <w:sz w:val="24"/>
          <w:szCs w:val="24"/>
        </w:rPr>
        <w:t xml:space="preserve"> but </w:t>
      </w:r>
      <w:r w:rsidR="00F616B2" w:rsidRPr="00CC3685">
        <w:rPr>
          <w:rFonts w:ascii="Times New Roman" w:hAnsi="Times New Roman" w:cs="Times New Roman"/>
          <w:i/>
          <w:iCs/>
          <w:sz w:val="24"/>
          <w:szCs w:val="24"/>
        </w:rPr>
        <w:t>motor-incongruent</w:t>
      </w:r>
      <w:r w:rsidR="00F616B2">
        <w:rPr>
          <w:rFonts w:ascii="Times New Roman" w:hAnsi="Times New Roman" w:cs="Times New Roman"/>
          <w:sz w:val="24"/>
          <w:szCs w:val="24"/>
        </w:rPr>
        <w:t>. This is a rather novel finding. For the first time, we found predictive gaze behaviour as function of the integration of motor cues (hand preshaping) and implicit belief-reasoning processes. That is, if participants were to solely rely on motor cues (i.e.</w:t>
      </w:r>
      <w:r w:rsidR="005B7CEF">
        <w:rPr>
          <w:rFonts w:ascii="Times New Roman" w:hAnsi="Times New Roman" w:cs="Times New Roman"/>
          <w:sz w:val="24"/>
          <w:szCs w:val="24"/>
        </w:rPr>
        <w:t>,</w:t>
      </w:r>
      <w:r w:rsidR="00F616B2">
        <w:rPr>
          <w:rFonts w:ascii="Times New Roman" w:hAnsi="Times New Roman" w:cs="Times New Roman"/>
          <w:sz w:val="24"/>
          <w:szCs w:val="24"/>
        </w:rPr>
        <w:t xml:space="preserve"> displayed motor-congruent gaze behaviour), their differential looking time scores (DLTS) would fall well below chance level as we scored belief-congruent fixations as positive. However, it seems that participants took hand preshaping as a cue signalling the agent’s </w:t>
      </w:r>
      <w:r w:rsidR="005B7CEF">
        <w:rPr>
          <w:rFonts w:ascii="Times New Roman" w:hAnsi="Times New Roman" w:cs="Times New Roman"/>
          <w:sz w:val="24"/>
          <w:szCs w:val="24"/>
        </w:rPr>
        <w:t>action goal</w:t>
      </w:r>
      <w:r w:rsidR="00F616B2">
        <w:rPr>
          <w:rFonts w:ascii="Times New Roman" w:hAnsi="Times New Roman" w:cs="Times New Roman"/>
          <w:sz w:val="24"/>
          <w:szCs w:val="24"/>
        </w:rPr>
        <w:t>, and modulated the resulting predictions based on the</w:t>
      </w:r>
      <w:r w:rsidR="00C957F7">
        <w:rPr>
          <w:rFonts w:ascii="Times New Roman" w:hAnsi="Times New Roman" w:cs="Times New Roman"/>
          <w:sz w:val="24"/>
          <w:szCs w:val="24"/>
        </w:rPr>
        <w:t xml:space="preserve"> false</w:t>
      </w:r>
      <w:r w:rsidR="00F616B2">
        <w:rPr>
          <w:rFonts w:ascii="Times New Roman" w:hAnsi="Times New Roman" w:cs="Times New Roman"/>
          <w:sz w:val="24"/>
          <w:szCs w:val="24"/>
        </w:rPr>
        <w:t xml:space="preserve"> belief state of the agent. </w:t>
      </w:r>
    </w:p>
    <w:p w14:paraId="4B5CC6DF" w14:textId="0CDCCB27" w:rsidR="005024A2" w:rsidRPr="005024A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Interpretation here is somewhat complicated in function of the used model. Under the basic model, we find this belief-congruency effect in the precision grip condition only, whereas we find this effect in the whole hand grip under the extended model. </w:t>
      </w:r>
      <w:r w:rsidRPr="00A75FDA">
        <w:rPr>
          <w:rFonts w:ascii="Times New Roman" w:hAnsi="Times New Roman" w:cs="Times New Roman"/>
          <w:sz w:val="24"/>
          <w:szCs w:val="24"/>
          <w:highlight w:val="yellow"/>
        </w:rPr>
        <w:t xml:space="preserve">This is to be expected, as in </w:t>
      </w:r>
      <w:r w:rsidR="00DE565F" w:rsidRPr="00A75FDA">
        <w:rPr>
          <w:rFonts w:ascii="Times New Roman" w:hAnsi="Times New Roman" w:cs="Times New Roman"/>
          <w:sz w:val="24"/>
          <w:szCs w:val="24"/>
          <w:highlight w:val="yellow"/>
        </w:rPr>
        <w:t>the false-belief condition the target object for the precision grip is the large cup.</w:t>
      </w:r>
      <w:r w:rsidR="003B7129" w:rsidRPr="00A75FDA">
        <w:rPr>
          <w:rFonts w:ascii="Times New Roman" w:hAnsi="Times New Roman" w:cs="Times New Roman"/>
          <w:sz w:val="24"/>
          <w:szCs w:val="24"/>
          <w:highlight w:val="yellow"/>
        </w:rPr>
        <w:t xml:space="preserve"> </w:t>
      </w:r>
      <w:r w:rsidRPr="00A75FDA">
        <w:rPr>
          <w:rFonts w:ascii="Times New Roman" w:hAnsi="Times New Roman" w:cs="Times New Roman"/>
          <w:sz w:val="24"/>
          <w:szCs w:val="24"/>
          <w:highlight w:val="yellow"/>
        </w:rPr>
        <w:t xml:space="preserve">As such, </w:t>
      </w:r>
      <w:r w:rsidR="003B7129" w:rsidRPr="00A75FDA">
        <w:rPr>
          <w:rFonts w:ascii="Times New Roman" w:hAnsi="Times New Roman" w:cs="Times New Roman"/>
          <w:sz w:val="24"/>
          <w:szCs w:val="24"/>
          <w:highlight w:val="yellow"/>
        </w:rPr>
        <w:t xml:space="preserve">this target is more likely to attract the attention of the participant, and </w:t>
      </w:r>
      <w:r w:rsidRPr="00A75FDA">
        <w:rPr>
          <w:rFonts w:ascii="Times New Roman" w:hAnsi="Times New Roman" w:cs="Times New Roman"/>
          <w:sz w:val="24"/>
          <w:szCs w:val="24"/>
          <w:highlight w:val="yellow"/>
        </w:rPr>
        <w:t>th</w:t>
      </w:r>
      <w:r w:rsidR="003B7129" w:rsidRPr="00A75FDA">
        <w:rPr>
          <w:rFonts w:ascii="Times New Roman" w:hAnsi="Times New Roman" w:cs="Times New Roman"/>
          <w:sz w:val="24"/>
          <w:szCs w:val="24"/>
          <w:highlight w:val="yellow"/>
        </w:rPr>
        <w:t>is</w:t>
      </w:r>
      <w:r w:rsidRPr="00A75FDA">
        <w:rPr>
          <w:rFonts w:ascii="Times New Roman" w:hAnsi="Times New Roman" w:cs="Times New Roman"/>
          <w:sz w:val="24"/>
          <w:szCs w:val="24"/>
          <w:highlight w:val="yellow"/>
        </w:rPr>
        <w:t xml:space="preserve"> saliency effect will boost looking behaviour towards this location. Conversely, </w:t>
      </w:r>
      <w:r w:rsidR="000F63FB" w:rsidRPr="00A75FDA">
        <w:rPr>
          <w:rFonts w:ascii="Times New Roman" w:hAnsi="Times New Roman" w:cs="Times New Roman"/>
          <w:sz w:val="24"/>
          <w:szCs w:val="24"/>
          <w:highlight w:val="yellow"/>
        </w:rPr>
        <w:t>when the agent has a false belief, the target of a whole-hand grip is the small cup</w:t>
      </w:r>
      <w:r w:rsidRPr="00A75FDA">
        <w:rPr>
          <w:rFonts w:ascii="Times New Roman" w:hAnsi="Times New Roman" w:cs="Times New Roman"/>
          <w:sz w:val="24"/>
          <w:szCs w:val="24"/>
          <w:highlight w:val="yellow"/>
        </w:rPr>
        <w:t xml:space="preserve">, and the distractor </w:t>
      </w:r>
      <w:r w:rsidR="0055095D" w:rsidRPr="00A75FDA">
        <w:rPr>
          <w:rFonts w:ascii="Times New Roman" w:hAnsi="Times New Roman" w:cs="Times New Roman"/>
          <w:sz w:val="24"/>
          <w:szCs w:val="24"/>
          <w:highlight w:val="yellow"/>
        </w:rPr>
        <w:t>target</w:t>
      </w:r>
      <w:r w:rsidRPr="00A75FDA">
        <w:rPr>
          <w:rFonts w:ascii="Times New Roman" w:hAnsi="Times New Roman" w:cs="Times New Roman"/>
          <w:sz w:val="24"/>
          <w:szCs w:val="24"/>
          <w:highlight w:val="yellow"/>
        </w:rPr>
        <w:t xml:space="preserve"> is the large cup. Therefore, predictive gaze behaviour towards the target location would be diminished by the saliency effect</w:t>
      </w:r>
      <w:r w:rsidR="00B53A0E" w:rsidRPr="00A75FDA">
        <w:rPr>
          <w:rFonts w:ascii="Times New Roman" w:hAnsi="Times New Roman" w:cs="Times New Roman"/>
          <w:sz w:val="24"/>
          <w:szCs w:val="24"/>
          <w:highlight w:val="yellow"/>
        </w:rPr>
        <w:t xml:space="preserve"> as</w:t>
      </w:r>
      <w:r w:rsidRPr="00A75FDA">
        <w:rPr>
          <w:rFonts w:ascii="Times New Roman" w:hAnsi="Times New Roman" w:cs="Times New Roman"/>
          <w:sz w:val="24"/>
          <w:szCs w:val="24"/>
          <w:highlight w:val="yellow"/>
        </w:rPr>
        <w:t xml:space="preserve"> attention </w:t>
      </w:r>
      <w:r w:rsidR="00B53A0E" w:rsidRPr="00A75FDA">
        <w:rPr>
          <w:rFonts w:ascii="Times New Roman" w:hAnsi="Times New Roman" w:cs="Times New Roman"/>
          <w:sz w:val="24"/>
          <w:szCs w:val="24"/>
          <w:highlight w:val="yellow"/>
        </w:rPr>
        <w:t>needs</w:t>
      </w:r>
      <w:r w:rsidRPr="00A75FDA">
        <w:rPr>
          <w:rFonts w:ascii="Times New Roman" w:hAnsi="Times New Roman" w:cs="Times New Roman"/>
          <w:sz w:val="24"/>
          <w:szCs w:val="24"/>
          <w:highlight w:val="yellow"/>
        </w:rPr>
        <w:t xml:space="preserve"> to be shifted away from the </w:t>
      </w:r>
      <w:r w:rsidR="00B53A0E" w:rsidRPr="00A75FDA">
        <w:rPr>
          <w:rFonts w:ascii="Times New Roman" w:hAnsi="Times New Roman" w:cs="Times New Roman"/>
          <w:sz w:val="24"/>
          <w:szCs w:val="24"/>
          <w:highlight w:val="yellow"/>
        </w:rPr>
        <w:t xml:space="preserve">more </w:t>
      </w:r>
      <w:r w:rsidRPr="00A75FDA">
        <w:rPr>
          <w:rFonts w:ascii="Times New Roman" w:hAnsi="Times New Roman" w:cs="Times New Roman"/>
          <w:sz w:val="24"/>
          <w:szCs w:val="24"/>
          <w:highlight w:val="yellow"/>
        </w:rPr>
        <w:t>salient</w:t>
      </w:r>
      <w:r w:rsidR="00B53A0E" w:rsidRPr="00A75FDA">
        <w:rPr>
          <w:rFonts w:ascii="Times New Roman" w:hAnsi="Times New Roman" w:cs="Times New Roman"/>
          <w:sz w:val="24"/>
          <w:szCs w:val="24"/>
          <w:highlight w:val="yellow"/>
        </w:rPr>
        <w:t xml:space="preserve"> larger</w:t>
      </w:r>
      <w:r w:rsidRPr="00A75FDA">
        <w:rPr>
          <w:rFonts w:ascii="Times New Roman" w:hAnsi="Times New Roman" w:cs="Times New Roman"/>
          <w:sz w:val="24"/>
          <w:szCs w:val="24"/>
          <w:highlight w:val="yellow"/>
        </w:rPr>
        <w:t xml:space="preserve"> object.</w:t>
      </w:r>
      <w:r w:rsidR="005024A2" w:rsidRPr="00A75FDA">
        <w:rPr>
          <w:rFonts w:ascii="Times New Roman" w:hAnsi="Times New Roman" w:cs="Times New Roman"/>
          <w:sz w:val="24"/>
          <w:szCs w:val="24"/>
          <w:highlight w:val="yellow"/>
        </w:rPr>
        <w:t xml:space="preserve"> Therefore, accounting for the saliency effect within our extended model will attenuate belief-congruent looking</w:t>
      </w:r>
      <w:r w:rsidR="00095F4F" w:rsidRPr="00A75FDA">
        <w:rPr>
          <w:rFonts w:ascii="Times New Roman" w:hAnsi="Times New Roman" w:cs="Times New Roman"/>
          <w:sz w:val="24"/>
          <w:szCs w:val="24"/>
          <w:highlight w:val="yellow"/>
        </w:rPr>
        <w:t xml:space="preserve"> bias</w:t>
      </w:r>
      <w:r w:rsidR="005024A2" w:rsidRPr="00A75FDA">
        <w:rPr>
          <w:rFonts w:ascii="Times New Roman" w:hAnsi="Times New Roman" w:cs="Times New Roman"/>
          <w:sz w:val="24"/>
          <w:szCs w:val="24"/>
          <w:highlight w:val="yellow"/>
        </w:rPr>
        <w:t xml:space="preserve"> in the precision grip condition but boost belief-congruent </w:t>
      </w:r>
      <w:r w:rsidR="008E1A38" w:rsidRPr="00A75FDA">
        <w:rPr>
          <w:rFonts w:ascii="Times New Roman" w:hAnsi="Times New Roman" w:cs="Times New Roman"/>
          <w:sz w:val="24"/>
          <w:szCs w:val="24"/>
          <w:highlight w:val="yellow"/>
        </w:rPr>
        <w:t>looking bias in the whole-hand grip condition</w:t>
      </w:r>
    </w:p>
    <w:p w14:paraId="113B2046" w14:textId="1E8DD69E" w:rsidR="00F616B2" w:rsidRPr="00D5551B"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bears repeating, however, that the extended model is likely to overestimate the saliency effect by a serious margin. This is because a) the main effect of size is by necessity estimated purely based on the effect of size in the no-grip condition, discounting any potential interaction effects of this variable with grip and/or belief, and b) we found no differences </w:t>
      </w:r>
      <w:r w:rsidR="00A75FDA">
        <w:rPr>
          <w:rFonts w:ascii="Times New Roman" w:hAnsi="Times New Roman" w:cs="Times New Roman"/>
          <w:sz w:val="24"/>
          <w:szCs w:val="24"/>
        </w:rPr>
        <w:t>directly attributable</w:t>
      </w:r>
      <w:r>
        <w:rPr>
          <w:rFonts w:ascii="Times New Roman" w:hAnsi="Times New Roman" w:cs="Times New Roman"/>
          <w:sz w:val="24"/>
          <w:szCs w:val="24"/>
        </w:rPr>
        <w:t xml:space="preserve"> to target size in either the true or the false belief conditions. We are therefore likely to be erring on the side of caution if we interpret the results from the perspective of the extended model accounting for target size.</w:t>
      </w:r>
      <w:r w:rsidR="00D5551B">
        <w:rPr>
          <w:rFonts w:ascii="Times New Roman" w:hAnsi="Times New Roman" w:cs="Times New Roman"/>
          <w:sz w:val="24"/>
          <w:szCs w:val="24"/>
        </w:rPr>
        <w:t xml:space="preserve"> </w:t>
      </w:r>
      <w:r w:rsidR="00D5551B" w:rsidRPr="00B85512">
        <w:rPr>
          <w:rFonts w:ascii="Times New Roman" w:hAnsi="Times New Roman" w:cs="Times New Roman"/>
          <w:sz w:val="24"/>
          <w:szCs w:val="24"/>
          <w:highlight w:val="yellow"/>
        </w:rPr>
        <w:t>Regardless of what model is used, however, our conclusion is that in the false-belief condition, anticipatory looking was significantly biased towards the belief-congruent target and not the motor-congruent</w:t>
      </w:r>
      <w:ins w:id="30" w:author="mankymoggy@outlook.com" w:date="2021-11-22T18:03:00Z">
        <w:r w:rsidR="004233C5">
          <w:rPr>
            <w:rFonts w:ascii="Times New Roman" w:hAnsi="Times New Roman" w:cs="Times New Roman"/>
            <w:sz w:val="24"/>
            <w:szCs w:val="24"/>
            <w:lang w:val="en-US"/>
          </w:rPr>
          <w:t xml:space="preserve"> target</w:t>
        </w:r>
      </w:ins>
      <w:r w:rsidR="00D5551B">
        <w:rPr>
          <w:rFonts w:ascii="Times New Roman" w:hAnsi="Times New Roman" w:cs="Times New Roman"/>
          <w:sz w:val="24"/>
          <w:szCs w:val="24"/>
        </w:rPr>
        <w:t>.</w:t>
      </w:r>
    </w:p>
    <w:p w14:paraId="2451E3CA" w14:textId="60BC8E75" w:rsidR="00F616B2" w:rsidRPr="00C01BC6"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Statistical modelling indicated that there was a potential learning effect over time: participants tended to have higher DLTS as the experiment progressed. One possibility for such </w:t>
      </w:r>
      <w:r w:rsidR="00B85512">
        <w:rPr>
          <w:rFonts w:ascii="Times New Roman" w:hAnsi="Times New Roman" w:cs="Times New Roman"/>
          <w:sz w:val="24"/>
          <w:szCs w:val="24"/>
        </w:rPr>
        <w:t xml:space="preserve">a </w:t>
      </w:r>
      <w:r>
        <w:rPr>
          <w:rFonts w:ascii="Times New Roman" w:hAnsi="Times New Roman" w:cs="Times New Roman"/>
          <w:sz w:val="24"/>
          <w:szCs w:val="24"/>
        </w:rPr>
        <w:t xml:space="preserve">learning effect is that participants implicitly learned a behavioural rule due to statistical commonalities between different trials. That is, participants could have arrived at </w:t>
      </w:r>
      <w:r w:rsidR="00931F15">
        <w:rPr>
          <w:rFonts w:ascii="Times New Roman" w:hAnsi="Times New Roman" w:cs="Times New Roman"/>
          <w:sz w:val="24"/>
          <w:szCs w:val="24"/>
        </w:rPr>
        <w:t>a</w:t>
      </w:r>
      <w:r>
        <w:rPr>
          <w:rFonts w:ascii="Times New Roman" w:hAnsi="Times New Roman" w:cs="Times New Roman"/>
          <w:sz w:val="24"/>
          <w:szCs w:val="24"/>
        </w:rPr>
        <w:t xml:space="preserve"> rule as “when the cups remain in place, the hand goes to the matching cup” in the true belief condition, and “the hand goes to the </w:t>
      </w:r>
      <w:r>
        <w:rPr>
          <w:rFonts w:ascii="Times New Roman" w:hAnsi="Times New Roman" w:cs="Times New Roman"/>
          <w:i/>
          <w:iCs/>
          <w:sz w:val="24"/>
          <w:szCs w:val="24"/>
        </w:rPr>
        <w:t xml:space="preserve">opposite </w:t>
      </w:r>
      <w:r>
        <w:rPr>
          <w:rFonts w:ascii="Times New Roman" w:hAnsi="Times New Roman" w:cs="Times New Roman"/>
          <w:sz w:val="24"/>
          <w:szCs w:val="24"/>
        </w:rPr>
        <w:t>cup when the cups swap”. While at face value this might be a signal that predictive behaviour simply reflects a learned relationship between video events and outcomes, there are some strong arguments against explaining away the results as a mere side-product of statistical learning (</w:t>
      </w:r>
      <w:r w:rsidRPr="00B21146">
        <w:rPr>
          <w:rFonts w:ascii="Times New Roman" w:hAnsi="Times New Roman" w:cs="Times New Roman"/>
          <w:sz w:val="24"/>
          <w:szCs w:val="24"/>
          <w:highlight w:val="yellow"/>
        </w:rPr>
        <w:t xml:space="preserve">see </w:t>
      </w:r>
      <w:r w:rsidR="00D450C8">
        <w:rPr>
          <w:rFonts w:ascii="Times New Roman" w:hAnsi="Times New Roman" w:cs="Times New Roman"/>
          <w:sz w:val="24"/>
          <w:szCs w:val="24"/>
          <w:highlight w:val="yellow"/>
        </w:rPr>
        <w:t xml:space="preserve">the </w:t>
      </w:r>
      <w:r w:rsidRPr="00B21146">
        <w:rPr>
          <w:rFonts w:ascii="Times New Roman" w:hAnsi="Times New Roman" w:cs="Times New Roman"/>
          <w:sz w:val="24"/>
          <w:szCs w:val="24"/>
          <w:highlight w:val="yellow"/>
        </w:rPr>
        <w:t>General Discussion</w:t>
      </w:r>
      <w:r w:rsidR="00D450C8">
        <w:rPr>
          <w:rFonts w:ascii="Times New Roman" w:hAnsi="Times New Roman" w:cs="Times New Roman"/>
          <w:sz w:val="24"/>
          <w:szCs w:val="24"/>
        </w:rPr>
        <w:t xml:space="preserve"> in Chapter 7 for further discussion</w:t>
      </w:r>
      <w:r>
        <w:rPr>
          <w:rFonts w:ascii="Times New Roman" w:hAnsi="Times New Roman" w:cs="Times New Roman"/>
          <w:sz w:val="24"/>
          <w:szCs w:val="24"/>
        </w:rPr>
        <w:t>).</w:t>
      </w:r>
    </w:p>
    <w:p w14:paraId="2ED97C77" w14:textId="2C7F2C71" w:rsidR="00F616B2" w:rsidRPr="006C7A4A" w:rsidRDefault="00F616B2" w:rsidP="00CD06A5">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br w:type="page"/>
      </w:r>
    </w:p>
    <w:p w14:paraId="6888AEA1" w14:textId="5A972345" w:rsidR="00F616B2" w:rsidRPr="00062C9B" w:rsidRDefault="00D340B4" w:rsidP="00F616B2">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4</w:t>
      </w:r>
      <w:r w:rsidR="00F616B2" w:rsidRPr="00062C9B">
        <w:rPr>
          <w:rFonts w:ascii="Times New Roman" w:hAnsi="Times New Roman" w:cs="Times New Roman"/>
          <w:b/>
          <w:bCs/>
          <w:i/>
          <w:iCs/>
          <w:sz w:val="24"/>
          <w:szCs w:val="24"/>
        </w:rPr>
        <w:t>.5 Conclusion</w:t>
      </w:r>
    </w:p>
    <w:p w14:paraId="5EA048AD" w14:textId="77777777" w:rsidR="00F616B2" w:rsidRDefault="00F616B2" w:rsidP="00F616B2">
      <w:pPr>
        <w:rPr>
          <w:rFonts w:ascii="Times New Roman" w:hAnsi="Times New Roman" w:cs="Times New Roman"/>
          <w:sz w:val="24"/>
          <w:szCs w:val="24"/>
          <w:highlight w:val="yellow"/>
        </w:rPr>
      </w:pPr>
    </w:p>
    <w:p w14:paraId="1758F14C" w14:textId="371D7C93" w:rsidR="00F616B2" w:rsidRPr="007242A4" w:rsidRDefault="00F616B2" w:rsidP="00F616B2">
      <w:pPr>
        <w:spacing w:line="360" w:lineRule="auto"/>
        <w:jc w:val="both"/>
        <w:rPr>
          <w:rFonts w:ascii="Times New Roman" w:hAnsi="Times New Roman" w:cs="Times New Roman"/>
          <w:sz w:val="24"/>
          <w:szCs w:val="24"/>
        </w:rPr>
      </w:pPr>
      <w:r w:rsidRPr="007242A4">
        <w:rPr>
          <w:rFonts w:ascii="Times New Roman" w:hAnsi="Times New Roman" w:cs="Times New Roman"/>
          <w:sz w:val="24"/>
          <w:szCs w:val="24"/>
        </w:rPr>
        <w:t>Our results yielded compelling evidence in favour of our hypotheses</w:t>
      </w:r>
      <w:r>
        <w:rPr>
          <w:rFonts w:ascii="Times New Roman" w:hAnsi="Times New Roman" w:cs="Times New Roman"/>
          <w:sz w:val="24"/>
          <w:szCs w:val="24"/>
        </w:rPr>
        <w:t xml:space="preserve">. Specifically, we found that gaze was proactive when the agent’s grip matched the size of a specific target. No such proactivity was found when there was no grip information. These results provide a direct conceptual replication of previous work on the role of motor representations in predictive eye movement. However, our results expanded upon these by showing that this predictive gaze behaviour was modulated by the </w:t>
      </w:r>
      <w:r w:rsidR="00285FA4">
        <w:rPr>
          <w:rFonts w:ascii="Times New Roman" w:hAnsi="Times New Roman" w:cs="Times New Roman"/>
          <w:sz w:val="24"/>
          <w:szCs w:val="24"/>
        </w:rPr>
        <w:t xml:space="preserve">false </w:t>
      </w:r>
      <w:r>
        <w:rPr>
          <w:rFonts w:ascii="Times New Roman" w:hAnsi="Times New Roman" w:cs="Times New Roman"/>
          <w:sz w:val="24"/>
          <w:szCs w:val="24"/>
        </w:rPr>
        <w:t xml:space="preserve">belief state of the agent. This suggests that behavioural predictions based on motor cues were integrated with belief-tracking processes. Although </w:t>
      </w:r>
      <w:r w:rsidR="009D3284">
        <w:rPr>
          <w:rFonts w:ascii="Times New Roman" w:hAnsi="Times New Roman" w:cs="Times New Roman"/>
          <w:sz w:val="24"/>
          <w:szCs w:val="24"/>
        </w:rPr>
        <w:t>previous research suggest that target size can influence anticipatory looking</w:t>
      </w:r>
      <w:r>
        <w:rPr>
          <w:rFonts w:ascii="Times New Roman" w:hAnsi="Times New Roman" w:cs="Times New Roman"/>
          <w:sz w:val="24"/>
          <w:szCs w:val="24"/>
        </w:rPr>
        <w:t xml:space="preserve">, we were able to control for such effects. More </w:t>
      </w:r>
      <w:r w:rsidR="008E4E02">
        <w:rPr>
          <w:rFonts w:ascii="Times New Roman" w:hAnsi="Times New Roman" w:cs="Times New Roman"/>
          <w:sz w:val="24"/>
          <w:szCs w:val="24"/>
        </w:rPr>
        <w:t>important</w:t>
      </w:r>
      <w:r>
        <w:rPr>
          <w:rFonts w:ascii="Times New Roman" w:hAnsi="Times New Roman" w:cs="Times New Roman"/>
          <w:sz w:val="24"/>
          <w:szCs w:val="24"/>
        </w:rPr>
        <w:t xml:space="preserve"> is evidence </w:t>
      </w:r>
      <w:r w:rsidR="00DE6201">
        <w:rPr>
          <w:rFonts w:ascii="Times New Roman" w:hAnsi="Times New Roman" w:cs="Times New Roman"/>
          <w:sz w:val="24"/>
          <w:szCs w:val="24"/>
        </w:rPr>
        <w:t>suggesting</w:t>
      </w:r>
      <w:r>
        <w:rPr>
          <w:rFonts w:ascii="Times New Roman" w:hAnsi="Times New Roman" w:cs="Times New Roman"/>
          <w:sz w:val="24"/>
          <w:szCs w:val="24"/>
        </w:rPr>
        <w:t xml:space="preserve"> learning effects, which could indicate that the results may be due to statistical learning rather than belief tracking. This issue will be addressed in Experiment 3.</w:t>
      </w:r>
    </w:p>
    <w:p w14:paraId="4A2D9F24" w14:textId="77777777" w:rsidR="00F616B2" w:rsidRDefault="00F616B2" w:rsidP="00F616B2">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533EFA33" w14:textId="0091E17F" w:rsidR="00F616B2" w:rsidRDefault="00F616B2" w:rsidP="00F616B2">
      <w:pPr>
        <w:spacing w:line="360" w:lineRule="auto"/>
        <w:jc w:val="center"/>
        <w:rPr>
          <w:rFonts w:ascii="Times New Roman" w:hAnsi="Times New Roman" w:cs="Times New Roman"/>
          <w:b/>
          <w:bCs/>
          <w:i/>
          <w:iCs/>
          <w:sz w:val="32"/>
          <w:szCs w:val="32"/>
        </w:rPr>
      </w:pPr>
      <w:r w:rsidRPr="007D648F">
        <w:rPr>
          <w:rFonts w:ascii="Times New Roman" w:hAnsi="Times New Roman" w:cs="Times New Roman"/>
          <w:b/>
          <w:bCs/>
          <w:i/>
          <w:iCs/>
          <w:sz w:val="32"/>
          <w:szCs w:val="32"/>
        </w:rPr>
        <w:lastRenderedPageBreak/>
        <w:t xml:space="preserve">Chapter </w:t>
      </w:r>
      <w:r w:rsidR="00415950">
        <w:rPr>
          <w:rFonts w:ascii="Times New Roman" w:hAnsi="Times New Roman" w:cs="Times New Roman"/>
          <w:b/>
          <w:bCs/>
          <w:i/>
          <w:iCs/>
          <w:sz w:val="32"/>
          <w:szCs w:val="32"/>
        </w:rPr>
        <w:t>5</w:t>
      </w:r>
      <w:r w:rsidRPr="007D648F">
        <w:rPr>
          <w:rFonts w:ascii="Times New Roman" w:hAnsi="Times New Roman" w:cs="Times New Roman"/>
          <w:b/>
          <w:bCs/>
          <w:i/>
          <w:iCs/>
          <w:sz w:val="32"/>
          <w:szCs w:val="32"/>
        </w:rPr>
        <w:t>: Experiment 2</w:t>
      </w:r>
    </w:p>
    <w:p w14:paraId="3211535D" w14:textId="77777777" w:rsidR="00F616B2" w:rsidRDefault="00F616B2" w:rsidP="00F616B2">
      <w:pPr>
        <w:spacing w:line="360" w:lineRule="auto"/>
        <w:jc w:val="center"/>
        <w:rPr>
          <w:rFonts w:ascii="Times New Roman" w:hAnsi="Times New Roman" w:cs="Times New Roman"/>
          <w:b/>
          <w:bCs/>
          <w:i/>
          <w:iCs/>
          <w:sz w:val="32"/>
          <w:szCs w:val="32"/>
        </w:rPr>
      </w:pPr>
    </w:p>
    <w:p w14:paraId="5DB7F2A5" w14:textId="77777777" w:rsidR="00F616B2" w:rsidRDefault="00F616B2" w:rsidP="00F616B2">
      <w:pPr>
        <w:spacing w:line="360" w:lineRule="auto"/>
        <w:jc w:val="center"/>
        <w:rPr>
          <w:rFonts w:ascii="Times New Roman" w:hAnsi="Times New Roman" w:cs="Times New Roman"/>
          <w:b/>
          <w:bCs/>
          <w:i/>
          <w:iCs/>
          <w:sz w:val="32"/>
          <w:szCs w:val="32"/>
        </w:rPr>
      </w:pPr>
    </w:p>
    <w:p w14:paraId="74E4984D" w14:textId="77777777" w:rsidR="00F616B2" w:rsidRDefault="00F616B2" w:rsidP="00F616B2">
      <w:pPr>
        <w:spacing w:line="360" w:lineRule="auto"/>
        <w:jc w:val="center"/>
        <w:rPr>
          <w:rFonts w:ascii="Times New Roman" w:hAnsi="Times New Roman" w:cs="Times New Roman"/>
          <w:b/>
          <w:bCs/>
          <w:i/>
          <w:iCs/>
          <w:sz w:val="32"/>
          <w:szCs w:val="32"/>
        </w:rPr>
      </w:pPr>
    </w:p>
    <w:p w14:paraId="00B3C58D" w14:textId="77777777" w:rsidR="00F616B2" w:rsidRDefault="00F616B2" w:rsidP="00F616B2">
      <w:pPr>
        <w:spacing w:line="360" w:lineRule="auto"/>
        <w:jc w:val="center"/>
        <w:rPr>
          <w:rFonts w:ascii="Times New Roman" w:hAnsi="Times New Roman" w:cs="Times New Roman"/>
          <w:sz w:val="24"/>
          <w:szCs w:val="24"/>
          <w:highlight w:val="yellow"/>
        </w:rPr>
      </w:pPr>
      <w:r w:rsidRPr="007D648F">
        <w:rPr>
          <w:rFonts w:ascii="Times New Roman" w:hAnsi="Times New Roman" w:cs="Times New Roman"/>
          <w:sz w:val="24"/>
          <w:szCs w:val="24"/>
          <w:highlight w:val="yellow"/>
        </w:rPr>
        <w:t>Status: reviewed, not edited</w:t>
      </w:r>
    </w:p>
    <w:p w14:paraId="0BAE6434" w14:textId="77777777" w:rsidR="00F616B2" w:rsidRDefault="00F616B2" w:rsidP="00F616B2">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C46D84A" w14:textId="4785819A" w:rsidR="00F616B2" w:rsidRDefault="00162BCD" w:rsidP="00F616B2">
      <w:pPr>
        <w:spacing w:line="360" w:lineRule="auto"/>
        <w:jc w:val="both"/>
        <w:rPr>
          <w:rFonts w:ascii="Times New Roman" w:hAnsi="Times New Roman" w:cs="Times New Roman"/>
          <w:b/>
          <w:bCs/>
          <w:i/>
          <w:iCs/>
          <w:sz w:val="24"/>
          <w:szCs w:val="24"/>
        </w:rPr>
      </w:pPr>
      <w:bookmarkStart w:id="31" w:name="_Hlk74052896"/>
      <w:bookmarkEnd w:id="31"/>
      <w:r>
        <w:rPr>
          <w:rFonts w:ascii="Times New Roman" w:hAnsi="Times New Roman" w:cs="Times New Roman"/>
          <w:b/>
          <w:bCs/>
          <w:i/>
          <w:iCs/>
          <w:sz w:val="24"/>
          <w:szCs w:val="24"/>
        </w:rPr>
        <w:lastRenderedPageBreak/>
        <w:t>5</w:t>
      </w:r>
      <w:r w:rsidR="00F616B2">
        <w:rPr>
          <w:rFonts w:ascii="Times New Roman" w:hAnsi="Times New Roman" w:cs="Times New Roman"/>
          <w:b/>
          <w:bCs/>
          <w:i/>
          <w:iCs/>
          <w:sz w:val="24"/>
          <w:szCs w:val="24"/>
        </w:rPr>
        <w:t>.1 Introduction</w:t>
      </w:r>
    </w:p>
    <w:p w14:paraId="04E4531C" w14:textId="77777777" w:rsidR="00F616B2" w:rsidRPr="00B1292E" w:rsidRDefault="00F616B2" w:rsidP="00F616B2">
      <w:pPr>
        <w:spacing w:line="360" w:lineRule="auto"/>
        <w:jc w:val="both"/>
        <w:rPr>
          <w:rFonts w:ascii="Times New Roman" w:hAnsi="Times New Roman" w:cs="Times New Roman"/>
          <w:b/>
          <w:bCs/>
          <w:i/>
          <w:iCs/>
          <w:sz w:val="24"/>
          <w:szCs w:val="24"/>
        </w:rPr>
      </w:pPr>
    </w:p>
    <w:p w14:paraId="4655083A" w14:textId="2D8084E7" w:rsidR="00F616B2" w:rsidRPr="00096A66" w:rsidRDefault="00845D23"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Experiment 1, the research goals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to check</w:t>
      </w:r>
      <w:r w:rsidR="00F616B2">
        <w:rPr>
          <w:rFonts w:ascii="Times New Roman" w:hAnsi="Times New Roman" w:cs="Times New Roman"/>
          <w:sz w:val="24"/>
          <w:szCs w:val="24"/>
        </w:rPr>
        <w:t xml:space="preserve"> </w:t>
      </w:r>
      <w:r>
        <w:rPr>
          <w:rFonts w:ascii="Times New Roman" w:hAnsi="Times New Roman" w:cs="Times New Roman"/>
          <w:sz w:val="24"/>
          <w:szCs w:val="24"/>
        </w:rPr>
        <w:t>for</w:t>
      </w:r>
      <w:r w:rsidR="00F616B2">
        <w:rPr>
          <w:rFonts w:ascii="Times New Roman" w:hAnsi="Times New Roman" w:cs="Times New Roman"/>
          <w:sz w:val="24"/>
          <w:szCs w:val="24"/>
        </w:rPr>
        <w:t xml:space="preserve"> the involvement of motor representations. While we have theoretical reasons to expect the involvement of the motor system in estimating the target based on hand aperture of the agent, this is still very much an open empirical question. To tackle this issue, we took the same approach as Ambrosini, Sinigaglia &amp; Constantini (2012). </w:t>
      </w:r>
      <w:r w:rsidR="00B24D1F">
        <w:rPr>
          <w:rFonts w:ascii="Times New Roman" w:hAnsi="Times New Roman" w:cs="Times New Roman"/>
          <w:sz w:val="24"/>
          <w:szCs w:val="24"/>
        </w:rPr>
        <w:t>Recall from Chapter 2 that in this study, the research found that</w:t>
      </w:r>
      <w:r w:rsidR="00AE43D8">
        <w:rPr>
          <w:rFonts w:ascii="Times New Roman" w:hAnsi="Times New Roman" w:cs="Times New Roman"/>
          <w:sz w:val="24"/>
          <w:szCs w:val="24"/>
        </w:rPr>
        <w:t xml:space="preserve"> temporarily</w:t>
      </w:r>
      <w:r w:rsidR="008974DE">
        <w:rPr>
          <w:rFonts w:ascii="Times New Roman" w:hAnsi="Times New Roman" w:cs="Times New Roman"/>
          <w:sz w:val="24"/>
          <w:szCs w:val="24"/>
        </w:rPr>
        <w:t xml:space="preserve"> </w:t>
      </w:r>
      <w:r w:rsidR="00B24D1F">
        <w:rPr>
          <w:rFonts w:ascii="Times New Roman" w:hAnsi="Times New Roman" w:cs="Times New Roman"/>
          <w:sz w:val="24"/>
          <w:szCs w:val="24"/>
        </w:rPr>
        <w:t xml:space="preserve">restricting the motor affordances of the </w:t>
      </w:r>
      <w:r w:rsidR="00C14C9A">
        <w:rPr>
          <w:rFonts w:ascii="Times New Roman" w:hAnsi="Times New Roman" w:cs="Times New Roman"/>
          <w:sz w:val="24"/>
          <w:szCs w:val="24"/>
        </w:rPr>
        <w:t>participants,</w:t>
      </w:r>
      <w:r w:rsidR="00B24D1F">
        <w:rPr>
          <w:rFonts w:ascii="Times New Roman" w:hAnsi="Times New Roman" w:cs="Times New Roman"/>
          <w:sz w:val="24"/>
          <w:szCs w:val="24"/>
        </w:rPr>
        <w:t xml:space="preserve"> so they were unable to physically execute the observed action, resulted in reduced anticipatory looking towards the target of that action</w:t>
      </w:r>
      <w:r w:rsidR="001E1EA5">
        <w:rPr>
          <w:rFonts w:ascii="Times New Roman" w:hAnsi="Times New Roman" w:cs="Times New Roman"/>
          <w:sz w:val="24"/>
          <w:szCs w:val="24"/>
        </w:rPr>
        <w:t xml:space="preserve"> as compared to the group that was able to move freely</w:t>
      </w:r>
      <w:r w:rsidR="00C14C9A">
        <w:rPr>
          <w:rFonts w:ascii="Times New Roman" w:hAnsi="Times New Roman" w:cs="Times New Roman"/>
          <w:sz w:val="24"/>
          <w:szCs w:val="24"/>
        </w:rPr>
        <w:t>.</w:t>
      </w:r>
      <w:r w:rsidR="00B24D1F">
        <w:rPr>
          <w:rFonts w:ascii="Times New Roman" w:hAnsi="Times New Roman" w:cs="Times New Roman"/>
          <w:sz w:val="24"/>
          <w:szCs w:val="24"/>
        </w:rPr>
        <w:t xml:space="preserve"> </w:t>
      </w:r>
      <w:r w:rsidR="00F616B2">
        <w:rPr>
          <w:rFonts w:ascii="Times New Roman" w:hAnsi="Times New Roman" w:cs="Times New Roman"/>
          <w:sz w:val="24"/>
          <w:szCs w:val="24"/>
        </w:rPr>
        <w:t xml:space="preserve">Following the same reasoning, we postulated that </w:t>
      </w:r>
      <w:r w:rsidR="00353792">
        <w:rPr>
          <w:rFonts w:ascii="Times New Roman" w:hAnsi="Times New Roman" w:cs="Times New Roman"/>
          <w:sz w:val="24"/>
          <w:szCs w:val="24"/>
        </w:rPr>
        <w:t xml:space="preserve">temporarily </w:t>
      </w:r>
      <w:r w:rsidR="00F616B2">
        <w:rPr>
          <w:rFonts w:ascii="Times New Roman" w:hAnsi="Times New Roman" w:cs="Times New Roman"/>
          <w:sz w:val="24"/>
          <w:szCs w:val="24"/>
        </w:rPr>
        <w:t xml:space="preserve">restricting the motor affordances of the participants in such a way that they would </w:t>
      </w:r>
      <w:r w:rsidR="001836CA">
        <w:rPr>
          <w:rFonts w:ascii="Times New Roman" w:hAnsi="Times New Roman" w:cs="Times New Roman"/>
          <w:sz w:val="24"/>
          <w:szCs w:val="24"/>
        </w:rPr>
        <w:t>be</w:t>
      </w:r>
      <w:r w:rsidR="00F616B2">
        <w:rPr>
          <w:rFonts w:ascii="Times New Roman" w:hAnsi="Times New Roman" w:cs="Times New Roman"/>
          <w:sz w:val="24"/>
          <w:szCs w:val="24"/>
        </w:rPr>
        <w:t xml:space="preserve"> </w:t>
      </w:r>
      <w:r w:rsidR="001836CA">
        <w:rPr>
          <w:rFonts w:ascii="Times New Roman" w:hAnsi="Times New Roman" w:cs="Times New Roman"/>
          <w:sz w:val="24"/>
          <w:szCs w:val="24"/>
        </w:rPr>
        <w:t>un</w:t>
      </w:r>
      <w:r w:rsidR="00F616B2">
        <w:rPr>
          <w:rFonts w:ascii="Times New Roman" w:hAnsi="Times New Roman" w:cs="Times New Roman"/>
          <w:sz w:val="24"/>
          <w:szCs w:val="24"/>
        </w:rPr>
        <w:t>able to grasp a cup should reduce the activity in those motor representations related to grasping. As such, we anticipated a reduction in proactive gazing towards the target of the grasping motions of an agent. To that extent, one group of participants would watch the same videos as in Experiment 1, while the hands were constrained. A second group without any such restrictions would do the same, serving as a baseline condition. Furthermore, this baseline group could provide a replication of the results of our first study.</w:t>
      </w:r>
    </w:p>
    <w:p w14:paraId="4729759B" w14:textId="4861C20C" w:rsidR="00F616B2" w:rsidRPr="00A17C3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Our specific hypothesis for this experiment was as follows: w</w:t>
      </w:r>
      <w:r w:rsidRPr="00AB4202">
        <w:rPr>
          <w:rFonts w:ascii="Times New Roman" w:hAnsi="Times New Roman" w:cs="Times New Roman"/>
          <w:sz w:val="24"/>
          <w:szCs w:val="24"/>
        </w:rPr>
        <w:t xml:space="preserve">e expect to find a significant </w:t>
      </w:r>
      <w:r>
        <w:rPr>
          <w:rFonts w:ascii="Times New Roman" w:hAnsi="Times New Roman" w:cs="Times New Roman"/>
          <w:sz w:val="24"/>
          <w:szCs w:val="24"/>
        </w:rPr>
        <w:t>main effect of group, and a significant interaction effect of group with grip condition</w:t>
      </w:r>
      <w:r w:rsidRPr="00AB4202">
        <w:rPr>
          <w:rFonts w:ascii="Times New Roman" w:hAnsi="Times New Roman" w:cs="Times New Roman"/>
          <w:sz w:val="24"/>
          <w:szCs w:val="24"/>
        </w:rPr>
        <w:t xml:space="preserve">. Specifically, we expect to find that the factor group has an effect on </w:t>
      </w:r>
      <w:r>
        <w:rPr>
          <w:rFonts w:ascii="Times New Roman" w:hAnsi="Times New Roman" w:cs="Times New Roman"/>
          <w:sz w:val="24"/>
          <w:szCs w:val="24"/>
        </w:rPr>
        <w:t>differential looking times scores</w:t>
      </w:r>
      <w:r w:rsidRPr="00AB4202">
        <w:rPr>
          <w:rFonts w:ascii="Times New Roman" w:hAnsi="Times New Roman" w:cs="Times New Roman"/>
          <w:sz w:val="24"/>
          <w:szCs w:val="24"/>
        </w:rPr>
        <w:t xml:space="preserve"> in the whole hand grip and precision grip conditions</w:t>
      </w:r>
      <w:r w:rsidR="00FC47AB">
        <w:rPr>
          <w:rFonts w:ascii="Times New Roman" w:hAnsi="Times New Roman" w:cs="Times New Roman"/>
          <w:sz w:val="24"/>
          <w:szCs w:val="24"/>
        </w:rPr>
        <w:t xml:space="preserve"> only</w:t>
      </w:r>
      <w:r w:rsidRPr="00AB4202">
        <w:rPr>
          <w:rFonts w:ascii="Times New Roman" w:hAnsi="Times New Roman" w:cs="Times New Roman"/>
          <w:sz w:val="24"/>
          <w:szCs w:val="24"/>
        </w:rPr>
        <w:t>. W</w:t>
      </w:r>
      <w:r w:rsidR="000B5201">
        <w:rPr>
          <w:rFonts w:ascii="Times New Roman" w:hAnsi="Times New Roman" w:cs="Times New Roman"/>
          <w:sz w:val="24"/>
          <w:szCs w:val="24"/>
        </w:rPr>
        <w:t xml:space="preserve">hile in analogy to Ambrosini and colleagues (20120) we </w:t>
      </w:r>
      <w:r w:rsidR="00A17C32">
        <w:rPr>
          <w:rFonts w:ascii="Times New Roman" w:hAnsi="Times New Roman" w:cs="Times New Roman"/>
          <w:sz w:val="24"/>
          <w:szCs w:val="24"/>
        </w:rPr>
        <w:t>expect that previous effects of motor cues (true belief condition) and of implicit false-belief tracking (false belief condition) will still be present, w</w:t>
      </w:r>
      <w:r w:rsidRPr="00AB4202">
        <w:rPr>
          <w:rFonts w:ascii="Times New Roman" w:hAnsi="Times New Roman" w:cs="Times New Roman"/>
          <w:sz w:val="24"/>
          <w:szCs w:val="24"/>
        </w:rPr>
        <w:t xml:space="preserve">e expect to find </w:t>
      </w:r>
      <w:r w:rsidR="00F33D3C">
        <w:rPr>
          <w:rFonts w:ascii="Times New Roman" w:hAnsi="Times New Roman" w:cs="Times New Roman"/>
          <w:sz w:val="24"/>
          <w:szCs w:val="24"/>
        </w:rPr>
        <w:t xml:space="preserve">that </w:t>
      </w:r>
      <w:r w:rsidRPr="00AB4202">
        <w:rPr>
          <w:rFonts w:ascii="Times New Roman" w:hAnsi="Times New Roman" w:cs="Times New Roman"/>
          <w:sz w:val="24"/>
          <w:szCs w:val="24"/>
        </w:rPr>
        <w:t xml:space="preserve"> </w:t>
      </w:r>
      <w:r w:rsidR="00326532">
        <w:rPr>
          <w:rFonts w:ascii="Times New Roman" w:hAnsi="Times New Roman" w:cs="Times New Roman"/>
          <w:sz w:val="24"/>
          <w:szCs w:val="24"/>
        </w:rPr>
        <w:t xml:space="preserve">these effects will be significantly reduced </w:t>
      </w:r>
      <w:r w:rsidRPr="00AB4202">
        <w:rPr>
          <w:rFonts w:ascii="Times New Roman" w:hAnsi="Times New Roman" w:cs="Times New Roman"/>
          <w:sz w:val="24"/>
          <w:szCs w:val="24"/>
        </w:rPr>
        <w:t>in the movement-restricted group as compared to the baseline (unrestricted) group</w:t>
      </w:r>
      <w:r w:rsidR="00AE4535">
        <w:rPr>
          <w:rFonts w:ascii="Times New Roman" w:hAnsi="Times New Roman" w:cs="Times New Roman"/>
          <w:sz w:val="24"/>
          <w:szCs w:val="24"/>
        </w:rPr>
        <w:t>, resulting in significantly lower differential looking time scores</w:t>
      </w:r>
      <w:r w:rsidRPr="00AB4202">
        <w:rPr>
          <w:rFonts w:ascii="Times New Roman" w:hAnsi="Times New Roman" w:cs="Times New Roman"/>
          <w:sz w:val="24"/>
          <w:szCs w:val="24"/>
        </w:rPr>
        <w:t>.</w:t>
      </w:r>
    </w:p>
    <w:p w14:paraId="1C91A1AA" w14:textId="77777777" w:rsidR="00F616B2" w:rsidRDefault="00F616B2" w:rsidP="00F616B2">
      <w:pPr>
        <w:rPr>
          <w:rFonts w:ascii="Times New Roman" w:hAnsi="Times New Roman" w:cs="Times New Roman"/>
          <w:i/>
          <w:iCs/>
          <w:sz w:val="24"/>
          <w:szCs w:val="24"/>
        </w:rPr>
      </w:pPr>
      <w:r>
        <w:rPr>
          <w:rFonts w:ascii="Times New Roman" w:hAnsi="Times New Roman" w:cs="Times New Roman"/>
          <w:i/>
          <w:iCs/>
          <w:sz w:val="24"/>
          <w:szCs w:val="24"/>
        </w:rPr>
        <w:br w:type="page"/>
      </w:r>
    </w:p>
    <w:p w14:paraId="19F3AEE2" w14:textId="3FE1A62F" w:rsidR="00F616B2" w:rsidRDefault="00CE2F8B" w:rsidP="00F616B2">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5</w:t>
      </w:r>
      <w:r w:rsidR="00F616B2">
        <w:rPr>
          <w:rFonts w:ascii="Times New Roman" w:hAnsi="Times New Roman" w:cs="Times New Roman"/>
          <w:b/>
          <w:bCs/>
          <w:i/>
          <w:iCs/>
          <w:sz w:val="24"/>
          <w:szCs w:val="24"/>
        </w:rPr>
        <w:t>.2</w:t>
      </w:r>
      <w:r w:rsidR="00F616B2" w:rsidRPr="002D637E">
        <w:rPr>
          <w:rFonts w:ascii="Times New Roman" w:hAnsi="Times New Roman" w:cs="Times New Roman"/>
          <w:b/>
          <w:bCs/>
          <w:i/>
          <w:iCs/>
          <w:sz w:val="24"/>
          <w:szCs w:val="24"/>
        </w:rPr>
        <w:t xml:space="preserve"> Methods</w:t>
      </w:r>
    </w:p>
    <w:p w14:paraId="3488C974" w14:textId="77777777" w:rsidR="00F616B2" w:rsidRPr="002D637E" w:rsidRDefault="00F616B2" w:rsidP="00F616B2">
      <w:pPr>
        <w:spacing w:line="360" w:lineRule="auto"/>
        <w:jc w:val="both"/>
        <w:rPr>
          <w:rFonts w:ascii="Times New Roman" w:hAnsi="Times New Roman" w:cs="Times New Roman"/>
          <w:b/>
          <w:bCs/>
          <w:i/>
          <w:iCs/>
          <w:sz w:val="24"/>
          <w:szCs w:val="24"/>
        </w:rPr>
      </w:pPr>
    </w:p>
    <w:p w14:paraId="7EA52733" w14:textId="5229D4EA" w:rsidR="00F616B2" w:rsidRDefault="00A22C8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w:t>
      </w:r>
      <w:r w:rsidR="00F616B2">
        <w:rPr>
          <w:rFonts w:ascii="Times New Roman" w:hAnsi="Times New Roman" w:cs="Times New Roman"/>
          <w:i/>
          <w:iCs/>
          <w:sz w:val="24"/>
          <w:szCs w:val="24"/>
        </w:rPr>
        <w:t>.2.1 Participants</w:t>
      </w:r>
    </w:p>
    <w:p w14:paraId="20DDDB59" w14:textId="4C7B66B8"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A total of 125 participants participated in this study (</w:t>
      </w:r>
      <w:r>
        <w:rPr>
          <w:rFonts w:ascii="Times New Roman" w:hAnsi="Times New Roman" w:cs="Times New Roman"/>
          <w:iCs/>
          <w:sz w:val="24"/>
          <w:szCs w:val="24"/>
        </w:rPr>
        <w:t>Mean age</w:t>
      </w:r>
      <w:r>
        <w:rPr>
          <w:rFonts w:ascii="Times New Roman" w:hAnsi="Times New Roman" w:cs="Times New Roman"/>
          <w:i/>
          <w:sz w:val="24"/>
          <w:szCs w:val="24"/>
        </w:rPr>
        <w:t xml:space="preserve"> </w:t>
      </w:r>
      <w:r>
        <w:rPr>
          <w:rFonts w:ascii="Times New Roman" w:hAnsi="Times New Roman" w:cs="Times New Roman"/>
          <w:sz w:val="24"/>
          <w:szCs w:val="24"/>
        </w:rPr>
        <w:t xml:space="preserve">= 19.3, </w:t>
      </w:r>
      <w:r>
        <w:rPr>
          <w:rFonts w:ascii="Times New Roman" w:hAnsi="Times New Roman" w:cs="Times New Roman"/>
          <w:i/>
          <w:sz w:val="24"/>
          <w:szCs w:val="24"/>
        </w:rPr>
        <w:t>SD</w:t>
      </w:r>
      <w:r>
        <w:rPr>
          <w:rFonts w:ascii="Times New Roman" w:hAnsi="Times New Roman" w:cs="Times New Roman"/>
          <w:sz w:val="24"/>
          <w:szCs w:val="24"/>
        </w:rPr>
        <w:t xml:space="preserve"> = 1.78, 85 females). </w:t>
      </w:r>
      <w:r w:rsidR="00E53814">
        <w:rPr>
          <w:rFonts w:ascii="Times New Roman" w:hAnsi="Times New Roman" w:cs="Times New Roman"/>
          <w:sz w:val="24"/>
          <w:szCs w:val="24"/>
        </w:rPr>
        <w:t xml:space="preserve">These participants were first year undergraduate students </w:t>
      </w:r>
      <w:r w:rsidR="00E53814" w:rsidRPr="002D23C6">
        <w:rPr>
          <w:rFonts w:ascii="Times New Roman" w:hAnsi="Times New Roman" w:cs="Times New Roman"/>
          <w:sz w:val="24"/>
          <w:szCs w:val="24"/>
        </w:rPr>
        <w:t>made available by Victoria University of Wellington’s Introduction to Psychology Research Programme</w:t>
      </w:r>
      <w:r w:rsidR="00E53814">
        <w:rPr>
          <w:rFonts w:ascii="Times New Roman" w:hAnsi="Times New Roman" w:cs="Times New Roman"/>
          <w:sz w:val="24"/>
          <w:szCs w:val="24"/>
        </w:rPr>
        <w:t xml:space="preserve">. </w:t>
      </w:r>
      <w:r>
        <w:rPr>
          <w:rFonts w:ascii="Times New Roman" w:hAnsi="Times New Roman" w:cs="Times New Roman"/>
          <w:sz w:val="24"/>
          <w:szCs w:val="24"/>
        </w:rPr>
        <w:t>After data cleaning (details can be found below), the final sample size was N = 99</w:t>
      </w:r>
      <w:r>
        <w:rPr>
          <w:rFonts w:ascii="Times New Roman" w:hAnsi="Times New Roman" w:cs="Times New Roman"/>
          <w:i/>
          <w:iCs/>
          <w:sz w:val="24"/>
          <w:szCs w:val="24"/>
        </w:rPr>
        <w:t>.</w:t>
      </w:r>
      <w:r>
        <w:rPr>
          <w:rFonts w:ascii="Times New Roman" w:hAnsi="Times New Roman" w:cs="Times New Roman"/>
          <w:sz w:val="24"/>
          <w:szCs w:val="24"/>
        </w:rPr>
        <w:t xml:space="preserve"> Groups were more or less equally matched, with 49 participants in the baseline group and 50 participants in the restricted group. All provided informed consent and had normal to corrected vision. The experimental procedure received ethical approval from the Victoria University of Wellington School of Psychology Human Ethics Committee.</w:t>
      </w:r>
    </w:p>
    <w:p w14:paraId="3520913D" w14:textId="3D709652" w:rsidR="00F35457" w:rsidRDefault="00F35457" w:rsidP="00F616B2">
      <w:pPr>
        <w:spacing w:line="360" w:lineRule="auto"/>
        <w:jc w:val="both"/>
        <w:rPr>
          <w:rFonts w:ascii="Times New Roman" w:hAnsi="Times New Roman" w:cs="Times New Roman"/>
          <w:sz w:val="24"/>
          <w:szCs w:val="24"/>
        </w:rPr>
      </w:pPr>
    </w:p>
    <w:p w14:paraId="2343945E" w14:textId="6EB2C831" w:rsidR="00F35457" w:rsidRPr="00F35457" w:rsidRDefault="00F35457" w:rsidP="00F616B2">
      <w:pPr>
        <w:spacing w:line="360" w:lineRule="auto"/>
        <w:jc w:val="both"/>
        <w:rPr>
          <w:rFonts w:ascii="Times New Roman" w:hAnsi="Times New Roman" w:cs="Times New Roman"/>
          <w:sz w:val="24"/>
          <w:szCs w:val="24"/>
        </w:rPr>
      </w:pPr>
      <w:r w:rsidRPr="00F35457">
        <w:rPr>
          <w:rFonts w:ascii="Times New Roman" w:hAnsi="Times New Roman" w:cs="Times New Roman"/>
          <w:sz w:val="24"/>
          <w:szCs w:val="24"/>
          <w:highlight w:val="yellow"/>
        </w:rPr>
        <w:t>To do: power analysis</w:t>
      </w:r>
    </w:p>
    <w:p w14:paraId="7A3496B5" w14:textId="77777777" w:rsidR="00F616B2" w:rsidRDefault="00F616B2" w:rsidP="00F616B2">
      <w:pPr>
        <w:spacing w:line="360" w:lineRule="auto"/>
        <w:jc w:val="both"/>
        <w:rPr>
          <w:rFonts w:ascii="Times New Roman" w:hAnsi="Times New Roman" w:cs="Times New Roman"/>
          <w:sz w:val="24"/>
          <w:szCs w:val="24"/>
        </w:rPr>
      </w:pPr>
    </w:p>
    <w:p w14:paraId="4E86927E" w14:textId="6FEEFABA" w:rsidR="00F616B2" w:rsidRDefault="00652A2C"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w:t>
      </w:r>
      <w:r w:rsidR="00F616B2">
        <w:rPr>
          <w:rFonts w:ascii="Times New Roman" w:hAnsi="Times New Roman" w:cs="Times New Roman"/>
          <w:i/>
          <w:iCs/>
          <w:sz w:val="24"/>
          <w:szCs w:val="24"/>
        </w:rPr>
        <w:t>.2.2 Stimuli and Apparatus</w:t>
      </w:r>
    </w:p>
    <w:p w14:paraId="1BAEC59D" w14:textId="2146A4A4"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Stimuli and apparatus were analogous to Experiment 1. The only addition was a group that had motor affordances restricted. This was done by means of a soft elastic band. Participants were asked to hold on firmly to the band</w:t>
      </w:r>
      <w:r w:rsidR="00193069">
        <w:rPr>
          <w:rFonts w:ascii="Times New Roman" w:hAnsi="Times New Roman" w:cs="Times New Roman"/>
          <w:sz w:val="24"/>
          <w:szCs w:val="24"/>
        </w:rPr>
        <w:t>, clutching their hands</w:t>
      </w:r>
      <w:r w:rsidR="001A03F5">
        <w:rPr>
          <w:rFonts w:ascii="Times New Roman" w:hAnsi="Times New Roman" w:cs="Times New Roman"/>
          <w:sz w:val="24"/>
          <w:szCs w:val="24"/>
        </w:rPr>
        <w:t xml:space="preserve"> around the band</w:t>
      </w:r>
      <w:r>
        <w:rPr>
          <w:rFonts w:ascii="Times New Roman" w:hAnsi="Times New Roman" w:cs="Times New Roman"/>
          <w:sz w:val="24"/>
          <w:szCs w:val="24"/>
        </w:rPr>
        <w:t xml:space="preserve"> behind their backs</w:t>
      </w:r>
      <w:r w:rsidR="00F65968">
        <w:rPr>
          <w:rFonts w:ascii="Times New Roman" w:hAnsi="Times New Roman" w:cs="Times New Roman"/>
          <w:sz w:val="24"/>
          <w:szCs w:val="24"/>
        </w:rPr>
        <w:t>,</w:t>
      </w:r>
      <w:r>
        <w:rPr>
          <w:rFonts w:ascii="Times New Roman" w:hAnsi="Times New Roman" w:cs="Times New Roman"/>
          <w:sz w:val="24"/>
          <w:szCs w:val="24"/>
        </w:rPr>
        <w:t xml:space="preserve"> during every block of trials.  Participants were told that this would correct posture during the eye-tracker sessions as it straightened out the back.</w:t>
      </w:r>
    </w:p>
    <w:p w14:paraId="1ADFE9B6" w14:textId="77777777" w:rsidR="00F616B2" w:rsidRPr="0090248F" w:rsidRDefault="00F616B2" w:rsidP="00F616B2">
      <w:pPr>
        <w:spacing w:line="360" w:lineRule="auto"/>
        <w:jc w:val="both"/>
        <w:rPr>
          <w:rFonts w:ascii="Times New Roman" w:hAnsi="Times New Roman" w:cs="Times New Roman"/>
          <w:sz w:val="24"/>
          <w:szCs w:val="24"/>
        </w:rPr>
      </w:pPr>
    </w:p>
    <w:p w14:paraId="1B159E25" w14:textId="78A859C4" w:rsidR="00F616B2" w:rsidRDefault="00B70FA4"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w:t>
      </w:r>
      <w:r w:rsidR="00F616B2">
        <w:rPr>
          <w:rFonts w:ascii="Times New Roman" w:hAnsi="Times New Roman" w:cs="Times New Roman"/>
          <w:i/>
          <w:iCs/>
          <w:sz w:val="24"/>
          <w:szCs w:val="24"/>
        </w:rPr>
        <w:t>.2.3 Procedure</w:t>
      </w:r>
    </w:p>
    <w:p w14:paraId="2760BFAB"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The procedure followed was analogous to that of Experiment 1, with the exception that participants in the movement-restricted group were required to hold on to the elastic band at the start of every experimental block.</w:t>
      </w:r>
    </w:p>
    <w:p w14:paraId="45A5CEE0" w14:textId="77777777" w:rsidR="00F616B2" w:rsidRPr="00695AF7" w:rsidRDefault="00F616B2" w:rsidP="00F616B2">
      <w:pPr>
        <w:spacing w:line="360" w:lineRule="auto"/>
        <w:jc w:val="both"/>
        <w:rPr>
          <w:rFonts w:ascii="Times New Roman" w:hAnsi="Times New Roman" w:cs="Times New Roman"/>
          <w:sz w:val="24"/>
          <w:szCs w:val="24"/>
        </w:rPr>
      </w:pPr>
    </w:p>
    <w:p w14:paraId="04FE335B" w14:textId="2F2A9ACA" w:rsidR="00F616B2" w:rsidRDefault="00B70FA4"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w:t>
      </w:r>
      <w:r w:rsidR="00F616B2">
        <w:rPr>
          <w:rFonts w:ascii="Times New Roman" w:hAnsi="Times New Roman" w:cs="Times New Roman"/>
          <w:i/>
          <w:iCs/>
          <w:sz w:val="24"/>
          <w:szCs w:val="24"/>
        </w:rPr>
        <w:t>.2.4 Data-analysis</w:t>
      </w:r>
    </w:p>
    <w:p w14:paraId="2704E494" w14:textId="05C7E996" w:rsidR="00F616B2" w:rsidRDefault="00F35457"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approach to data-analysis was a</w:t>
      </w:r>
      <w:r w:rsidR="00F616B2">
        <w:rPr>
          <w:rFonts w:ascii="Times New Roman" w:hAnsi="Times New Roman" w:cs="Times New Roman"/>
          <w:sz w:val="24"/>
          <w:szCs w:val="24"/>
        </w:rPr>
        <w:t xml:space="preserve">nalogous to </w:t>
      </w:r>
      <w:r w:rsidR="001D7FDB">
        <w:rPr>
          <w:rFonts w:ascii="Times New Roman" w:hAnsi="Times New Roman" w:cs="Times New Roman"/>
          <w:sz w:val="24"/>
          <w:szCs w:val="24"/>
        </w:rPr>
        <w:t>E</w:t>
      </w:r>
      <w:r w:rsidR="00F616B2">
        <w:rPr>
          <w:rFonts w:ascii="Times New Roman" w:hAnsi="Times New Roman" w:cs="Times New Roman"/>
          <w:sz w:val="24"/>
          <w:szCs w:val="24"/>
        </w:rPr>
        <w:t>xperiment 1.</w:t>
      </w:r>
      <w:r w:rsidR="004D28D2">
        <w:rPr>
          <w:rFonts w:ascii="Times New Roman" w:hAnsi="Times New Roman" w:cs="Times New Roman"/>
          <w:sz w:val="24"/>
          <w:szCs w:val="24"/>
        </w:rPr>
        <w:t xml:space="preserve"> Of the original 12</w:t>
      </w:r>
      <w:r w:rsidR="001C6A21">
        <w:rPr>
          <w:rFonts w:ascii="Times New Roman" w:hAnsi="Times New Roman" w:cs="Times New Roman"/>
          <w:sz w:val="24"/>
          <w:szCs w:val="24"/>
        </w:rPr>
        <w:t>5</w:t>
      </w:r>
      <w:r w:rsidR="004D28D2">
        <w:rPr>
          <w:rFonts w:ascii="Times New Roman" w:hAnsi="Times New Roman" w:cs="Times New Roman"/>
          <w:sz w:val="24"/>
          <w:szCs w:val="24"/>
        </w:rPr>
        <w:t xml:space="preserve"> participants, 9 participants were </w:t>
      </w:r>
      <w:r w:rsidR="00E76210">
        <w:rPr>
          <w:rFonts w:ascii="Times New Roman" w:hAnsi="Times New Roman" w:cs="Times New Roman"/>
          <w:sz w:val="24"/>
          <w:szCs w:val="24"/>
        </w:rPr>
        <w:t>excluded</w:t>
      </w:r>
      <w:r w:rsidR="004D28D2">
        <w:rPr>
          <w:rFonts w:ascii="Times New Roman" w:hAnsi="Times New Roman" w:cs="Times New Roman"/>
          <w:sz w:val="24"/>
          <w:szCs w:val="24"/>
        </w:rPr>
        <w:t xml:space="preserve"> for failing the debrief questions, </w:t>
      </w:r>
      <w:r w:rsidR="00E76210">
        <w:rPr>
          <w:rFonts w:ascii="Times New Roman" w:hAnsi="Times New Roman" w:cs="Times New Roman"/>
          <w:sz w:val="24"/>
          <w:szCs w:val="24"/>
        </w:rPr>
        <w:t>14 for explicitly</w:t>
      </w:r>
      <w:r w:rsidR="001C6A21">
        <w:rPr>
          <w:rFonts w:ascii="Times New Roman" w:hAnsi="Times New Roman" w:cs="Times New Roman"/>
          <w:sz w:val="24"/>
          <w:szCs w:val="24"/>
        </w:rPr>
        <w:t xml:space="preserve"> mentalising</w:t>
      </w:r>
      <w:r w:rsidR="008536E5">
        <w:rPr>
          <w:rFonts w:ascii="Times New Roman" w:hAnsi="Times New Roman" w:cs="Times New Roman"/>
          <w:sz w:val="24"/>
          <w:szCs w:val="24"/>
        </w:rPr>
        <w:t xml:space="preserve">, and 2 for </w:t>
      </w:r>
      <w:r w:rsidR="00A97298">
        <w:rPr>
          <w:rFonts w:ascii="Times New Roman" w:hAnsi="Times New Roman" w:cs="Times New Roman"/>
          <w:sz w:val="24"/>
          <w:szCs w:val="24"/>
        </w:rPr>
        <w:t>subpar</w:t>
      </w:r>
      <w:r w:rsidR="008536E5">
        <w:rPr>
          <w:rFonts w:ascii="Times New Roman" w:hAnsi="Times New Roman" w:cs="Times New Roman"/>
          <w:sz w:val="24"/>
          <w:szCs w:val="24"/>
        </w:rPr>
        <w:t xml:space="preserve"> data quality.</w:t>
      </w:r>
      <w:r w:rsidR="0022454A">
        <w:rPr>
          <w:rFonts w:ascii="Times New Roman" w:hAnsi="Times New Roman" w:cs="Times New Roman"/>
          <w:sz w:val="24"/>
          <w:szCs w:val="24"/>
        </w:rPr>
        <w:t xml:space="preserve"> Of the 8043 recorded trials, the participant exclusion left 6664 trials.</w:t>
      </w:r>
      <w:r w:rsidR="002D1E82">
        <w:rPr>
          <w:rFonts w:ascii="Times New Roman" w:hAnsi="Times New Roman" w:cs="Times New Roman"/>
          <w:sz w:val="24"/>
          <w:szCs w:val="24"/>
        </w:rPr>
        <w:t xml:space="preserve"> </w:t>
      </w:r>
      <w:r w:rsidR="00A333C3">
        <w:rPr>
          <w:rFonts w:ascii="Times New Roman" w:hAnsi="Times New Roman" w:cs="Times New Roman"/>
          <w:sz w:val="24"/>
          <w:szCs w:val="24"/>
        </w:rPr>
        <w:t xml:space="preserve">The trial-based exclusion criteria further reduced this number: 748 trials were removed for failing the attention check, 1221 trials were removed for showing no fixation towards either target in the time of interest, </w:t>
      </w:r>
      <w:r w:rsidR="000B258C">
        <w:rPr>
          <w:rFonts w:ascii="Times New Roman" w:hAnsi="Times New Roman" w:cs="Times New Roman"/>
          <w:sz w:val="24"/>
          <w:szCs w:val="24"/>
        </w:rPr>
        <w:t>and 29 trials were removed for being incomplete, resulting in an overall exclusion rate of 41.9%.</w:t>
      </w:r>
    </w:p>
    <w:p w14:paraId="70D1FCB7" w14:textId="77777777" w:rsidR="00ED670C" w:rsidRPr="004D28D2" w:rsidRDefault="00ED670C" w:rsidP="00F616B2">
      <w:pPr>
        <w:spacing w:line="360" w:lineRule="auto"/>
        <w:jc w:val="both"/>
        <w:rPr>
          <w:rFonts w:ascii="Times New Roman" w:hAnsi="Times New Roman" w:cs="Times New Roman"/>
          <w:sz w:val="24"/>
          <w:szCs w:val="24"/>
        </w:rPr>
      </w:pPr>
    </w:p>
    <w:p w14:paraId="20490A57" w14:textId="2852AD43" w:rsidR="00F616B2" w:rsidRPr="00C0783F" w:rsidRDefault="00E01E3F" w:rsidP="00F616B2">
      <w:pPr>
        <w:rPr>
          <w:rFonts w:ascii="Times New Roman" w:hAnsi="Times New Roman" w:cs="Times New Roman"/>
          <w:i/>
          <w:iCs/>
          <w:sz w:val="24"/>
          <w:szCs w:val="24"/>
        </w:rPr>
      </w:pPr>
      <w:r>
        <w:rPr>
          <w:rFonts w:ascii="Times New Roman" w:hAnsi="Times New Roman" w:cs="Times New Roman"/>
          <w:b/>
          <w:bCs/>
          <w:i/>
          <w:iCs/>
          <w:sz w:val="24"/>
          <w:szCs w:val="24"/>
        </w:rPr>
        <w:t>5</w:t>
      </w:r>
      <w:r w:rsidR="00F616B2" w:rsidRPr="0083591A">
        <w:rPr>
          <w:rFonts w:ascii="Times New Roman" w:hAnsi="Times New Roman" w:cs="Times New Roman"/>
          <w:b/>
          <w:bCs/>
          <w:i/>
          <w:iCs/>
          <w:sz w:val="24"/>
          <w:szCs w:val="24"/>
        </w:rPr>
        <w:t>.3 Results</w:t>
      </w:r>
    </w:p>
    <w:p w14:paraId="2D1E763A" w14:textId="77777777" w:rsidR="00F616B2" w:rsidRDefault="00F616B2" w:rsidP="00F616B2">
      <w:pPr>
        <w:rPr>
          <w:rFonts w:ascii="Times New Roman" w:hAnsi="Times New Roman" w:cs="Times New Roman"/>
          <w:i/>
          <w:iCs/>
          <w:sz w:val="24"/>
          <w:szCs w:val="24"/>
        </w:rPr>
      </w:pPr>
    </w:p>
    <w:p w14:paraId="04AA565E" w14:textId="5BF321EB" w:rsidR="00F616B2" w:rsidRPr="00A63915" w:rsidRDefault="004B4DDA"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w:t>
      </w:r>
      <w:r w:rsidR="00F616B2">
        <w:rPr>
          <w:rFonts w:ascii="Times New Roman" w:hAnsi="Times New Roman" w:cs="Times New Roman"/>
          <w:i/>
          <w:iCs/>
          <w:sz w:val="24"/>
          <w:szCs w:val="24"/>
        </w:rPr>
        <w:t>.3.1 Basic model</w:t>
      </w:r>
    </w:p>
    <w:p w14:paraId="15C01454" w14:textId="00CF8E04" w:rsidR="00F616B2" w:rsidRDefault="00C925ED"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First</w:t>
      </w:r>
      <w:r w:rsidR="00F616B2">
        <w:rPr>
          <w:rFonts w:ascii="Times New Roman" w:hAnsi="Times New Roman" w:cs="Times New Roman"/>
          <w:sz w:val="24"/>
          <w:szCs w:val="24"/>
        </w:rPr>
        <w:t xml:space="preserve">, we </w:t>
      </w:r>
      <w:r>
        <w:rPr>
          <w:rFonts w:ascii="Times New Roman" w:hAnsi="Times New Roman" w:cs="Times New Roman"/>
          <w:sz w:val="24"/>
          <w:szCs w:val="24"/>
        </w:rPr>
        <w:t>implemented</w:t>
      </w:r>
      <w:r w:rsidR="00F616B2">
        <w:rPr>
          <w:rFonts w:ascii="Times New Roman" w:hAnsi="Times New Roman" w:cs="Times New Roman"/>
          <w:sz w:val="24"/>
          <w:szCs w:val="24"/>
        </w:rPr>
        <w:t xml:space="preserve"> a full model </w:t>
      </w:r>
      <w:r w:rsidR="00FA1468">
        <w:rPr>
          <w:rFonts w:ascii="Times New Roman" w:hAnsi="Times New Roman" w:cs="Times New Roman"/>
          <w:sz w:val="24"/>
          <w:szCs w:val="24"/>
        </w:rPr>
        <w:t>that included</w:t>
      </w:r>
      <w:r w:rsidR="00F616B2">
        <w:rPr>
          <w:rFonts w:ascii="Times New Roman" w:hAnsi="Times New Roman" w:cs="Times New Roman"/>
          <w:sz w:val="24"/>
          <w:szCs w:val="24"/>
        </w:rPr>
        <w:t xml:space="preserve"> the factors group, belief, </w:t>
      </w:r>
      <w:proofErr w:type="gramStart"/>
      <w:r w:rsidR="00F616B2">
        <w:rPr>
          <w:rFonts w:ascii="Times New Roman" w:hAnsi="Times New Roman" w:cs="Times New Roman"/>
          <w:sz w:val="24"/>
          <w:szCs w:val="24"/>
        </w:rPr>
        <w:t>grip</w:t>
      </w:r>
      <w:proofErr w:type="gramEnd"/>
      <w:r w:rsidR="00F616B2">
        <w:rPr>
          <w:rFonts w:ascii="Times New Roman" w:hAnsi="Times New Roman" w:cs="Times New Roman"/>
          <w:sz w:val="24"/>
          <w:szCs w:val="24"/>
        </w:rPr>
        <w:t xml:space="preserve"> and their interaction effects. </w:t>
      </w:r>
      <w:r w:rsidR="00156E85">
        <w:rPr>
          <w:rFonts w:ascii="Times New Roman" w:hAnsi="Times New Roman" w:cs="Times New Roman"/>
          <w:sz w:val="24"/>
          <w:szCs w:val="24"/>
        </w:rPr>
        <w:t>There</w:t>
      </w:r>
      <w:r w:rsidR="00F616B2">
        <w:rPr>
          <w:rFonts w:ascii="Times New Roman" w:hAnsi="Times New Roman" w:cs="Times New Roman"/>
          <w:sz w:val="24"/>
          <w:szCs w:val="24"/>
        </w:rPr>
        <w:t xml:space="preserve"> was no main effect of group, </w:t>
      </w:r>
      <w:r w:rsidR="00F616B2" w:rsidRPr="00D53BCC">
        <w:rPr>
          <w:rFonts w:ascii="Times New Roman" w:hAnsi="Times New Roman" w:cs="Times New Roman"/>
          <w:i/>
          <w:iCs/>
          <w:sz w:val="24"/>
          <w:szCs w:val="24"/>
        </w:rPr>
        <w:t>F</w:t>
      </w:r>
      <w:r w:rsidR="00F616B2" w:rsidRPr="0035625E">
        <w:rPr>
          <w:rFonts w:ascii="Times New Roman" w:hAnsi="Times New Roman" w:cs="Times New Roman"/>
          <w:sz w:val="24"/>
          <w:szCs w:val="24"/>
        </w:rPr>
        <w:t>(1,99.</w:t>
      </w:r>
      <w:r w:rsidR="00F616B2">
        <w:rPr>
          <w:rFonts w:ascii="Times New Roman" w:hAnsi="Times New Roman" w:cs="Times New Roman"/>
          <w:sz w:val="24"/>
          <w:szCs w:val="24"/>
        </w:rPr>
        <w:t>4</w:t>
      </w:r>
      <w:r w:rsidR="00F616B2" w:rsidRPr="0035625E">
        <w:rPr>
          <w:rFonts w:ascii="Times New Roman" w:hAnsi="Times New Roman" w:cs="Times New Roman"/>
          <w:sz w:val="24"/>
          <w:szCs w:val="24"/>
        </w:rPr>
        <w:t>)</w:t>
      </w:r>
      <w:r w:rsidR="00F616B2">
        <w:rPr>
          <w:rFonts w:ascii="Times New Roman" w:hAnsi="Times New Roman" w:cs="Times New Roman"/>
          <w:sz w:val="24"/>
          <w:szCs w:val="24"/>
        </w:rPr>
        <w:t xml:space="preserve"> = .122, </w:t>
      </w:r>
      <w:r w:rsidR="00F616B2" w:rsidRPr="00C10462">
        <w:rPr>
          <w:rFonts w:ascii="Times New Roman" w:hAnsi="Times New Roman" w:cs="Times New Roman"/>
          <w:i/>
          <w:iCs/>
          <w:sz w:val="24"/>
          <w:szCs w:val="24"/>
        </w:rPr>
        <w:t>p</w:t>
      </w:r>
      <w:r w:rsidR="00F616B2">
        <w:rPr>
          <w:rFonts w:ascii="Times New Roman" w:hAnsi="Times New Roman" w:cs="Times New Roman"/>
          <w:sz w:val="24"/>
          <w:szCs w:val="24"/>
        </w:rPr>
        <w:t xml:space="preserve"> = .728. There was </w:t>
      </w:r>
      <w:r w:rsidR="00A504F7">
        <w:rPr>
          <w:rFonts w:ascii="Times New Roman" w:hAnsi="Times New Roman" w:cs="Times New Roman"/>
          <w:sz w:val="24"/>
          <w:szCs w:val="24"/>
        </w:rPr>
        <w:t>no</w:t>
      </w:r>
      <w:r w:rsidR="00F616B2">
        <w:rPr>
          <w:rFonts w:ascii="Times New Roman" w:hAnsi="Times New Roman" w:cs="Times New Roman"/>
          <w:sz w:val="24"/>
          <w:szCs w:val="24"/>
        </w:rPr>
        <w:t xml:space="preserve"> significant main effect of grip, </w:t>
      </w:r>
      <w:r w:rsidR="00F616B2" w:rsidRPr="008E0D63">
        <w:rPr>
          <w:rFonts w:ascii="Times New Roman" w:hAnsi="Times New Roman" w:cs="Times New Roman"/>
          <w:i/>
          <w:iCs/>
          <w:sz w:val="24"/>
          <w:szCs w:val="24"/>
        </w:rPr>
        <w:t>F</w:t>
      </w:r>
      <w:r w:rsidR="00F616B2">
        <w:rPr>
          <w:rFonts w:ascii="Times New Roman" w:hAnsi="Times New Roman" w:cs="Times New Roman"/>
          <w:sz w:val="24"/>
          <w:szCs w:val="24"/>
        </w:rPr>
        <w:t xml:space="preserve">(2,4581.8) = 2.821, </w:t>
      </w:r>
      <w:r w:rsidR="00F616B2" w:rsidRPr="004A2706">
        <w:rPr>
          <w:rFonts w:ascii="Times New Roman" w:hAnsi="Times New Roman" w:cs="Times New Roman"/>
          <w:i/>
          <w:iCs/>
          <w:sz w:val="24"/>
          <w:szCs w:val="24"/>
        </w:rPr>
        <w:t>p</w:t>
      </w:r>
      <w:r w:rsidR="00F616B2">
        <w:rPr>
          <w:rFonts w:ascii="Times New Roman" w:hAnsi="Times New Roman" w:cs="Times New Roman"/>
          <w:sz w:val="24"/>
          <w:szCs w:val="24"/>
        </w:rPr>
        <w:t xml:space="preserve"> = .06. There was, however, a significant main effect of belief, </w:t>
      </w:r>
      <w:r w:rsidR="00F616B2" w:rsidRPr="005551E8">
        <w:rPr>
          <w:rFonts w:ascii="Times New Roman" w:hAnsi="Times New Roman" w:cs="Times New Roman"/>
          <w:i/>
          <w:iCs/>
          <w:sz w:val="24"/>
          <w:szCs w:val="24"/>
        </w:rPr>
        <w:t>F</w:t>
      </w:r>
      <w:r w:rsidR="00F616B2">
        <w:rPr>
          <w:rFonts w:ascii="Times New Roman" w:hAnsi="Times New Roman" w:cs="Times New Roman"/>
          <w:sz w:val="24"/>
          <w:szCs w:val="24"/>
        </w:rPr>
        <w:t xml:space="preserve">(1,4581.3) = 11.209, </w:t>
      </w:r>
      <w:r w:rsidR="00F616B2" w:rsidRPr="00914383">
        <w:rPr>
          <w:rFonts w:ascii="Times New Roman" w:hAnsi="Times New Roman" w:cs="Times New Roman"/>
          <w:i/>
          <w:iCs/>
          <w:sz w:val="24"/>
          <w:szCs w:val="24"/>
        </w:rPr>
        <w:t>p</w:t>
      </w:r>
      <w:r w:rsidR="00823AB0">
        <w:rPr>
          <w:rFonts w:ascii="Times New Roman" w:hAnsi="Times New Roman" w:cs="Times New Roman"/>
          <w:i/>
          <w:iCs/>
          <w:sz w:val="24"/>
          <w:szCs w:val="24"/>
        </w:rPr>
        <w:t xml:space="preserve"> </w:t>
      </w:r>
      <w:r w:rsidR="00F616B2">
        <w:rPr>
          <w:rFonts w:ascii="Times New Roman" w:hAnsi="Times New Roman" w:cs="Times New Roman"/>
          <w:sz w:val="24"/>
          <w:szCs w:val="24"/>
        </w:rPr>
        <w:t>&lt;</w:t>
      </w:r>
      <w:r w:rsidR="002E4B85">
        <w:rPr>
          <w:rFonts w:ascii="Times New Roman" w:hAnsi="Times New Roman" w:cs="Times New Roman"/>
          <w:sz w:val="24"/>
          <w:szCs w:val="24"/>
        </w:rPr>
        <w:t xml:space="preserve"> </w:t>
      </w:r>
      <w:r w:rsidR="00F616B2">
        <w:rPr>
          <w:rFonts w:ascii="Times New Roman" w:hAnsi="Times New Roman" w:cs="Times New Roman"/>
          <w:sz w:val="24"/>
          <w:szCs w:val="24"/>
        </w:rPr>
        <w:t>.001</w:t>
      </w:r>
      <w:r w:rsidR="00E808E1">
        <w:rPr>
          <w:rFonts w:ascii="Times New Roman" w:hAnsi="Times New Roman" w:cs="Times New Roman"/>
          <w:sz w:val="24"/>
          <w:szCs w:val="24"/>
        </w:rPr>
        <w:t xml:space="preserve"> (see Figure X, table X)</w:t>
      </w:r>
      <w:r w:rsidR="00F616B2">
        <w:rPr>
          <w:rFonts w:ascii="Times New Roman" w:hAnsi="Times New Roman" w:cs="Times New Roman"/>
          <w:sz w:val="24"/>
          <w:szCs w:val="24"/>
        </w:rPr>
        <w:t>. Moreover, the interaction effect between belief and grip was also significant,</w:t>
      </w:r>
      <w:r w:rsidR="00F616B2" w:rsidRPr="001F5F58">
        <w:rPr>
          <w:rFonts w:ascii="Times New Roman" w:hAnsi="Times New Roman" w:cs="Times New Roman"/>
          <w:i/>
          <w:iCs/>
          <w:sz w:val="24"/>
          <w:szCs w:val="24"/>
        </w:rPr>
        <w:t xml:space="preserve"> F</w:t>
      </w:r>
      <w:r w:rsidR="00F616B2">
        <w:rPr>
          <w:rFonts w:ascii="Times New Roman" w:hAnsi="Times New Roman" w:cs="Times New Roman"/>
          <w:sz w:val="24"/>
          <w:szCs w:val="24"/>
        </w:rPr>
        <w:t xml:space="preserve">(2,4578.6), </w:t>
      </w:r>
      <w:r w:rsidR="00AE3912">
        <w:rPr>
          <w:rFonts w:ascii="Times New Roman" w:hAnsi="Times New Roman" w:cs="Times New Roman"/>
          <w:i/>
          <w:iCs/>
          <w:sz w:val="24"/>
          <w:szCs w:val="24"/>
        </w:rPr>
        <w:t>p</w:t>
      </w:r>
      <w:r w:rsidR="00F616B2">
        <w:rPr>
          <w:rFonts w:ascii="Times New Roman" w:hAnsi="Times New Roman" w:cs="Times New Roman"/>
          <w:sz w:val="24"/>
          <w:szCs w:val="24"/>
        </w:rPr>
        <w:t xml:space="preserve"> = .032. The group factor showed no interaction effect with either belief, </w:t>
      </w:r>
      <w:r w:rsidR="00F616B2" w:rsidRPr="00735805">
        <w:rPr>
          <w:rFonts w:ascii="Times New Roman" w:hAnsi="Times New Roman" w:cs="Times New Roman"/>
          <w:i/>
          <w:iCs/>
          <w:sz w:val="24"/>
          <w:szCs w:val="24"/>
        </w:rPr>
        <w:t>F</w:t>
      </w:r>
      <w:r w:rsidR="00F616B2">
        <w:rPr>
          <w:rFonts w:ascii="Times New Roman" w:hAnsi="Times New Roman" w:cs="Times New Roman"/>
          <w:sz w:val="24"/>
          <w:szCs w:val="24"/>
        </w:rPr>
        <w:t xml:space="preserve">(1,4581.3) = .089, </w:t>
      </w:r>
      <w:r w:rsidR="00F616B2" w:rsidRPr="00CC2804">
        <w:rPr>
          <w:rFonts w:ascii="Times New Roman" w:hAnsi="Times New Roman" w:cs="Times New Roman"/>
          <w:i/>
          <w:iCs/>
          <w:sz w:val="24"/>
          <w:szCs w:val="24"/>
        </w:rPr>
        <w:t>p</w:t>
      </w:r>
      <w:r w:rsidR="00F616B2">
        <w:rPr>
          <w:rFonts w:ascii="Times New Roman" w:hAnsi="Times New Roman" w:cs="Times New Roman"/>
          <w:sz w:val="24"/>
          <w:szCs w:val="24"/>
        </w:rPr>
        <w:t xml:space="preserve"> = .766, nor with grip, </w:t>
      </w:r>
      <w:r w:rsidR="00F616B2" w:rsidRPr="00C90179">
        <w:rPr>
          <w:rFonts w:ascii="Times New Roman" w:hAnsi="Times New Roman" w:cs="Times New Roman"/>
          <w:i/>
          <w:iCs/>
          <w:sz w:val="24"/>
          <w:szCs w:val="24"/>
        </w:rPr>
        <w:t>F</w:t>
      </w:r>
      <w:r w:rsidR="00F616B2">
        <w:rPr>
          <w:rFonts w:ascii="Times New Roman" w:hAnsi="Times New Roman" w:cs="Times New Roman"/>
          <w:sz w:val="24"/>
          <w:szCs w:val="24"/>
        </w:rPr>
        <w:t xml:space="preserve">(2,4581.8), </w:t>
      </w:r>
      <w:r w:rsidR="00F616B2" w:rsidRPr="00551F02">
        <w:rPr>
          <w:rFonts w:ascii="Times New Roman" w:hAnsi="Times New Roman" w:cs="Times New Roman"/>
          <w:i/>
          <w:iCs/>
          <w:sz w:val="24"/>
          <w:szCs w:val="24"/>
        </w:rPr>
        <w:t>p</w:t>
      </w:r>
      <w:r w:rsidR="00F616B2">
        <w:rPr>
          <w:rFonts w:ascii="Times New Roman" w:hAnsi="Times New Roman" w:cs="Times New Roman"/>
          <w:sz w:val="24"/>
          <w:szCs w:val="24"/>
        </w:rPr>
        <w:t xml:space="preserve"> = .605. There was </w:t>
      </w:r>
      <w:r w:rsidR="00E240D9">
        <w:rPr>
          <w:rFonts w:ascii="Times New Roman" w:hAnsi="Times New Roman" w:cs="Times New Roman"/>
          <w:sz w:val="24"/>
          <w:szCs w:val="24"/>
        </w:rPr>
        <w:t>no</w:t>
      </w:r>
      <w:r w:rsidR="00F616B2">
        <w:rPr>
          <w:rFonts w:ascii="Times New Roman" w:hAnsi="Times New Roman" w:cs="Times New Roman"/>
          <w:sz w:val="24"/>
          <w:szCs w:val="24"/>
        </w:rPr>
        <w:t xml:space="preserve"> significant three-way interaction effect between group, belief and grip, </w:t>
      </w:r>
      <w:r w:rsidR="00F616B2" w:rsidRPr="006968E4">
        <w:rPr>
          <w:rFonts w:ascii="Times New Roman" w:hAnsi="Times New Roman" w:cs="Times New Roman"/>
          <w:i/>
          <w:iCs/>
          <w:sz w:val="24"/>
          <w:szCs w:val="24"/>
        </w:rPr>
        <w:t>F</w:t>
      </w:r>
      <w:r w:rsidR="00F616B2">
        <w:rPr>
          <w:rFonts w:ascii="Times New Roman" w:hAnsi="Times New Roman" w:cs="Times New Roman"/>
          <w:sz w:val="24"/>
          <w:szCs w:val="24"/>
        </w:rPr>
        <w:t xml:space="preserve">(2,4578.6) = 2.925, </w:t>
      </w:r>
      <w:r w:rsidR="00F616B2" w:rsidRPr="00A3659E">
        <w:rPr>
          <w:rFonts w:ascii="Times New Roman" w:hAnsi="Times New Roman" w:cs="Times New Roman"/>
          <w:i/>
          <w:iCs/>
          <w:sz w:val="24"/>
          <w:szCs w:val="24"/>
        </w:rPr>
        <w:t>p</w:t>
      </w:r>
      <w:r w:rsidR="00F616B2">
        <w:rPr>
          <w:rFonts w:ascii="Times New Roman" w:hAnsi="Times New Roman" w:cs="Times New Roman"/>
          <w:sz w:val="24"/>
          <w:szCs w:val="24"/>
        </w:rPr>
        <w:t xml:space="preserve"> = .054.</w:t>
      </w:r>
    </w:p>
    <w:p w14:paraId="04D890E1" w14:textId="77777777" w:rsidR="00F616B2" w:rsidRPr="00476131" w:rsidRDefault="00F616B2" w:rsidP="00F616B2">
      <w:pPr>
        <w:spacing w:line="360" w:lineRule="auto"/>
        <w:jc w:val="both"/>
        <w:rPr>
          <w:rFonts w:ascii="Times New Roman" w:hAnsi="Times New Roman" w:cs="Times New Roman"/>
          <w:sz w:val="24"/>
          <w:szCs w:val="24"/>
        </w:rPr>
      </w:pPr>
      <w:commentRangeStart w:id="32"/>
    </w:p>
    <w:tbl>
      <w:tblPr>
        <w:tblStyle w:val="ListTable6Colorful"/>
        <w:tblpPr w:leftFromText="180" w:rightFromText="180" w:vertAnchor="text" w:horzAnchor="margin" w:tblpXSpec="right" w:tblpY="2495"/>
        <w:tblW w:w="0" w:type="auto"/>
        <w:tblLook w:val="04A0" w:firstRow="1" w:lastRow="0" w:firstColumn="1" w:lastColumn="0" w:noHBand="0" w:noVBand="1"/>
      </w:tblPr>
      <w:tblGrid>
        <w:gridCol w:w="846"/>
        <w:gridCol w:w="1422"/>
        <w:gridCol w:w="704"/>
        <w:gridCol w:w="1559"/>
      </w:tblGrid>
      <w:tr w:rsidR="00F616B2" w14:paraId="49953FD7" w14:textId="77777777" w:rsidTr="00E10839">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46" w:type="dxa"/>
          </w:tcPr>
          <w:p w14:paraId="033AC5F8" w14:textId="77777777" w:rsidR="00F616B2" w:rsidRPr="00AF22BE" w:rsidRDefault="00F616B2" w:rsidP="00E10839">
            <w:pPr>
              <w:spacing w:line="360" w:lineRule="auto"/>
              <w:jc w:val="center"/>
              <w:rPr>
                <w:rFonts w:ascii="Times New Roman" w:hAnsi="Times New Roman" w:cs="Times New Roman"/>
                <w:i/>
                <w:iCs/>
                <w:sz w:val="24"/>
                <w:szCs w:val="24"/>
              </w:rPr>
            </w:pPr>
            <w:r w:rsidRPr="00AF22BE">
              <w:rPr>
                <w:rFonts w:ascii="Times New Roman" w:hAnsi="Times New Roman" w:cs="Times New Roman"/>
                <w:i/>
                <w:iCs/>
                <w:sz w:val="24"/>
                <w:szCs w:val="24"/>
              </w:rPr>
              <w:t>Belief</w:t>
            </w:r>
          </w:p>
        </w:tc>
        <w:tc>
          <w:tcPr>
            <w:tcW w:w="1422" w:type="dxa"/>
          </w:tcPr>
          <w:p w14:paraId="00C97C19" w14:textId="77777777" w:rsidR="00F616B2" w:rsidRPr="00AF22BE"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F22BE">
              <w:rPr>
                <w:rFonts w:ascii="Times New Roman" w:hAnsi="Times New Roman" w:cs="Times New Roman"/>
                <w:i/>
                <w:iCs/>
                <w:sz w:val="24"/>
                <w:szCs w:val="24"/>
              </w:rPr>
              <w:t>Mean (LS)</w:t>
            </w:r>
          </w:p>
        </w:tc>
        <w:tc>
          <w:tcPr>
            <w:tcW w:w="704" w:type="dxa"/>
          </w:tcPr>
          <w:p w14:paraId="4CAA815F" w14:textId="77777777" w:rsidR="00F616B2" w:rsidRPr="00AF22BE"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F22BE">
              <w:rPr>
                <w:rFonts w:ascii="Times New Roman" w:hAnsi="Times New Roman" w:cs="Times New Roman"/>
                <w:i/>
                <w:iCs/>
                <w:sz w:val="24"/>
                <w:szCs w:val="24"/>
              </w:rPr>
              <w:t>SE</w:t>
            </w:r>
          </w:p>
        </w:tc>
        <w:tc>
          <w:tcPr>
            <w:tcW w:w="1559" w:type="dxa"/>
          </w:tcPr>
          <w:p w14:paraId="4431E7C5" w14:textId="77777777" w:rsidR="00F616B2" w:rsidRPr="00AF22BE"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F22BE">
              <w:rPr>
                <w:rFonts w:ascii="Times New Roman" w:hAnsi="Times New Roman" w:cs="Times New Roman"/>
                <w:i/>
                <w:iCs/>
                <w:sz w:val="24"/>
                <w:szCs w:val="24"/>
              </w:rPr>
              <w:t>95% CI</w:t>
            </w:r>
          </w:p>
        </w:tc>
      </w:tr>
      <w:tr w:rsidR="00F616B2" w14:paraId="39935D7A" w14:textId="77777777" w:rsidTr="00E1083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7DBEFBAF" w14:textId="77777777" w:rsidR="00F616B2" w:rsidRPr="00AF22BE" w:rsidRDefault="00F616B2" w:rsidP="00E10839">
            <w:pPr>
              <w:spacing w:line="360" w:lineRule="auto"/>
              <w:jc w:val="both"/>
              <w:rPr>
                <w:rFonts w:ascii="Times New Roman" w:hAnsi="Times New Roman" w:cs="Times New Roman"/>
                <w:sz w:val="24"/>
                <w:szCs w:val="24"/>
              </w:rPr>
            </w:pPr>
            <w:r w:rsidRPr="00AF22BE">
              <w:rPr>
                <w:rFonts w:ascii="Times New Roman" w:hAnsi="Times New Roman" w:cs="Times New Roman"/>
                <w:sz w:val="24"/>
                <w:szCs w:val="24"/>
              </w:rPr>
              <w:t>FB</w:t>
            </w:r>
          </w:p>
        </w:tc>
        <w:tc>
          <w:tcPr>
            <w:tcW w:w="1422" w:type="dxa"/>
            <w:shd w:val="clear" w:color="auto" w:fill="auto"/>
          </w:tcPr>
          <w:p w14:paraId="22CA6DF3" w14:textId="77777777" w:rsidR="00F616B2" w:rsidRPr="002F5423"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-.000</w:t>
            </w:r>
            <w:r>
              <w:rPr>
                <w:rFonts w:ascii="Times New Roman" w:hAnsi="Times New Roman" w:cs="Times New Roman"/>
                <w:sz w:val="24"/>
                <w:szCs w:val="24"/>
              </w:rPr>
              <w:t>2</w:t>
            </w:r>
          </w:p>
        </w:tc>
        <w:tc>
          <w:tcPr>
            <w:tcW w:w="704" w:type="dxa"/>
            <w:shd w:val="clear" w:color="auto" w:fill="auto"/>
          </w:tcPr>
          <w:p w14:paraId="4AE8C30A" w14:textId="77777777" w:rsidR="00F616B2" w:rsidRPr="00AF22BE"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.008</w:t>
            </w:r>
          </w:p>
        </w:tc>
        <w:tc>
          <w:tcPr>
            <w:tcW w:w="1559" w:type="dxa"/>
            <w:shd w:val="clear" w:color="auto" w:fill="auto"/>
          </w:tcPr>
          <w:p w14:paraId="5E8F4693" w14:textId="77777777" w:rsidR="00F616B2" w:rsidRPr="00AF22BE"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-.01</w:t>
            </w:r>
            <w:r>
              <w:rPr>
                <w:rFonts w:ascii="Times New Roman" w:hAnsi="Times New Roman" w:cs="Times New Roman"/>
                <w:sz w:val="24"/>
                <w:szCs w:val="24"/>
              </w:rPr>
              <w:t xml:space="preserve">6 </w:t>
            </w:r>
            <w:r w:rsidRPr="00AF22BE">
              <w:rPr>
                <w:rFonts w:ascii="Times New Roman" w:hAnsi="Times New Roman" w:cs="Times New Roman"/>
                <w:sz w:val="24"/>
                <w:szCs w:val="24"/>
              </w:rPr>
              <w:t>;</w:t>
            </w:r>
            <w:r>
              <w:rPr>
                <w:rFonts w:ascii="Times New Roman" w:hAnsi="Times New Roman" w:cs="Times New Roman"/>
                <w:sz w:val="24"/>
                <w:szCs w:val="24"/>
              </w:rPr>
              <w:t xml:space="preserve"> </w:t>
            </w:r>
            <w:r w:rsidRPr="00AF22BE">
              <w:rPr>
                <w:rFonts w:ascii="Times New Roman" w:hAnsi="Times New Roman" w:cs="Times New Roman"/>
                <w:sz w:val="24"/>
                <w:szCs w:val="24"/>
              </w:rPr>
              <w:t>.015</w:t>
            </w:r>
          </w:p>
        </w:tc>
      </w:tr>
      <w:tr w:rsidR="00F616B2" w14:paraId="2EFD415F" w14:textId="77777777" w:rsidTr="00E10839">
        <w:trPr>
          <w:trHeight w:val="379"/>
        </w:trPr>
        <w:tc>
          <w:tcPr>
            <w:cnfStyle w:val="001000000000" w:firstRow="0" w:lastRow="0" w:firstColumn="1" w:lastColumn="0" w:oddVBand="0" w:evenVBand="0" w:oddHBand="0" w:evenHBand="0" w:firstRowFirstColumn="0" w:firstRowLastColumn="0" w:lastRowFirstColumn="0" w:lastRowLastColumn="0"/>
            <w:tcW w:w="846" w:type="dxa"/>
          </w:tcPr>
          <w:p w14:paraId="6575F69F" w14:textId="77777777" w:rsidR="00F616B2" w:rsidRPr="00AF22BE" w:rsidRDefault="00F616B2" w:rsidP="00E10839">
            <w:pPr>
              <w:spacing w:line="360" w:lineRule="auto"/>
              <w:jc w:val="both"/>
              <w:rPr>
                <w:rFonts w:ascii="Times New Roman" w:hAnsi="Times New Roman" w:cs="Times New Roman"/>
                <w:sz w:val="24"/>
                <w:szCs w:val="24"/>
              </w:rPr>
            </w:pPr>
            <w:r w:rsidRPr="00AF22BE">
              <w:rPr>
                <w:rFonts w:ascii="Times New Roman" w:hAnsi="Times New Roman" w:cs="Times New Roman"/>
                <w:sz w:val="24"/>
                <w:szCs w:val="24"/>
              </w:rPr>
              <w:t>TB</w:t>
            </w:r>
          </w:p>
        </w:tc>
        <w:tc>
          <w:tcPr>
            <w:tcW w:w="1422" w:type="dxa"/>
          </w:tcPr>
          <w:p w14:paraId="798321C7" w14:textId="77777777" w:rsidR="00F616B2" w:rsidRPr="00AF22BE"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.028</w:t>
            </w:r>
          </w:p>
        </w:tc>
        <w:tc>
          <w:tcPr>
            <w:tcW w:w="704" w:type="dxa"/>
          </w:tcPr>
          <w:p w14:paraId="36B3BE56" w14:textId="77777777" w:rsidR="00F616B2" w:rsidRPr="00AF22BE"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.008</w:t>
            </w:r>
          </w:p>
        </w:tc>
        <w:tc>
          <w:tcPr>
            <w:tcW w:w="1559" w:type="dxa"/>
          </w:tcPr>
          <w:p w14:paraId="2899CA93" w14:textId="77777777" w:rsidR="00F616B2" w:rsidRPr="00AF22BE"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-.012</w:t>
            </w:r>
            <w:r>
              <w:rPr>
                <w:rFonts w:ascii="Times New Roman" w:hAnsi="Times New Roman" w:cs="Times New Roman"/>
                <w:sz w:val="24"/>
                <w:szCs w:val="24"/>
              </w:rPr>
              <w:t xml:space="preserve"> </w:t>
            </w:r>
            <w:r w:rsidRPr="00AF22BE">
              <w:rPr>
                <w:rFonts w:ascii="Times New Roman" w:hAnsi="Times New Roman" w:cs="Times New Roman"/>
                <w:sz w:val="24"/>
                <w:szCs w:val="24"/>
              </w:rPr>
              <w:t>;</w:t>
            </w:r>
            <w:r>
              <w:rPr>
                <w:rFonts w:ascii="Times New Roman" w:hAnsi="Times New Roman" w:cs="Times New Roman"/>
                <w:sz w:val="24"/>
                <w:szCs w:val="24"/>
              </w:rPr>
              <w:t xml:space="preserve"> </w:t>
            </w:r>
            <w:r w:rsidRPr="00AF22BE">
              <w:rPr>
                <w:rFonts w:ascii="Times New Roman" w:hAnsi="Times New Roman" w:cs="Times New Roman"/>
                <w:sz w:val="24"/>
                <w:szCs w:val="24"/>
              </w:rPr>
              <w:t>.043</w:t>
            </w:r>
          </w:p>
        </w:tc>
      </w:tr>
    </w:tbl>
    <w:commentRangeEnd w:id="32"/>
    <w:p w14:paraId="44C1966E" w14:textId="77777777" w:rsidR="00F616B2" w:rsidRDefault="00BC1303" w:rsidP="00F616B2">
      <w:pPr>
        <w:spacing w:line="360" w:lineRule="auto"/>
        <w:jc w:val="both"/>
        <w:rPr>
          <w:rFonts w:ascii="Times New Roman" w:hAnsi="Times New Roman" w:cs="Times New Roman"/>
          <w:i/>
          <w:iCs/>
          <w:sz w:val="24"/>
          <w:szCs w:val="24"/>
        </w:rPr>
      </w:pPr>
      <w:r>
        <w:rPr>
          <w:rStyle w:val="CommentReference"/>
        </w:rPr>
        <w:lastRenderedPageBreak/>
        <w:commentReference w:id="32"/>
      </w:r>
      <w:r w:rsidR="00F616B2">
        <w:rPr>
          <w:rFonts w:ascii="Times New Roman" w:hAnsi="Times New Roman" w:cs="Times New Roman"/>
          <w:noProof/>
          <w:sz w:val="24"/>
          <w:szCs w:val="24"/>
        </w:rPr>
        <w:drawing>
          <wp:inline distT="0" distB="0" distL="0" distR="0" wp14:anchorId="15E3DD9E" wp14:editId="61B9A261">
            <wp:extent cx="2690037" cy="3340914"/>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9512" cy="3389940"/>
                    </a:xfrm>
                    <a:prstGeom prst="rect">
                      <a:avLst/>
                    </a:prstGeom>
                    <a:noFill/>
                    <a:ln>
                      <a:noFill/>
                    </a:ln>
                  </pic:spPr>
                </pic:pic>
              </a:graphicData>
            </a:graphic>
          </wp:inline>
        </w:drawing>
      </w:r>
    </w:p>
    <w:p w14:paraId="51B4C749" w14:textId="77777777" w:rsidR="00F616B2" w:rsidRDefault="00F616B2" w:rsidP="00F616B2">
      <w:pPr>
        <w:spacing w:line="360" w:lineRule="auto"/>
        <w:jc w:val="both"/>
        <w:rPr>
          <w:rFonts w:ascii="Times New Roman" w:hAnsi="Times New Roman" w:cs="Times New Roman"/>
          <w:i/>
          <w:iCs/>
          <w:sz w:val="24"/>
          <w:szCs w:val="24"/>
        </w:rPr>
      </w:pPr>
    </w:p>
    <w:p w14:paraId="1F4E26BF" w14:textId="24AB4099" w:rsidR="00F616B2" w:rsidRPr="007C6A09" w:rsidRDefault="00F616B2" w:rsidP="00F616B2">
      <w:pPr>
        <w:spacing w:line="360" w:lineRule="auto"/>
        <w:jc w:val="both"/>
        <w:rPr>
          <w:rFonts w:ascii="Times New Roman" w:hAnsi="Times New Roman" w:cs="Times New Roman"/>
          <w:sz w:val="24"/>
          <w:szCs w:val="24"/>
        </w:rPr>
      </w:pPr>
      <w:commentRangeStart w:id="33"/>
      <w:r>
        <w:rPr>
          <w:rFonts w:ascii="Times New Roman" w:hAnsi="Times New Roman" w:cs="Times New Roman"/>
          <w:i/>
          <w:iCs/>
          <w:sz w:val="24"/>
          <w:szCs w:val="24"/>
        </w:rPr>
        <w:t xml:space="preserve">Figure X, table X. </w:t>
      </w:r>
      <w:commentRangeEnd w:id="33"/>
      <w:r w:rsidR="00CD350A">
        <w:rPr>
          <w:rStyle w:val="CommentReference"/>
        </w:rPr>
        <w:commentReference w:id="33"/>
      </w:r>
      <w:r>
        <w:rPr>
          <w:rFonts w:ascii="Times New Roman" w:hAnsi="Times New Roman" w:cs="Times New Roman"/>
          <w:i/>
          <w:iCs/>
          <w:sz w:val="24"/>
          <w:szCs w:val="24"/>
        </w:rPr>
        <w:t xml:space="preserve">Table represents the Least Square means for the main effect of belief, as well as standard error of the LS mean and 95% confidence interval. These means are visually represented on the figure, with stars indicating the level of significance of the mean difference. Error bars represent standard error of the mean. </w:t>
      </w:r>
      <w:r w:rsidR="007C6A09">
        <w:rPr>
          <w:rFonts w:ascii="Times New Roman" w:hAnsi="Times New Roman" w:cs="Times New Roman"/>
          <w:i/>
          <w:iCs/>
          <w:sz w:val="24"/>
          <w:szCs w:val="24"/>
        </w:rPr>
        <w:t>This main effect of belief condition is not expected under our hypotheses and diverges from results found in Experiment 1.</w:t>
      </w:r>
    </w:p>
    <w:p w14:paraId="14311E18"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Taking a closer look at the significant factors in our model through Holm-corrected pairwise tests, we found that DLTS scores are significantly higher in the true belief condition as compared to the false belief condition, </w:t>
      </w:r>
      <w:r>
        <w:rPr>
          <w:rFonts w:ascii="Times New Roman" w:hAnsi="Times New Roman" w:cs="Times New Roman"/>
          <w:i/>
          <w:iCs/>
          <w:sz w:val="24"/>
          <w:szCs w:val="24"/>
        </w:rPr>
        <w:t>t</w:t>
      </w:r>
      <w:r>
        <w:rPr>
          <w:rFonts w:ascii="Times New Roman" w:hAnsi="Times New Roman" w:cs="Times New Roman"/>
          <w:sz w:val="24"/>
          <w:szCs w:val="24"/>
        </w:rPr>
        <w:t xml:space="preserve"> = -3.348, </w:t>
      </w:r>
      <w:r w:rsidRPr="000D4D1E">
        <w:rPr>
          <w:rFonts w:ascii="Times New Roman" w:hAnsi="Times New Roman" w:cs="Times New Roman"/>
          <w:i/>
          <w:iCs/>
          <w:sz w:val="24"/>
          <w:szCs w:val="24"/>
        </w:rPr>
        <w:t>p</w:t>
      </w:r>
      <w:r>
        <w:rPr>
          <w:rFonts w:ascii="Times New Roman" w:hAnsi="Times New Roman" w:cs="Times New Roman"/>
          <w:sz w:val="24"/>
          <w:szCs w:val="24"/>
        </w:rPr>
        <w:t xml:space="preserve">&lt;.001. </w:t>
      </w:r>
    </w:p>
    <w:p w14:paraId="3B5C34BE" w14:textId="5729CC88" w:rsidR="00F616B2" w:rsidRPr="00196166"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performed a series of follow up tests on the interaction effect between belief and grip, as per our a priori hypotheses. An overview of the Least Squares Means of the interaction effect between belief and grip can be found in </w:t>
      </w:r>
      <w:r w:rsidR="00BF3050">
        <w:rPr>
          <w:rFonts w:ascii="Times New Roman" w:hAnsi="Times New Roman" w:cs="Times New Roman"/>
          <w:sz w:val="24"/>
          <w:szCs w:val="24"/>
          <w:highlight w:val="yellow"/>
        </w:rPr>
        <w:t>T</w:t>
      </w:r>
      <w:r w:rsidRPr="00B7761D">
        <w:rPr>
          <w:rFonts w:ascii="Times New Roman" w:hAnsi="Times New Roman" w:cs="Times New Roman"/>
          <w:sz w:val="24"/>
          <w:szCs w:val="24"/>
          <w:highlight w:val="yellow"/>
        </w:rPr>
        <w:t>able X</w:t>
      </w:r>
      <w:r>
        <w:rPr>
          <w:rFonts w:ascii="Times New Roman" w:hAnsi="Times New Roman" w:cs="Times New Roman"/>
          <w:sz w:val="24"/>
          <w:szCs w:val="24"/>
        </w:rPr>
        <w:t xml:space="preserve"> and </w:t>
      </w:r>
      <w:r w:rsidRPr="00D03BF9">
        <w:rPr>
          <w:rFonts w:ascii="Times New Roman" w:hAnsi="Times New Roman" w:cs="Times New Roman"/>
          <w:sz w:val="24"/>
          <w:szCs w:val="24"/>
          <w:highlight w:val="yellow"/>
        </w:rPr>
        <w:t>Figure X</w:t>
      </w:r>
      <w:r>
        <w:rPr>
          <w:rFonts w:ascii="Times New Roman" w:hAnsi="Times New Roman" w:cs="Times New Roman"/>
          <w:sz w:val="24"/>
          <w:szCs w:val="24"/>
        </w:rPr>
        <w:t>.</w:t>
      </w:r>
      <w:r w:rsidR="00196166">
        <w:rPr>
          <w:rFonts w:ascii="Times New Roman" w:hAnsi="Times New Roman" w:cs="Times New Roman"/>
          <w:sz w:val="24"/>
          <w:szCs w:val="24"/>
        </w:rPr>
        <w:t xml:space="preserve"> Also included are significance test statistics of every model mean with the baseline 0.</w:t>
      </w:r>
    </w:p>
    <w:p w14:paraId="5B603570" w14:textId="77777777" w:rsidR="00F616B2" w:rsidRDefault="00F616B2" w:rsidP="00F616B2">
      <w:pPr>
        <w:rPr>
          <w:rFonts w:ascii="Times New Roman" w:hAnsi="Times New Roman" w:cs="Times New Roman"/>
          <w:sz w:val="24"/>
          <w:szCs w:val="24"/>
        </w:rPr>
      </w:pPr>
    </w:p>
    <w:p w14:paraId="14EEF06B" w14:textId="77777777" w:rsidR="00F616B2" w:rsidRDefault="00F616B2" w:rsidP="00F616B2">
      <w:pPr>
        <w:rPr>
          <w:rFonts w:ascii="Times New Roman" w:hAnsi="Times New Roman" w:cs="Times New Roman"/>
          <w:sz w:val="24"/>
          <w:szCs w:val="24"/>
        </w:rPr>
      </w:pPr>
    </w:p>
    <w:tbl>
      <w:tblPr>
        <w:tblStyle w:val="ListTable6Colorful"/>
        <w:tblW w:w="0" w:type="auto"/>
        <w:jc w:val="center"/>
        <w:tblLook w:val="04A0" w:firstRow="1" w:lastRow="0" w:firstColumn="1" w:lastColumn="0" w:noHBand="0" w:noVBand="1"/>
      </w:tblPr>
      <w:tblGrid>
        <w:gridCol w:w="1560"/>
        <w:gridCol w:w="1275"/>
        <w:gridCol w:w="851"/>
        <w:gridCol w:w="1701"/>
        <w:gridCol w:w="850"/>
        <w:gridCol w:w="879"/>
      </w:tblGrid>
      <w:tr w:rsidR="00F616B2" w14:paraId="090E1926"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2D89ED79" w14:textId="77777777" w:rsidR="00F616B2" w:rsidRPr="00EA74DB" w:rsidRDefault="00F616B2" w:rsidP="00E10839">
            <w:pPr>
              <w:spacing w:line="360" w:lineRule="auto"/>
              <w:rPr>
                <w:rFonts w:ascii="Times New Roman" w:hAnsi="Times New Roman" w:cs="Times New Roman"/>
                <w:i/>
                <w:iCs/>
                <w:sz w:val="24"/>
                <w:szCs w:val="24"/>
              </w:rPr>
            </w:pPr>
            <w:r w:rsidRPr="00EA74DB">
              <w:rPr>
                <w:rFonts w:ascii="Times New Roman" w:hAnsi="Times New Roman" w:cs="Times New Roman"/>
                <w:i/>
                <w:iCs/>
                <w:sz w:val="24"/>
                <w:szCs w:val="24"/>
              </w:rPr>
              <w:t>Belief - grip</w:t>
            </w:r>
          </w:p>
        </w:tc>
        <w:tc>
          <w:tcPr>
            <w:tcW w:w="1275" w:type="dxa"/>
          </w:tcPr>
          <w:p w14:paraId="1F680211" w14:textId="77777777" w:rsidR="00F616B2" w:rsidRPr="00EA74DB" w:rsidRDefault="00F616B2" w:rsidP="00E1083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LS Mean</w:t>
            </w:r>
          </w:p>
        </w:tc>
        <w:tc>
          <w:tcPr>
            <w:tcW w:w="851" w:type="dxa"/>
          </w:tcPr>
          <w:p w14:paraId="7424081C" w14:textId="77777777" w:rsidR="00F616B2" w:rsidRPr="00EA74DB"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SE</w:t>
            </w:r>
          </w:p>
        </w:tc>
        <w:tc>
          <w:tcPr>
            <w:tcW w:w="1701" w:type="dxa"/>
          </w:tcPr>
          <w:p w14:paraId="25581462" w14:textId="77777777" w:rsidR="00F616B2" w:rsidRPr="00EA74DB"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95% CI</w:t>
            </w:r>
          </w:p>
        </w:tc>
        <w:tc>
          <w:tcPr>
            <w:tcW w:w="850" w:type="dxa"/>
          </w:tcPr>
          <w:p w14:paraId="3F12B0F8" w14:textId="77777777" w:rsidR="00F616B2" w:rsidRPr="0003147C"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t</w:t>
            </w:r>
          </w:p>
        </w:tc>
        <w:tc>
          <w:tcPr>
            <w:tcW w:w="879" w:type="dxa"/>
          </w:tcPr>
          <w:p w14:paraId="4B1BEADE" w14:textId="77777777" w:rsidR="00F616B2" w:rsidRPr="0003147C"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3147C">
              <w:rPr>
                <w:rFonts w:ascii="Times New Roman" w:hAnsi="Times New Roman" w:cs="Times New Roman"/>
                <w:i/>
                <w:iCs/>
                <w:sz w:val="24"/>
                <w:szCs w:val="24"/>
              </w:rPr>
              <w:t>p</w:t>
            </w:r>
          </w:p>
        </w:tc>
      </w:tr>
      <w:tr w:rsidR="00F616B2" w14:paraId="5ECCE358"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7CE779C1"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FB - WHG</w:t>
            </w:r>
          </w:p>
        </w:tc>
        <w:tc>
          <w:tcPr>
            <w:tcW w:w="1275" w:type="dxa"/>
            <w:shd w:val="clear" w:color="auto" w:fill="auto"/>
          </w:tcPr>
          <w:p w14:paraId="5736CEBB" w14:textId="77777777" w:rsidR="00F616B2" w:rsidRPr="00435421"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-.026</w:t>
            </w:r>
          </w:p>
        </w:tc>
        <w:tc>
          <w:tcPr>
            <w:tcW w:w="851" w:type="dxa"/>
            <w:shd w:val="clear" w:color="auto" w:fill="auto"/>
          </w:tcPr>
          <w:p w14:paraId="6CA5D23E" w14:textId="77777777" w:rsidR="00F616B2" w:rsidRPr="00F35B07"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w:t>
            </w:r>
          </w:p>
        </w:tc>
        <w:tc>
          <w:tcPr>
            <w:tcW w:w="1701" w:type="dxa"/>
            <w:shd w:val="clear" w:color="auto" w:fill="auto"/>
          </w:tcPr>
          <w:p w14:paraId="307F8D76" w14:textId="77777777" w:rsidR="00F616B2" w:rsidRPr="00B514B1"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-.049 ; -.004</w:t>
            </w:r>
          </w:p>
        </w:tc>
        <w:tc>
          <w:tcPr>
            <w:tcW w:w="850" w:type="dxa"/>
            <w:shd w:val="clear" w:color="auto" w:fill="auto"/>
          </w:tcPr>
          <w:p w14:paraId="2862A1F0" w14:textId="77777777" w:rsidR="00F616B2" w:rsidRPr="00024EA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-2.3</w:t>
            </w:r>
          </w:p>
        </w:tc>
        <w:tc>
          <w:tcPr>
            <w:tcW w:w="879" w:type="dxa"/>
            <w:shd w:val="clear" w:color="auto" w:fill="auto"/>
          </w:tcPr>
          <w:p w14:paraId="6AEB4542" w14:textId="77777777" w:rsidR="00F616B2" w:rsidRPr="00DD209A"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3147C">
              <w:rPr>
                <w:rFonts w:ascii="Times New Roman" w:hAnsi="Times New Roman" w:cs="Times New Roman"/>
                <w:i/>
                <w:iCs/>
                <w:sz w:val="24"/>
                <w:szCs w:val="24"/>
              </w:rPr>
              <w:t>.0</w:t>
            </w:r>
            <w:r>
              <w:rPr>
                <w:rFonts w:ascii="Times New Roman" w:hAnsi="Times New Roman" w:cs="Times New Roman"/>
                <w:i/>
                <w:iCs/>
                <w:sz w:val="24"/>
                <w:szCs w:val="24"/>
              </w:rPr>
              <w:t>66</w:t>
            </w:r>
          </w:p>
        </w:tc>
      </w:tr>
      <w:tr w:rsidR="00F616B2" w14:paraId="07EB78A4"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753A963C"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FB - NG</w:t>
            </w:r>
          </w:p>
        </w:tc>
        <w:tc>
          <w:tcPr>
            <w:tcW w:w="1275" w:type="dxa"/>
            <w:shd w:val="clear" w:color="auto" w:fill="auto"/>
          </w:tcPr>
          <w:p w14:paraId="63A271E2" w14:textId="77777777" w:rsidR="00F616B2" w:rsidRPr="001747B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w:t>
            </w:r>
          </w:p>
        </w:tc>
        <w:tc>
          <w:tcPr>
            <w:tcW w:w="851" w:type="dxa"/>
            <w:shd w:val="clear" w:color="auto" w:fill="auto"/>
          </w:tcPr>
          <w:p w14:paraId="69F7CF21" w14:textId="77777777" w:rsidR="00F616B2" w:rsidRPr="001747B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701" w:type="dxa"/>
            <w:shd w:val="clear" w:color="auto" w:fill="auto"/>
          </w:tcPr>
          <w:p w14:paraId="62D211A2" w14:textId="77777777" w:rsidR="00F616B2" w:rsidRPr="00FA689A"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 ; .029</w:t>
            </w:r>
          </w:p>
        </w:tc>
        <w:tc>
          <w:tcPr>
            <w:tcW w:w="850" w:type="dxa"/>
            <w:shd w:val="clear" w:color="auto" w:fill="auto"/>
          </w:tcPr>
          <w:p w14:paraId="2FFB5C3A" w14:textId="77777777" w:rsidR="00F616B2" w:rsidRPr="00247C18"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.56</w:t>
            </w:r>
          </w:p>
        </w:tc>
        <w:tc>
          <w:tcPr>
            <w:tcW w:w="879" w:type="dxa"/>
            <w:shd w:val="clear" w:color="auto" w:fill="auto"/>
          </w:tcPr>
          <w:p w14:paraId="590DF7E2" w14:textId="77777777" w:rsidR="00F616B2" w:rsidRPr="001C1F9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.574</w:t>
            </w:r>
          </w:p>
        </w:tc>
      </w:tr>
      <w:tr w:rsidR="00F616B2" w14:paraId="098127B4"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6F7FCF64"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lastRenderedPageBreak/>
              <w:t>FB - PG</w:t>
            </w:r>
          </w:p>
        </w:tc>
        <w:tc>
          <w:tcPr>
            <w:tcW w:w="1275" w:type="dxa"/>
            <w:shd w:val="clear" w:color="auto" w:fill="auto"/>
          </w:tcPr>
          <w:p w14:paraId="154428CA" w14:textId="77777777" w:rsidR="00F616B2" w:rsidRPr="001747B4"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.019</w:t>
            </w:r>
          </w:p>
        </w:tc>
        <w:tc>
          <w:tcPr>
            <w:tcW w:w="851" w:type="dxa"/>
            <w:shd w:val="clear" w:color="auto" w:fill="auto"/>
          </w:tcPr>
          <w:p w14:paraId="72DD91CA" w14:textId="77777777" w:rsidR="00F616B2" w:rsidRPr="001747B4"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701" w:type="dxa"/>
            <w:shd w:val="clear" w:color="auto" w:fill="auto"/>
          </w:tcPr>
          <w:p w14:paraId="392EEC5E" w14:textId="77777777" w:rsidR="00F616B2" w:rsidRPr="00E01641"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 ; .042</w:t>
            </w:r>
          </w:p>
        </w:tc>
        <w:tc>
          <w:tcPr>
            <w:tcW w:w="850" w:type="dxa"/>
            <w:shd w:val="clear" w:color="auto" w:fill="auto"/>
          </w:tcPr>
          <w:p w14:paraId="582EA0E6" w14:textId="77777777" w:rsidR="00F616B2" w:rsidRPr="00DC3C71"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1.727</w:t>
            </w:r>
          </w:p>
        </w:tc>
        <w:tc>
          <w:tcPr>
            <w:tcW w:w="879" w:type="dxa"/>
            <w:shd w:val="clear" w:color="auto" w:fill="auto"/>
          </w:tcPr>
          <w:p w14:paraId="0FDF6DBA" w14:textId="77777777" w:rsidR="00F616B2" w:rsidRPr="0003147C"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.169</w:t>
            </w:r>
          </w:p>
        </w:tc>
      </w:tr>
      <w:tr w:rsidR="00F616B2" w14:paraId="6E9367DA"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3ADCE188"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WHG</w:t>
            </w:r>
          </w:p>
        </w:tc>
        <w:tc>
          <w:tcPr>
            <w:tcW w:w="1275" w:type="dxa"/>
            <w:shd w:val="clear" w:color="auto" w:fill="auto"/>
          </w:tcPr>
          <w:p w14:paraId="46C500A3" w14:textId="77777777" w:rsidR="00F616B2" w:rsidRPr="001747B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.032</w:t>
            </w:r>
          </w:p>
        </w:tc>
        <w:tc>
          <w:tcPr>
            <w:tcW w:w="851" w:type="dxa"/>
            <w:shd w:val="clear" w:color="auto" w:fill="auto"/>
          </w:tcPr>
          <w:p w14:paraId="0EB64C14" w14:textId="77777777" w:rsidR="00F616B2" w:rsidRPr="001747B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701" w:type="dxa"/>
            <w:shd w:val="clear" w:color="auto" w:fill="auto"/>
          </w:tcPr>
          <w:p w14:paraId="02914D19" w14:textId="77777777" w:rsidR="00F616B2" w:rsidRPr="0003147C"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 ; .054</w:t>
            </w:r>
          </w:p>
        </w:tc>
        <w:tc>
          <w:tcPr>
            <w:tcW w:w="850" w:type="dxa"/>
            <w:shd w:val="clear" w:color="auto" w:fill="auto"/>
          </w:tcPr>
          <w:p w14:paraId="1B47638B" w14:textId="77777777" w:rsidR="00F616B2" w:rsidRPr="00470BC0"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2.842</w:t>
            </w:r>
          </w:p>
        </w:tc>
        <w:tc>
          <w:tcPr>
            <w:tcW w:w="879" w:type="dxa"/>
            <w:shd w:val="clear" w:color="auto" w:fill="auto"/>
          </w:tcPr>
          <w:p w14:paraId="1CC28C77" w14:textId="77777777" w:rsidR="00F616B2" w:rsidRPr="008E7F0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.009**</w:t>
            </w:r>
          </w:p>
        </w:tc>
      </w:tr>
      <w:tr w:rsidR="00F616B2" w14:paraId="102DAA07"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2803FFFF"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NG</w:t>
            </w:r>
          </w:p>
        </w:tc>
        <w:tc>
          <w:tcPr>
            <w:tcW w:w="1275" w:type="dxa"/>
            <w:shd w:val="clear" w:color="auto" w:fill="auto"/>
          </w:tcPr>
          <w:p w14:paraId="3C809F65" w14:textId="77777777" w:rsidR="00F616B2" w:rsidRPr="000C3F7D"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.017</w:t>
            </w:r>
          </w:p>
        </w:tc>
        <w:tc>
          <w:tcPr>
            <w:tcW w:w="851" w:type="dxa"/>
            <w:shd w:val="clear" w:color="auto" w:fill="auto"/>
          </w:tcPr>
          <w:p w14:paraId="2D6FC3A7" w14:textId="77777777" w:rsidR="00F616B2" w:rsidRPr="00465D2A"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w:t>
            </w:r>
          </w:p>
        </w:tc>
        <w:tc>
          <w:tcPr>
            <w:tcW w:w="1701" w:type="dxa"/>
            <w:shd w:val="clear" w:color="auto" w:fill="auto"/>
          </w:tcPr>
          <w:p w14:paraId="33B1AEF7" w14:textId="77777777" w:rsidR="00F616B2" w:rsidRPr="0040451B"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 ; .04</w:t>
            </w:r>
          </w:p>
        </w:tc>
        <w:tc>
          <w:tcPr>
            <w:tcW w:w="850" w:type="dxa"/>
            <w:shd w:val="clear" w:color="auto" w:fill="auto"/>
          </w:tcPr>
          <w:p w14:paraId="429216A4" w14:textId="77777777" w:rsidR="00F616B2" w:rsidRPr="00193948"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1.457</w:t>
            </w:r>
          </w:p>
        </w:tc>
        <w:tc>
          <w:tcPr>
            <w:tcW w:w="879" w:type="dxa"/>
            <w:shd w:val="clear" w:color="auto" w:fill="auto"/>
          </w:tcPr>
          <w:p w14:paraId="797B7468" w14:textId="77777777" w:rsidR="00F616B2" w:rsidRPr="008542EA"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.145</w:t>
            </w:r>
          </w:p>
        </w:tc>
      </w:tr>
      <w:tr w:rsidR="00F616B2" w14:paraId="2633D2C4"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42E085EA"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PG</w:t>
            </w:r>
          </w:p>
        </w:tc>
        <w:tc>
          <w:tcPr>
            <w:tcW w:w="1275" w:type="dxa"/>
            <w:shd w:val="clear" w:color="auto" w:fill="auto"/>
          </w:tcPr>
          <w:p w14:paraId="3A7E44C4" w14:textId="77777777" w:rsidR="00F616B2" w:rsidRPr="001747B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.034</w:t>
            </w:r>
          </w:p>
        </w:tc>
        <w:tc>
          <w:tcPr>
            <w:tcW w:w="851" w:type="dxa"/>
            <w:shd w:val="clear" w:color="auto" w:fill="auto"/>
          </w:tcPr>
          <w:p w14:paraId="1920D61E" w14:textId="77777777" w:rsidR="00F616B2" w:rsidRPr="001747B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701" w:type="dxa"/>
            <w:shd w:val="clear" w:color="auto" w:fill="auto"/>
          </w:tcPr>
          <w:p w14:paraId="1BC2F83F" w14:textId="77777777" w:rsidR="00F616B2" w:rsidRPr="0003147C"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 ; .056</w:t>
            </w:r>
          </w:p>
        </w:tc>
        <w:tc>
          <w:tcPr>
            <w:tcW w:w="850" w:type="dxa"/>
            <w:shd w:val="clear" w:color="auto" w:fill="auto"/>
          </w:tcPr>
          <w:p w14:paraId="21BA36F8" w14:textId="77777777" w:rsidR="00F616B2" w:rsidRPr="00193948"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2.959</w:t>
            </w:r>
          </w:p>
        </w:tc>
        <w:tc>
          <w:tcPr>
            <w:tcW w:w="879" w:type="dxa"/>
            <w:shd w:val="clear" w:color="auto" w:fill="auto"/>
          </w:tcPr>
          <w:p w14:paraId="7FDB96C4" w14:textId="77777777" w:rsidR="00F616B2" w:rsidRPr="008E7F0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.009**</w:t>
            </w:r>
          </w:p>
        </w:tc>
      </w:tr>
    </w:tbl>
    <w:p w14:paraId="2D2982E5" w14:textId="77777777" w:rsidR="00F616B2" w:rsidRDefault="00F616B2" w:rsidP="00F616B2">
      <w:pPr>
        <w:spacing w:line="360" w:lineRule="auto"/>
        <w:jc w:val="center"/>
        <w:rPr>
          <w:rFonts w:ascii="Times New Roman" w:hAnsi="Times New Roman" w:cs="Times New Roman"/>
          <w:sz w:val="24"/>
          <w:szCs w:val="24"/>
        </w:rPr>
      </w:pPr>
    </w:p>
    <w:p w14:paraId="2C8F4EEE"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Table X. The model-based Least Square Means of every level of the interaction effect between belief and grip conditions, as well as their standard error and 95% confidence interval. Also included is the significance test (t-tests) of each LS mean against 0. All reported p-values are Holm-corrected for multiple comparisons.  </w:t>
      </w:r>
    </w:p>
    <w:p w14:paraId="10D3BBBC" w14:textId="77777777" w:rsidR="00F616B2" w:rsidRDefault="00F616B2" w:rsidP="00F616B2">
      <w:pPr>
        <w:spacing w:line="360" w:lineRule="auto"/>
        <w:jc w:val="both"/>
        <w:rPr>
          <w:rFonts w:ascii="Times New Roman" w:hAnsi="Times New Roman" w:cs="Times New Roman"/>
          <w:sz w:val="24"/>
          <w:szCs w:val="24"/>
        </w:rPr>
      </w:pPr>
    </w:p>
    <w:p w14:paraId="25D5C269" w14:textId="038A9413" w:rsidR="00F616B2" w:rsidRPr="002633D4"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true belief condition, we found that </w:t>
      </w:r>
      <w:r w:rsidR="00EE68CF">
        <w:rPr>
          <w:rFonts w:ascii="Times New Roman" w:hAnsi="Times New Roman" w:cs="Times New Roman"/>
          <w:sz w:val="24"/>
          <w:szCs w:val="24"/>
        </w:rPr>
        <w:t xml:space="preserve">DLTS was significantly </w:t>
      </w:r>
      <w:r w:rsidR="009E637B">
        <w:rPr>
          <w:rFonts w:ascii="Times New Roman" w:hAnsi="Times New Roman" w:cs="Times New Roman"/>
          <w:sz w:val="24"/>
          <w:szCs w:val="24"/>
        </w:rPr>
        <w:t>higher than</w:t>
      </w:r>
      <w:r w:rsidR="008F318E">
        <w:rPr>
          <w:rFonts w:ascii="Times New Roman" w:hAnsi="Times New Roman" w:cs="Times New Roman"/>
          <w:sz w:val="24"/>
          <w:szCs w:val="24"/>
        </w:rPr>
        <w:t xml:space="preserve"> baseline</w:t>
      </w:r>
      <w:r>
        <w:rPr>
          <w:rFonts w:ascii="Times New Roman" w:hAnsi="Times New Roman" w:cs="Times New Roman"/>
          <w:sz w:val="24"/>
          <w:szCs w:val="24"/>
        </w:rPr>
        <w:t xml:space="preserve"> in both the whole hand grip, </w:t>
      </w:r>
      <w:r>
        <w:rPr>
          <w:rFonts w:ascii="Times New Roman" w:hAnsi="Times New Roman" w:cs="Times New Roman"/>
          <w:i/>
          <w:iCs/>
          <w:sz w:val="24"/>
          <w:szCs w:val="24"/>
        </w:rPr>
        <w:t>t</w:t>
      </w:r>
      <w:r>
        <w:rPr>
          <w:rFonts w:ascii="Times New Roman" w:hAnsi="Times New Roman" w:cs="Times New Roman"/>
          <w:sz w:val="24"/>
          <w:szCs w:val="24"/>
        </w:rPr>
        <w:t xml:space="preserve"> =</w:t>
      </w:r>
      <w:r w:rsidR="009A6B97">
        <w:rPr>
          <w:rFonts w:ascii="Times New Roman" w:hAnsi="Times New Roman" w:cs="Times New Roman"/>
          <w:sz w:val="24"/>
          <w:szCs w:val="24"/>
        </w:rPr>
        <w:t xml:space="preserve"> </w:t>
      </w:r>
      <w:r>
        <w:rPr>
          <w:rFonts w:ascii="Times New Roman" w:hAnsi="Times New Roman" w:cs="Times New Roman"/>
          <w:sz w:val="24"/>
          <w:szCs w:val="24"/>
        </w:rPr>
        <w:t xml:space="preserve">2.828, </w:t>
      </w:r>
      <w:r w:rsidRPr="00A41020">
        <w:rPr>
          <w:rFonts w:ascii="Times New Roman" w:hAnsi="Times New Roman" w:cs="Times New Roman"/>
          <w:i/>
          <w:iCs/>
          <w:sz w:val="24"/>
          <w:szCs w:val="24"/>
        </w:rPr>
        <w:t>p</w:t>
      </w:r>
      <w:r>
        <w:rPr>
          <w:rFonts w:ascii="Times New Roman" w:hAnsi="Times New Roman" w:cs="Times New Roman"/>
          <w:sz w:val="24"/>
          <w:szCs w:val="24"/>
        </w:rPr>
        <w:t xml:space="preserve"> = .009, and the precision grip conditions, </w:t>
      </w:r>
      <w:r>
        <w:rPr>
          <w:rFonts w:ascii="Times New Roman" w:hAnsi="Times New Roman" w:cs="Times New Roman"/>
          <w:i/>
          <w:iCs/>
          <w:sz w:val="24"/>
          <w:szCs w:val="24"/>
        </w:rPr>
        <w:t xml:space="preserve">t </w:t>
      </w:r>
      <w:r>
        <w:rPr>
          <w:rFonts w:ascii="Times New Roman" w:hAnsi="Times New Roman" w:cs="Times New Roman"/>
          <w:sz w:val="24"/>
          <w:szCs w:val="24"/>
        </w:rPr>
        <w:t xml:space="preserve">= 1.975, </w:t>
      </w:r>
      <w:r w:rsidRPr="00BE0D28">
        <w:rPr>
          <w:rFonts w:ascii="Times New Roman" w:hAnsi="Times New Roman" w:cs="Times New Roman"/>
          <w:i/>
          <w:iCs/>
          <w:sz w:val="24"/>
          <w:szCs w:val="24"/>
        </w:rPr>
        <w:t>p</w:t>
      </w:r>
      <w:r>
        <w:rPr>
          <w:rFonts w:ascii="Times New Roman" w:hAnsi="Times New Roman" w:cs="Times New Roman"/>
          <w:sz w:val="24"/>
          <w:szCs w:val="24"/>
        </w:rPr>
        <w:t xml:space="preserve"> = .009.</w:t>
      </w:r>
      <w:r w:rsidR="00250615">
        <w:rPr>
          <w:rFonts w:ascii="Times New Roman" w:hAnsi="Times New Roman" w:cs="Times New Roman"/>
          <w:sz w:val="24"/>
          <w:szCs w:val="24"/>
        </w:rPr>
        <w:t xml:space="preserve"> </w:t>
      </w:r>
      <w:r w:rsidR="00AA7A31">
        <w:rPr>
          <w:rFonts w:ascii="Times New Roman" w:hAnsi="Times New Roman" w:cs="Times New Roman"/>
          <w:sz w:val="24"/>
          <w:szCs w:val="24"/>
        </w:rPr>
        <w:t>This is in line with our hypotheses and confirm results of Experiment 1</w:t>
      </w:r>
      <w:r w:rsidR="00250615">
        <w:rPr>
          <w:rFonts w:ascii="Times New Roman" w:hAnsi="Times New Roman" w:cs="Times New Roman"/>
          <w:sz w:val="24"/>
          <w:szCs w:val="24"/>
        </w:rPr>
        <w:t>.</w:t>
      </w:r>
      <w:r>
        <w:rPr>
          <w:rFonts w:ascii="Times New Roman" w:hAnsi="Times New Roman" w:cs="Times New Roman"/>
          <w:sz w:val="24"/>
          <w:szCs w:val="24"/>
        </w:rPr>
        <w:t xml:space="preserve"> In the </w:t>
      </w:r>
      <w:r w:rsidR="00AA7A31">
        <w:rPr>
          <w:rFonts w:ascii="Times New Roman" w:hAnsi="Times New Roman" w:cs="Times New Roman"/>
          <w:sz w:val="24"/>
          <w:szCs w:val="24"/>
        </w:rPr>
        <w:t>false</w:t>
      </w:r>
      <w:r w:rsidR="00810AAB">
        <w:rPr>
          <w:rFonts w:ascii="Times New Roman" w:hAnsi="Times New Roman" w:cs="Times New Roman"/>
          <w:sz w:val="24"/>
          <w:szCs w:val="24"/>
        </w:rPr>
        <w:t xml:space="preserve"> belief</w:t>
      </w:r>
      <w:r w:rsidR="00AA7A31">
        <w:rPr>
          <w:rFonts w:ascii="Times New Roman" w:hAnsi="Times New Roman" w:cs="Times New Roman"/>
          <w:sz w:val="24"/>
          <w:szCs w:val="24"/>
        </w:rPr>
        <w:t xml:space="preserve"> </w:t>
      </w:r>
      <w:r>
        <w:rPr>
          <w:rFonts w:ascii="Times New Roman" w:hAnsi="Times New Roman" w:cs="Times New Roman"/>
          <w:sz w:val="24"/>
          <w:szCs w:val="24"/>
        </w:rPr>
        <w:t>conditions, participants’ gaze was not significantly biased towards one side or the other</w:t>
      </w:r>
      <w:r w:rsidR="002633D4">
        <w:rPr>
          <w:rFonts w:ascii="Times New Roman" w:hAnsi="Times New Roman" w:cs="Times New Roman"/>
          <w:sz w:val="24"/>
          <w:szCs w:val="24"/>
        </w:rPr>
        <w:t xml:space="preserve"> (</w:t>
      </w:r>
      <w:r w:rsidR="00BC0B8C">
        <w:rPr>
          <w:rFonts w:ascii="Times New Roman" w:hAnsi="Times New Roman" w:cs="Times New Roman"/>
          <w:sz w:val="24"/>
          <w:szCs w:val="24"/>
        </w:rPr>
        <w:t xml:space="preserve">all </w:t>
      </w:r>
      <w:r w:rsidR="002633D4">
        <w:rPr>
          <w:rFonts w:ascii="Times New Roman" w:hAnsi="Times New Roman" w:cs="Times New Roman"/>
          <w:i/>
          <w:iCs/>
          <w:sz w:val="24"/>
          <w:szCs w:val="24"/>
        </w:rPr>
        <w:t>p</w:t>
      </w:r>
      <w:r w:rsidR="002633D4">
        <w:rPr>
          <w:rFonts w:ascii="Times New Roman" w:hAnsi="Times New Roman" w:cs="Times New Roman"/>
          <w:sz w:val="24"/>
          <w:szCs w:val="24"/>
        </w:rPr>
        <w:t xml:space="preserve">&gt;.05). </w:t>
      </w:r>
      <w:r w:rsidR="00446E17">
        <w:rPr>
          <w:rFonts w:ascii="Times New Roman" w:hAnsi="Times New Roman" w:cs="Times New Roman"/>
          <w:sz w:val="24"/>
          <w:szCs w:val="24"/>
        </w:rPr>
        <w:t>This result is at odds with our hypotheses and our previous findings in Experiment 1.</w:t>
      </w:r>
    </w:p>
    <w:p w14:paraId="155350CC" w14:textId="269BD9AB" w:rsidR="00EA16F3" w:rsidRDefault="00F616B2" w:rsidP="00EA16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tested if there was an effect of belief within each level of grip. We found that in the whole hand grip condition (FB-WHG versus TB-WHG), participants looked significantly longer at the target in the true belief condition than the false belief condition, </w:t>
      </w:r>
      <w:r>
        <w:rPr>
          <w:rFonts w:ascii="Times New Roman" w:hAnsi="Times New Roman" w:cs="Times New Roman"/>
          <w:i/>
          <w:iCs/>
          <w:sz w:val="24"/>
          <w:szCs w:val="24"/>
        </w:rPr>
        <w:t xml:space="preserve">t </w:t>
      </w:r>
      <w:r>
        <w:rPr>
          <w:rFonts w:ascii="Times New Roman" w:hAnsi="Times New Roman" w:cs="Times New Roman"/>
          <w:sz w:val="24"/>
          <w:szCs w:val="24"/>
        </w:rPr>
        <w:t xml:space="preserve">= 4.078, </w:t>
      </w:r>
      <w:r w:rsidRPr="00441506">
        <w:rPr>
          <w:rFonts w:ascii="Times New Roman" w:hAnsi="Times New Roman" w:cs="Times New Roman"/>
          <w:i/>
          <w:iCs/>
          <w:sz w:val="24"/>
          <w:szCs w:val="24"/>
        </w:rPr>
        <w:t>p</w:t>
      </w:r>
      <w:r>
        <w:rPr>
          <w:rFonts w:ascii="Times New Roman" w:hAnsi="Times New Roman" w:cs="Times New Roman"/>
          <w:sz w:val="24"/>
          <w:szCs w:val="24"/>
        </w:rPr>
        <w:t>&lt;.001. In the other grip conditions, the true belief versus false belief contrast was not significant</w:t>
      </w:r>
      <w:r w:rsidR="00BC0B8C">
        <w:rPr>
          <w:rFonts w:ascii="Times New Roman" w:hAnsi="Times New Roman" w:cs="Times New Roman"/>
          <w:sz w:val="24"/>
          <w:szCs w:val="24"/>
        </w:rPr>
        <w:t xml:space="preserve"> (all </w:t>
      </w:r>
      <w:r w:rsidR="00BC0B8C">
        <w:rPr>
          <w:rFonts w:ascii="Times New Roman" w:hAnsi="Times New Roman" w:cs="Times New Roman"/>
          <w:i/>
          <w:iCs/>
          <w:sz w:val="24"/>
          <w:szCs w:val="24"/>
        </w:rPr>
        <w:t>p</w:t>
      </w:r>
      <w:r w:rsidR="00BC0B8C">
        <w:rPr>
          <w:rFonts w:ascii="Times New Roman" w:hAnsi="Times New Roman" w:cs="Times New Roman"/>
          <w:sz w:val="24"/>
          <w:szCs w:val="24"/>
        </w:rPr>
        <w:t>&gt;.05)</w:t>
      </w:r>
      <w:r>
        <w:rPr>
          <w:rFonts w:ascii="Times New Roman" w:hAnsi="Times New Roman" w:cs="Times New Roman"/>
          <w:sz w:val="24"/>
          <w:szCs w:val="24"/>
        </w:rPr>
        <w:t>.</w:t>
      </w:r>
    </w:p>
    <w:p w14:paraId="43FA4A2A" w14:textId="77777777" w:rsidR="00EA16F3" w:rsidRDefault="00EA16F3" w:rsidP="00EA16F3">
      <w:pPr>
        <w:spacing w:line="360" w:lineRule="auto"/>
        <w:jc w:val="both"/>
        <w:rPr>
          <w:rFonts w:ascii="Times New Roman" w:hAnsi="Times New Roman" w:cs="Times New Roman"/>
          <w:sz w:val="24"/>
          <w:szCs w:val="24"/>
        </w:rPr>
      </w:pPr>
    </w:p>
    <w:p w14:paraId="31E74403" w14:textId="466833E6" w:rsidR="00F616B2" w:rsidRDefault="00F616B2" w:rsidP="007830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9754FB" wp14:editId="2DA3F0AF">
            <wp:extent cx="5727700" cy="4201160"/>
            <wp:effectExtent l="0" t="0" r="6350" b="889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201160"/>
                    </a:xfrm>
                    <a:prstGeom prst="rect">
                      <a:avLst/>
                    </a:prstGeom>
                    <a:noFill/>
                    <a:ln>
                      <a:noFill/>
                    </a:ln>
                  </pic:spPr>
                </pic:pic>
              </a:graphicData>
            </a:graphic>
          </wp:inline>
        </w:drawing>
      </w:r>
    </w:p>
    <w:p w14:paraId="1028F88A" w14:textId="6A34A299" w:rsidR="00F616B2" w:rsidRPr="000013FD"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Model-based Least Square means in function of belief and grip conditions. Error bars represent the standard error of the mean. Stars on the bars represent the significance of each LS mean compared to baseline 0. Stars above the bars represent the significance levels of the difference between means.</w:t>
      </w:r>
      <w:r w:rsidR="000013FD">
        <w:rPr>
          <w:rFonts w:ascii="Times New Roman" w:hAnsi="Times New Roman" w:cs="Times New Roman"/>
          <w:i/>
          <w:iCs/>
          <w:sz w:val="24"/>
          <w:szCs w:val="24"/>
        </w:rPr>
        <w:t xml:space="preserve"> The effect of preshaping was significant in the true belief condition. In the false belief condition, no significant deviations from baseline 0 were observed.</w:t>
      </w:r>
    </w:p>
    <w:p w14:paraId="0ED38A9F" w14:textId="77777777" w:rsidR="00F616B2" w:rsidRDefault="00F616B2" w:rsidP="00F616B2">
      <w:pPr>
        <w:spacing w:line="360" w:lineRule="auto"/>
        <w:jc w:val="both"/>
        <w:rPr>
          <w:rFonts w:ascii="Times New Roman" w:hAnsi="Times New Roman" w:cs="Times New Roman"/>
          <w:sz w:val="24"/>
          <w:szCs w:val="24"/>
        </w:rPr>
      </w:pPr>
    </w:p>
    <w:p w14:paraId="6479A9FC" w14:textId="12894F83"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Contrary to our hypotheses, we did not find a significant main effect of group, nor a significant interaction effect with grip</w:t>
      </w:r>
      <w:r w:rsidR="00883B7D">
        <w:rPr>
          <w:rFonts w:ascii="Times New Roman" w:hAnsi="Times New Roman" w:cs="Times New Roman"/>
          <w:sz w:val="24"/>
          <w:szCs w:val="24"/>
        </w:rPr>
        <w:t>, n</w:t>
      </w:r>
      <w:r>
        <w:rPr>
          <w:rFonts w:ascii="Times New Roman" w:hAnsi="Times New Roman" w:cs="Times New Roman"/>
          <w:sz w:val="24"/>
          <w:szCs w:val="24"/>
        </w:rPr>
        <w:t xml:space="preserve">or a </w:t>
      </w:r>
      <w:r w:rsidR="00772A25">
        <w:rPr>
          <w:rFonts w:ascii="Times New Roman" w:hAnsi="Times New Roman" w:cs="Times New Roman"/>
          <w:sz w:val="24"/>
          <w:szCs w:val="24"/>
        </w:rPr>
        <w:t xml:space="preserve">significant </w:t>
      </w:r>
      <w:r>
        <w:rPr>
          <w:rFonts w:ascii="Times New Roman" w:hAnsi="Times New Roman" w:cs="Times New Roman"/>
          <w:sz w:val="24"/>
          <w:szCs w:val="24"/>
        </w:rPr>
        <w:t>three-way interaction effect</w:t>
      </w:r>
      <w:r w:rsidR="00BA15F8">
        <w:rPr>
          <w:rFonts w:ascii="Times New Roman" w:hAnsi="Times New Roman" w:cs="Times New Roman"/>
          <w:sz w:val="24"/>
          <w:szCs w:val="24"/>
        </w:rPr>
        <w:t xml:space="preserve"> of group, </w:t>
      </w:r>
      <w:proofErr w:type="gramStart"/>
      <w:r w:rsidR="00BA15F8">
        <w:rPr>
          <w:rFonts w:ascii="Times New Roman" w:hAnsi="Times New Roman" w:cs="Times New Roman"/>
          <w:sz w:val="24"/>
          <w:szCs w:val="24"/>
        </w:rPr>
        <w:t>grip</w:t>
      </w:r>
      <w:proofErr w:type="gramEnd"/>
      <w:r w:rsidR="00BA15F8">
        <w:rPr>
          <w:rFonts w:ascii="Times New Roman" w:hAnsi="Times New Roman" w:cs="Times New Roman"/>
          <w:sz w:val="24"/>
          <w:szCs w:val="24"/>
        </w:rPr>
        <w:t xml:space="preserve"> and</w:t>
      </w:r>
      <w:r w:rsidR="00A6599A">
        <w:rPr>
          <w:rFonts w:ascii="Times New Roman" w:hAnsi="Times New Roman" w:cs="Times New Roman"/>
          <w:sz w:val="24"/>
          <w:szCs w:val="24"/>
        </w:rPr>
        <w:t xml:space="preserve"> belief</w:t>
      </w:r>
      <w:r>
        <w:rPr>
          <w:rFonts w:ascii="Times New Roman" w:hAnsi="Times New Roman" w:cs="Times New Roman"/>
          <w:sz w:val="24"/>
          <w:szCs w:val="24"/>
        </w:rPr>
        <w:t>. We did test the crucial contrasts as per our a priori hypotheses regardless. An overview can be found in Table X. However, none of these contrasts were significant.</w:t>
      </w:r>
    </w:p>
    <w:p w14:paraId="2A7B198A" w14:textId="77777777" w:rsidR="00F616B2" w:rsidRDefault="00F616B2" w:rsidP="00F616B2">
      <w:pPr>
        <w:rPr>
          <w:rFonts w:ascii="Times New Roman" w:hAnsi="Times New Roman" w:cs="Times New Roman"/>
          <w:sz w:val="24"/>
          <w:szCs w:val="24"/>
        </w:rPr>
      </w:pPr>
      <w:r>
        <w:rPr>
          <w:rFonts w:ascii="Times New Roman" w:hAnsi="Times New Roman" w:cs="Times New Roman"/>
          <w:sz w:val="24"/>
          <w:szCs w:val="24"/>
        </w:rPr>
        <w:br w:type="page"/>
      </w:r>
    </w:p>
    <w:tbl>
      <w:tblPr>
        <w:tblStyle w:val="ListTable1Light"/>
        <w:tblW w:w="0" w:type="auto"/>
        <w:jc w:val="center"/>
        <w:tblLook w:val="04A0" w:firstRow="1" w:lastRow="0" w:firstColumn="1" w:lastColumn="0" w:noHBand="0" w:noVBand="1"/>
      </w:tblPr>
      <w:tblGrid>
        <w:gridCol w:w="2254"/>
        <w:gridCol w:w="2254"/>
        <w:gridCol w:w="170"/>
        <w:gridCol w:w="1134"/>
        <w:gridCol w:w="851"/>
      </w:tblGrid>
      <w:tr w:rsidR="00F616B2" w14:paraId="2CB6A0C0"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tcBorders>
          </w:tcPr>
          <w:p w14:paraId="4F8F99AD" w14:textId="77777777" w:rsidR="00F616B2" w:rsidRPr="00E83871" w:rsidRDefault="00F616B2" w:rsidP="00E10839">
            <w:pPr>
              <w:spacing w:line="360" w:lineRule="auto"/>
              <w:jc w:val="both"/>
              <w:rPr>
                <w:rFonts w:ascii="Times New Roman" w:hAnsi="Times New Roman" w:cs="Times New Roman"/>
                <w:i/>
                <w:iCs/>
                <w:sz w:val="24"/>
                <w:szCs w:val="24"/>
              </w:rPr>
            </w:pPr>
            <w:r w:rsidRPr="00E83871">
              <w:rPr>
                <w:rFonts w:ascii="Times New Roman" w:hAnsi="Times New Roman" w:cs="Times New Roman"/>
                <w:i/>
                <w:iCs/>
                <w:sz w:val="24"/>
                <w:szCs w:val="24"/>
              </w:rPr>
              <w:lastRenderedPageBreak/>
              <w:t>Belief x grip</w:t>
            </w:r>
          </w:p>
        </w:tc>
        <w:tc>
          <w:tcPr>
            <w:tcW w:w="2424" w:type="dxa"/>
            <w:gridSpan w:val="2"/>
            <w:tcBorders>
              <w:top w:val="single" w:sz="4" w:space="0" w:color="auto"/>
            </w:tcBorders>
          </w:tcPr>
          <w:p w14:paraId="530753D2" w14:textId="77777777" w:rsidR="00F616B2" w:rsidRPr="00E83871"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83871">
              <w:rPr>
                <w:rFonts w:ascii="Times New Roman" w:hAnsi="Times New Roman" w:cs="Times New Roman"/>
                <w:i/>
                <w:iCs/>
                <w:sz w:val="24"/>
                <w:szCs w:val="24"/>
              </w:rPr>
              <w:t>Contrast: group</w:t>
            </w:r>
          </w:p>
        </w:tc>
        <w:tc>
          <w:tcPr>
            <w:tcW w:w="1134" w:type="dxa"/>
            <w:tcBorders>
              <w:top w:val="single" w:sz="4" w:space="0" w:color="auto"/>
            </w:tcBorders>
          </w:tcPr>
          <w:p w14:paraId="5B276E30" w14:textId="77777777" w:rsidR="00F616B2" w:rsidRPr="00E83871"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 xml:space="preserve"> </w:t>
            </w:r>
            <w:r w:rsidRPr="00E83871">
              <w:rPr>
                <w:rFonts w:ascii="Times New Roman" w:hAnsi="Times New Roman" w:cs="Times New Roman"/>
                <w:i/>
                <w:iCs/>
                <w:sz w:val="24"/>
                <w:szCs w:val="24"/>
              </w:rPr>
              <w:t>t</w:t>
            </w:r>
          </w:p>
        </w:tc>
        <w:tc>
          <w:tcPr>
            <w:tcW w:w="851" w:type="dxa"/>
            <w:tcBorders>
              <w:top w:val="single" w:sz="4" w:space="0" w:color="auto"/>
            </w:tcBorders>
          </w:tcPr>
          <w:p w14:paraId="12BB0B8B" w14:textId="77777777" w:rsidR="00F616B2" w:rsidRPr="00E83871"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 xml:space="preserve">  </w:t>
            </w:r>
            <w:r w:rsidRPr="00E83871">
              <w:rPr>
                <w:rFonts w:ascii="Times New Roman" w:hAnsi="Times New Roman" w:cs="Times New Roman"/>
                <w:i/>
                <w:iCs/>
                <w:sz w:val="24"/>
                <w:szCs w:val="24"/>
              </w:rPr>
              <w:t>p</w:t>
            </w:r>
          </w:p>
        </w:tc>
      </w:tr>
      <w:tr w:rsidR="00F616B2" w14:paraId="7B66F719"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auto"/>
          </w:tcPr>
          <w:p w14:paraId="7541A3A3"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FB-WHG</w:t>
            </w:r>
          </w:p>
        </w:tc>
        <w:tc>
          <w:tcPr>
            <w:tcW w:w="2254" w:type="dxa"/>
            <w:shd w:val="clear" w:color="auto" w:fill="auto"/>
          </w:tcPr>
          <w:p w14:paraId="722FA5C3"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shd w:val="clear" w:color="auto" w:fill="auto"/>
          </w:tcPr>
          <w:p w14:paraId="28F72C4B"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1.538</w:t>
            </w:r>
          </w:p>
        </w:tc>
        <w:tc>
          <w:tcPr>
            <w:tcW w:w="851" w:type="dxa"/>
            <w:shd w:val="clear" w:color="auto" w:fill="auto"/>
          </w:tcPr>
          <w:p w14:paraId="2D6AF5DD"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.498</w:t>
            </w:r>
          </w:p>
        </w:tc>
      </w:tr>
      <w:tr w:rsidR="00F616B2" w14:paraId="0EE7595D"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auto"/>
          </w:tcPr>
          <w:p w14:paraId="382275CA"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TB-WHG</w:t>
            </w:r>
          </w:p>
        </w:tc>
        <w:tc>
          <w:tcPr>
            <w:tcW w:w="2254" w:type="dxa"/>
            <w:shd w:val="clear" w:color="auto" w:fill="auto"/>
          </w:tcPr>
          <w:p w14:paraId="1D0D9C07"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shd w:val="clear" w:color="auto" w:fill="auto"/>
          </w:tcPr>
          <w:p w14:paraId="2E27839F"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-1.143</w:t>
            </w:r>
          </w:p>
        </w:tc>
        <w:tc>
          <w:tcPr>
            <w:tcW w:w="851" w:type="dxa"/>
            <w:shd w:val="clear" w:color="auto" w:fill="auto"/>
          </w:tcPr>
          <w:p w14:paraId="3CF144C0"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r>
      <w:tr w:rsidR="00F616B2" w14:paraId="794B5B97"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auto"/>
          </w:tcPr>
          <w:p w14:paraId="5C5BEF91"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FB-PG</w:t>
            </w:r>
          </w:p>
        </w:tc>
        <w:tc>
          <w:tcPr>
            <w:tcW w:w="2254" w:type="dxa"/>
            <w:shd w:val="clear" w:color="auto" w:fill="auto"/>
          </w:tcPr>
          <w:p w14:paraId="4E028303"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shd w:val="clear" w:color="auto" w:fill="auto"/>
          </w:tcPr>
          <w:p w14:paraId="5168F529"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-.777</w:t>
            </w:r>
          </w:p>
        </w:tc>
        <w:tc>
          <w:tcPr>
            <w:tcW w:w="851" w:type="dxa"/>
            <w:shd w:val="clear" w:color="auto" w:fill="auto"/>
          </w:tcPr>
          <w:p w14:paraId="42921563"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.875</w:t>
            </w:r>
          </w:p>
        </w:tc>
      </w:tr>
      <w:tr w:rsidR="00F616B2" w14:paraId="718F4EA5"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auto"/>
            </w:tcBorders>
            <w:shd w:val="clear" w:color="auto" w:fill="auto"/>
          </w:tcPr>
          <w:p w14:paraId="5B05ADE2"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TB-PG</w:t>
            </w:r>
          </w:p>
        </w:tc>
        <w:tc>
          <w:tcPr>
            <w:tcW w:w="2254" w:type="dxa"/>
            <w:tcBorders>
              <w:bottom w:val="single" w:sz="4" w:space="0" w:color="auto"/>
            </w:tcBorders>
            <w:shd w:val="clear" w:color="auto" w:fill="auto"/>
          </w:tcPr>
          <w:p w14:paraId="03ECA506"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tcBorders>
              <w:bottom w:val="single" w:sz="4" w:space="0" w:color="auto"/>
            </w:tcBorders>
            <w:shd w:val="clear" w:color="auto" w:fill="auto"/>
          </w:tcPr>
          <w:p w14:paraId="28839C91"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.494</w:t>
            </w:r>
          </w:p>
        </w:tc>
        <w:tc>
          <w:tcPr>
            <w:tcW w:w="851" w:type="dxa"/>
            <w:tcBorders>
              <w:bottom w:val="single" w:sz="4" w:space="0" w:color="auto"/>
            </w:tcBorders>
            <w:shd w:val="clear" w:color="auto" w:fill="auto"/>
          </w:tcPr>
          <w:p w14:paraId="5C1A21CB"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.875</w:t>
            </w:r>
          </w:p>
        </w:tc>
      </w:tr>
    </w:tbl>
    <w:p w14:paraId="21C91158" w14:textId="77777777" w:rsidR="00F616B2" w:rsidRDefault="00F616B2" w:rsidP="00F616B2">
      <w:pPr>
        <w:spacing w:line="360" w:lineRule="auto"/>
        <w:jc w:val="both"/>
        <w:rPr>
          <w:rFonts w:ascii="Times New Roman" w:hAnsi="Times New Roman" w:cs="Times New Roman"/>
          <w:sz w:val="24"/>
          <w:szCs w:val="24"/>
        </w:rPr>
      </w:pPr>
    </w:p>
    <w:p w14:paraId="39AB2B1F"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Table X. Contrast tests of model-based LS means between groups, per level of belief and grip, pre-shaping grip conditions only.</w:t>
      </w:r>
    </w:p>
    <w:p w14:paraId="76A2090B" w14:textId="77777777" w:rsidR="00F616B2" w:rsidRDefault="00F616B2" w:rsidP="00F616B2">
      <w:pPr>
        <w:spacing w:line="360" w:lineRule="auto"/>
        <w:jc w:val="both"/>
        <w:rPr>
          <w:rFonts w:ascii="Times New Roman" w:hAnsi="Times New Roman" w:cs="Times New Roman"/>
          <w:sz w:val="24"/>
          <w:szCs w:val="24"/>
        </w:rPr>
      </w:pPr>
    </w:p>
    <w:p w14:paraId="4141E175" w14:textId="77777777" w:rsidR="00F616B2" w:rsidRPr="00764B39"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visual representation of the different levels of belief and grip in function of group can be found in </w:t>
      </w:r>
      <w:r w:rsidRPr="006461B9">
        <w:rPr>
          <w:rFonts w:ascii="Times New Roman" w:hAnsi="Times New Roman" w:cs="Times New Roman"/>
          <w:sz w:val="24"/>
          <w:szCs w:val="24"/>
          <w:highlight w:val="yellow"/>
        </w:rPr>
        <w:t>Appendix X.</w:t>
      </w:r>
    </w:p>
    <w:p w14:paraId="17732617" w14:textId="77777777" w:rsidR="00F616B2" w:rsidRDefault="00F616B2" w:rsidP="00F616B2">
      <w:pPr>
        <w:spacing w:line="360" w:lineRule="auto"/>
        <w:jc w:val="both"/>
        <w:rPr>
          <w:rFonts w:ascii="Times New Roman" w:hAnsi="Times New Roman" w:cs="Times New Roman"/>
          <w:i/>
          <w:iCs/>
          <w:sz w:val="24"/>
          <w:szCs w:val="24"/>
        </w:rPr>
      </w:pPr>
    </w:p>
    <w:p w14:paraId="3788F901" w14:textId="0DD1A6EC" w:rsidR="00F616B2" w:rsidRPr="00125EDF" w:rsidRDefault="004D72CF" w:rsidP="00F616B2">
      <w:pPr>
        <w:rPr>
          <w:rFonts w:ascii="Times New Roman" w:hAnsi="Times New Roman" w:cs="Times New Roman"/>
          <w:i/>
          <w:iCs/>
          <w:sz w:val="24"/>
          <w:szCs w:val="24"/>
        </w:rPr>
      </w:pPr>
      <w:r>
        <w:rPr>
          <w:rFonts w:ascii="Times New Roman" w:hAnsi="Times New Roman" w:cs="Times New Roman"/>
          <w:i/>
          <w:iCs/>
          <w:sz w:val="24"/>
          <w:szCs w:val="24"/>
        </w:rPr>
        <w:t>5</w:t>
      </w:r>
      <w:r w:rsidR="00F616B2">
        <w:rPr>
          <w:rFonts w:ascii="Times New Roman" w:hAnsi="Times New Roman" w:cs="Times New Roman"/>
          <w:i/>
          <w:iCs/>
          <w:sz w:val="24"/>
          <w:szCs w:val="24"/>
        </w:rPr>
        <w:t>.3.3 Extended model</w:t>
      </w:r>
    </w:p>
    <w:p w14:paraId="1CC55B21" w14:textId="1AE968B8"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extended our model to include the main effect of block number </w:t>
      </w:r>
      <w:r w:rsidR="00C80CDE">
        <w:rPr>
          <w:rFonts w:ascii="Times New Roman" w:hAnsi="Times New Roman" w:cs="Times New Roman"/>
          <w:sz w:val="24"/>
          <w:szCs w:val="24"/>
        </w:rPr>
        <w:t>to</w:t>
      </w:r>
      <w:r>
        <w:rPr>
          <w:rFonts w:ascii="Times New Roman" w:hAnsi="Times New Roman" w:cs="Times New Roman"/>
          <w:sz w:val="24"/>
          <w:szCs w:val="24"/>
        </w:rPr>
        <w:t xml:space="preserve"> check for learning effects. Indeed, we found that there was a significant effect of block number, with DLTS tending to be higher as trial number increases, </w:t>
      </w:r>
      <w:r w:rsidRPr="008B2DC5">
        <w:rPr>
          <w:rFonts w:ascii="Times New Roman" w:hAnsi="Times New Roman" w:cs="Times New Roman"/>
          <w:i/>
          <w:iCs/>
          <w:sz w:val="24"/>
          <w:szCs w:val="24"/>
        </w:rPr>
        <w:t>F</w:t>
      </w:r>
      <w:r>
        <w:rPr>
          <w:rFonts w:ascii="Times New Roman" w:hAnsi="Times New Roman" w:cs="Times New Roman"/>
          <w:sz w:val="24"/>
          <w:szCs w:val="24"/>
        </w:rPr>
        <w:t xml:space="preserve">(3,4638.7) = 2.623, </w:t>
      </w:r>
      <w:r w:rsidRPr="00BE1C05">
        <w:rPr>
          <w:rFonts w:ascii="Times New Roman" w:hAnsi="Times New Roman" w:cs="Times New Roman"/>
          <w:i/>
          <w:iCs/>
          <w:sz w:val="24"/>
          <w:szCs w:val="24"/>
        </w:rPr>
        <w:t>p</w:t>
      </w:r>
      <w:r>
        <w:rPr>
          <w:rFonts w:ascii="Times New Roman" w:hAnsi="Times New Roman" w:cs="Times New Roman"/>
          <w:sz w:val="24"/>
          <w:szCs w:val="24"/>
        </w:rPr>
        <w:t xml:space="preserve"> = .047. Adding this variable to the model had no impact on other main effects and interaction effects. Post-hoc t-tests </w:t>
      </w:r>
      <w:r w:rsidR="00425046">
        <w:rPr>
          <w:rFonts w:ascii="Times New Roman" w:hAnsi="Times New Roman" w:cs="Times New Roman"/>
          <w:sz w:val="24"/>
          <w:szCs w:val="24"/>
        </w:rPr>
        <w:t>(</w:t>
      </w:r>
      <w:r w:rsidR="00425046" w:rsidRPr="00EF32E6">
        <w:rPr>
          <w:rFonts w:ascii="Times New Roman" w:hAnsi="Times New Roman" w:cs="Times New Roman"/>
          <w:sz w:val="24"/>
          <w:szCs w:val="24"/>
          <w:highlight w:val="yellow"/>
        </w:rPr>
        <w:t>see Table X</w:t>
      </w:r>
      <w:r w:rsidR="00D267E9" w:rsidRPr="00EF32E6">
        <w:rPr>
          <w:rFonts w:ascii="Times New Roman" w:hAnsi="Times New Roman" w:cs="Times New Roman"/>
          <w:sz w:val="24"/>
          <w:szCs w:val="24"/>
          <w:highlight w:val="yellow"/>
        </w:rPr>
        <w:t>, Figure X</w:t>
      </w:r>
      <w:r w:rsidR="00425046">
        <w:rPr>
          <w:rFonts w:ascii="Times New Roman" w:hAnsi="Times New Roman" w:cs="Times New Roman"/>
          <w:sz w:val="24"/>
          <w:szCs w:val="24"/>
        </w:rPr>
        <w:t xml:space="preserve">) </w:t>
      </w:r>
      <w:r>
        <w:rPr>
          <w:rFonts w:ascii="Times New Roman" w:hAnsi="Times New Roman" w:cs="Times New Roman"/>
          <w:sz w:val="24"/>
          <w:szCs w:val="24"/>
        </w:rPr>
        <w:t xml:space="preserve">found that DLTS is significantly higher in the 4th block as compared to the 1st block, </w:t>
      </w:r>
      <w:r>
        <w:rPr>
          <w:rFonts w:ascii="Times New Roman" w:hAnsi="Times New Roman" w:cs="Times New Roman"/>
          <w:i/>
          <w:iCs/>
          <w:sz w:val="24"/>
          <w:szCs w:val="24"/>
        </w:rPr>
        <w:t xml:space="preserve">t </w:t>
      </w:r>
      <w:r>
        <w:rPr>
          <w:rFonts w:ascii="Times New Roman" w:hAnsi="Times New Roman" w:cs="Times New Roman"/>
          <w:sz w:val="24"/>
          <w:szCs w:val="24"/>
        </w:rPr>
        <w:t xml:space="preserve">= -2.799, </w:t>
      </w:r>
      <w:r w:rsidRPr="000C28B4">
        <w:rPr>
          <w:rFonts w:ascii="Times New Roman" w:hAnsi="Times New Roman" w:cs="Times New Roman"/>
          <w:i/>
          <w:iCs/>
          <w:sz w:val="24"/>
          <w:szCs w:val="24"/>
        </w:rPr>
        <w:t>p</w:t>
      </w:r>
      <w:r>
        <w:rPr>
          <w:rFonts w:ascii="Times New Roman" w:hAnsi="Times New Roman" w:cs="Times New Roman"/>
          <w:sz w:val="24"/>
          <w:szCs w:val="24"/>
        </w:rPr>
        <w:t xml:space="preserve"> = .031. None of the other contrasts reached significance.</w:t>
      </w:r>
    </w:p>
    <w:p w14:paraId="5A45CA91" w14:textId="77777777" w:rsidR="00F616B2" w:rsidRDefault="00F616B2" w:rsidP="00F616B2">
      <w:r>
        <w:rPr>
          <w:b/>
          <w:bCs/>
        </w:rPr>
        <w:br w:type="page"/>
      </w:r>
    </w:p>
    <w:p w14:paraId="427904C0" w14:textId="77777777" w:rsidR="00F616B2" w:rsidRDefault="00F616B2" w:rsidP="00F616B2">
      <w:pPr>
        <w:spacing w:line="360" w:lineRule="auto"/>
        <w:jc w:val="both"/>
        <w:rPr>
          <w:rFonts w:ascii="Times New Roman" w:hAnsi="Times New Roman" w:cs="Times New Roman"/>
          <w:i/>
          <w:iCs/>
          <w:sz w:val="24"/>
          <w:szCs w:val="24"/>
        </w:rPr>
      </w:pPr>
      <w:r>
        <w:rPr>
          <w:rFonts w:ascii="Times New Roman" w:eastAsiaTheme="minorEastAsia" w:hAnsi="Times New Roman" w:cs="Times New Roman"/>
          <w:iCs/>
          <w:noProof/>
          <w:sz w:val="24"/>
          <w:szCs w:val="24"/>
        </w:rPr>
        <w:lastRenderedPageBreak/>
        <w:drawing>
          <wp:anchor distT="0" distB="0" distL="114300" distR="114300" simplePos="0" relativeHeight="251659264" behindDoc="0" locked="0" layoutInCell="1" allowOverlap="1" wp14:anchorId="055538B4" wp14:editId="316CFDAD">
            <wp:simplePos x="0" y="0"/>
            <wp:positionH relativeFrom="column">
              <wp:posOffset>87474</wp:posOffset>
            </wp:positionH>
            <wp:positionV relativeFrom="paragraph">
              <wp:posOffset>151729</wp:posOffset>
            </wp:positionV>
            <wp:extent cx="3335020" cy="3763645"/>
            <wp:effectExtent l="0" t="0" r="0" b="8255"/>
            <wp:wrapTopAndBottom/>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5020" cy="3763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Ta</w:t>
      </w:r>
      <w:commentRangeStart w:id="34"/>
      <w:r>
        <w:rPr>
          <w:rFonts w:ascii="Times New Roman" w:hAnsi="Times New Roman" w:cs="Times New Roman"/>
          <w:i/>
          <w:iCs/>
          <w:sz w:val="24"/>
          <w:szCs w:val="24"/>
        </w:rPr>
        <w:t>ble X. Overview of post-hoc t-tests on LS means between blocks.</w:t>
      </w:r>
    </w:p>
    <w:tbl>
      <w:tblPr>
        <w:tblStyle w:val="ListTable1Light"/>
        <w:tblpPr w:leftFromText="180" w:rightFromText="180" w:vertAnchor="text" w:horzAnchor="margin" w:tblpXSpec="right" w:tblpY="-4040"/>
        <w:tblW w:w="0" w:type="auto"/>
        <w:tblLook w:val="04A0" w:firstRow="1" w:lastRow="0" w:firstColumn="1" w:lastColumn="0" w:noHBand="0" w:noVBand="1"/>
      </w:tblPr>
      <w:tblGrid>
        <w:gridCol w:w="1166"/>
        <w:gridCol w:w="1101"/>
        <w:gridCol w:w="876"/>
      </w:tblGrid>
      <w:tr w:rsidR="00F616B2" w14:paraId="6E248492" w14:textId="77777777" w:rsidTr="00E10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tcBorders>
          </w:tcPr>
          <w:p w14:paraId="37B81F0E" w14:textId="77777777" w:rsidR="00F616B2" w:rsidRPr="00CC4A95" w:rsidRDefault="00F616B2" w:rsidP="00E10839">
            <w:pPr>
              <w:spacing w:line="360" w:lineRule="auto"/>
              <w:jc w:val="both"/>
              <w:rPr>
                <w:rFonts w:ascii="Times New Roman" w:eastAsiaTheme="minorEastAsia" w:hAnsi="Times New Roman" w:cs="Times New Roman"/>
                <w:i/>
                <w:sz w:val="24"/>
                <w:szCs w:val="24"/>
              </w:rPr>
            </w:pPr>
            <w:r w:rsidRPr="00CC4A95">
              <w:rPr>
                <w:rFonts w:ascii="Times New Roman" w:eastAsiaTheme="minorEastAsia" w:hAnsi="Times New Roman" w:cs="Times New Roman"/>
                <w:i/>
                <w:sz w:val="24"/>
                <w:szCs w:val="24"/>
              </w:rPr>
              <w:t>Contrast</w:t>
            </w:r>
          </w:p>
        </w:tc>
        <w:tc>
          <w:tcPr>
            <w:tcW w:w="1101" w:type="dxa"/>
            <w:tcBorders>
              <w:top w:val="single" w:sz="4" w:space="0" w:color="auto"/>
            </w:tcBorders>
          </w:tcPr>
          <w:p w14:paraId="2D8C25BE" w14:textId="77777777" w:rsidR="00F616B2" w:rsidRPr="00CC4A95" w:rsidRDefault="00F616B2" w:rsidP="00E1083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    </w:t>
            </w:r>
            <w:r w:rsidRPr="00CC4A95">
              <w:rPr>
                <w:rFonts w:ascii="Times New Roman" w:eastAsiaTheme="minorEastAsia" w:hAnsi="Times New Roman" w:cs="Times New Roman"/>
                <w:i/>
                <w:sz w:val="24"/>
                <w:szCs w:val="24"/>
              </w:rPr>
              <w:t>t</w:t>
            </w:r>
          </w:p>
        </w:tc>
        <w:tc>
          <w:tcPr>
            <w:tcW w:w="876" w:type="dxa"/>
            <w:tcBorders>
              <w:top w:val="single" w:sz="4" w:space="0" w:color="auto"/>
            </w:tcBorders>
          </w:tcPr>
          <w:p w14:paraId="7490B2B3" w14:textId="77777777" w:rsidR="00F616B2" w:rsidRPr="00CC4A95" w:rsidRDefault="00F616B2" w:rsidP="00E1083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   </w:t>
            </w:r>
            <w:r w:rsidRPr="00CC4A95">
              <w:rPr>
                <w:rFonts w:ascii="Times New Roman" w:eastAsiaTheme="minorEastAsia" w:hAnsi="Times New Roman" w:cs="Times New Roman"/>
                <w:i/>
                <w:sz w:val="24"/>
                <w:szCs w:val="24"/>
              </w:rPr>
              <w:t>p</w:t>
            </w:r>
          </w:p>
        </w:tc>
      </w:tr>
      <w:tr w:rsidR="00F616B2" w14:paraId="02867520"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09FEC583"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1-2</w:t>
            </w:r>
          </w:p>
        </w:tc>
        <w:tc>
          <w:tcPr>
            <w:tcW w:w="1101" w:type="dxa"/>
            <w:shd w:val="clear" w:color="auto" w:fill="auto"/>
          </w:tcPr>
          <w:p w14:paraId="0DEBD86F" w14:textId="77777777" w:rsidR="00F616B2" w:rsidRPr="00903233"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-1.218</w:t>
            </w:r>
          </w:p>
        </w:tc>
        <w:tc>
          <w:tcPr>
            <w:tcW w:w="876" w:type="dxa"/>
            <w:shd w:val="clear" w:color="auto" w:fill="auto"/>
          </w:tcPr>
          <w:p w14:paraId="2BDAC363" w14:textId="77777777" w:rsidR="00F616B2" w:rsidRPr="00903233"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.561</w:t>
            </w:r>
          </w:p>
        </w:tc>
      </w:tr>
      <w:tr w:rsidR="00F616B2" w14:paraId="48512C17" w14:textId="77777777" w:rsidTr="00E10839">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7B47FD06"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1-3</w:t>
            </w:r>
          </w:p>
        </w:tc>
        <w:tc>
          <w:tcPr>
            <w:tcW w:w="1101" w:type="dxa"/>
            <w:shd w:val="clear" w:color="auto" w:fill="auto"/>
          </w:tcPr>
          <w:p w14:paraId="13C2DC6D" w14:textId="77777777" w:rsidR="00F616B2" w:rsidRPr="00D812A9"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-1.528</w:t>
            </w:r>
          </w:p>
        </w:tc>
        <w:tc>
          <w:tcPr>
            <w:tcW w:w="876" w:type="dxa"/>
            <w:shd w:val="clear" w:color="auto" w:fill="auto"/>
          </w:tcPr>
          <w:p w14:paraId="358EF4C6" w14:textId="77777777" w:rsidR="00F616B2" w:rsidRPr="00D812A9"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.507</w:t>
            </w:r>
          </w:p>
        </w:tc>
      </w:tr>
      <w:tr w:rsidR="00F616B2" w14:paraId="32FFBFF8"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6D15583A"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1-4</w:t>
            </w:r>
          </w:p>
        </w:tc>
        <w:tc>
          <w:tcPr>
            <w:tcW w:w="1101" w:type="dxa"/>
            <w:shd w:val="clear" w:color="auto" w:fill="auto"/>
          </w:tcPr>
          <w:p w14:paraId="66E69C28" w14:textId="77777777" w:rsidR="00F616B2" w:rsidRPr="00C26819"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-2.799</w:t>
            </w:r>
          </w:p>
        </w:tc>
        <w:tc>
          <w:tcPr>
            <w:tcW w:w="876" w:type="dxa"/>
            <w:shd w:val="clear" w:color="auto" w:fill="auto"/>
          </w:tcPr>
          <w:p w14:paraId="3801AABC" w14:textId="77777777" w:rsidR="00F616B2"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.031*</w:t>
            </w:r>
          </w:p>
        </w:tc>
      </w:tr>
      <w:tr w:rsidR="00F616B2" w14:paraId="3811150D" w14:textId="77777777" w:rsidTr="00E10839">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1874667C"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2-3</w:t>
            </w:r>
          </w:p>
        </w:tc>
        <w:tc>
          <w:tcPr>
            <w:tcW w:w="1101" w:type="dxa"/>
            <w:shd w:val="clear" w:color="auto" w:fill="auto"/>
          </w:tcPr>
          <w:p w14:paraId="448C7146" w14:textId="77777777" w:rsidR="00F616B2" w:rsidRPr="007A77D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-.334</w:t>
            </w:r>
          </w:p>
        </w:tc>
        <w:tc>
          <w:tcPr>
            <w:tcW w:w="876" w:type="dxa"/>
            <w:shd w:val="clear" w:color="auto" w:fill="auto"/>
          </w:tcPr>
          <w:p w14:paraId="5AE2562E" w14:textId="77777777" w:rsidR="00F616B2" w:rsidRPr="007A77D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.738</w:t>
            </w:r>
          </w:p>
        </w:tc>
      </w:tr>
      <w:tr w:rsidR="00F616B2" w14:paraId="4362697A"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0261749C"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2-4</w:t>
            </w:r>
          </w:p>
        </w:tc>
        <w:tc>
          <w:tcPr>
            <w:tcW w:w="1101" w:type="dxa"/>
            <w:shd w:val="clear" w:color="auto" w:fill="auto"/>
          </w:tcPr>
          <w:p w14:paraId="6FC332D3" w14:textId="77777777" w:rsidR="00F616B2" w:rsidRPr="008E43D1"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-1.656</w:t>
            </w:r>
          </w:p>
        </w:tc>
        <w:tc>
          <w:tcPr>
            <w:tcW w:w="876" w:type="dxa"/>
            <w:shd w:val="clear" w:color="auto" w:fill="auto"/>
          </w:tcPr>
          <w:p w14:paraId="2E81C4AA" w14:textId="77777777" w:rsidR="00F616B2" w:rsidRPr="008E43D1"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.489</w:t>
            </w:r>
          </w:p>
        </w:tc>
      </w:tr>
      <w:tr w:rsidR="00F616B2" w14:paraId="77615F6B" w14:textId="77777777" w:rsidTr="00E10839">
        <w:tc>
          <w:tcPr>
            <w:cnfStyle w:val="001000000000" w:firstRow="0" w:lastRow="0" w:firstColumn="1" w:lastColumn="0" w:oddVBand="0" w:evenVBand="0" w:oddHBand="0" w:evenHBand="0" w:firstRowFirstColumn="0" w:firstRowLastColumn="0" w:lastRowFirstColumn="0" w:lastRowLastColumn="0"/>
            <w:tcW w:w="1166" w:type="dxa"/>
            <w:tcBorders>
              <w:bottom w:val="single" w:sz="4" w:space="0" w:color="auto"/>
            </w:tcBorders>
            <w:shd w:val="clear" w:color="auto" w:fill="auto"/>
          </w:tcPr>
          <w:p w14:paraId="31753E3E"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3-4</w:t>
            </w:r>
          </w:p>
        </w:tc>
        <w:tc>
          <w:tcPr>
            <w:tcW w:w="1101" w:type="dxa"/>
            <w:tcBorders>
              <w:bottom w:val="single" w:sz="4" w:space="0" w:color="auto"/>
            </w:tcBorders>
            <w:shd w:val="clear" w:color="auto" w:fill="auto"/>
          </w:tcPr>
          <w:p w14:paraId="79E1B0F4" w14:textId="77777777" w:rsidR="00F616B2" w:rsidRPr="008E43D1"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-1.32</w:t>
            </w:r>
          </w:p>
        </w:tc>
        <w:tc>
          <w:tcPr>
            <w:tcW w:w="876" w:type="dxa"/>
            <w:tcBorders>
              <w:bottom w:val="single" w:sz="4" w:space="0" w:color="auto"/>
            </w:tcBorders>
            <w:shd w:val="clear" w:color="auto" w:fill="auto"/>
          </w:tcPr>
          <w:p w14:paraId="624E7813" w14:textId="77777777" w:rsidR="00F616B2" w:rsidRPr="008E43D1"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.561</w:t>
            </w:r>
          </w:p>
        </w:tc>
      </w:tr>
    </w:tbl>
    <w:p w14:paraId="6D968900"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Main effect of block number, model-based LS means. Error bars represent standard error of the mean, stars represent significance of LS means difference.</w:t>
      </w:r>
      <w:commentRangeEnd w:id="34"/>
      <w:r w:rsidR="002024ED">
        <w:rPr>
          <w:rStyle w:val="CommentReference"/>
        </w:rPr>
        <w:commentReference w:id="34"/>
      </w:r>
    </w:p>
    <w:p w14:paraId="4312AC07" w14:textId="77777777" w:rsidR="00F616B2" w:rsidRDefault="00F616B2" w:rsidP="00F616B2">
      <w:pPr>
        <w:spacing w:line="360" w:lineRule="auto"/>
        <w:jc w:val="both"/>
        <w:rPr>
          <w:rFonts w:ascii="Times New Roman" w:hAnsi="Times New Roman" w:cs="Times New Roman"/>
          <w:i/>
          <w:iCs/>
          <w:sz w:val="24"/>
          <w:szCs w:val="24"/>
        </w:rPr>
      </w:pPr>
    </w:p>
    <w:p w14:paraId="3E5E5917" w14:textId="77777777" w:rsidR="00F616B2" w:rsidRPr="008068F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overview of LS means per level of block, belief and grip can be found in </w:t>
      </w:r>
      <w:r w:rsidRPr="002703B5">
        <w:rPr>
          <w:rFonts w:ascii="Times New Roman" w:hAnsi="Times New Roman" w:cs="Times New Roman"/>
          <w:sz w:val="24"/>
          <w:szCs w:val="24"/>
          <w:highlight w:val="yellow"/>
        </w:rPr>
        <w:t>Appendix X-X.</w:t>
      </w:r>
      <w:r>
        <w:rPr>
          <w:rFonts w:ascii="Times New Roman" w:hAnsi="Times New Roman" w:cs="Times New Roman"/>
          <w:sz w:val="24"/>
          <w:szCs w:val="24"/>
        </w:rPr>
        <w:t xml:space="preserve"> Note that increments are similar over all levels of belief and grip as we included only the main effect of block number as to not overcomplicate the model.</w:t>
      </w:r>
    </w:p>
    <w:p w14:paraId="448CAB4F" w14:textId="42C84585"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We further expanded the model to include the main effect of target size, as per Experiment 1. Indeed, there is a significant effect of target size on differential looking time scores,</w:t>
      </w:r>
      <w:r w:rsidRPr="00A5516B">
        <w:rPr>
          <w:rFonts w:ascii="Times New Roman" w:hAnsi="Times New Roman" w:cs="Times New Roman"/>
          <w:i/>
          <w:iCs/>
          <w:sz w:val="24"/>
          <w:szCs w:val="24"/>
        </w:rPr>
        <w:t xml:space="preserve"> F</w:t>
      </w:r>
      <w:r>
        <w:rPr>
          <w:rFonts w:ascii="Times New Roman" w:hAnsi="Times New Roman" w:cs="Times New Roman"/>
          <w:sz w:val="24"/>
          <w:szCs w:val="24"/>
        </w:rPr>
        <w:t xml:space="preserve">(1,4589) = 19.919, </w:t>
      </w:r>
      <w:r w:rsidRPr="0059615B">
        <w:rPr>
          <w:rFonts w:ascii="Times New Roman" w:hAnsi="Times New Roman" w:cs="Times New Roman"/>
          <w:i/>
          <w:iCs/>
          <w:sz w:val="24"/>
          <w:szCs w:val="24"/>
        </w:rPr>
        <w:t>p</w:t>
      </w:r>
      <w:r w:rsidR="00DF44E4">
        <w:rPr>
          <w:rFonts w:ascii="Times New Roman" w:hAnsi="Times New Roman" w:cs="Times New Roman"/>
          <w:sz w:val="24"/>
          <w:szCs w:val="24"/>
        </w:rPr>
        <w:t xml:space="preserve"> </w:t>
      </w:r>
      <w:r>
        <w:rPr>
          <w:rFonts w:ascii="Times New Roman" w:hAnsi="Times New Roman" w:cs="Times New Roman"/>
          <w:sz w:val="24"/>
          <w:szCs w:val="24"/>
        </w:rPr>
        <w:t>&lt;</w:t>
      </w:r>
      <w:r w:rsidR="00DF44E4">
        <w:rPr>
          <w:rFonts w:ascii="Times New Roman" w:hAnsi="Times New Roman" w:cs="Times New Roman"/>
          <w:sz w:val="24"/>
          <w:szCs w:val="24"/>
        </w:rPr>
        <w:t xml:space="preserve"> </w:t>
      </w:r>
      <w:r>
        <w:rPr>
          <w:rFonts w:ascii="Times New Roman" w:hAnsi="Times New Roman" w:cs="Times New Roman"/>
          <w:sz w:val="24"/>
          <w:szCs w:val="24"/>
        </w:rPr>
        <w:t xml:space="preserve">.001. This was confirmed by a follow-up t-test, showing that DLTS is significantly larger when the target is the large cup, as compared to when the target is the small cup, </w:t>
      </w:r>
      <w:r>
        <w:rPr>
          <w:rFonts w:ascii="Times New Roman" w:hAnsi="Times New Roman" w:cs="Times New Roman"/>
          <w:i/>
          <w:iCs/>
          <w:sz w:val="24"/>
          <w:szCs w:val="24"/>
        </w:rPr>
        <w:t>t</w:t>
      </w:r>
      <w:r>
        <w:rPr>
          <w:rFonts w:ascii="Times New Roman" w:hAnsi="Times New Roman" w:cs="Times New Roman"/>
          <w:sz w:val="24"/>
          <w:szCs w:val="24"/>
        </w:rPr>
        <w:t xml:space="preserve"> = 4.463, </w:t>
      </w:r>
      <w:r w:rsidRPr="00315256">
        <w:rPr>
          <w:rFonts w:ascii="Times New Roman" w:hAnsi="Times New Roman" w:cs="Times New Roman"/>
          <w:i/>
          <w:iCs/>
          <w:sz w:val="24"/>
          <w:szCs w:val="24"/>
        </w:rPr>
        <w:t>p</w:t>
      </w:r>
      <w:r w:rsidR="00DF44E4">
        <w:rPr>
          <w:rFonts w:ascii="Times New Roman" w:hAnsi="Times New Roman" w:cs="Times New Roman"/>
          <w:sz w:val="24"/>
          <w:szCs w:val="24"/>
        </w:rPr>
        <w:t xml:space="preserve"> </w:t>
      </w:r>
      <w:r>
        <w:rPr>
          <w:rFonts w:ascii="Times New Roman" w:hAnsi="Times New Roman" w:cs="Times New Roman"/>
          <w:sz w:val="24"/>
          <w:szCs w:val="24"/>
        </w:rPr>
        <w:t>&lt;</w:t>
      </w:r>
      <w:r w:rsidR="00DF44E4">
        <w:rPr>
          <w:rFonts w:ascii="Times New Roman" w:hAnsi="Times New Roman" w:cs="Times New Roman"/>
          <w:sz w:val="24"/>
          <w:szCs w:val="24"/>
        </w:rPr>
        <w:t xml:space="preserve"> </w:t>
      </w:r>
      <w:r>
        <w:rPr>
          <w:rFonts w:ascii="Times New Roman" w:hAnsi="Times New Roman" w:cs="Times New Roman"/>
          <w:sz w:val="24"/>
          <w:szCs w:val="24"/>
        </w:rPr>
        <w:t>.001</w:t>
      </w:r>
      <w:r w:rsidR="00301065">
        <w:rPr>
          <w:rFonts w:ascii="Times New Roman" w:hAnsi="Times New Roman" w:cs="Times New Roman"/>
          <w:sz w:val="24"/>
          <w:szCs w:val="24"/>
        </w:rPr>
        <w:t xml:space="preserve"> </w:t>
      </w:r>
      <w:commentRangeStart w:id="35"/>
      <w:r w:rsidR="00301065">
        <w:rPr>
          <w:rFonts w:ascii="Times New Roman" w:hAnsi="Times New Roman" w:cs="Times New Roman"/>
          <w:sz w:val="24"/>
          <w:szCs w:val="24"/>
        </w:rPr>
        <w:t>(</w:t>
      </w:r>
      <w:r w:rsidR="00301065" w:rsidRPr="000514E8">
        <w:rPr>
          <w:rFonts w:ascii="Times New Roman" w:hAnsi="Times New Roman" w:cs="Times New Roman"/>
          <w:sz w:val="24"/>
          <w:szCs w:val="24"/>
          <w:highlight w:val="yellow"/>
        </w:rPr>
        <w:t>see Table X, Figure X</w:t>
      </w:r>
      <w:r w:rsidR="00301065">
        <w:rPr>
          <w:rFonts w:ascii="Times New Roman" w:hAnsi="Times New Roman" w:cs="Times New Roman"/>
          <w:sz w:val="24"/>
          <w:szCs w:val="24"/>
        </w:rPr>
        <w:t>)</w:t>
      </w:r>
      <w:r>
        <w:rPr>
          <w:rFonts w:ascii="Times New Roman" w:hAnsi="Times New Roman" w:cs="Times New Roman"/>
          <w:sz w:val="24"/>
          <w:szCs w:val="24"/>
        </w:rPr>
        <w:t>.</w:t>
      </w:r>
      <w:commentRangeEnd w:id="35"/>
      <w:r w:rsidR="002024ED">
        <w:rPr>
          <w:rStyle w:val="CommentReference"/>
        </w:rPr>
        <w:commentReference w:id="35"/>
      </w:r>
    </w:p>
    <w:p w14:paraId="6394DB60" w14:textId="6383E290" w:rsidR="00F616B2" w:rsidRPr="00901BAB"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checked for other indicators of the effect of target size as well. In the true belief condition, we compared the whole hand grip condition to the precision grip condition. This showed no significant DLTS bias towards the large object (TB-WHG), </w:t>
      </w:r>
      <w:r>
        <w:rPr>
          <w:rFonts w:ascii="Times New Roman" w:hAnsi="Times New Roman" w:cs="Times New Roman"/>
          <w:i/>
          <w:iCs/>
          <w:sz w:val="24"/>
          <w:szCs w:val="24"/>
        </w:rPr>
        <w:t xml:space="preserve">t </w:t>
      </w:r>
      <w:r>
        <w:rPr>
          <w:rFonts w:ascii="Times New Roman" w:hAnsi="Times New Roman" w:cs="Times New Roman"/>
          <w:sz w:val="24"/>
          <w:szCs w:val="24"/>
        </w:rPr>
        <w:t xml:space="preserve">= -.117, </w:t>
      </w:r>
      <w:r w:rsidRPr="00077C89">
        <w:rPr>
          <w:rFonts w:ascii="Times New Roman" w:hAnsi="Times New Roman" w:cs="Times New Roman"/>
          <w:i/>
          <w:iCs/>
          <w:sz w:val="24"/>
          <w:szCs w:val="24"/>
        </w:rPr>
        <w:t>p</w:t>
      </w:r>
      <w:r>
        <w:rPr>
          <w:rFonts w:ascii="Times New Roman" w:hAnsi="Times New Roman" w:cs="Times New Roman"/>
          <w:sz w:val="24"/>
          <w:szCs w:val="24"/>
        </w:rPr>
        <w:t xml:space="preserve"> = .907. In the false belief condition, we did find that DLTS was significantly increased when the belief-congruent target was large (FB-PG) as compared to when it was small (FB-WHG), </w:t>
      </w:r>
      <w:r>
        <w:rPr>
          <w:rFonts w:ascii="Times New Roman" w:hAnsi="Times New Roman" w:cs="Times New Roman"/>
          <w:i/>
          <w:iCs/>
          <w:sz w:val="24"/>
          <w:szCs w:val="24"/>
        </w:rPr>
        <w:t>t =</w:t>
      </w:r>
      <w:r>
        <w:rPr>
          <w:rFonts w:ascii="Times New Roman" w:hAnsi="Times New Roman" w:cs="Times New Roman"/>
          <w:sz w:val="24"/>
          <w:szCs w:val="24"/>
        </w:rPr>
        <w:t xml:space="preserve"> 3.204, </w:t>
      </w:r>
      <w:r w:rsidRPr="00EC662F">
        <w:rPr>
          <w:rFonts w:ascii="Times New Roman" w:hAnsi="Times New Roman" w:cs="Times New Roman"/>
          <w:i/>
          <w:iCs/>
          <w:sz w:val="24"/>
          <w:szCs w:val="24"/>
        </w:rPr>
        <w:t>p</w:t>
      </w:r>
      <w:r>
        <w:rPr>
          <w:rFonts w:ascii="Times New Roman" w:hAnsi="Times New Roman" w:cs="Times New Roman"/>
          <w:sz w:val="24"/>
          <w:szCs w:val="24"/>
        </w:rPr>
        <w:t xml:space="preserve"> = .001.</w:t>
      </w:r>
      <w:r w:rsidR="00901BAB">
        <w:rPr>
          <w:rFonts w:ascii="Times New Roman" w:hAnsi="Times New Roman" w:cs="Times New Roman"/>
          <w:sz w:val="24"/>
          <w:szCs w:val="24"/>
        </w:rPr>
        <w:t xml:space="preserve"> </w:t>
      </w:r>
      <w:r w:rsidR="00901BAB">
        <w:rPr>
          <w:rFonts w:ascii="Times New Roman" w:hAnsi="Times New Roman" w:cs="Times New Roman"/>
          <w:sz w:val="24"/>
          <w:szCs w:val="24"/>
        </w:rPr>
        <w:lastRenderedPageBreak/>
        <w:t xml:space="preserve">This signals that target size might have played no role in the true belief </w:t>
      </w:r>
      <w:proofErr w:type="gramStart"/>
      <w:r w:rsidR="00901BAB">
        <w:rPr>
          <w:rFonts w:ascii="Times New Roman" w:hAnsi="Times New Roman" w:cs="Times New Roman"/>
          <w:sz w:val="24"/>
          <w:szCs w:val="24"/>
        </w:rPr>
        <w:t>condition, but</w:t>
      </w:r>
      <w:proofErr w:type="gramEnd"/>
      <w:r w:rsidR="00901BAB">
        <w:rPr>
          <w:rFonts w:ascii="Times New Roman" w:hAnsi="Times New Roman" w:cs="Times New Roman"/>
          <w:sz w:val="24"/>
          <w:szCs w:val="24"/>
        </w:rPr>
        <w:t xml:space="preserve"> did affect results in the false belief condition.</w:t>
      </w:r>
    </w:p>
    <w:p w14:paraId="60B0DE5F" w14:textId="77777777" w:rsidR="00F616B2" w:rsidRDefault="00F616B2" w:rsidP="00F616B2">
      <w:pPr>
        <w:spacing w:line="360" w:lineRule="auto"/>
        <w:jc w:val="both"/>
        <w:rPr>
          <w:rFonts w:ascii="Times New Roman" w:hAnsi="Times New Roman" w:cs="Times New Roman"/>
          <w:sz w:val="24"/>
          <w:szCs w:val="24"/>
        </w:rPr>
      </w:pPr>
    </w:p>
    <w:tbl>
      <w:tblPr>
        <w:tblStyle w:val="ListTable6Colorful"/>
        <w:tblpPr w:leftFromText="180" w:rightFromText="180" w:vertAnchor="text" w:horzAnchor="margin" w:tblpXSpec="right" w:tblpY="1338"/>
        <w:tblW w:w="0" w:type="auto"/>
        <w:tblLook w:val="04A0" w:firstRow="1" w:lastRow="0" w:firstColumn="1" w:lastColumn="0" w:noHBand="0" w:noVBand="1"/>
      </w:tblPr>
      <w:tblGrid>
        <w:gridCol w:w="846"/>
        <w:gridCol w:w="1422"/>
        <w:gridCol w:w="704"/>
        <w:gridCol w:w="1559"/>
      </w:tblGrid>
      <w:tr w:rsidR="00F616B2" w14:paraId="6C08D8E8" w14:textId="77777777" w:rsidTr="00E10839">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46" w:type="dxa"/>
          </w:tcPr>
          <w:p w14:paraId="7C4FBCF2" w14:textId="77777777" w:rsidR="00F616B2" w:rsidRPr="00AF22BE" w:rsidRDefault="00F616B2" w:rsidP="00E10839">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T size</w:t>
            </w:r>
          </w:p>
        </w:tc>
        <w:tc>
          <w:tcPr>
            <w:tcW w:w="1422" w:type="dxa"/>
          </w:tcPr>
          <w:p w14:paraId="1A109956" w14:textId="77777777" w:rsidR="00F616B2" w:rsidRPr="00AF22BE"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F22BE">
              <w:rPr>
                <w:rFonts w:ascii="Times New Roman" w:hAnsi="Times New Roman" w:cs="Times New Roman"/>
                <w:i/>
                <w:iCs/>
                <w:sz w:val="24"/>
                <w:szCs w:val="24"/>
              </w:rPr>
              <w:t>Mean (LS)</w:t>
            </w:r>
          </w:p>
        </w:tc>
        <w:tc>
          <w:tcPr>
            <w:tcW w:w="704" w:type="dxa"/>
          </w:tcPr>
          <w:p w14:paraId="09D730D1" w14:textId="77777777" w:rsidR="00F616B2" w:rsidRPr="00AF22BE"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F22BE">
              <w:rPr>
                <w:rFonts w:ascii="Times New Roman" w:hAnsi="Times New Roman" w:cs="Times New Roman"/>
                <w:i/>
                <w:iCs/>
                <w:sz w:val="24"/>
                <w:szCs w:val="24"/>
              </w:rPr>
              <w:t>SE</w:t>
            </w:r>
          </w:p>
        </w:tc>
        <w:tc>
          <w:tcPr>
            <w:tcW w:w="1559" w:type="dxa"/>
          </w:tcPr>
          <w:p w14:paraId="1F787AB9" w14:textId="77777777" w:rsidR="00F616B2" w:rsidRPr="00AF22BE"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F22BE">
              <w:rPr>
                <w:rFonts w:ascii="Times New Roman" w:hAnsi="Times New Roman" w:cs="Times New Roman"/>
                <w:i/>
                <w:iCs/>
                <w:sz w:val="24"/>
                <w:szCs w:val="24"/>
              </w:rPr>
              <w:t>95% CI</w:t>
            </w:r>
          </w:p>
        </w:tc>
      </w:tr>
      <w:tr w:rsidR="00F616B2" w14:paraId="533E7A45" w14:textId="77777777" w:rsidTr="00E1083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A7623FC" w14:textId="77777777" w:rsidR="00F616B2" w:rsidRPr="00AF22BE" w:rsidRDefault="00F616B2" w:rsidP="00E10839">
            <w:pPr>
              <w:spacing w:line="360" w:lineRule="auto"/>
              <w:jc w:val="both"/>
              <w:rPr>
                <w:rFonts w:ascii="Times New Roman" w:hAnsi="Times New Roman" w:cs="Times New Roman"/>
                <w:sz w:val="24"/>
                <w:szCs w:val="24"/>
              </w:rPr>
            </w:pPr>
            <w:r>
              <w:rPr>
                <w:rFonts w:ascii="Times New Roman" w:hAnsi="Times New Roman" w:cs="Times New Roman"/>
                <w:sz w:val="24"/>
                <w:szCs w:val="24"/>
              </w:rPr>
              <w:t>Large</w:t>
            </w:r>
          </w:p>
        </w:tc>
        <w:tc>
          <w:tcPr>
            <w:tcW w:w="1422" w:type="dxa"/>
            <w:shd w:val="clear" w:color="auto" w:fill="auto"/>
          </w:tcPr>
          <w:p w14:paraId="114F3D03" w14:textId="77777777" w:rsidR="00F616B2" w:rsidRPr="007F0D68"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.047</w:t>
            </w:r>
          </w:p>
        </w:tc>
        <w:tc>
          <w:tcPr>
            <w:tcW w:w="704" w:type="dxa"/>
            <w:shd w:val="clear" w:color="auto" w:fill="auto"/>
          </w:tcPr>
          <w:p w14:paraId="27E453FD" w14:textId="77777777" w:rsidR="00F616B2" w:rsidRPr="00AF22BE"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w:t>
            </w:r>
            <w:r>
              <w:rPr>
                <w:rFonts w:ascii="Times New Roman" w:hAnsi="Times New Roman" w:cs="Times New Roman"/>
                <w:sz w:val="24"/>
                <w:szCs w:val="24"/>
              </w:rPr>
              <w:t>1</w:t>
            </w:r>
          </w:p>
        </w:tc>
        <w:tc>
          <w:tcPr>
            <w:tcW w:w="1559" w:type="dxa"/>
            <w:shd w:val="clear" w:color="auto" w:fill="auto"/>
          </w:tcPr>
          <w:p w14:paraId="7D76D7B7" w14:textId="77777777" w:rsidR="00F616B2" w:rsidRPr="00317855"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w:t>
            </w:r>
            <w:r>
              <w:rPr>
                <w:rFonts w:ascii="Times New Roman" w:hAnsi="Times New Roman" w:cs="Times New Roman"/>
                <w:sz w:val="24"/>
                <w:szCs w:val="24"/>
              </w:rPr>
              <w:t xml:space="preserve">28 </w:t>
            </w:r>
            <w:r w:rsidRPr="00AF22BE">
              <w:rPr>
                <w:rFonts w:ascii="Times New Roman" w:hAnsi="Times New Roman" w:cs="Times New Roman"/>
                <w:sz w:val="24"/>
                <w:szCs w:val="24"/>
              </w:rPr>
              <w:t>;</w:t>
            </w:r>
            <w:r>
              <w:rPr>
                <w:rFonts w:ascii="Times New Roman" w:hAnsi="Times New Roman" w:cs="Times New Roman"/>
                <w:sz w:val="24"/>
                <w:szCs w:val="24"/>
              </w:rPr>
              <w:t xml:space="preserve"> </w:t>
            </w:r>
            <w:r w:rsidRPr="00AF22BE">
              <w:rPr>
                <w:rFonts w:ascii="Times New Roman" w:hAnsi="Times New Roman" w:cs="Times New Roman"/>
                <w:sz w:val="24"/>
                <w:szCs w:val="24"/>
              </w:rPr>
              <w:t>.0</w:t>
            </w:r>
            <w:r>
              <w:rPr>
                <w:rFonts w:ascii="Times New Roman" w:hAnsi="Times New Roman" w:cs="Times New Roman"/>
                <w:sz w:val="24"/>
                <w:szCs w:val="24"/>
              </w:rPr>
              <w:t>66</w:t>
            </w:r>
          </w:p>
        </w:tc>
      </w:tr>
      <w:tr w:rsidR="00F616B2" w14:paraId="62554DC3" w14:textId="77777777" w:rsidTr="00E10839">
        <w:trPr>
          <w:trHeight w:val="379"/>
        </w:trPr>
        <w:tc>
          <w:tcPr>
            <w:cnfStyle w:val="001000000000" w:firstRow="0" w:lastRow="0" w:firstColumn="1" w:lastColumn="0" w:oddVBand="0" w:evenVBand="0" w:oddHBand="0" w:evenHBand="0" w:firstRowFirstColumn="0" w:firstRowLastColumn="0" w:lastRowFirstColumn="0" w:lastRowLastColumn="0"/>
            <w:tcW w:w="846" w:type="dxa"/>
          </w:tcPr>
          <w:p w14:paraId="1EE58D66" w14:textId="77777777" w:rsidR="00F616B2" w:rsidRPr="00AF22BE" w:rsidRDefault="00F616B2" w:rsidP="00E10839">
            <w:pPr>
              <w:spacing w:line="360" w:lineRule="auto"/>
              <w:jc w:val="both"/>
              <w:rPr>
                <w:rFonts w:ascii="Times New Roman" w:hAnsi="Times New Roman" w:cs="Times New Roman"/>
                <w:sz w:val="24"/>
                <w:szCs w:val="24"/>
              </w:rPr>
            </w:pPr>
            <w:r>
              <w:rPr>
                <w:rFonts w:ascii="Times New Roman" w:hAnsi="Times New Roman" w:cs="Times New Roman"/>
                <w:sz w:val="24"/>
                <w:szCs w:val="24"/>
              </w:rPr>
              <w:t>Small</w:t>
            </w:r>
          </w:p>
        </w:tc>
        <w:tc>
          <w:tcPr>
            <w:tcW w:w="1422" w:type="dxa"/>
          </w:tcPr>
          <w:p w14:paraId="676E3DD8" w14:textId="77777777" w:rsidR="00F616B2" w:rsidRPr="00AF22BE"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-.018</w:t>
            </w:r>
          </w:p>
        </w:tc>
        <w:tc>
          <w:tcPr>
            <w:tcW w:w="704" w:type="dxa"/>
          </w:tcPr>
          <w:p w14:paraId="0B4785BA" w14:textId="77777777" w:rsidR="00F616B2" w:rsidRPr="00AF22BE"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w:t>
            </w:r>
            <w:r>
              <w:rPr>
                <w:rFonts w:ascii="Times New Roman" w:hAnsi="Times New Roman" w:cs="Times New Roman"/>
                <w:sz w:val="24"/>
                <w:szCs w:val="24"/>
              </w:rPr>
              <w:t>1</w:t>
            </w:r>
          </w:p>
        </w:tc>
        <w:tc>
          <w:tcPr>
            <w:tcW w:w="1559" w:type="dxa"/>
          </w:tcPr>
          <w:p w14:paraId="51E1E685" w14:textId="77777777" w:rsidR="00F616B2" w:rsidRPr="001C0A77"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w:t>
            </w:r>
            <w:r>
              <w:rPr>
                <w:rFonts w:ascii="Times New Roman" w:hAnsi="Times New Roman" w:cs="Times New Roman"/>
                <w:sz w:val="24"/>
                <w:szCs w:val="24"/>
              </w:rPr>
              <w:t xml:space="preserve">37 </w:t>
            </w:r>
            <w:r w:rsidRPr="00AF22BE">
              <w:rPr>
                <w:rFonts w:ascii="Times New Roman" w:hAnsi="Times New Roman" w:cs="Times New Roman"/>
                <w:sz w:val="24"/>
                <w:szCs w:val="24"/>
              </w:rPr>
              <w:t>;</w:t>
            </w:r>
            <w:r>
              <w:rPr>
                <w:rFonts w:ascii="Times New Roman" w:hAnsi="Times New Roman" w:cs="Times New Roman"/>
                <w:sz w:val="24"/>
                <w:szCs w:val="24"/>
              </w:rPr>
              <w:t xml:space="preserve"> </w:t>
            </w:r>
            <w:r w:rsidRPr="00AF22BE">
              <w:rPr>
                <w:rFonts w:ascii="Times New Roman" w:hAnsi="Times New Roman" w:cs="Times New Roman"/>
                <w:sz w:val="24"/>
                <w:szCs w:val="24"/>
              </w:rPr>
              <w:t>.0</w:t>
            </w:r>
            <w:r>
              <w:rPr>
                <w:rFonts w:ascii="Times New Roman" w:hAnsi="Times New Roman" w:cs="Times New Roman"/>
                <w:sz w:val="24"/>
                <w:szCs w:val="24"/>
              </w:rPr>
              <w:t>02</w:t>
            </w:r>
          </w:p>
        </w:tc>
      </w:tr>
    </w:tbl>
    <w:p w14:paraId="7D951CAF"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4C96BC" wp14:editId="3E3F8FAD">
            <wp:extent cx="2691441" cy="2691441"/>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5655" cy="2705655"/>
                    </a:xfrm>
                    <a:prstGeom prst="rect">
                      <a:avLst/>
                    </a:prstGeom>
                    <a:noFill/>
                    <a:ln>
                      <a:noFill/>
                    </a:ln>
                  </pic:spPr>
                </pic:pic>
              </a:graphicData>
            </a:graphic>
          </wp:inline>
        </w:drawing>
      </w:r>
    </w:p>
    <w:p w14:paraId="5C7A6686" w14:textId="77777777" w:rsidR="00F616B2" w:rsidRDefault="00F616B2" w:rsidP="00F616B2">
      <w:pPr>
        <w:spacing w:line="360" w:lineRule="auto"/>
        <w:jc w:val="both"/>
        <w:rPr>
          <w:rFonts w:ascii="Times New Roman" w:hAnsi="Times New Roman" w:cs="Times New Roman"/>
          <w:sz w:val="24"/>
          <w:szCs w:val="24"/>
        </w:rPr>
      </w:pPr>
    </w:p>
    <w:p w14:paraId="5EBC13BF" w14:textId="77777777" w:rsidR="00F616B2" w:rsidRDefault="00F616B2" w:rsidP="00F616B2">
      <w:pPr>
        <w:spacing w:line="360" w:lineRule="auto"/>
        <w:jc w:val="both"/>
        <w:rPr>
          <w:rFonts w:ascii="Times New Roman" w:hAnsi="Times New Roman" w:cs="Times New Roman"/>
          <w:i/>
          <w:iCs/>
          <w:sz w:val="24"/>
          <w:szCs w:val="24"/>
        </w:rPr>
      </w:pPr>
      <w:commentRangeStart w:id="36"/>
      <w:r>
        <w:rPr>
          <w:rFonts w:ascii="Times New Roman" w:hAnsi="Times New Roman" w:cs="Times New Roman"/>
          <w:i/>
          <w:iCs/>
          <w:sz w:val="24"/>
          <w:szCs w:val="24"/>
        </w:rPr>
        <w:t>Figure X, table X. T</w:t>
      </w:r>
      <w:commentRangeEnd w:id="36"/>
      <w:r w:rsidR="00CD350A">
        <w:rPr>
          <w:rStyle w:val="CommentReference"/>
        </w:rPr>
        <w:commentReference w:id="36"/>
      </w:r>
      <w:r>
        <w:rPr>
          <w:rFonts w:ascii="Times New Roman" w:hAnsi="Times New Roman" w:cs="Times New Roman"/>
          <w:i/>
          <w:iCs/>
          <w:sz w:val="24"/>
          <w:szCs w:val="24"/>
        </w:rPr>
        <w:t xml:space="preserve">able represents the Least Square means for the main effect of target size, as well as standard error of the LS means and 95% confidence interval. These means are visually represented on the figure, with stars indicating the level of significance of the mean difference. Error bars represent standard error of the mean. </w:t>
      </w:r>
    </w:p>
    <w:p w14:paraId="704E63E5" w14:textId="77777777" w:rsidR="00F616B2" w:rsidRDefault="00F616B2" w:rsidP="00F616B2">
      <w:pPr>
        <w:spacing w:line="360" w:lineRule="auto"/>
        <w:jc w:val="both"/>
        <w:rPr>
          <w:rFonts w:ascii="Times New Roman" w:hAnsi="Times New Roman" w:cs="Times New Roman"/>
          <w:sz w:val="24"/>
          <w:szCs w:val="24"/>
        </w:rPr>
      </w:pPr>
    </w:p>
    <w:p w14:paraId="0A5B3C69" w14:textId="77777777" w:rsidR="00F616B2" w:rsidRPr="00F7135B"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Note that it is still impossible to check any interaction effects with belief and grip conditions as target size is directly tied to belief and grip combinations. As such, we only included a single slope for target size in our model, de facto assuming that the effect of target size is uniform over levels of belief and grip. It follows that this slope (</w:t>
      </w:r>
      <w:r>
        <w:rPr>
          <w:rFonts w:ascii="Times New Roman" w:hAnsi="Times New Roman" w:cs="Times New Roman"/>
          <w:i/>
          <w:iCs/>
          <w:sz w:val="24"/>
          <w:szCs w:val="24"/>
        </w:rPr>
        <w:t>b =</w:t>
      </w:r>
      <w:r>
        <w:rPr>
          <w:rFonts w:ascii="Times New Roman" w:hAnsi="Times New Roman" w:cs="Times New Roman"/>
          <w:sz w:val="24"/>
          <w:szCs w:val="24"/>
        </w:rPr>
        <w:t xml:space="preserve"> -.0645) is estimated based on the effect of target size in the no-grip condition, since this is the only grip condition in which there is no direct link between grip and target size.</w:t>
      </w:r>
    </w:p>
    <w:p w14:paraId="69293121" w14:textId="77777777" w:rsidR="00F616B2" w:rsidRPr="00C71050"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It is obviously of great interest to see what impact the significant main effect of target size has on the results and what the estimated means look like when accounting for the target size effect. Below, we provide an overview of the model-based Least Square means for a model that includes: the three-way interaction effect between group, belief and grip, the main effects of these three variables, as well as the main effects of block number and target size.</w:t>
      </w:r>
    </w:p>
    <w:p w14:paraId="6C4EA689" w14:textId="77777777" w:rsidR="00F616B2" w:rsidRPr="005B508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B17A26">
        <w:rPr>
          <w:rFonts w:ascii="Times New Roman" w:hAnsi="Times New Roman" w:cs="Times New Roman"/>
          <w:sz w:val="24"/>
          <w:szCs w:val="24"/>
        </w:rPr>
        <w:t>Type III Analysis of Variance Table with Satterthwaite's method</w:t>
      </w:r>
      <w:r>
        <w:rPr>
          <w:rFonts w:ascii="Times New Roman" w:hAnsi="Times New Roman" w:cs="Times New Roman"/>
          <w:sz w:val="24"/>
          <w:szCs w:val="24"/>
        </w:rPr>
        <w:t xml:space="preserve"> of the final model yields the following results (see below, Table X). Note that the main effect of belief and the interaction effect between belief and grip remain unchanged as compared with the basic model (see above). </w:t>
      </w:r>
    </w:p>
    <w:p w14:paraId="2057D706" w14:textId="77777777" w:rsidR="00F616B2" w:rsidRDefault="00F616B2" w:rsidP="00F616B2">
      <w:pPr>
        <w:spacing w:line="360" w:lineRule="auto"/>
        <w:jc w:val="both"/>
        <w:rPr>
          <w:rFonts w:ascii="Times New Roman" w:hAnsi="Times New Roman" w:cs="Times New Roman"/>
          <w:sz w:val="24"/>
          <w:szCs w:val="24"/>
        </w:rPr>
      </w:pPr>
    </w:p>
    <w:tbl>
      <w:tblPr>
        <w:tblStyle w:val="ListTable1Light"/>
        <w:tblW w:w="0" w:type="auto"/>
        <w:jc w:val="center"/>
        <w:tblLook w:val="04A0" w:firstRow="1" w:lastRow="0" w:firstColumn="1" w:lastColumn="0" w:noHBand="0" w:noVBand="1"/>
      </w:tblPr>
      <w:tblGrid>
        <w:gridCol w:w="2547"/>
        <w:gridCol w:w="1417"/>
        <w:gridCol w:w="1418"/>
        <w:gridCol w:w="1843"/>
      </w:tblGrid>
      <w:tr w:rsidR="00F616B2" w14:paraId="74466895"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tcBorders>
          </w:tcPr>
          <w:p w14:paraId="64E0C164" w14:textId="77777777" w:rsidR="00F616B2" w:rsidRPr="002C0703" w:rsidRDefault="00F616B2" w:rsidP="00E10839">
            <w:pPr>
              <w:spacing w:line="360" w:lineRule="auto"/>
              <w:jc w:val="center"/>
              <w:rPr>
                <w:rFonts w:ascii="Times New Roman" w:hAnsi="Times New Roman" w:cs="Times New Roman"/>
                <w:i/>
                <w:iCs/>
                <w:sz w:val="24"/>
                <w:szCs w:val="24"/>
              </w:rPr>
            </w:pPr>
            <w:r w:rsidRPr="002C0703">
              <w:rPr>
                <w:rFonts w:ascii="Times New Roman" w:hAnsi="Times New Roman" w:cs="Times New Roman"/>
                <w:i/>
                <w:iCs/>
                <w:sz w:val="24"/>
                <w:szCs w:val="24"/>
              </w:rPr>
              <w:t>Fixed effects</w:t>
            </w:r>
          </w:p>
        </w:tc>
        <w:tc>
          <w:tcPr>
            <w:tcW w:w="1417" w:type="dxa"/>
            <w:tcBorders>
              <w:top w:val="single" w:sz="4" w:space="0" w:color="auto"/>
            </w:tcBorders>
          </w:tcPr>
          <w:p w14:paraId="1D680CB8" w14:textId="77777777" w:rsidR="00F616B2" w:rsidRPr="002C0703"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2C0703">
              <w:rPr>
                <w:rFonts w:ascii="Times New Roman" w:hAnsi="Times New Roman" w:cs="Times New Roman"/>
                <w:i/>
                <w:iCs/>
                <w:sz w:val="24"/>
                <w:szCs w:val="24"/>
              </w:rPr>
              <w:t>df</w:t>
            </w:r>
          </w:p>
        </w:tc>
        <w:tc>
          <w:tcPr>
            <w:tcW w:w="1418" w:type="dxa"/>
            <w:tcBorders>
              <w:top w:val="single" w:sz="4" w:space="0" w:color="auto"/>
            </w:tcBorders>
          </w:tcPr>
          <w:p w14:paraId="3BBCBE32" w14:textId="77777777" w:rsidR="00F616B2" w:rsidRPr="002C0703"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2C0703">
              <w:rPr>
                <w:rFonts w:ascii="Times New Roman" w:hAnsi="Times New Roman" w:cs="Times New Roman"/>
                <w:i/>
                <w:iCs/>
                <w:sz w:val="24"/>
                <w:szCs w:val="24"/>
              </w:rPr>
              <w:t>F</w:t>
            </w:r>
          </w:p>
        </w:tc>
        <w:tc>
          <w:tcPr>
            <w:tcW w:w="1843" w:type="dxa"/>
            <w:tcBorders>
              <w:top w:val="single" w:sz="4" w:space="0" w:color="auto"/>
            </w:tcBorders>
          </w:tcPr>
          <w:p w14:paraId="52D9455A" w14:textId="77777777" w:rsidR="00F616B2" w:rsidRPr="002C0703"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2C0703">
              <w:rPr>
                <w:rFonts w:ascii="Times New Roman" w:hAnsi="Times New Roman" w:cs="Times New Roman"/>
                <w:i/>
                <w:iCs/>
                <w:sz w:val="24"/>
                <w:szCs w:val="24"/>
              </w:rPr>
              <w:t>p</w:t>
            </w:r>
          </w:p>
        </w:tc>
      </w:tr>
      <w:tr w:rsidR="00F616B2" w14:paraId="54481387"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4C2702A1" w14:textId="77777777" w:rsidR="00F616B2" w:rsidRPr="002C0703" w:rsidRDefault="00F616B2" w:rsidP="00E10839">
            <w:pPr>
              <w:spacing w:line="360" w:lineRule="auto"/>
              <w:jc w:val="both"/>
              <w:rPr>
                <w:rFonts w:ascii="Times New Roman" w:hAnsi="Times New Roman" w:cs="Times New Roman"/>
                <w:b w:val="0"/>
                <w:bCs w:val="0"/>
                <w:sz w:val="24"/>
                <w:szCs w:val="24"/>
              </w:rPr>
            </w:pPr>
            <w:r w:rsidRPr="002C0703">
              <w:rPr>
                <w:rFonts w:ascii="Times New Roman" w:hAnsi="Times New Roman" w:cs="Times New Roman"/>
                <w:b w:val="0"/>
                <w:bCs w:val="0"/>
                <w:sz w:val="24"/>
                <w:szCs w:val="24"/>
              </w:rPr>
              <w:t>Target size</w:t>
            </w:r>
          </w:p>
        </w:tc>
        <w:tc>
          <w:tcPr>
            <w:tcW w:w="1417" w:type="dxa"/>
            <w:shd w:val="clear" w:color="auto" w:fill="auto"/>
          </w:tcPr>
          <w:p w14:paraId="0F9CC6EA" w14:textId="77777777" w:rsidR="00F616B2" w:rsidRPr="00DC65FE"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1, 4587</w:t>
            </w:r>
          </w:p>
        </w:tc>
        <w:tc>
          <w:tcPr>
            <w:tcW w:w="1418" w:type="dxa"/>
            <w:shd w:val="clear" w:color="auto" w:fill="auto"/>
          </w:tcPr>
          <w:p w14:paraId="0C87AC1E" w14:textId="77777777" w:rsidR="00F616B2" w:rsidRPr="006B72CF"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19.919</w:t>
            </w:r>
          </w:p>
        </w:tc>
        <w:tc>
          <w:tcPr>
            <w:tcW w:w="1843" w:type="dxa"/>
            <w:shd w:val="clear" w:color="auto" w:fill="auto"/>
          </w:tcPr>
          <w:p w14:paraId="4BE2BBB6" w14:textId="77777777" w:rsidR="00F616B2"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&lt;.001***</w:t>
            </w:r>
          </w:p>
        </w:tc>
      </w:tr>
      <w:tr w:rsidR="00F616B2" w14:paraId="4B815EC4"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6C21F6C9" w14:textId="77777777" w:rsidR="00F616B2" w:rsidRPr="00A04876" w:rsidRDefault="00F616B2" w:rsidP="00E10839">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Block</w:t>
            </w:r>
          </w:p>
        </w:tc>
        <w:tc>
          <w:tcPr>
            <w:tcW w:w="1417" w:type="dxa"/>
            <w:shd w:val="clear" w:color="auto" w:fill="auto"/>
          </w:tcPr>
          <w:p w14:paraId="6E056791" w14:textId="77777777" w:rsidR="00F616B2" w:rsidRPr="00F04657"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3, 4638</w:t>
            </w:r>
          </w:p>
        </w:tc>
        <w:tc>
          <w:tcPr>
            <w:tcW w:w="1418" w:type="dxa"/>
            <w:shd w:val="clear" w:color="auto" w:fill="auto"/>
          </w:tcPr>
          <w:p w14:paraId="60630AE7" w14:textId="77777777" w:rsidR="00F616B2" w:rsidRPr="00D0507B"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c>
          <w:tcPr>
            <w:tcW w:w="1843" w:type="dxa"/>
            <w:shd w:val="clear" w:color="auto" w:fill="auto"/>
          </w:tcPr>
          <w:p w14:paraId="52A6290B" w14:textId="77777777" w:rsidR="00F616B2"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.038*</w:t>
            </w:r>
          </w:p>
        </w:tc>
      </w:tr>
      <w:tr w:rsidR="00F616B2" w14:paraId="414C4BDA"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3D1D61E4" w14:textId="77777777" w:rsidR="00F616B2" w:rsidRPr="002C0703" w:rsidRDefault="00F616B2" w:rsidP="00E10839">
            <w:pPr>
              <w:spacing w:line="360" w:lineRule="auto"/>
              <w:jc w:val="both"/>
              <w:rPr>
                <w:rFonts w:ascii="Times New Roman" w:hAnsi="Times New Roman" w:cs="Times New Roman"/>
                <w:b w:val="0"/>
                <w:bCs w:val="0"/>
                <w:sz w:val="24"/>
                <w:szCs w:val="24"/>
              </w:rPr>
            </w:pPr>
            <w:r w:rsidRPr="002C0703">
              <w:rPr>
                <w:rFonts w:ascii="Times New Roman" w:hAnsi="Times New Roman" w:cs="Times New Roman"/>
                <w:b w:val="0"/>
                <w:bCs w:val="0"/>
                <w:sz w:val="24"/>
                <w:szCs w:val="24"/>
              </w:rPr>
              <w:t>Group</w:t>
            </w:r>
          </w:p>
        </w:tc>
        <w:tc>
          <w:tcPr>
            <w:tcW w:w="1417" w:type="dxa"/>
            <w:shd w:val="clear" w:color="auto" w:fill="auto"/>
          </w:tcPr>
          <w:p w14:paraId="2B4135C1" w14:textId="77777777" w:rsidR="00F616B2"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1, 100</w:t>
            </w:r>
          </w:p>
        </w:tc>
        <w:tc>
          <w:tcPr>
            <w:tcW w:w="1418" w:type="dxa"/>
            <w:shd w:val="clear" w:color="auto" w:fill="auto"/>
          </w:tcPr>
          <w:p w14:paraId="7FB8035A" w14:textId="77777777" w:rsidR="00F616B2" w:rsidRPr="000A44B7"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w:t>
            </w:r>
          </w:p>
        </w:tc>
        <w:tc>
          <w:tcPr>
            <w:tcW w:w="1843" w:type="dxa"/>
            <w:shd w:val="clear" w:color="auto" w:fill="auto"/>
          </w:tcPr>
          <w:p w14:paraId="51659685" w14:textId="77777777" w:rsidR="00F616B2" w:rsidRPr="000A44B7"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.717</w:t>
            </w:r>
          </w:p>
        </w:tc>
      </w:tr>
      <w:tr w:rsidR="00F616B2" w14:paraId="2A0A24ED"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2706B460" w14:textId="77777777" w:rsidR="00F616B2" w:rsidRPr="002C0703" w:rsidRDefault="00F616B2" w:rsidP="00E10839">
            <w:pPr>
              <w:spacing w:line="360" w:lineRule="auto"/>
              <w:jc w:val="both"/>
              <w:rPr>
                <w:rFonts w:ascii="Times New Roman" w:hAnsi="Times New Roman" w:cs="Times New Roman"/>
                <w:b w:val="0"/>
                <w:bCs w:val="0"/>
                <w:sz w:val="24"/>
                <w:szCs w:val="24"/>
              </w:rPr>
            </w:pPr>
            <w:r w:rsidRPr="002C0703">
              <w:rPr>
                <w:rFonts w:ascii="Times New Roman" w:hAnsi="Times New Roman" w:cs="Times New Roman"/>
                <w:b w:val="0"/>
                <w:bCs w:val="0"/>
                <w:sz w:val="24"/>
                <w:szCs w:val="24"/>
              </w:rPr>
              <w:t>Belief</w:t>
            </w:r>
          </w:p>
        </w:tc>
        <w:tc>
          <w:tcPr>
            <w:tcW w:w="1417" w:type="dxa"/>
            <w:shd w:val="clear" w:color="auto" w:fill="auto"/>
          </w:tcPr>
          <w:p w14:paraId="474299F8" w14:textId="77777777" w:rsidR="00F616B2" w:rsidRPr="00257B60"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1, 4578</w:t>
            </w:r>
          </w:p>
        </w:tc>
        <w:tc>
          <w:tcPr>
            <w:tcW w:w="1418" w:type="dxa"/>
            <w:shd w:val="clear" w:color="auto" w:fill="auto"/>
          </w:tcPr>
          <w:p w14:paraId="6119A9CA" w14:textId="77777777" w:rsidR="00F616B2" w:rsidRPr="0002423B"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11.44</w:t>
            </w:r>
          </w:p>
        </w:tc>
        <w:tc>
          <w:tcPr>
            <w:tcW w:w="1843" w:type="dxa"/>
            <w:shd w:val="clear" w:color="auto" w:fill="auto"/>
          </w:tcPr>
          <w:p w14:paraId="30939D66" w14:textId="77777777" w:rsidR="00F616B2"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&lt;.001***</w:t>
            </w:r>
          </w:p>
        </w:tc>
      </w:tr>
      <w:tr w:rsidR="00F616B2" w14:paraId="6E8275B5"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62376DE4" w14:textId="77777777" w:rsidR="00F616B2" w:rsidRPr="002C0703" w:rsidRDefault="00F616B2" w:rsidP="00E10839">
            <w:pPr>
              <w:spacing w:line="360" w:lineRule="auto"/>
              <w:jc w:val="both"/>
              <w:rPr>
                <w:rFonts w:ascii="Times New Roman" w:hAnsi="Times New Roman" w:cs="Times New Roman"/>
                <w:b w:val="0"/>
                <w:bCs w:val="0"/>
                <w:sz w:val="24"/>
                <w:szCs w:val="24"/>
              </w:rPr>
            </w:pPr>
            <w:r w:rsidRPr="002C0703">
              <w:rPr>
                <w:rFonts w:ascii="Times New Roman" w:hAnsi="Times New Roman" w:cs="Times New Roman"/>
                <w:b w:val="0"/>
                <w:bCs w:val="0"/>
                <w:sz w:val="24"/>
                <w:szCs w:val="24"/>
              </w:rPr>
              <w:t>Grip</w:t>
            </w:r>
          </w:p>
        </w:tc>
        <w:tc>
          <w:tcPr>
            <w:tcW w:w="1417" w:type="dxa"/>
            <w:shd w:val="clear" w:color="auto" w:fill="auto"/>
          </w:tcPr>
          <w:p w14:paraId="037F9CD9" w14:textId="77777777" w:rsidR="00F616B2" w:rsidRPr="00AB5129"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2, 4579</w:t>
            </w:r>
          </w:p>
        </w:tc>
        <w:tc>
          <w:tcPr>
            <w:tcW w:w="1418" w:type="dxa"/>
            <w:shd w:val="clear" w:color="auto" w:fill="auto"/>
          </w:tcPr>
          <w:p w14:paraId="51B0DC37" w14:textId="77777777" w:rsidR="00F616B2" w:rsidRPr="0068739D"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2.88</w:t>
            </w:r>
          </w:p>
        </w:tc>
        <w:tc>
          <w:tcPr>
            <w:tcW w:w="1843" w:type="dxa"/>
            <w:shd w:val="clear" w:color="auto" w:fill="auto"/>
          </w:tcPr>
          <w:p w14:paraId="08FD0A58" w14:textId="77777777" w:rsidR="00F616B2" w:rsidRPr="000D2784"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w:t>
            </w:r>
          </w:p>
        </w:tc>
      </w:tr>
      <w:tr w:rsidR="00F616B2" w14:paraId="47CA5531"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1DEA933F" w14:textId="77777777" w:rsidR="00F616B2" w:rsidRPr="002C0703" w:rsidRDefault="00F616B2" w:rsidP="00E10839">
            <w:pPr>
              <w:spacing w:line="360" w:lineRule="auto"/>
              <w:jc w:val="both"/>
              <w:rPr>
                <w:rFonts w:ascii="Times New Roman" w:hAnsi="Times New Roman" w:cs="Times New Roman"/>
                <w:b w:val="0"/>
                <w:bCs w:val="0"/>
                <w:sz w:val="24"/>
                <w:szCs w:val="24"/>
              </w:rPr>
            </w:pPr>
            <w:r w:rsidRPr="002C0703">
              <w:rPr>
                <w:rFonts w:ascii="Times New Roman" w:hAnsi="Times New Roman" w:cs="Times New Roman"/>
                <w:b w:val="0"/>
                <w:bCs w:val="0"/>
                <w:sz w:val="24"/>
                <w:szCs w:val="24"/>
              </w:rPr>
              <w:t>Group × belief</w:t>
            </w:r>
          </w:p>
        </w:tc>
        <w:tc>
          <w:tcPr>
            <w:tcW w:w="1417" w:type="dxa"/>
            <w:shd w:val="clear" w:color="auto" w:fill="auto"/>
          </w:tcPr>
          <w:p w14:paraId="4B1FA058" w14:textId="77777777" w:rsidR="00F616B2" w:rsidRPr="001871B3"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1, 4578</w:t>
            </w:r>
          </w:p>
        </w:tc>
        <w:tc>
          <w:tcPr>
            <w:tcW w:w="1418" w:type="dxa"/>
            <w:shd w:val="clear" w:color="auto" w:fill="auto"/>
          </w:tcPr>
          <w:p w14:paraId="17571C40" w14:textId="77777777" w:rsidR="00F616B2" w:rsidRPr="00CC5F24"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.092</w:t>
            </w:r>
          </w:p>
        </w:tc>
        <w:tc>
          <w:tcPr>
            <w:tcW w:w="1843" w:type="dxa"/>
            <w:shd w:val="clear" w:color="auto" w:fill="auto"/>
          </w:tcPr>
          <w:p w14:paraId="03E37348" w14:textId="77777777" w:rsidR="00F616B2" w:rsidRPr="00334C42"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.762</w:t>
            </w:r>
          </w:p>
        </w:tc>
      </w:tr>
      <w:tr w:rsidR="00F616B2" w14:paraId="2668394E"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38330FF1" w14:textId="77777777" w:rsidR="00F616B2" w:rsidRPr="002C0703" w:rsidRDefault="00F616B2" w:rsidP="00E10839">
            <w:pPr>
              <w:spacing w:line="360" w:lineRule="auto"/>
              <w:jc w:val="both"/>
              <w:rPr>
                <w:rFonts w:ascii="Times New Roman" w:hAnsi="Times New Roman" w:cs="Times New Roman"/>
                <w:b w:val="0"/>
                <w:bCs w:val="0"/>
                <w:sz w:val="24"/>
                <w:szCs w:val="24"/>
              </w:rPr>
            </w:pPr>
            <w:r w:rsidRPr="002C0703">
              <w:rPr>
                <w:rFonts w:ascii="Times New Roman" w:hAnsi="Times New Roman" w:cs="Times New Roman"/>
                <w:b w:val="0"/>
                <w:bCs w:val="0"/>
                <w:sz w:val="24"/>
                <w:szCs w:val="24"/>
              </w:rPr>
              <w:t>Group × grip</w:t>
            </w:r>
          </w:p>
        </w:tc>
        <w:tc>
          <w:tcPr>
            <w:tcW w:w="1417" w:type="dxa"/>
            <w:shd w:val="clear" w:color="auto" w:fill="auto"/>
          </w:tcPr>
          <w:p w14:paraId="19F773E9" w14:textId="77777777" w:rsidR="00F616B2" w:rsidRPr="00AC3BC5"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2, 4579</w:t>
            </w:r>
          </w:p>
        </w:tc>
        <w:tc>
          <w:tcPr>
            <w:tcW w:w="1418" w:type="dxa"/>
            <w:shd w:val="clear" w:color="auto" w:fill="auto"/>
          </w:tcPr>
          <w:p w14:paraId="45265F93" w14:textId="77777777" w:rsidR="00F616B2" w:rsidRPr="001C1541"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w:t>
            </w:r>
          </w:p>
        </w:tc>
        <w:tc>
          <w:tcPr>
            <w:tcW w:w="1843" w:type="dxa"/>
            <w:shd w:val="clear" w:color="auto" w:fill="auto"/>
          </w:tcPr>
          <w:p w14:paraId="6C2D7180" w14:textId="77777777" w:rsidR="00F616B2" w:rsidRPr="00E62C97"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.597</w:t>
            </w:r>
          </w:p>
        </w:tc>
      </w:tr>
      <w:tr w:rsidR="00F616B2" w14:paraId="39E3E502"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076B3E48" w14:textId="77777777" w:rsidR="00F616B2" w:rsidRPr="002C0703" w:rsidRDefault="00F616B2" w:rsidP="00E10839">
            <w:pPr>
              <w:spacing w:line="360" w:lineRule="auto"/>
              <w:jc w:val="both"/>
              <w:rPr>
                <w:rFonts w:ascii="Times New Roman" w:hAnsi="Times New Roman" w:cs="Times New Roman"/>
                <w:b w:val="0"/>
                <w:bCs w:val="0"/>
                <w:sz w:val="24"/>
                <w:szCs w:val="24"/>
              </w:rPr>
            </w:pPr>
            <w:r w:rsidRPr="002C0703">
              <w:rPr>
                <w:rFonts w:ascii="Times New Roman" w:hAnsi="Times New Roman" w:cs="Times New Roman"/>
                <w:b w:val="0"/>
                <w:bCs w:val="0"/>
                <w:sz w:val="24"/>
                <w:szCs w:val="24"/>
              </w:rPr>
              <w:t>Belief × grip</w:t>
            </w:r>
          </w:p>
        </w:tc>
        <w:tc>
          <w:tcPr>
            <w:tcW w:w="1417" w:type="dxa"/>
            <w:shd w:val="clear" w:color="auto" w:fill="auto"/>
          </w:tcPr>
          <w:p w14:paraId="3840F492" w14:textId="77777777" w:rsidR="00F616B2" w:rsidRPr="00A36588"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2, 4580</w:t>
            </w:r>
          </w:p>
        </w:tc>
        <w:tc>
          <w:tcPr>
            <w:tcW w:w="1418" w:type="dxa"/>
            <w:shd w:val="clear" w:color="auto" w:fill="auto"/>
          </w:tcPr>
          <w:p w14:paraId="2EF36985" w14:textId="77777777" w:rsidR="00F616B2" w:rsidRPr="00C65C5A"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3.896</w:t>
            </w:r>
          </w:p>
        </w:tc>
        <w:tc>
          <w:tcPr>
            <w:tcW w:w="1843" w:type="dxa"/>
            <w:shd w:val="clear" w:color="auto" w:fill="auto"/>
          </w:tcPr>
          <w:p w14:paraId="4B23DD0C" w14:textId="77777777" w:rsidR="00F616B2"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.021*</w:t>
            </w:r>
          </w:p>
        </w:tc>
      </w:tr>
      <w:tr w:rsidR="00F616B2" w14:paraId="58A999B4"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tcBorders>
            <w:shd w:val="clear" w:color="auto" w:fill="auto"/>
          </w:tcPr>
          <w:p w14:paraId="76D55AC9" w14:textId="77777777" w:rsidR="00F616B2" w:rsidRPr="002C0703" w:rsidRDefault="00F616B2" w:rsidP="00E10839">
            <w:pPr>
              <w:spacing w:line="360" w:lineRule="auto"/>
              <w:jc w:val="both"/>
              <w:rPr>
                <w:rFonts w:ascii="Times New Roman" w:hAnsi="Times New Roman" w:cs="Times New Roman"/>
                <w:b w:val="0"/>
                <w:bCs w:val="0"/>
                <w:sz w:val="24"/>
                <w:szCs w:val="24"/>
              </w:rPr>
            </w:pPr>
            <w:r w:rsidRPr="002C0703">
              <w:rPr>
                <w:rFonts w:ascii="Times New Roman" w:hAnsi="Times New Roman" w:cs="Times New Roman"/>
                <w:b w:val="0"/>
                <w:bCs w:val="0"/>
                <w:sz w:val="24"/>
                <w:szCs w:val="24"/>
              </w:rPr>
              <w:t>Group × belief × grip</w:t>
            </w:r>
          </w:p>
        </w:tc>
        <w:tc>
          <w:tcPr>
            <w:tcW w:w="1417" w:type="dxa"/>
            <w:tcBorders>
              <w:bottom w:val="single" w:sz="4" w:space="0" w:color="auto"/>
            </w:tcBorders>
            <w:shd w:val="clear" w:color="auto" w:fill="auto"/>
          </w:tcPr>
          <w:p w14:paraId="7208C1C9" w14:textId="77777777" w:rsidR="00F616B2" w:rsidRPr="00F53223"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2, 4575</w:t>
            </w:r>
          </w:p>
        </w:tc>
        <w:tc>
          <w:tcPr>
            <w:tcW w:w="1418" w:type="dxa"/>
            <w:tcBorders>
              <w:bottom w:val="single" w:sz="4" w:space="0" w:color="auto"/>
            </w:tcBorders>
            <w:shd w:val="clear" w:color="auto" w:fill="auto"/>
          </w:tcPr>
          <w:p w14:paraId="54FF2418" w14:textId="77777777" w:rsidR="00F616B2" w:rsidRPr="00164B9B"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2.936</w:t>
            </w:r>
          </w:p>
        </w:tc>
        <w:tc>
          <w:tcPr>
            <w:tcW w:w="1843" w:type="dxa"/>
            <w:tcBorders>
              <w:bottom w:val="single" w:sz="4" w:space="0" w:color="auto"/>
            </w:tcBorders>
            <w:shd w:val="clear" w:color="auto" w:fill="auto"/>
          </w:tcPr>
          <w:p w14:paraId="5B189218" w14:textId="77777777" w:rsidR="00F616B2"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w:t>
            </w:r>
          </w:p>
        </w:tc>
      </w:tr>
    </w:tbl>
    <w:p w14:paraId="7D7A794F" w14:textId="77777777" w:rsidR="00F616B2" w:rsidRDefault="00F616B2" w:rsidP="00F616B2">
      <w:pPr>
        <w:spacing w:line="360" w:lineRule="auto"/>
        <w:jc w:val="both"/>
        <w:rPr>
          <w:rFonts w:ascii="Times New Roman" w:hAnsi="Times New Roman" w:cs="Times New Roman"/>
          <w:sz w:val="24"/>
          <w:szCs w:val="24"/>
        </w:rPr>
      </w:pPr>
    </w:p>
    <w:p w14:paraId="5E8CD39E"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Table X. Overview of the significance tests of each of our fixed effects and interaction effects. </w:t>
      </w:r>
    </w:p>
    <w:p w14:paraId="5B9F416B" w14:textId="77777777" w:rsidR="00F616B2" w:rsidRDefault="00F616B2" w:rsidP="00F616B2">
      <w:pPr>
        <w:spacing w:line="360" w:lineRule="auto"/>
        <w:jc w:val="both"/>
        <w:rPr>
          <w:rFonts w:ascii="Times New Roman" w:hAnsi="Times New Roman" w:cs="Times New Roman"/>
          <w:i/>
          <w:iCs/>
          <w:sz w:val="24"/>
          <w:szCs w:val="24"/>
        </w:rPr>
      </w:pPr>
    </w:p>
    <w:p w14:paraId="079D8ABA" w14:textId="7209F313" w:rsidR="00F616B2" w:rsidRPr="008C1138"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Below we also look at our main hypotheses</w:t>
      </w:r>
      <w:r w:rsidR="005D4CC7">
        <w:rPr>
          <w:rFonts w:ascii="Times New Roman" w:hAnsi="Times New Roman" w:cs="Times New Roman"/>
          <w:sz w:val="24"/>
          <w:szCs w:val="24"/>
        </w:rPr>
        <w:t>, testing</w:t>
      </w:r>
      <w:r>
        <w:rPr>
          <w:rFonts w:ascii="Times New Roman" w:hAnsi="Times New Roman" w:cs="Times New Roman"/>
          <w:sz w:val="24"/>
          <w:szCs w:val="24"/>
        </w:rPr>
        <w:t xml:space="preserve"> on the interaction effect between belief and grip under a model that controls for a potential size effect.</w:t>
      </w:r>
    </w:p>
    <w:p w14:paraId="41DFC7C7" w14:textId="77777777" w:rsidR="00F616B2" w:rsidRDefault="00F616B2" w:rsidP="00F616B2">
      <w:pPr>
        <w:spacing w:line="360" w:lineRule="auto"/>
        <w:jc w:val="both"/>
        <w:rPr>
          <w:rFonts w:ascii="Times New Roman" w:hAnsi="Times New Roman" w:cs="Times New Roman"/>
          <w:sz w:val="24"/>
          <w:szCs w:val="24"/>
        </w:rPr>
      </w:pPr>
    </w:p>
    <w:tbl>
      <w:tblPr>
        <w:tblStyle w:val="ListTable6Colorful"/>
        <w:tblW w:w="0" w:type="auto"/>
        <w:jc w:val="center"/>
        <w:tblLook w:val="04A0" w:firstRow="1" w:lastRow="0" w:firstColumn="1" w:lastColumn="0" w:noHBand="0" w:noVBand="1"/>
      </w:tblPr>
      <w:tblGrid>
        <w:gridCol w:w="1560"/>
        <w:gridCol w:w="1275"/>
        <w:gridCol w:w="851"/>
        <w:gridCol w:w="1701"/>
        <w:gridCol w:w="850"/>
        <w:gridCol w:w="1278"/>
      </w:tblGrid>
      <w:tr w:rsidR="00F616B2" w14:paraId="09779A3F"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40FFFEB3" w14:textId="77777777" w:rsidR="00F616B2" w:rsidRPr="00EA74DB" w:rsidRDefault="00F616B2" w:rsidP="00E10839">
            <w:pPr>
              <w:spacing w:line="360" w:lineRule="auto"/>
              <w:rPr>
                <w:rFonts w:ascii="Times New Roman" w:hAnsi="Times New Roman" w:cs="Times New Roman"/>
                <w:i/>
                <w:iCs/>
                <w:sz w:val="24"/>
                <w:szCs w:val="24"/>
              </w:rPr>
            </w:pPr>
            <w:r w:rsidRPr="00EA74DB">
              <w:rPr>
                <w:rFonts w:ascii="Times New Roman" w:hAnsi="Times New Roman" w:cs="Times New Roman"/>
                <w:i/>
                <w:iCs/>
                <w:sz w:val="24"/>
                <w:szCs w:val="24"/>
              </w:rPr>
              <w:t>Belief - grip</w:t>
            </w:r>
          </w:p>
        </w:tc>
        <w:tc>
          <w:tcPr>
            <w:tcW w:w="1275" w:type="dxa"/>
          </w:tcPr>
          <w:p w14:paraId="37DAF7F6" w14:textId="77777777" w:rsidR="00F616B2" w:rsidRPr="00EA74DB"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LS Mean</w:t>
            </w:r>
          </w:p>
        </w:tc>
        <w:tc>
          <w:tcPr>
            <w:tcW w:w="851" w:type="dxa"/>
          </w:tcPr>
          <w:p w14:paraId="66677786" w14:textId="77777777" w:rsidR="00F616B2" w:rsidRPr="00EA74DB"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SE</w:t>
            </w:r>
          </w:p>
        </w:tc>
        <w:tc>
          <w:tcPr>
            <w:tcW w:w="1701" w:type="dxa"/>
          </w:tcPr>
          <w:p w14:paraId="2A6143BF" w14:textId="77777777" w:rsidR="00F616B2" w:rsidRPr="00EA74DB"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95% CI</w:t>
            </w:r>
          </w:p>
        </w:tc>
        <w:tc>
          <w:tcPr>
            <w:tcW w:w="850" w:type="dxa"/>
          </w:tcPr>
          <w:p w14:paraId="7070B7B9" w14:textId="77777777" w:rsidR="00F616B2" w:rsidRPr="0003147C"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t</w:t>
            </w:r>
          </w:p>
        </w:tc>
        <w:tc>
          <w:tcPr>
            <w:tcW w:w="879" w:type="dxa"/>
          </w:tcPr>
          <w:p w14:paraId="2F451D08" w14:textId="77777777" w:rsidR="00F616B2" w:rsidRPr="0003147C"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3147C">
              <w:rPr>
                <w:rFonts w:ascii="Times New Roman" w:hAnsi="Times New Roman" w:cs="Times New Roman"/>
                <w:i/>
                <w:iCs/>
                <w:sz w:val="24"/>
                <w:szCs w:val="24"/>
              </w:rPr>
              <w:t>p</w:t>
            </w:r>
          </w:p>
        </w:tc>
      </w:tr>
      <w:tr w:rsidR="00F616B2" w14:paraId="1621EE76"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4C650A4C"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FB - WHG</w:t>
            </w:r>
          </w:p>
        </w:tc>
        <w:tc>
          <w:tcPr>
            <w:tcW w:w="1275" w:type="dxa"/>
            <w:shd w:val="clear" w:color="auto" w:fill="auto"/>
          </w:tcPr>
          <w:p w14:paraId="5B48F447" w14:textId="77777777" w:rsidR="00F616B2" w:rsidRPr="00A237A0"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w:t>
            </w:r>
          </w:p>
        </w:tc>
        <w:tc>
          <w:tcPr>
            <w:tcW w:w="851" w:type="dxa"/>
            <w:shd w:val="clear" w:color="auto" w:fill="auto"/>
          </w:tcPr>
          <w:p w14:paraId="18D02C80" w14:textId="77777777" w:rsidR="00F616B2" w:rsidRPr="00233630"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c>
          <w:tcPr>
            <w:tcW w:w="1701" w:type="dxa"/>
            <w:shd w:val="clear" w:color="auto" w:fill="auto"/>
          </w:tcPr>
          <w:p w14:paraId="0547E2C6" w14:textId="77777777" w:rsidR="00F616B2" w:rsidRPr="001E1DC8"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-.019 ; .034</w:t>
            </w:r>
          </w:p>
        </w:tc>
        <w:tc>
          <w:tcPr>
            <w:tcW w:w="850" w:type="dxa"/>
            <w:shd w:val="clear" w:color="auto" w:fill="auto"/>
          </w:tcPr>
          <w:p w14:paraId="31D38937" w14:textId="77777777" w:rsidR="00F616B2" w:rsidRPr="00B336ED"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.556</w:t>
            </w:r>
          </w:p>
        </w:tc>
        <w:tc>
          <w:tcPr>
            <w:tcW w:w="879" w:type="dxa"/>
            <w:shd w:val="clear" w:color="auto" w:fill="auto"/>
          </w:tcPr>
          <w:p w14:paraId="1B43E12B" w14:textId="77777777" w:rsidR="00F616B2" w:rsidRPr="0084781B"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1.00</w:t>
            </w:r>
          </w:p>
        </w:tc>
      </w:tr>
      <w:tr w:rsidR="00F616B2" w14:paraId="1164350D"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2EC5F56B"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FB - NG</w:t>
            </w:r>
          </w:p>
        </w:tc>
        <w:tc>
          <w:tcPr>
            <w:tcW w:w="1275" w:type="dxa"/>
            <w:shd w:val="clear" w:color="auto" w:fill="auto"/>
          </w:tcPr>
          <w:p w14:paraId="7B64C775" w14:textId="77777777" w:rsidR="00F616B2" w:rsidRPr="009C06B5"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w:t>
            </w:r>
          </w:p>
        </w:tc>
        <w:tc>
          <w:tcPr>
            <w:tcW w:w="851" w:type="dxa"/>
            <w:shd w:val="clear" w:color="auto" w:fill="auto"/>
          </w:tcPr>
          <w:p w14:paraId="6444DF8B" w14:textId="77777777" w:rsidR="00F616B2" w:rsidRPr="001747B4"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701" w:type="dxa"/>
            <w:shd w:val="clear" w:color="auto" w:fill="auto"/>
          </w:tcPr>
          <w:p w14:paraId="4140C411" w14:textId="77777777" w:rsidR="00F616B2" w:rsidRPr="00E223AD"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 ; .028</w:t>
            </w:r>
          </w:p>
        </w:tc>
        <w:tc>
          <w:tcPr>
            <w:tcW w:w="850" w:type="dxa"/>
            <w:shd w:val="clear" w:color="auto" w:fill="auto"/>
          </w:tcPr>
          <w:p w14:paraId="6CAEA195" w14:textId="77777777" w:rsidR="00F616B2" w:rsidRPr="00971D81"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.564</w:t>
            </w:r>
          </w:p>
        </w:tc>
        <w:tc>
          <w:tcPr>
            <w:tcW w:w="879" w:type="dxa"/>
            <w:shd w:val="clear" w:color="auto" w:fill="auto"/>
          </w:tcPr>
          <w:p w14:paraId="0279B011" w14:textId="77777777" w:rsidR="00F616B2" w:rsidRPr="0084781B"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1.00</w:t>
            </w:r>
          </w:p>
        </w:tc>
      </w:tr>
      <w:tr w:rsidR="00F616B2" w14:paraId="0FF451A1"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4C53E208"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FB - PG</w:t>
            </w:r>
          </w:p>
        </w:tc>
        <w:tc>
          <w:tcPr>
            <w:tcW w:w="1275" w:type="dxa"/>
            <w:shd w:val="clear" w:color="auto" w:fill="auto"/>
          </w:tcPr>
          <w:p w14:paraId="49132120" w14:textId="77777777" w:rsidR="00F616B2" w:rsidRPr="00DC5AEB"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851" w:type="dxa"/>
            <w:shd w:val="clear" w:color="auto" w:fill="auto"/>
          </w:tcPr>
          <w:p w14:paraId="7DEAA8C1" w14:textId="77777777" w:rsidR="00F616B2" w:rsidRPr="00DE7D97"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.013</w:t>
            </w:r>
          </w:p>
        </w:tc>
        <w:tc>
          <w:tcPr>
            <w:tcW w:w="1701" w:type="dxa"/>
            <w:shd w:val="clear" w:color="auto" w:fill="auto"/>
          </w:tcPr>
          <w:p w14:paraId="2E58F60A" w14:textId="77777777" w:rsidR="00F616B2" w:rsidRPr="00013039"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-.037 ; .015</w:t>
            </w:r>
          </w:p>
        </w:tc>
        <w:tc>
          <w:tcPr>
            <w:tcW w:w="850" w:type="dxa"/>
            <w:shd w:val="clear" w:color="auto" w:fill="auto"/>
          </w:tcPr>
          <w:p w14:paraId="25E3B646" w14:textId="77777777" w:rsidR="00F616B2" w:rsidRPr="002F1E5A"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-.843</w:t>
            </w:r>
          </w:p>
        </w:tc>
        <w:tc>
          <w:tcPr>
            <w:tcW w:w="879" w:type="dxa"/>
            <w:shd w:val="clear" w:color="auto" w:fill="auto"/>
          </w:tcPr>
          <w:p w14:paraId="2BD470B3" w14:textId="77777777" w:rsidR="00F616B2" w:rsidRPr="007E475F"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1.00</w:t>
            </w:r>
          </w:p>
        </w:tc>
      </w:tr>
      <w:tr w:rsidR="00F616B2" w14:paraId="1374FB28"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2AEC55B9"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WHG</w:t>
            </w:r>
          </w:p>
        </w:tc>
        <w:tc>
          <w:tcPr>
            <w:tcW w:w="1275" w:type="dxa"/>
            <w:shd w:val="clear" w:color="auto" w:fill="auto"/>
          </w:tcPr>
          <w:p w14:paraId="47A15194" w14:textId="77777777" w:rsidR="00F616B2" w:rsidRPr="008A184F"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w:t>
            </w:r>
          </w:p>
        </w:tc>
        <w:tc>
          <w:tcPr>
            <w:tcW w:w="851" w:type="dxa"/>
            <w:shd w:val="clear" w:color="auto" w:fill="auto"/>
          </w:tcPr>
          <w:p w14:paraId="12C37D86" w14:textId="77777777" w:rsidR="00F616B2" w:rsidRPr="00DE7D97"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.013</w:t>
            </w:r>
          </w:p>
        </w:tc>
        <w:tc>
          <w:tcPr>
            <w:tcW w:w="1701" w:type="dxa"/>
            <w:shd w:val="clear" w:color="auto" w:fill="auto"/>
          </w:tcPr>
          <w:p w14:paraId="70B34097" w14:textId="77777777" w:rsidR="00F616B2" w:rsidRPr="00D507FC"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-.025; .028</w:t>
            </w:r>
          </w:p>
        </w:tc>
        <w:tc>
          <w:tcPr>
            <w:tcW w:w="850" w:type="dxa"/>
            <w:shd w:val="clear" w:color="auto" w:fill="auto"/>
          </w:tcPr>
          <w:p w14:paraId="27C1C290" w14:textId="77777777" w:rsidR="00F616B2" w:rsidRPr="00111B89"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.085</w:t>
            </w:r>
          </w:p>
        </w:tc>
        <w:tc>
          <w:tcPr>
            <w:tcW w:w="879" w:type="dxa"/>
            <w:shd w:val="clear" w:color="auto" w:fill="auto"/>
          </w:tcPr>
          <w:p w14:paraId="4F51E2C2" w14:textId="77777777" w:rsidR="00F616B2" w:rsidRPr="00111B89"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.932</w:t>
            </w:r>
          </w:p>
        </w:tc>
      </w:tr>
      <w:tr w:rsidR="00F616B2" w14:paraId="00DD0B83"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09D3D65F"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NG</w:t>
            </w:r>
          </w:p>
        </w:tc>
        <w:tc>
          <w:tcPr>
            <w:tcW w:w="1275" w:type="dxa"/>
            <w:shd w:val="clear" w:color="auto" w:fill="auto"/>
          </w:tcPr>
          <w:p w14:paraId="1ED3ADC4" w14:textId="77777777" w:rsidR="00F616B2" w:rsidRPr="009F371A"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.018</w:t>
            </w:r>
          </w:p>
        </w:tc>
        <w:tc>
          <w:tcPr>
            <w:tcW w:w="851" w:type="dxa"/>
            <w:shd w:val="clear" w:color="auto" w:fill="auto"/>
          </w:tcPr>
          <w:p w14:paraId="39BDF4F8" w14:textId="77777777" w:rsidR="00F616B2" w:rsidRPr="00691994"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w:t>
            </w:r>
          </w:p>
        </w:tc>
        <w:tc>
          <w:tcPr>
            <w:tcW w:w="1701" w:type="dxa"/>
            <w:shd w:val="clear" w:color="auto" w:fill="auto"/>
          </w:tcPr>
          <w:p w14:paraId="476BB3D9" w14:textId="77777777" w:rsidR="00F616B2" w:rsidRPr="003E6E6D"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 ; .041</w:t>
            </w:r>
          </w:p>
        </w:tc>
        <w:tc>
          <w:tcPr>
            <w:tcW w:w="850" w:type="dxa"/>
            <w:shd w:val="clear" w:color="auto" w:fill="auto"/>
          </w:tcPr>
          <w:p w14:paraId="09DF58F0" w14:textId="77777777" w:rsidR="00F616B2" w:rsidRPr="00C513B7"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1.574</w:t>
            </w:r>
          </w:p>
        </w:tc>
        <w:tc>
          <w:tcPr>
            <w:tcW w:w="879" w:type="dxa"/>
            <w:shd w:val="clear" w:color="auto" w:fill="auto"/>
          </w:tcPr>
          <w:p w14:paraId="58639F24" w14:textId="77777777" w:rsidR="00F616B2" w:rsidRPr="006966A4"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.232</w:t>
            </w:r>
          </w:p>
        </w:tc>
      </w:tr>
      <w:tr w:rsidR="00F616B2" w14:paraId="3620084C"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3B0F557D"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PG</w:t>
            </w:r>
          </w:p>
        </w:tc>
        <w:tc>
          <w:tcPr>
            <w:tcW w:w="1275" w:type="dxa"/>
            <w:shd w:val="clear" w:color="auto" w:fill="auto"/>
          </w:tcPr>
          <w:p w14:paraId="564F7F64" w14:textId="77777777" w:rsidR="00F616B2" w:rsidRPr="00B53142"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.068</w:t>
            </w:r>
          </w:p>
        </w:tc>
        <w:tc>
          <w:tcPr>
            <w:tcW w:w="851" w:type="dxa"/>
            <w:shd w:val="clear" w:color="auto" w:fill="auto"/>
          </w:tcPr>
          <w:p w14:paraId="42D7029C" w14:textId="77777777" w:rsidR="00F616B2" w:rsidRPr="00D062DC"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c>
          <w:tcPr>
            <w:tcW w:w="1701" w:type="dxa"/>
            <w:shd w:val="clear" w:color="auto" w:fill="auto"/>
          </w:tcPr>
          <w:p w14:paraId="4D8BE7FF" w14:textId="77777777" w:rsidR="00F616B2" w:rsidRPr="00A01C2B"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.041 ; .094</w:t>
            </w:r>
          </w:p>
        </w:tc>
        <w:tc>
          <w:tcPr>
            <w:tcW w:w="850" w:type="dxa"/>
            <w:shd w:val="clear" w:color="auto" w:fill="auto"/>
          </w:tcPr>
          <w:p w14:paraId="0B500CDD" w14:textId="77777777" w:rsidR="00F616B2" w:rsidRPr="00900D77"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4.997</w:t>
            </w:r>
          </w:p>
        </w:tc>
        <w:tc>
          <w:tcPr>
            <w:tcW w:w="879" w:type="dxa"/>
            <w:shd w:val="clear" w:color="auto" w:fill="auto"/>
          </w:tcPr>
          <w:p w14:paraId="190A2AFE" w14:textId="77777777" w:rsidR="00F616B2" w:rsidRPr="000754BC"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bl>
    <w:p w14:paraId="05EB2407" w14:textId="77777777" w:rsidR="00F616B2" w:rsidRDefault="00F616B2" w:rsidP="00F616B2">
      <w:pPr>
        <w:spacing w:line="360" w:lineRule="auto"/>
        <w:jc w:val="both"/>
        <w:rPr>
          <w:rFonts w:ascii="Times New Roman" w:hAnsi="Times New Roman" w:cs="Times New Roman"/>
          <w:sz w:val="24"/>
          <w:szCs w:val="24"/>
        </w:rPr>
      </w:pPr>
    </w:p>
    <w:p w14:paraId="28D1E0E8"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Table X. The model-based Least Square Means of every level of the interaction effect between belief and grip conditions, as well as their standard error and 95% confidence interval. Also </w:t>
      </w:r>
      <w:r>
        <w:rPr>
          <w:rFonts w:ascii="Times New Roman" w:hAnsi="Times New Roman" w:cs="Times New Roman"/>
          <w:i/>
          <w:iCs/>
          <w:sz w:val="24"/>
          <w:szCs w:val="24"/>
        </w:rPr>
        <w:lastRenderedPageBreak/>
        <w:t xml:space="preserve">included is the significance test (t-tests) of each LS mean against 0. All reported p-values are Holm-corrected for multiple comparisons.  </w:t>
      </w:r>
    </w:p>
    <w:p w14:paraId="16ADFF3F" w14:textId="77777777" w:rsidR="00F616B2" w:rsidRDefault="00F616B2" w:rsidP="00F616B2">
      <w:pPr>
        <w:spacing w:line="360" w:lineRule="auto"/>
        <w:jc w:val="both"/>
        <w:rPr>
          <w:rFonts w:ascii="Times New Roman" w:hAnsi="Times New Roman" w:cs="Times New Roman"/>
          <w:sz w:val="24"/>
          <w:szCs w:val="24"/>
        </w:rPr>
      </w:pPr>
    </w:p>
    <w:p w14:paraId="2C25DAFF" w14:textId="6E20F7E2"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can see in the </w:t>
      </w:r>
      <w:r w:rsidR="00811E1D" w:rsidRPr="003B336D">
        <w:rPr>
          <w:rFonts w:ascii="Times New Roman" w:hAnsi="Times New Roman" w:cs="Times New Roman"/>
          <w:sz w:val="24"/>
          <w:szCs w:val="24"/>
          <w:highlight w:val="yellow"/>
        </w:rPr>
        <w:t>T</w:t>
      </w:r>
      <w:r w:rsidRPr="003B336D">
        <w:rPr>
          <w:rFonts w:ascii="Times New Roman" w:hAnsi="Times New Roman" w:cs="Times New Roman"/>
          <w:sz w:val="24"/>
          <w:szCs w:val="24"/>
          <w:highlight w:val="yellow"/>
        </w:rPr>
        <w:t xml:space="preserve">able </w:t>
      </w:r>
      <w:r w:rsidR="009F51AD" w:rsidRPr="003B336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00592F64">
        <w:rPr>
          <w:rFonts w:ascii="Times New Roman" w:hAnsi="Times New Roman" w:cs="Times New Roman"/>
          <w:sz w:val="24"/>
          <w:szCs w:val="24"/>
        </w:rPr>
        <w:t xml:space="preserve">with </w:t>
      </w:r>
      <w:r w:rsidR="009D6BE8">
        <w:rPr>
          <w:rFonts w:ascii="Times New Roman" w:hAnsi="Times New Roman" w:cs="Times New Roman"/>
          <w:sz w:val="24"/>
          <w:szCs w:val="24"/>
        </w:rPr>
        <w:t>‘</w:t>
      </w:r>
      <w:r w:rsidR="00592F64">
        <w:rPr>
          <w:rFonts w:ascii="Times New Roman" w:hAnsi="Times New Roman" w:cs="Times New Roman"/>
          <w:sz w:val="24"/>
          <w:szCs w:val="24"/>
        </w:rPr>
        <w:t>target size</w:t>
      </w:r>
      <w:r w:rsidR="009D6BE8">
        <w:rPr>
          <w:rFonts w:ascii="Times New Roman" w:hAnsi="Times New Roman" w:cs="Times New Roman"/>
          <w:sz w:val="24"/>
          <w:szCs w:val="24"/>
        </w:rPr>
        <w:t>’</w:t>
      </w:r>
      <w:r w:rsidR="00592F64">
        <w:rPr>
          <w:rFonts w:ascii="Times New Roman" w:hAnsi="Times New Roman" w:cs="Times New Roman"/>
          <w:sz w:val="24"/>
          <w:szCs w:val="24"/>
        </w:rPr>
        <w:t xml:space="preserve"> controlled for, </w:t>
      </w:r>
      <w:r>
        <w:rPr>
          <w:rFonts w:ascii="Times New Roman" w:hAnsi="Times New Roman" w:cs="Times New Roman"/>
          <w:sz w:val="24"/>
          <w:szCs w:val="24"/>
        </w:rPr>
        <w:t>differential looking time scores were only biased towards the target in the TB-</w:t>
      </w:r>
      <w:r w:rsidR="00F9476D">
        <w:rPr>
          <w:rFonts w:ascii="Times New Roman" w:hAnsi="Times New Roman" w:cs="Times New Roman"/>
          <w:sz w:val="24"/>
          <w:szCs w:val="24"/>
        </w:rPr>
        <w:t>P</w:t>
      </w:r>
      <w:r>
        <w:rPr>
          <w:rFonts w:ascii="Times New Roman" w:hAnsi="Times New Roman" w:cs="Times New Roman"/>
          <w:sz w:val="24"/>
          <w:szCs w:val="24"/>
        </w:rPr>
        <w:t xml:space="preserve">G condition, </w:t>
      </w:r>
      <w:r>
        <w:rPr>
          <w:rFonts w:ascii="Times New Roman" w:hAnsi="Times New Roman" w:cs="Times New Roman"/>
          <w:i/>
          <w:iCs/>
          <w:sz w:val="24"/>
          <w:szCs w:val="24"/>
        </w:rPr>
        <w:t>t =</w:t>
      </w:r>
      <w:r w:rsidRPr="0076711E">
        <w:rPr>
          <w:rFonts w:ascii="Times New Roman" w:hAnsi="Times New Roman" w:cs="Times New Roman"/>
          <w:sz w:val="24"/>
          <w:szCs w:val="24"/>
        </w:rPr>
        <w:t xml:space="preserve"> 4.9</w:t>
      </w:r>
      <w:r w:rsidR="00524749">
        <w:rPr>
          <w:rFonts w:ascii="Times New Roman" w:hAnsi="Times New Roman" w:cs="Times New Roman"/>
          <w:sz w:val="24"/>
          <w:szCs w:val="24"/>
        </w:rPr>
        <w:t>97</w:t>
      </w:r>
      <w:r>
        <w:rPr>
          <w:rFonts w:ascii="Times New Roman" w:hAnsi="Times New Roman" w:cs="Times New Roman"/>
          <w:sz w:val="24"/>
          <w:szCs w:val="24"/>
        </w:rPr>
        <w:t xml:space="preserve">, </w:t>
      </w:r>
      <w:r w:rsidRPr="0004345D">
        <w:rPr>
          <w:rFonts w:ascii="Times New Roman" w:hAnsi="Times New Roman" w:cs="Times New Roman"/>
          <w:i/>
          <w:iCs/>
          <w:sz w:val="24"/>
          <w:szCs w:val="24"/>
        </w:rPr>
        <w:t>p</w:t>
      </w:r>
      <w:r w:rsidR="00FC3330">
        <w:rPr>
          <w:rFonts w:ascii="Times New Roman" w:hAnsi="Times New Roman" w:cs="Times New Roman"/>
          <w:sz w:val="24"/>
          <w:szCs w:val="24"/>
        </w:rPr>
        <w:t xml:space="preserve"> </w:t>
      </w:r>
      <w:r>
        <w:rPr>
          <w:rFonts w:ascii="Times New Roman" w:hAnsi="Times New Roman" w:cs="Times New Roman"/>
          <w:sz w:val="24"/>
          <w:szCs w:val="24"/>
        </w:rPr>
        <w:t>&lt;</w:t>
      </w:r>
      <w:r w:rsidR="00FC3330">
        <w:rPr>
          <w:rFonts w:ascii="Times New Roman" w:hAnsi="Times New Roman" w:cs="Times New Roman"/>
          <w:sz w:val="24"/>
          <w:szCs w:val="24"/>
        </w:rPr>
        <w:t xml:space="preserve"> </w:t>
      </w:r>
      <w:r>
        <w:rPr>
          <w:rFonts w:ascii="Times New Roman" w:hAnsi="Times New Roman" w:cs="Times New Roman"/>
          <w:sz w:val="24"/>
          <w:szCs w:val="24"/>
        </w:rPr>
        <w:t xml:space="preserve">.001. In all the other conditions, participants’ gaze did not differ significantly from baseline 0, </w:t>
      </w:r>
      <w:r w:rsidR="00BD6EA7">
        <w:rPr>
          <w:rFonts w:ascii="Times New Roman" w:hAnsi="Times New Roman" w:cs="Times New Roman"/>
          <w:sz w:val="24"/>
          <w:szCs w:val="24"/>
        </w:rPr>
        <w:t>that is</w:t>
      </w:r>
      <w:r>
        <w:rPr>
          <w:rFonts w:ascii="Times New Roman" w:hAnsi="Times New Roman" w:cs="Times New Roman"/>
          <w:sz w:val="24"/>
          <w:szCs w:val="24"/>
        </w:rPr>
        <w:t xml:space="preserve"> no bias towards either the target or the distractor.</w:t>
      </w:r>
    </w:p>
    <w:p w14:paraId="434F2A93" w14:textId="5967F04A"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testing for the effect of belief per grip condition, we found that in the precision grip condition, DLT scores were significantly higher in the true belief condition as compared to the false belief condition, </w:t>
      </w:r>
      <w:r>
        <w:rPr>
          <w:rFonts w:ascii="Times New Roman" w:hAnsi="Times New Roman" w:cs="Times New Roman"/>
          <w:i/>
          <w:iCs/>
          <w:sz w:val="24"/>
          <w:szCs w:val="24"/>
        </w:rPr>
        <w:t>t</w:t>
      </w:r>
      <w:r>
        <w:rPr>
          <w:rFonts w:ascii="Times New Roman" w:hAnsi="Times New Roman" w:cs="Times New Roman"/>
          <w:sz w:val="24"/>
          <w:szCs w:val="24"/>
        </w:rPr>
        <w:t xml:space="preserve"> = 3.875, </w:t>
      </w:r>
      <w:r w:rsidRPr="00F46535">
        <w:rPr>
          <w:rFonts w:ascii="Times New Roman" w:hAnsi="Times New Roman" w:cs="Times New Roman"/>
          <w:i/>
          <w:iCs/>
          <w:sz w:val="24"/>
          <w:szCs w:val="24"/>
        </w:rPr>
        <w:t>p</w:t>
      </w:r>
      <w:r w:rsidR="008907B1">
        <w:rPr>
          <w:rFonts w:ascii="Times New Roman" w:hAnsi="Times New Roman" w:cs="Times New Roman"/>
          <w:i/>
          <w:iCs/>
          <w:sz w:val="24"/>
          <w:szCs w:val="24"/>
        </w:rPr>
        <w:t xml:space="preserve"> </w:t>
      </w:r>
      <w:r>
        <w:rPr>
          <w:rFonts w:ascii="Times New Roman" w:hAnsi="Times New Roman" w:cs="Times New Roman"/>
          <w:sz w:val="24"/>
          <w:szCs w:val="24"/>
        </w:rPr>
        <w:t xml:space="preserve">&lt;.001. In both the whole hand grip condition, </w:t>
      </w:r>
      <w:r>
        <w:rPr>
          <w:rFonts w:ascii="Times New Roman" w:hAnsi="Times New Roman" w:cs="Times New Roman"/>
          <w:i/>
          <w:iCs/>
          <w:sz w:val="24"/>
          <w:szCs w:val="24"/>
        </w:rPr>
        <w:t>t =</w:t>
      </w:r>
      <w:r>
        <w:rPr>
          <w:rFonts w:ascii="Times New Roman" w:hAnsi="Times New Roman" w:cs="Times New Roman"/>
          <w:sz w:val="24"/>
          <w:szCs w:val="24"/>
        </w:rPr>
        <w:t xml:space="preserve"> -.314, </w:t>
      </w:r>
      <w:r w:rsidRPr="006827CE">
        <w:rPr>
          <w:rFonts w:ascii="Times New Roman" w:hAnsi="Times New Roman" w:cs="Times New Roman"/>
          <w:i/>
          <w:iCs/>
          <w:sz w:val="24"/>
          <w:szCs w:val="24"/>
        </w:rPr>
        <w:t>p</w:t>
      </w:r>
      <w:r>
        <w:rPr>
          <w:rFonts w:ascii="Times New Roman" w:hAnsi="Times New Roman" w:cs="Times New Roman"/>
          <w:sz w:val="24"/>
          <w:szCs w:val="24"/>
        </w:rPr>
        <w:t xml:space="preserve"> = .835, and the no-grip conditions, </w:t>
      </w:r>
      <w:r>
        <w:rPr>
          <w:rFonts w:ascii="Times New Roman" w:hAnsi="Times New Roman" w:cs="Times New Roman"/>
          <w:i/>
          <w:iCs/>
          <w:sz w:val="24"/>
          <w:szCs w:val="24"/>
        </w:rPr>
        <w:t>t</w:t>
      </w:r>
      <w:r>
        <w:rPr>
          <w:rFonts w:ascii="Times New Roman" w:hAnsi="Times New Roman" w:cs="Times New Roman"/>
          <w:sz w:val="24"/>
          <w:szCs w:val="24"/>
        </w:rPr>
        <w:t xml:space="preserve"> = .811, </w:t>
      </w:r>
      <w:r w:rsidRPr="005E699A">
        <w:rPr>
          <w:rFonts w:ascii="Times New Roman" w:hAnsi="Times New Roman" w:cs="Times New Roman"/>
          <w:i/>
          <w:iCs/>
          <w:sz w:val="24"/>
          <w:szCs w:val="24"/>
        </w:rPr>
        <w:t>p</w:t>
      </w:r>
      <w:r>
        <w:rPr>
          <w:rFonts w:ascii="Times New Roman" w:hAnsi="Times New Roman" w:cs="Times New Roman"/>
          <w:sz w:val="24"/>
          <w:szCs w:val="24"/>
        </w:rPr>
        <w:t xml:space="preserve"> = .835, DLT scores were no different when comparing the true and the false belief condition.</w:t>
      </w:r>
    </w:p>
    <w:p w14:paraId="4F211D3F" w14:textId="77777777" w:rsidR="00F616B2" w:rsidRDefault="00F616B2" w:rsidP="00F616B2">
      <w:pPr>
        <w:rPr>
          <w:rFonts w:ascii="Times New Roman" w:hAnsi="Times New Roman" w:cs="Times New Roman"/>
          <w:sz w:val="24"/>
          <w:szCs w:val="24"/>
        </w:rPr>
      </w:pPr>
      <w:r>
        <w:rPr>
          <w:rFonts w:ascii="Times New Roman" w:hAnsi="Times New Roman" w:cs="Times New Roman"/>
          <w:sz w:val="24"/>
          <w:szCs w:val="24"/>
        </w:rPr>
        <w:br w:type="page"/>
      </w:r>
    </w:p>
    <w:p w14:paraId="446BDD8B"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77B079" wp14:editId="35B9D684">
            <wp:extent cx="5727700" cy="4201160"/>
            <wp:effectExtent l="0" t="0" r="6350" b="889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4201160"/>
                    </a:xfrm>
                    <a:prstGeom prst="rect">
                      <a:avLst/>
                    </a:prstGeom>
                    <a:noFill/>
                    <a:ln>
                      <a:noFill/>
                    </a:ln>
                  </pic:spPr>
                </pic:pic>
              </a:graphicData>
            </a:graphic>
          </wp:inline>
        </w:drawing>
      </w:r>
    </w:p>
    <w:p w14:paraId="791EE74C"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Model-based Least Square means in function of belief and grip conditions, for a full model accounting for the effect of target size. Error bars represent the standard error of the mean. Stars on the bars represent the significance of each LS mean compared to baseline 0. Stars above the bars represent the significance levels of the difference between means.</w:t>
      </w:r>
    </w:p>
    <w:p w14:paraId="319C4B97" w14:textId="77777777" w:rsidR="00F616B2" w:rsidRDefault="00F616B2" w:rsidP="00F616B2">
      <w:pPr>
        <w:spacing w:line="360" w:lineRule="auto"/>
        <w:jc w:val="both"/>
        <w:rPr>
          <w:rFonts w:ascii="Times New Roman" w:hAnsi="Times New Roman" w:cs="Times New Roman"/>
          <w:sz w:val="24"/>
          <w:szCs w:val="24"/>
        </w:rPr>
      </w:pPr>
    </w:p>
    <w:p w14:paraId="540CB8CB" w14:textId="111DEF84" w:rsidR="00F616B2" w:rsidRPr="00735077"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used a series of log-likelihood test to make a stepwise comparison between the basic model and models including block number and grip effect as covariates. This revealed that the inclusion of block number results in a model that is a significantly better fit than the basic model,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(3) = 7.989, </w:t>
      </w:r>
      <w:r w:rsidRPr="000375AC">
        <w:rPr>
          <w:rFonts w:ascii="Times New Roman" w:hAnsi="Times New Roman" w:cs="Times New Roman"/>
          <w:i/>
          <w:iCs/>
          <w:sz w:val="24"/>
          <w:szCs w:val="24"/>
        </w:rPr>
        <w:t>p</w:t>
      </w:r>
      <w:r>
        <w:rPr>
          <w:rFonts w:ascii="Times New Roman" w:hAnsi="Times New Roman" w:cs="Times New Roman"/>
          <w:sz w:val="24"/>
          <w:szCs w:val="24"/>
        </w:rPr>
        <w:t xml:space="preserve"> = .046. Including the main effect of target size yields an even better fit,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(1) = 19.953, </w:t>
      </w:r>
      <w:r w:rsidRPr="00861FAA">
        <w:rPr>
          <w:rFonts w:ascii="Times New Roman" w:hAnsi="Times New Roman" w:cs="Times New Roman"/>
          <w:i/>
          <w:iCs/>
          <w:sz w:val="24"/>
          <w:szCs w:val="24"/>
        </w:rPr>
        <w:t>p</w:t>
      </w:r>
      <w:r w:rsidR="00814EAA">
        <w:rPr>
          <w:rFonts w:ascii="Times New Roman" w:hAnsi="Times New Roman" w:cs="Times New Roman"/>
          <w:sz w:val="24"/>
          <w:szCs w:val="24"/>
        </w:rPr>
        <w:t xml:space="preserve"> </w:t>
      </w:r>
      <w:r>
        <w:rPr>
          <w:rFonts w:ascii="Times New Roman" w:hAnsi="Times New Roman" w:cs="Times New Roman"/>
          <w:sz w:val="24"/>
          <w:szCs w:val="24"/>
        </w:rPr>
        <w:t>&lt;</w:t>
      </w:r>
      <w:r w:rsidR="00814EAA">
        <w:rPr>
          <w:rFonts w:ascii="Times New Roman" w:hAnsi="Times New Roman" w:cs="Times New Roman"/>
          <w:sz w:val="24"/>
          <w:szCs w:val="24"/>
        </w:rPr>
        <w:t xml:space="preserve"> .</w:t>
      </w:r>
      <w:r>
        <w:rPr>
          <w:rFonts w:ascii="Times New Roman" w:hAnsi="Times New Roman" w:cs="Times New Roman"/>
          <w:sz w:val="24"/>
          <w:szCs w:val="24"/>
        </w:rPr>
        <w:t xml:space="preserve">001. We therefore conclude that it is more prudent and correct to consider the results </w:t>
      </w:r>
      <w:r w:rsidR="00E71D4A">
        <w:rPr>
          <w:rFonts w:ascii="Times New Roman" w:hAnsi="Times New Roman" w:cs="Times New Roman"/>
          <w:sz w:val="24"/>
          <w:szCs w:val="24"/>
        </w:rPr>
        <w:t>as per</w:t>
      </w:r>
      <w:r>
        <w:rPr>
          <w:rFonts w:ascii="Times New Roman" w:hAnsi="Times New Roman" w:cs="Times New Roman"/>
          <w:sz w:val="24"/>
          <w:szCs w:val="24"/>
        </w:rPr>
        <w:t xml:space="preserve"> </w:t>
      </w:r>
      <w:r w:rsidR="00E71D4A">
        <w:rPr>
          <w:rFonts w:ascii="Times New Roman" w:hAnsi="Times New Roman" w:cs="Times New Roman"/>
          <w:sz w:val="24"/>
          <w:szCs w:val="24"/>
        </w:rPr>
        <w:t>the</w:t>
      </w:r>
      <w:r>
        <w:rPr>
          <w:rFonts w:ascii="Times New Roman" w:hAnsi="Times New Roman" w:cs="Times New Roman"/>
          <w:sz w:val="24"/>
          <w:szCs w:val="24"/>
        </w:rPr>
        <w:t xml:space="preserve"> extended model that accounts for learning effects and the effect of target size, at least for the false belief condition. In the true belief condition, it is likely that the target size effect estimated based on the no-grip condition misrepresents the data.</w:t>
      </w:r>
    </w:p>
    <w:p w14:paraId="071A34E4" w14:textId="77777777" w:rsidR="00F616B2" w:rsidRDefault="00F616B2" w:rsidP="00F616B2">
      <w:pPr>
        <w:rPr>
          <w:rFonts w:ascii="Times New Roman" w:hAnsi="Times New Roman" w:cs="Times New Roman"/>
          <w:sz w:val="24"/>
          <w:szCs w:val="24"/>
        </w:rPr>
      </w:pPr>
      <w:r>
        <w:rPr>
          <w:rFonts w:ascii="Times New Roman" w:hAnsi="Times New Roman" w:cs="Times New Roman"/>
          <w:sz w:val="24"/>
          <w:szCs w:val="24"/>
        </w:rPr>
        <w:br w:type="page"/>
      </w:r>
    </w:p>
    <w:p w14:paraId="4472C8C6" w14:textId="20026CF4" w:rsidR="00F616B2" w:rsidRDefault="00684B73" w:rsidP="00F616B2">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5</w:t>
      </w:r>
      <w:r w:rsidR="00F616B2" w:rsidRPr="00074C4A">
        <w:rPr>
          <w:rFonts w:ascii="Times New Roman" w:hAnsi="Times New Roman" w:cs="Times New Roman"/>
          <w:b/>
          <w:bCs/>
          <w:i/>
          <w:iCs/>
          <w:sz w:val="24"/>
          <w:szCs w:val="24"/>
        </w:rPr>
        <w:t>.4 Discussion</w:t>
      </w:r>
    </w:p>
    <w:p w14:paraId="028D3BEF" w14:textId="77777777" w:rsidR="00F616B2" w:rsidRPr="00074C4A" w:rsidRDefault="00F616B2" w:rsidP="00F616B2">
      <w:pPr>
        <w:spacing w:line="360" w:lineRule="auto"/>
        <w:jc w:val="both"/>
        <w:rPr>
          <w:rFonts w:ascii="Times New Roman" w:hAnsi="Times New Roman" w:cs="Times New Roman"/>
          <w:b/>
          <w:bCs/>
          <w:i/>
          <w:iCs/>
          <w:sz w:val="24"/>
          <w:szCs w:val="24"/>
        </w:rPr>
      </w:pPr>
    </w:p>
    <w:p w14:paraId="7F40F7CB" w14:textId="1FF37120"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First and foremost, this experiment served as an attempt to -</w:t>
      </w:r>
      <w:r w:rsidR="00AA1F4C">
        <w:rPr>
          <w:rFonts w:ascii="Times New Roman" w:hAnsi="Times New Roman" w:cs="Times New Roman"/>
          <w:sz w:val="24"/>
          <w:szCs w:val="24"/>
        </w:rPr>
        <w:t xml:space="preserve"> </w:t>
      </w:r>
      <w:r>
        <w:rPr>
          <w:rFonts w:ascii="Times New Roman" w:hAnsi="Times New Roman" w:cs="Times New Roman"/>
          <w:sz w:val="24"/>
          <w:szCs w:val="24"/>
        </w:rPr>
        <w:t>at least conceptually</w:t>
      </w:r>
      <w:r w:rsidR="00AA1F4C">
        <w:rPr>
          <w:rFonts w:ascii="Times New Roman" w:hAnsi="Times New Roman" w:cs="Times New Roman"/>
          <w:sz w:val="24"/>
          <w:szCs w:val="24"/>
        </w:rPr>
        <w:t xml:space="preserve"> </w:t>
      </w:r>
      <w:r>
        <w:rPr>
          <w:rFonts w:ascii="Times New Roman" w:hAnsi="Times New Roman" w:cs="Times New Roman"/>
          <w:sz w:val="24"/>
          <w:szCs w:val="24"/>
        </w:rPr>
        <w:t xml:space="preserve">- replicate the findings of Ambrosini et al. (2012). Using a similar design as in the first experiment, we tested if performance in a group that was movement-restricted would yield different proactive looking patterns as compared to a baseline group. To that effect, participants in the movement restricted group held on to a soft elastic band behind their backs. </w:t>
      </w:r>
    </w:p>
    <w:p w14:paraId="7A6F1AE2" w14:textId="229C72D7" w:rsidR="00F616B2" w:rsidRPr="00D94CF4" w:rsidRDefault="00F616B2" w:rsidP="00F616B2">
      <w:pPr>
        <w:spacing w:line="360" w:lineRule="auto"/>
        <w:jc w:val="both"/>
        <w:rPr>
          <w:rFonts w:ascii="Times New Roman" w:hAnsi="Times New Roman" w:cs="Times New Roman"/>
          <w:sz w:val="24"/>
          <w:szCs w:val="24"/>
          <w:lang w:val="en-US"/>
          <w:rPrChange w:id="37" w:author="mankymoggy@outlook.com" w:date="2021-11-22T18:22:00Z">
            <w:rPr>
              <w:rFonts w:ascii="Times New Roman" w:hAnsi="Times New Roman" w:cs="Times New Roman"/>
              <w:sz w:val="24"/>
              <w:szCs w:val="24"/>
            </w:rPr>
          </w:rPrChange>
        </w:rPr>
      </w:pPr>
      <w:r>
        <w:rPr>
          <w:rFonts w:ascii="Times New Roman" w:hAnsi="Times New Roman" w:cs="Times New Roman"/>
          <w:sz w:val="24"/>
          <w:szCs w:val="24"/>
        </w:rPr>
        <w:t xml:space="preserve">However, results indicated that motor </w:t>
      </w:r>
      <w:r w:rsidR="00924BB6">
        <w:rPr>
          <w:rFonts w:ascii="Times New Roman" w:hAnsi="Times New Roman" w:cs="Times New Roman"/>
          <w:sz w:val="24"/>
          <w:szCs w:val="24"/>
        </w:rPr>
        <w:t>restriction</w:t>
      </w:r>
      <w:r>
        <w:rPr>
          <w:rFonts w:ascii="Times New Roman" w:hAnsi="Times New Roman" w:cs="Times New Roman"/>
          <w:sz w:val="24"/>
          <w:szCs w:val="24"/>
        </w:rPr>
        <w:t xml:space="preserve"> yielded no significant group differences: we found no effect of group, and post-hoc comparisons of conditions within this group with their counterparts in the baseline (unrestricted) group. This was unexpected. </w:t>
      </w:r>
      <w:del w:id="38" w:author="mankymoggy@outlook.com" w:date="2021-11-22T18:19:00Z">
        <w:r w:rsidDel="005A19DE">
          <w:rPr>
            <w:rFonts w:ascii="Times New Roman" w:hAnsi="Times New Roman" w:cs="Times New Roman"/>
            <w:sz w:val="24"/>
            <w:szCs w:val="24"/>
          </w:rPr>
          <w:delText xml:space="preserve">A straightforward, practical explanation would be that merely </w:delText>
        </w:r>
        <w:r w:rsidR="0033698C" w:rsidDel="005A19DE">
          <w:rPr>
            <w:rFonts w:ascii="Times New Roman" w:hAnsi="Times New Roman" w:cs="Times New Roman"/>
            <w:sz w:val="24"/>
            <w:szCs w:val="24"/>
          </w:rPr>
          <w:delText xml:space="preserve">clutching tightly onto the elastic band as we did here is less restrictive </w:delText>
        </w:r>
      </w:del>
      <w:del w:id="39" w:author="mankymoggy@outlook.com" w:date="2021-11-22T18:13:00Z">
        <w:r w:rsidR="0033698C" w:rsidDel="00BC1303">
          <w:rPr>
            <w:rFonts w:ascii="Times New Roman" w:hAnsi="Times New Roman" w:cs="Times New Roman"/>
            <w:sz w:val="24"/>
            <w:szCs w:val="24"/>
          </w:rPr>
          <w:delText>than</w:delText>
        </w:r>
        <w:r w:rsidDel="00BC1303">
          <w:rPr>
            <w:rFonts w:ascii="Times New Roman" w:hAnsi="Times New Roman" w:cs="Times New Roman"/>
            <w:sz w:val="24"/>
            <w:szCs w:val="24"/>
          </w:rPr>
          <w:delText xml:space="preserve"> </w:delText>
        </w:r>
        <w:r w:rsidR="007420F2" w:rsidDel="00BC1303">
          <w:rPr>
            <w:rFonts w:ascii="Times New Roman" w:hAnsi="Times New Roman" w:cs="Times New Roman"/>
            <w:sz w:val="24"/>
            <w:szCs w:val="24"/>
          </w:rPr>
          <w:delText>tying participants hands behind their backs</w:delText>
        </w:r>
      </w:del>
      <w:del w:id="40" w:author="mankymoggy@outlook.com" w:date="2021-11-22T18:14:00Z">
        <w:r w:rsidR="007420F2" w:rsidDel="005A19DE">
          <w:rPr>
            <w:rFonts w:ascii="Times New Roman" w:hAnsi="Times New Roman" w:cs="Times New Roman"/>
            <w:sz w:val="24"/>
            <w:szCs w:val="24"/>
          </w:rPr>
          <w:delText>,</w:delText>
        </w:r>
      </w:del>
      <w:del w:id="41" w:author="mankymoggy@outlook.com" w:date="2021-11-22T18:15:00Z">
        <w:r w:rsidR="007420F2" w:rsidDel="005A19DE">
          <w:rPr>
            <w:rFonts w:ascii="Times New Roman" w:hAnsi="Times New Roman" w:cs="Times New Roman"/>
            <w:sz w:val="24"/>
            <w:szCs w:val="24"/>
          </w:rPr>
          <w:delText xml:space="preserve"> </w:delText>
        </w:r>
      </w:del>
      <w:del w:id="42" w:author="mankymoggy@outlook.com" w:date="2021-11-22T18:19:00Z">
        <w:r w:rsidR="007420F2" w:rsidDel="005A19DE">
          <w:rPr>
            <w:rFonts w:ascii="Times New Roman" w:hAnsi="Times New Roman" w:cs="Times New Roman"/>
            <w:sz w:val="24"/>
            <w:szCs w:val="24"/>
          </w:rPr>
          <w:delText xml:space="preserve">crossed and </w:delText>
        </w:r>
      </w:del>
      <w:del w:id="43" w:author="mankymoggy@outlook.com" w:date="2021-11-22T18:15:00Z">
        <w:r w:rsidR="007420F2" w:rsidDel="005A19DE">
          <w:rPr>
            <w:rFonts w:ascii="Times New Roman" w:hAnsi="Times New Roman" w:cs="Times New Roman"/>
            <w:sz w:val="24"/>
            <w:szCs w:val="24"/>
          </w:rPr>
          <w:delText>with</w:delText>
        </w:r>
      </w:del>
      <w:del w:id="44" w:author="mankymoggy@outlook.com" w:date="2021-11-22T18:19:00Z">
        <w:r w:rsidR="007420F2" w:rsidDel="005A19DE">
          <w:rPr>
            <w:rFonts w:ascii="Times New Roman" w:hAnsi="Times New Roman" w:cs="Times New Roman"/>
            <w:sz w:val="24"/>
            <w:szCs w:val="24"/>
          </w:rPr>
          <w:delText xml:space="preserve"> clenched </w:delText>
        </w:r>
      </w:del>
      <w:del w:id="45" w:author="mankymoggy@outlook.com" w:date="2021-11-22T18:15:00Z">
        <w:r w:rsidR="007420F2" w:rsidDel="005A19DE">
          <w:rPr>
            <w:rFonts w:ascii="Times New Roman" w:hAnsi="Times New Roman" w:cs="Times New Roman"/>
            <w:sz w:val="24"/>
            <w:szCs w:val="24"/>
          </w:rPr>
          <w:delText xml:space="preserve">fists, </w:delText>
        </w:r>
        <w:r w:rsidDel="005A19DE">
          <w:rPr>
            <w:rFonts w:ascii="Times New Roman" w:hAnsi="Times New Roman" w:cs="Times New Roman"/>
            <w:sz w:val="24"/>
            <w:szCs w:val="24"/>
          </w:rPr>
          <w:delText xml:space="preserve">as per Ambrosini </w:delText>
        </w:r>
        <w:r w:rsidR="007420F2" w:rsidDel="005A19DE">
          <w:rPr>
            <w:rFonts w:ascii="Times New Roman" w:hAnsi="Times New Roman" w:cs="Times New Roman"/>
            <w:sz w:val="24"/>
            <w:szCs w:val="24"/>
          </w:rPr>
          <w:delText>and colleagues (</w:delText>
        </w:r>
        <w:r w:rsidDel="005A19DE">
          <w:rPr>
            <w:rFonts w:ascii="Times New Roman" w:hAnsi="Times New Roman" w:cs="Times New Roman"/>
            <w:sz w:val="24"/>
            <w:szCs w:val="24"/>
          </w:rPr>
          <w:delText>2011)</w:delText>
        </w:r>
        <w:r w:rsidR="00330552" w:rsidDel="005A19DE">
          <w:rPr>
            <w:rFonts w:ascii="Times New Roman" w:hAnsi="Times New Roman" w:cs="Times New Roman"/>
            <w:sz w:val="24"/>
            <w:szCs w:val="24"/>
          </w:rPr>
          <w:delText>,</w:delText>
        </w:r>
      </w:del>
      <w:del w:id="46" w:author="mankymoggy@outlook.com" w:date="2021-11-22T18:12:00Z">
        <w:r w:rsidDel="00BC1303">
          <w:rPr>
            <w:rFonts w:ascii="Times New Roman" w:hAnsi="Times New Roman" w:cs="Times New Roman"/>
            <w:sz w:val="24"/>
            <w:szCs w:val="24"/>
          </w:rPr>
          <w:delText xml:space="preserve"> has a reduced level of impairment of motor affordances</w:delText>
        </w:r>
        <w:r w:rsidR="0068411B" w:rsidDel="00BC1303">
          <w:rPr>
            <w:rFonts w:ascii="Times New Roman" w:hAnsi="Times New Roman" w:cs="Times New Roman"/>
            <w:sz w:val="24"/>
            <w:szCs w:val="24"/>
          </w:rPr>
          <w:delText xml:space="preserve"> as participants are constrained less severely</w:delText>
        </w:r>
      </w:del>
      <w:del w:id="47" w:author="mankymoggy@outlook.com" w:date="2021-11-22T18:19:00Z">
        <w:r w:rsidDel="005A19DE">
          <w:rPr>
            <w:rFonts w:ascii="Times New Roman" w:hAnsi="Times New Roman" w:cs="Times New Roman"/>
            <w:sz w:val="24"/>
            <w:szCs w:val="24"/>
          </w:rPr>
          <w:delText xml:space="preserve">. A second </w:delText>
        </w:r>
      </w:del>
      <w:ins w:id="48" w:author="mankymoggy@outlook.com" w:date="2021-11-22T18:19:00Z">
        <w:r w:rsidR="00D94CF4">
          <w:rPr>
            <w:rFonts w:ascii="Times New Roman" w:hAnsi="Times New Roman" w:cs="Times New Roman"/>
            <w:sz w:val="24"/>
            <w:szCs w:val="24"/>
            <w:lang w:val="en-US"/>
          </w:rPr>
          <w:t xml:space="preserve">One </w:t>
        </w:r>
      </w:ins>
      <w:r>
        <w:rPr>
          <w:rFonts w:ascii="Times New Roman" w:hAnsi="Times New Roman" w:cs="Times New Roman"/>
          <w:sz w:val="24"/>
          <w:szCs w:val="24"/>
        </w:rPr>
        <w:t xml:space="preserve">potential explanation for the lack of effect of motor restriction is the comparatively long measurement window (M = 4.264 s, SD = .503 s) and the specific measure used. That is, we used differential looking times over a longer time period as dependent variable. In contrast, Ambrosini and colleagues (2011) reported differences due to motor restriction on the timing (onset time and arrival time) of gaze shifts towards a target. Similarly, in Low et al. (2020) differences due to motor restriction were reported on reaction times. It may therefore be that effect of motor restriction will only be readily apparent on more fine-grained measures such as reaction time and gaze shifting, but not in overall attentional bias over longer periods of time. </w:t>
      </w:r>
      <w:ins w:id="49" w:author="mankymoggy@outlook.com" w:date="2021-11-22T18:19:00Z">
        <w:r w:rsidR="00D94CF4">
          <w:rPr>
            <w:rFonts w:ascii="Times New Roman" w:hAnsi="Times New Roman" w:cs="Times New Roman"/>
            <w:sz w:val="24"/>
            <w:szCs w:val="24"/>
          </w:rPr>
          <w:t>A</w:t>
        </w:r>
        <w:r w:rsidR="00D94CF4">
          <w:rPr>
            <w:rFonts w:ascii="Times New Roman" w:hAnsi="Times New Roman" w:cs="Times New Roman"/>
            <w:sz w:val="24"/>
            <w:szCs w:val="24"/>
            <w:lang w:val="en-US"/>
          </w:rPr>
          <w:t xml:space="preserve"> further, </w:t>
        </w:r>
      </w:ins>
      <w:ins w:id="50" w:author="mankymoggy@outlook.com" w:date="2021-11-22T18:54:00Z">
        <w:r w:rsidR="00DF62D7">
          <w:rPr>
            <w:rFonts w:ascii="Times New Roman" w:hAnsi="Times New Roman" w:cs="Times New Roman"/>
            <w:sz w:val="24"/>
            <w:szCs w:val="24"/>
            <w:lang w:val="en-US"/>
          </w:rPr>
          <w:t>perhaps</w:t>
        </w:r>
      </w:ins>
      <w:ins w:id="51" w:author="mankymoggy@outlook.com" w:date="2021-11-22T18:19:00Z">
        <w:r w:rsidR="00D94CF4">
          <w:rPr>
            <w:rFonts w:ascii="Times New Roman" w:hAnsi="Times New Roman" w:cs="Times New Roman"/>
            <w:sz w:val="24"/>
            <w:szCs w:val="24"/>
            <w:lang w:val="en-US"/>
          </w:rPr>
          <w:t xml:space="preserve"> </w:t>
        </w:r>
        <w:r w:rsidR="00D94CF4">
          <w:rPr>
            <w:rFonts w:ascii="Times New Roman" w:hAnsi="Times New Roman" w:cs="Times New Roman"/>
            <w:sz w:val="24"/>
            <w:szCs w:val="24"/>
          </w:rPr>
          <w:t>practical</w:t>
        </w:r>
        <w:r w:rsidR="00D94CF4">
          <w:rPr>
            <w:rFonts w:ascii="Times New Roman" w:hAnsi="Times New Roman" w:cs="Times New Roman"/>
            <w:sz w:val="24"/>
            <w:szCs w:val="24"/>
            <w:lang w:val="en-US"/>
          </w:rPr>
          <w:t>,</w:t>
        </w:r>
        <w:r w:rsidR="00D94CF4">
          <w:rPr>
            <w:rFonts w:ascii="Times New Roman" w:hAnsi="Times New Roman" w:cs="Times New Roman"/>
            <w:sz w:val="24"/>
            <w:szCs w:val="24"/>
          </w:rPr>
          <w:t xml:space="preserve"> explanation </w:t>
        </w:r>
      </w:ins>
      <w:ins w:id="52" w:author="mankymoggy@outlook.com" w:date="2021-11-22T18:20:00Z">
        <w:r w:rsidR="00D94CF4">
          <w:rPr>
            <w:rFonts w:ascii="Times New Roman" w:hAnsi="Times New Roman" w:cs="Times New Roman"/>
            <w:sz w:val="24"/>
            <w:szCs w:val="24"/>
            <w:lang w:val="en-US"/>
          </w:rPr>
          <w:t xml:space="preserve">might be that having participants </w:t>
        </w:r>
      </w:ins>
      <w:ins w:id="53" w:author="mankymoggy@outlook.com" w:date="2021-11-22T18:19:00Z">
        <w:r w:rsidR="00D94CF4">
          <w:rPr>
            <w:rFonts w:ascii="Times New Roman" w:hAnsi="Times New Roman" w:cs="Times New Roman"/>
            <w:sz w:val="24"/>
            <w:szCs w:val="24"/>
          </w:rPr>
          <w:t xml:space="preserve">clutching tightly onto the elastic band as we did here </w:t>
        </w:r>
      </w:ins>
      <w:ins w:id="54" w:author="mankymoggy@outlook.com" w:date="2021-11-22T18:54:00Z">
        <w:r w:rsidR="00DF62D7">
          <w:rPr>
            <w:rFonts w:ascii="Times New Roman" w:hAnsi="Times New Roman" w:cs="Times New Roman"/>
            <w:sz w:val="24"/>
            <w:szCs w:val="24"/>
            <w:lang w:val="en-US"/>
          </w:rPr>
          <w:t>is</w:t>
        </w:r>
      </w:ins>
      <w:ins w:id="55" w:author="mankymoggy@outlook.com" w:date="2021-11-22T18:19:00Z">
        <w:r w:rsidR="00D94CF4">
          <w:rPr>
            <w:rFonts w:ascii="Times New Roman" w:hAnsi="Times New Roman" w:cs="Times New Roman"/>
            <w:sz w:val="24"/>
            <w:szCs w:val="24"/>
            <w:lang w:val="en-US"/>
          </w:rPr>
          <w:t xml:space="preserve"> potentially</w:t>
        </w:r>
        <w:r w:rsidR="00D94CF4">
          <w:rPr>
            <w:rFonts w:ascii="Times New Roman" w:hAnsi="Times New Roman" w:cs="Times New Roman"/>
            <w:sz w:val="24"/>
            <w:szCs w:val="24"/>
          </w:rPr>
          <w:t xml:space="preserve"> less </w:t>
        </w:r>
      </w:ins>
      <w:ins w:id="56" w:author="mankymoggy@outlook.com" w:date="2021-11-22T18:20:00Z">
        <w:r w:rsidR="00D94CF4">
          <w:rPr>
            <w:rFonts w:ascii="Times New Roman" w:hAnsi="Times New Roman" w:cs="Times New Roman"/>
            <w:sz w:val="24"/>
            <w:szCs w:val="24"/>
            <w:lang w:val="en-US"/>
          </w:rPr>
          <w:t>disruptive to motor processing</w:t>
        </w:r>
      </w:ins>
      <w:ins w:id="57" w:author="mankymoggy@outlook.com" w:date="2021-11-22T18:19:00Z">
        <w:r w:rsidR="00D94CF4">
          <w:rPr>
            <w:rFonts w:ascii="Times New Roman" w:hAnsi="Times New Roman" w:cs="Times New Roman"/>
            <w:sz w:val="24"/>
            <w:szCs w:val="24"/>
          </w:rPr>
          <w:t xml:space="preserve"> </w:t>
        </w:r>
        <w:r w:rsidR="00D94CF4">
          <w:rPr>
            <w:rFonts w:ascii="Times New Roman" w:hAnsi="Times New Roman" w:cs="Times New Roman"/>
            <w:sz w:val="24"/>
            <w:szCs w:val="24"/>
            <w:lang w:val="en-US"/>
          </w:rPr>
          <w:t xml:space="preserve">and </w:t>
        </w:r>
      </w:ins>
      <w:ins w:id="58" w:author="mankymoggy@outlook.com" w:date="2021-11-22T18:41:00Z">
        <w:r w:rsidR="00846634">
          <w:rPr>
            <w:rFonts w:ascii="Times New Roman" w:hAnsi="Times New Roman" w:cs="Times New Roman"/>
            <w:sz w:val="24"/>
            <w:szCs w:val="24"/>
            <w:lang w:val="en-US"/>
          </w:rPr>
          <w:t>resulted in</w:t>
        </w:r>
      </w:ins>
      <w:ins w:id="59" w:author="mankymoggy@outlook.com" w:date="2021-11-22T18:19:00Z">
        <w:r w:rsidR="00D94CF4">
          <w:rPr>
            <w:rFonts w:ascii="Times New Roman" w:hAnsi="Times New Roman" w:cs="Times New Roman"/>
            <w:sz w:val="24"/>
            <w:szCs w:val="24"/>
          </w:rPr>
          <w:t xml:space="preserve"> a reduced level of impairment o</w:t>
        </w:r>
        <w:r w:rsidR="00D94CF4">
          <w:rPr>
            <w:rFonts w:ascii="Times New Roman" w:hAnsi="Times New Roman" w:cs="Times New Roman"/>
            <w:sz w:val="24"/>
            <w:szCs w:val="24"/>
            <w:lang w:val="en-US"/>
          </w:rPr>
          <w:t>n</w:t>
        </w:r>
        <w:r w:rsidR="00D94CF4">
          <w:rPr>
            <w:rFonts w:ascii="Times New Roman" w:hAnsi="Times New Roman" w:cs="Times New Roman"/>
            <w:sz w:val="24"/>
            <w:szCs w:val="24"/>
          </w:rPr>
          <w:t xml:space="preserve"> motor affordances</w:t>
        </w:r>
        <w:r w:rsidR="00D94CF4">
          <w:rPr>
            <w:rFonts w:ascii="Times New Roman" w:hAnsi="Times New Roman" w:cs="Times New Roman"/>
            <w:sz w:val="24"/>
            <w:szCs w:val="24"/>
            <w:lang w:val="en-US"/>
          </w:rPr>
          <w:t>. Ambrosini and colleagues (2011) kept</w:t>
        </w:r>
        <w:r w:rsidR="00D94CF4">
          <w:rPr>
            <w:rFonts w:ascii="Times New Roman" w:hAnsi="Times New Roman" w:cs="Times New Roman"/>
            <w:sz w:val="24"/>
            <w:szCs w:val="24"/>
          </w:rPr>
          <w:t xml:space="preserve"> participants</w:t>
        </w:r>
        <w:r w:rsidR="00D94CF4">
          <w:rPr>
            <w:rFonts w:ascii="Times New Roman" w:hAnsi="Times New Roman" w:cs="Times New Roman"/>
            <w:sz w:val="24"/>
            <w:szCs w:val="24"/>
            <w:lang w:val="en-US"/>
          </w:rPr>
          <w:t>’</w:t>
        </w:r>
        <w:r w:rsidR="00D94CF4">
          <w:rPr>
            <w:rFonts w:ascii="Times New Roman" w:hAnsi="Times New Roman" w:cs="Times New Roman"/>
            <w:sz w:val="24"/>
            <w:szCs w:val="24"/>
          </w:rPr>
          <w:t xml:space="preserve"> hands</w:t>
        </w:r>
        <w:r w:rsidR="00D94CF4">
          <w:rPr>
            <w:rFonts w:ascii="Times New Roman" w:hAnsi="Times New Roman" w:cs="Times New Roman"/>
            <w:sz w:val="24"/>
            <w:szCs w:val="24"/>
            <w:lang w:val="en-US"/>
          </w:rPr>
          <w:t xml:space="preserve"> rigidly </w:t>
        </w:r>
      </w:ins>
      <w:ins w:id="60" w:author="mankymoggy@outlook.com" w:date="2021-11-22T18:42:00Z">
        <w:r w:rsidR="00846634">
          <w:rPr>
            <w:rFonts w:ascii="Times New Roman" w:hAnsi="Times New Roman" w:cs="Times New Roman"/>
            <w:sz w:val="24"/>
            <w:szCs w:val="24"/>
            <w:lang w:val="en-US"/>
          </w:rPr>
          <w:t>tied up</w:t>
        </w:r>
      </w:ins>
      <w:ins w:id="61" w:author="mankymoggy@outlook.com" w:date="2021-11-22T18:19:00Z">
        <w:r w:rsidR="00D94CF4">
          <w:rPr>
            <w:rFonts w:ascii="Times New Roman" w:hAnsi="Times New Roman" w:cs="Times New Roman"/>
            <w:sz w:val="24"/>
            <w:szCs w:val="24"/>
          </w:rPr>
          <w:t xml:space="preserve"> behind their backs</w:t>
        </w:r>
      </w:ins>
      <w:ins w:id="62" w:author="mankymoggy@outlook.com" w:date="2021-11-22T18:21:00Z">
        <w:r w:rsidR="00D94CF4">
          <w:rPr>
            <w:rFonts w:ascii="Times New Roman" w:hAnsi="Times New Roman" w:cs="Times New Roman"/>
            <w:sz w:val="24"/>
            <w:szCs w:val="24"/>
            <w:lang w:val="en-US"/>
          </w:rPr>
          <w:t xml:space="preserve"> and their </w:t>
        </w:r>
      </w:ins>
      <w:ins w:id="63" w:author="mankymoggy@outlook.com" w:date="2021-11-22T18:19:00Z">
        <w:r w:rsidR="00D94CF4">
          <w:rPr>
            <w:rFonts w:ascii="Times New Roman" w:hAnsi="Times New Roman" w:cs="Times New Roman"/>
            <w:sz w:val="24"/>
            <w:szCs w:val="24"/>
            <w:lang w:val="en-US"/>
          </w:rPr>
          <w:t>participants also had to keep their wrists</w:t>
        </w:r>
      </w:ins>
      <w:ins w:id="64" w:author="mankymoggy@outlook.com" w:date="2021-11-22T18:21:00Z">
        <w:r w:rsidR="00D94CF4">
          <w:rPr>
            <w:rFonts w:ascii="Times New Roman" w:hAnsi="Times New Roman" w:cs="Times New Roman"/>
            <w:sz w:val="24"/>
            <w:szCs w:val="24"/>
            <w:lang w:val="en-US"/>
          </w:rPr>
          <w:t xml:space="preserve"> </w:t>
        </w:r>
      </w:ins>
      <w:ins w:id="65" w:author="mankymoggy@outlook.com" w:date="2021-11-22T18:19:00Z">
        <w:r w:rsidR="00D94CF4">
          <w:rPr>
            <w:rFonts w:ascii="Times New Roman" w:hAnsi="Times New Roman" w:cs="Times New Roman"/>
            <w:sz w:val="24"/>
            <w:szCs w:val="24"/>
          </w:rPr>
          <w:t xml:space="preserve">crossed and </w:t>
        </w:r>
        <w:r w:rsidR="00D94CF4">
          <w:rPr>
            <w:rFonts w:ascii="Times New Roman" w:hAnsi="Times New Roman" w:cs="Times New Roman"/>
            <w:sz w:val="24"/>
            <w:szCs w:val="24"/>
            <w:lang w:val="en-US"/>
          </w:rPr>
          <w:t>keep their fists</w:t>
        </w:r>
        <w:r w:rsidR="00D94CF4">
          <w:rPr>
            <w:rFonts w:ascii="Times New Roman" w:hAnsi="Times New Roman" w:cs="Times New Roman"/>
            <w:sz w:val="24"/>
            <w:szCs w:val="24"/>
          </w:rPr>
          <w:t xml:space="preserve"> clenched </w:t>
        </w:r>
        <w:r w:rsidR="00D94CF4">
          <w:rPr>
            <w:rFonts w:ascii="Times New Roman" w:hAnsi="Times New Roman" w:cs="Times New Roman"/>
            <w:sz w:val="24"/>
            <w:szCs w:val="24"/>
            <w:lang w:val="en-US"/>
          </w:rPr>
          <w:t>throughout the experiment.</w:t>
        </w:r>
        <w:r w:rsidR="00D94CF4">
          <w:rPr>
            <w:rFonts w:ascii="Times New Roman" w:hAnsi="Times New Roman" w:cs="Times New Roman"/>
            <w:sz w:val="24"/>
            <w:szCs w:val="24"/>
          </w:rPr>
          <w:t xml:space="preserve"> </w:t>
        </w:r>
      </w:ins>
      <w:ins w:id="66" w:author="mankymoggy@outlook.com" w:date="2021-11-22T18:22:00Z">
        <w:r w:rsidR="00D94CF4">
          <w:rPr>
            <w:rFonts w:ascii="Times New Roman" w:hAnsi="Times New Roman" w:cs="Times New Roman"/>
            <w:sz w:val="24"/>
            <w:szCs w:val="24"/>
            <w:lang w:val="en-US"/>
          </w:rPr>
          <w:t>It must be pointed out, however</w:t>
        </w:r>
      </w:ins>
      <w:del w:id="67" w:author="mankymoggy@outlook.com" w:date="2021-11-22T18:22:00Z">
        <w:r w:rsidDel="00D94CF4">
          <w:rPr>
            <w:rFonts w:ascii="Times New Roman" w:hAnsi="Times New Roman" w:cs="Times New Roman"/>
            <w:sz w:val="24"/>
            <w:szCs w:val="24"/>
          </w:rPr>
          <w:delText>Finally</w:delText>
        </w:r>
      </w:del>
      <w:r>
        <w:rPr>
          <w:rFonts w:ascii="Times New Roman" w:hAnsi="Times New Roman" w:cs="Times New Roman"/>
          <w:sz w:val="24"/>
          <w:szCs w:val="24"/>
        </w:rPr>
        <w:t xml:space="preserve">, </w:t>
      </w:r>
      <w:del w:id="68" w:author="mankymoggy@outlook.com" w:date="2021-11-22T18:22:00Z">
        <w:r w:rsidDel="00D94CF4">
          <w:rPr>
            <w:rFonts w:ascii="Times New Roman" w:hAnsi="Times New Roman" w:cs="Times New Roman"/>
            <w:sz w:val="24"/>
            <w:szCs w:val="24"/>
          </w:rPr>
          <w:delText xml:space="preserve">it seems </w:delText>
        </w:r>
      </w:del>
      <w:r>
        <w:rPr>
          <w:rFonts w:ascii="Times New Roman" w:hAnsi="Times New Roman" w:cs="Times New Roman"/>
          <w:sz w:val="24"/>
          <w:szCs w:val="24"/>
        </w:rPr>
        <w:t>that motor restriction does not always produce the hypothesised attentional shifts expected under a mirror neuron account (</w:t>
      </w:r>
      <w:r w:rsidRPr="00924BB6">
        <w:rPr>
          <w:rFonts w:ascii="Times New Roman" w:hAnsi="Times New Roman" w:cs="Times New Roman"/>
          <w:sz w:val="24"/>
          <w:szCs w:val="24"/>
        </w:rPr>
        <w:t>Shaw, 2014;</w:t>
      </w:r>
      <w:r>
        <w:rPr>
          <w:rFonts w:ascii="Times New Roman" w:hAnsi="Times New Roman" w:cs="Times New Roman"/>
          <w:sz w:val="24"/>
          <w:szCs w:val="24"/>
        </w:rPr>
        <w:t xml:space="preserve"> McMannus &amp; Thomas, 2018). </w:t>
      </w:r>
      <w:del w:id="69" w:author="mankymoggy@outlook.com" w:date="2021-11-22T18:23:00Z">
        <w:r w:rsidR="00524537" w:rsidDel="00D94CF4">
          <w:rPr>
            <w:rFonts w:ascii="Times New Roman" w:hAnsi="Times New Roman" w:cs="Times New Roman"/>
            <w:sz w:val="24"/>
            <w:szCs w:val="24"/>
          </w:rPr>
          <w:delText>Moreover</w:delText>
        </w:r>
      </w:del>
      <w:ins w:id="70" w:author="mankymoggy@outlook.com" w:date="2021-11-22T18:23:00Z">
        <w:r w:rsidR="00D94CF4">
          <w:rPr>
            <w:rFonts w:ascii="Times New Roman" w:hAnsi="Times New Roman" w:cs="Times New Roman"/>
            <w:sz w:val="24"/>
            <w:szCs w:val="24"/>
            <w:lang w:val="en-US"/>
          </w:rPr>
          <w:t>Indeed</w:t>
        </w:r>
      </w:ins>
      <w:r w:rsidR="00524537">
        <w:rPr>
          <w:rFonts w:ascii="Times New Roman" w:hAnsi="Times New Roman" w:cs="Times New Roman"/>
          <w:sz w:val="24"/>
          <w:szCs w:val="24"/>
        </w:rPr>
        <w:t xml:space="preserve">, recall from Chapter 2 that Vannuscorps and Caramazza (2016; 2017) found that proactive gaze in tasks akin to Ambrosini and colleagues (2011) was preserved in patients without upper limbs. This is an indication that the ability to perform an action is not </w:t>
      </w:r>
      <w:r w:rsidR="009F669B">
        <w:rPr>
          <w:rFonts w:ascii="Times New Roman" w:hAnsi="Times New Roman" w:cs="Times New Roman"/>
          <w:sz w:val="24"/>
          <w:szCs w:val="24"/>
        </w:rPr>
        <w:t xml:space="preserve">a </w:t>
      </w:r>
      <w:r w:rsidR="009F669B">
        <w:rPr>
          <w:rFonts w:ascii="Times New Roman" w:hAnsi="Times New Roman" w:cs="Times New Roman"/>
          <w:sz w:val="24"/>
          <w:szCs w:val="24"/>
        </w:rPr>
        <w:lastRenderedPageBreak/>
        <w:t>prerequisite</w:t>
      </w:r>
      <w:r w:rsidR="00524537">
        <w:rPr>
          <w:rFonts w:ascii="Times New Roman" w:hAnsi="Times New Roman" w:cs="Times New Roman"/>
          <w:sz w:val="24"/>
          <w:szCs w:val="24"/>
        </w:rPr>
        <w:t xml:space="preserve"> to understand that action and predict its outcome. </w:t>
      </w:r>
      <w:r>
        <w:rPr>
          <w:rFonts w:ascii="Times New Roman" w:hAnsi="Times New Roman" w:cs="Times New Roman"/>
          <w:sz w:val="24"/>
          <w:szCs w:val="24"/>
        </w:rPr>
        <w:t>More research is needed to clarify when and how motor restriction impacts object-related attentional biases.</w:t>
      </w:r>
    </w:p>
    <w:p w14:paraId="2B196CF1" w14:textId="426F2F5C" w:rsidR="00DB1AF3"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Secondly, this study was intended to serve as a high-power replication attempt of our findings in the first experiment. </w:t>
      </w:r>
      <w:commentRangeStart w:id="71"/>
      <w:r>
        <w:rPr>
          <w:rFonts w:ascii="Times New Roman" w:hAnsi="Times New Roman" w:cs="Times New Roman"/>
          <w:sz w:val="24"/>
          <w:szCs w:val="24"/>
        </w:rPr>
        <w:t xml:space="preserve">However, while the power was almost double, the experiment </w:t>
      </w:r>
      <w:r w:rsidR="00E61BD2">
        <w:rPr>
          <w:rFonts w:ascii="Times New Roman" w:hAnsi="Times New Roman" w:cs="Times New Roman"/>
          <w:sz w:val="24"/>
          <w:szCs w:val="24"/>
        </w:rPr>
        <w:t>also encountered</w:t>
      </w:r>
      <w:r>
        <w:rPr>
          <w:rFonts w:ascii="Times New Roman" w:hAnsi="Times New Roman" w:cs="Times New Roman"/>
          <w:sz w:val="24"/>
          <w:szCs w:val="24"/>
        </w:rPr>
        <w:t xml:space="preserve"> technical difficulties, mainly in the form of software issues leading to </w:t>
      </w:r>
      <w:r w:rsidR="00A83745">
        <w:rPr>
          <w:rFonts w:ascii="Times New Roman" w:hAnsi="Times New Roman" w:cs="Times New Roman"/>
          <w:sz w:val="24"/>
          <w:szCs w:val="24"/>
        </w:rPr>
        <w:t>reduced</w:t>
      </w:r>
      <w:ins w:id="72" w:author="mankymoggy@outlook.com" w:date="2021-11-22T18:05:00Z">
        <w:r w:rsidR="004233C5">
          <w:rPr>
            <w:rFonts w:ascii="Times New Roman" w:hAnsi="Times New Roman" w:cs="Times New Roman"/>
            <w:sz w:val="24"/>
            <w:szCs w:val="24"/>
            <w:lang w:val="en-US"/>
          </w:rPr>
          <w:t xml:space="preserve"> </w:t>
        </w:r>
      </w:ins>
      <w:r>
        <w:rPr>
          <w:rFonts w:ascii="Times New Roman" w:hAnsi="Times New Roman" w:cs="Times New Roman"/>
          <w:sz w:val="24"/>
          <w:szCs w:val="24"/>
        </w:rPr>
        <w:t xml:space="preserve">equipment performance: low framerate, high rate of frames dropped and </w:t>
      </w:r>
      <w:r w:rsidR="006F3742" w:rsidRPr="004D2BDE">
        <w:rPr>
          <w:rFonts w:ascii="Times New Roman" w:hAnsi="Times New Roman" w:cs="Times New Roman"/>
          <w:sz w:val="24"/>
          <w:szCs w:val="24"/>
          <w:highlight w:val="yellow"/>
        </w:rPr>
        <w:t xml:space="preserve">as a </w:t>
      </w:r>
      <w:proofErr w:type="gramStart"/>
      <w:r w:rsidR="006F3742" w:rsidRPr="004D2BDE">
        <w:rPr>
          <w:rFonts w:ascii="Times New Roman" w:hAnsi="Times New Roman" w:cs="Times New Roman"/>
          <w:sz w:val="24"/>
          <w:szCs w:val="24"/>
          <w:highlight w:val="yellow"/>
        </w:rPr>
        <w:t>result unreliable timings</w:t>
      </w:r>
      <w:proofErr w:type="gramEnd"/>
      <w:r w:rsidR="006F3742" w:rsidRPr="004D2BDE">
        <w:rPr>
          <w:rFonts w:ascii="Times New Roman" w:hAnsi="Times New Roman" w:cs="Times New Roman"/>
          <w:sz w:val="24"/>
          <w:szCs w:val="24"/>
          <w:highlight w:val="yellow"/>
        </w:rPr>
        <w:t xml:space="preserve"> for recorded fixations</w:t>
      </w:r>
      <w:r>
        <w:rPr>
          <w:rFonts w:ascii="Times New Roman" w:hAnsi="Times New Roman" w:cs="Times New Roman"/>
          <w:sz w:val="24"/>
          <w:szCs w:val="24"/>
        </w:rPr>
        <w:t xml:space="preserve">. </w:t>
      </w:r>
      <w:commentRangeEnd w:id="71"/>
      <w:r w:rsidR="004233C5">
        <w:rPr>
          <w:rStyle w:val="CommentReference"/>
        </w:rPr>
        <w:commentReference w:id="71"/>
      </w:r>
      <w:r>
        <w:rPr>
          <w:rFonts w:ascii="Times New Roman" w:hAnsi="Times New Roman" w:cs="Times New Roman"/>
          <w:sz w:val="24"/>
          <w:szCs w:val="24"/>
        </w:rPr>
        <w:t xml:space="preserve">Nevertheless, we did find similar result patterns as in the first experiment. Similar to our first experiment, we found that there was a significant effect of belief, with a higher rate of target-oriented predictive gaze behaviour in the true belief condition as compared to the false belief condition. However, we found no main effect of grip in this study. Instead, grip interacted with belief. </w:t>
      </w:r>
    </w:p>
    <w:p w14:paraId="136755DA" w14:textId="056A8A8D"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Post-hoc analyses </w:t>
      </w:r>
      <w:r w:rsidR="005A4AEB" w:rsidRPr="00E24CAF">
        <w:rPr>
          <w:rFonts w:ascii="Times New Roman" w:hAnsi="Times New Roman" w:cs="Times New Roman"/>
          <w:sz w:val="24"/>
          <w:szCs w:val="24"/>
          <w:highlight w:val="yellow"/>
        </w:rPr>
        <w:t>under the basic model</w:t>
      </w:r>
      <w:r w:rsidR="005A4AEB">
        <w:rPr>
          <w:rFonts w:ascii="Times New Roman" w:hAnsi="Times New Roman" w:cs="Times New Roman"/>
          <w:sz w:val="24"/>
          <w:szCs w:val="24"/>
        </w:rPr>
        <w:t xml:space="preserve"> </w:t>
      </w:r>
      <w:r>
        <w:rPr>
          <w:rFonts w:ascii="Times New Roman" w:hAnsi="Times New Roman" w:cs="Times New Roman"/>
          <w:sz w:val="24"/>
          <w:szCs w:val="24"/>
        </w:rPr>
        <w:t xml:space="preserve">revealed that in the true belief condition, results followed a similar pattern as in the first experiment: participants tended to look significantly more often towards the cup that matched the grip aperture of the agent. In the no-grip condition, participant did not show a bias towards either AOI. In the false belief condition, however, results start to diverge from the first experiment. That is, participant gaze was neither significantly biased towards the belief-congruent nor the motor-congruent object. However, it could be argued that gaze behaviour that is not significantly biased towards the motor-congruent object is in itself evidence for belief-based modulation of predictive gaze behaviour, </w:t>
      </w:r>
      <w:r w:rsidR="00F064C3">
        <w:rPr>
          <w:rFonts w:ascii="Times New Roman" w:hAnsi="Times New Roman" w:cs="Times New Roman"/>
          <w:sz w:val="24"/>
          <w:szCs w:val="24"/>
        </w:rPr>
        <w:t>as will be discussed in th</w:t>
      </w:r>
      <w:r>
        <w:rPr>
          <w:rFonts w:ascii="Times New Roman" w:hAnsi="Times New Roman" w:cs="Times New Roman"/>
          <w:sz w:val="24"/>
          <w:szCs w:val="24"/>
        </w:rPr>
        <w:t xml:space="preserve">e </w:t>
      </w:r>
      <w:r w:rsidRPr="00983E42">
        <w:rPr>
          <w:rFonts w:ascii="Times New Roman" w:hAnsi="Times New Roman" w:cs="Times New Roman"/>
          <w:sz w:val="24"/>
          <w:szCs w:val="24"/>
          <w:highlight w:val="yellow"/>
        </w:rPr>
        <w:t>General Discussion</w:t>
      </w:r>
      <w:r>
        <w:rPr>
          <w:rFonts w:ascii="Times New Roman" w:hAnsi="Times New Roman" w:cs="Times New Roman"/>
          <w:sz w:val="24"/>
          <w:szCs w:val="24"/>
        </w:rPr>
        <w:t xml:space="preserve"> </w:t>
      </w:r>
      <w:r w:rsidR="00F064C3">
        <w:rPr>
          <w:rFonts w:ascii="Times New Roman" w:hAnsi="Times New Roman" w:cs="Times New Roman"/>
          <w:sz w:val="24"/>
          <w:szCs w:val="24"/>
        </w:rPr>
        <w:t>in C</w:t>
      </w:r>
      <w:r w:rsidR="0024652B">
        <w:rPr>
          <w:rFonts w:ascii="Times New Roman" w:hAnsi="Times New Roman" w:cs="Times New Roman"/>
          <w:sz w:val="24"/>
          <w:szCs w:val="24"/>
        </w:rPr>
        <w:t>hapter</w:t>
      </w:r>
      <w:r w:rsidR="00F064C3">
        <w:rPr>
          <w:rFonts w:ascii="Times New Roman" w:hAnsi="Times New Roman" w:cs="Times New Roman"/>
          <w:sz w:val="24"/>
          <w:szCs w:val="24"/>
        </w:rPr>
        <w:t xml:space="preserve"> 7</w:t>
      </w:r>
      <w:r>
        <w:rPr>
          <w:rFonts w:ascii="Times New Roman" w:hAnsi="Times New Roman" w:cs="Times New Roman"/>
          <w:sz w:val="24"/>
          <w:szCs w:val="24"/>
        </w:rPr>
        <w:t>.</w:t>
      </w:r>
    </w:p>
    <w:p w14:paraId="7E554882" w14:textId="4017B9F8"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Thirdly, here again we checked for the influence of two important variables that can potentially be confounders: learning effect and a general saliency effect for the larger cup. Current results are in line with those in the first study: there seems to be a learning effect where participants will show increasing target-congruent gaze biases as the experiment progresses. Moreover, there was a significant effect of target size, with increased looking times towards the larger object.  In this case, however, we did find that DLTS in the false belief condition was biased towards the large target. In the true belief condition, no difference attributable to target size was found. This is tentative evidence in favour of a target size </w:t>
      </w:r>
      <w:r>
        <w:rPr>
          <w:rFonts w:ascii="Times New Roman" w:hAnsi="Times New Roman" w:cs="Times New Roman"/>
          <w:i/>
          <w:iCs/>
          <w:sz w:val="24"/>
          <w:szCs w:val="24"/>
        </w:rPr>
        <w:t>x</w:t>
      </w:r>
      <w:r>
        <w:rPr>
          <w:rFonts w:ascii="Times New Roman" w:hAnsi="Times New Roman" w:cs="Times New Roman"/>
          <w:sz w:val="24"/>
          <w:szCs w:val="24"/>
        </w:rPr>
        <w:t xml:space="preserve"> belief interaction effect. That is, it is unlikely that target size has an impact on gaze in the true belief condition, while it is likely that target size impacts looking time patterns in the false belief condition.</w:t>
      </w:r>
      <w:r w:rsidR="006B2318">
        <w:rPr>
          <w:rFonts w:ascii="Times New Roman" w:hAnsi="Times New Roman" w:cs="Times New Roman"/>
          <w:sz w:val="24"/>
          <w:szCs w:val="24"/>
        </w:rPr>
        <w:t xml:space="preserve"> </w:t>
      </w:r>
      <w:r w:rsidR="006B2318" w:rsidRPr="00BA3DF6">
        <w:rPr>
          <w:rFonts w:ascii="Times New Roman" w:hAnsi="Times New Roman" w:cs="Times New Roman"/>
          <w:sz w:val="24"/>
          <w:szCs w:val="24"/>
          <w:highlight w:val="yellow"/>
        </w:rPr>
        <w:t>This means that the disappearance of the preshaping effect in the true belief condition under the extended</w:t>
      </w:r>
      <w:ins w:id="73" w:author="mankymoggy@outlook.com" w:date="2021-11-22T18:44:00Z">
        <w:r w:rsidR="00846634">
          <w:rPr>
            <w:rFonts w:ascii="Times New Roman" w:hAnsi="Times New Roman" w:cs="Times New Roman"/>
            <w:sz w:val="24"/>
            <w:szCs w:val="24"/>
            <w:highlight w:val="yellow"/>
            <w:lang w:val="en-US"/>
          </w:rPr>
          <w:t xml:space="preserve"> model</w:t>
        </w:r>
      </w:ins>
      <w:r w:rsidR="006B2318" w:rsidRPr="00BA3DF6">
        <w:rPr>
          <w:rFonts w:ascii="Times New Roman" w:hAnsi="Times New Roman" w:cs="Times New Roman"/>
          <w:sz w:val="24"/>
          <w:szCs w:val="24"/>
          <w:highlight w:val="yellow"/>
        </w:rPr>
        <w:t xml:space="preserve"> could very well be due to an overestimation of the</w:t>
      </w:r>
      <w:r w:rsidRPr="00BA3DF6">
        <w:rPr>
          <w:rFonts w:ascii="Times New Roman" w:hAnsi="Times New Roman" w:cs="Times New Roman"/>
          <w:sz w:val="24"/>
          <w:szCs w:val="24"/>
          <w:highlight w:val="yellow"/>
        </w:rPr>
        <w:t xml:space="preserve"> </w:t>
      </w:r>
      <w:r w:rsidR="006B2318" w:rsidRPr="00BA3DF6">
        <w:rPr>
          <w:rFonts w:ascii="Times New Roman" w:hAnsi="Times New Roman" w:cs="Times New Roman"/>
          <w:sz w:val="24"/>
          <w:szCs w:val="24"/>
          <w:highlight w:val="yellow"/>
        </w:rPr>
        <w:t xml:space="preserve">target size effect. </w:t>
      </w:r>
      <w:r w:rsidR="00E06A11" w:rsidRPr="00BA3DF6">
        <w:rPr>
          <w:rFonts w:ascii="Times New Roman" w:hAnsi="Times New Roman" w:cs="Times New Roman"/>
          <w:sz w:val="24"/>
          <w:szCs w:val="24"/>
          <w:highlight w:val="yellow"/>
        </w:rPr>
        <w:t xml:space="preserve">In this case, we </w:t>
      </w:r>
      <w:r w:rsidR="00E06A11" w:rsidRPr="00BA3DF6">
        <w:rPr>
          <w:rFonts w:ascii="Times New Roman" w:hAnsi="Times New Roman" w:cs="Times New Roman"/>
          <w:sz w:val="24"/>
          <w:szCs w:val="24"/>
          <w:highlight w:val="yellow"/>
        </w:rPr>
        <w:lastRenderedPageBreak/>
        <w:t>might be better off to interpret the results under the basic model. However,</w:t>
      </w:r>
      <w:r w:rsidRPr="00BA3DF6">
        <w:rPr>
          <w:rFonts w:ascii="Times New Roman" w:hAnsi="Times New Roman" w:cs="Times New Roman"/>
          <w:sz w:val="24"/>
          <w:szCs w:val="24"/>
          <w:highlight w:val="yellow"/>
        </w:rPr>
        <w:t xml:space="preserve"> </w:t>
      </w:r>
      <w:r w:rsidR="000039A8" w:rsidRPr="00BA3DF6">
        <w:rPr>
          <w:rFonts w:ascii="Times New Roman" w:hAnsi="Times New Roman" w:cs="Times New Roman"/>
          <w:sz w:val="24"/>
          <w:szCs w:val="24"/>
          <w:highlight w:val="yellow"/>
        </w:rPr>
        <w:t xml:space="preserve">it is </w:t>
      </w:r>
      <w:r w:rsidRPr="00BA3DF6">
        <w:rPr>
          <w:rFonts w:ascii="Times New Roman" w:hAnsi="Times New Roman" w:cs="Times New Roman"/>
          <w:sz w:val="24"/>
          <w:szCs w:val="24"/>
          <w:highlight w:val="yellow"/>
        </w:rPr>
        <w:t>advisable to look at the results of the false belief condition with the target size effect in mind</w:t>
      </w:r>
      <w:r w:rsidR="00B40CAC" w:rsidRPr="00BA3DF6">
        <w:rPr>
          <w:rFonts w:ascii="Times New Roman" w:hAnsi="Times New Roman" w:cs="Times New Roman"/>
          <w:sz w:val="24"/>
          <w:szCs w:val="24"/>
          <w:highlight w:val="yellow"/>
        </w:rPr>
        <w:t>, as per the extended model</w:t>
      </w:r>
      <w:r w:rsidRPr="00BA3DF6">
        <w:rPr>
          <w:rFonts w:ascii="Times New Roman" w:hAnsi="Times New Roman" w:cs="Times New Roman"/>
          <w:sz w:val="24"/>
          <w:szCs w:val="24"/>
          <w:highlight w:val="yellow"/>
        </w:rPr>
        <w:t>.</w:t>
      </w:r>
    </w:p>
    <w:p w14:paraId="28CBABE6" w14:textId="77777777" w:rsidR="00F616B2" w:rsidRPr="00BE63A6"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this effect we extended the model with these covariates and checked our hypotheses again. This, however, changes little to our interpretation of the data: in the false belief condition, we still see DLTS patterns that are not biased towards either the belief-congruent, </w:t>
      </w:r>
      <w:proofErr w:type="gramStart"/>
      <w:r>
        <w:rPr>
          <w:rFonts w:ascii="Times New Roman" w:hAnsi="Times New Roman" w:cs="Times New Roman"/>
          <w:sz w:val="24"/>
          <w:szCs w:val="24"/>
        </w:rPr>
        <w:t>nor</w:t>
      </w:r>
      <w:proofErr w:type="gramEnd"/>
      <w:r>
        <w:rPr>
          <w:rFonts w:ascii="Times New Roman" w:hAnsi="Times New Roman" w:cs="Times New Roman"/>
          <w:sz w:val="24"/>
          <w:szCs w:val="24"/>
        </w:rPr>
        <w:t xml:space="preserve"> the motor-congruent object. In the true belief condition, we still see clear evidence for a motor-based preshaping effect.</w:t>
      </w:r>
    </w:p>
    <w:p w14:paraId="25D17224" w14:textId="51B6EFE5" w:rsidR="00F616B2" w:rsidRDefault="00F616B2" w:rsidP="00F616B2">
      <w:pPr>
        <w:spacing w:line="360" w:lineRule="auto"/>
        <w:jc w:val="both"/>
        <w:rPr>
          <w:rFonts w:ascii="Times New Roman" w:hAnsi="Times New Roman" w:cs="Times New Roman"/>
          <w:sz w:val="24"/>
          <w:szCs w:val="24"/>
        </w:rPr>
      </w:pPr>
      <w:r w:rsidRPr="00EB6920">
        <w:rPr>
          <w:rFonts w:ascii="Times New Roman" w:hAnsi="Times New Roman" w:cs="Times New Roman"/>
          <w:sz w:val="24"/>
          <w:szCs w:val="24"/>
          <w:highlight w:val="yellow"/>
        </w:rPr>
        <w:t xml:space="preserve">It has to be noted that this study shows differential looking time scores that are much more trending towards the baseline zero as compared to the first experiment. We do not have a direct explanation for this finding, other than increased signal noise </w:t>
      </w:r>
      <w:commentRangeStart w:id="74"/>
      <w:r w:rsidRPr="00EB6920">
        <w:rPr>
          <w:rFonts w:ascii="Times New Roman" w:hAnsi="Times New Roman" w:cs="Times New Roman"/>
          <w:sz w:val="24"/>
          <w:szCs w:val="24"/>
          <w:highlight w:val="yellow"/>
        </w:rPr>
        <w:t>due to technical difficulties</w:t>
      </w:r>
      <w:commentRangeEnd w:id="74"/>
      <w:r w:rsidR="004233C5">
        <w:rPr>
          <w:rStyle w:val="CommentReference"/>
        </w:rPr>
        <w:commentReference w:id="74"/>
      </w:r>
      <w:r w:rsidRPr="00EB6920">
        <w:rPr>
          <w:rFonts w:ascii="Times New Roman" w:hAnsi="Times New Roman" w:cs="Times New Roman"/>
          <w:sz w:val="24"/>
          <w:szCs w:val="24"/>
          <w:highlight w:val="yellow"/>
        </w:rPr>
        <w:t>.</w:t>
      </w:r>
    </w:p>
    <w:p w14:paraId="721E0E36" w14:textId="77777777" w:rsidR="00497009" w:rsidRDefault="00497009" w:rsidP="00F616B2">
      <w:pPr>
        <w:spacing w:line="360" w:lineRule="auto"/>
        <w:jc w:val="both"/>
        <w:rPr>
          <w:rFonts w:ascii="Times New Roman" w:hAnsi="Times New Roman" w:cs="Times New Roman"/>
          <w:sz w:val="24"/>
          <w:szCs w:val="24"/>
        </w:rPr>
      </w:pPr>
    </w:p>
    <w:p w14:paraId="6F149954" w14:textId="38159F2D" w:rsidR="00F616B2" w:rsidRDefault="00E16F1E" w:rsidP="00F616B2">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5</w:t>
      </w:r>
      <w:r w:rsidR="00F616B2">
        <w:rPr>
          <w:rFonts w:ascii="Times New Roman" w:hAnsi="Times New Roman" w:cs="Times New Roman"/>
          <w:b/>
          <w:bCs/>
          <w:i/>
          <w:iCs/>
          <w:sz w:val="24"/>
          <w:szCs w:val="24"/>
        </w:rPr>
        <w:t>.5 Conclusion</w:t>
      </w:r>
    </w:p>
    <w:p w14:paraId="044B2BF2" w14:textId="053593C8" w:rsidR="00F616B2" w:rsidRPr="008C0258" w:rsidRDefault="008C0258" w:rsidP="00F616B2">
      <w:pPr>
        <w:spacing w:line="360" w:lineRule="auto"/>
        <w:jc w:val="both"/>
        <w:rPr>
          <w:rFonts w:ascii="Times New Roman" w:hAnsi="Times New Roman" w:cs="Times New Roman"/>
          <w:sz w:val="24"/>
          <w:szCs w:val="24"/>
        </w:rPr>
      </w:pPr>
      <w:r w:rsidRPr="008C0258">
        <w:rPr>
          <w:rFonts w:ascii="Times New Roman" w:hAnsi="Times New Roman" w:cs="Times New Roman"/>
          <w:sz w:val="24"/>
          <w:szCs w:val="24"/>
        </w:rPr>
        <w:t>Ov</w:t>
      </w:r>
      <w:r>
        <w:rPr>
          <w:rFonts w:ascii="Times New Roman" w:hAnsi="Times New Roman" w:cs="Times New Roman"/>
          <w:sz w:val="24"/>
          <w:szCs w:val="24"/>
        </w:rPr>
        <w:t>erall, our results are a partial replication of our first study. In the true belief condition, we again saw a clear effect of hand preshaping on anticipatory looking times. In the false belief condition, we saw that anticipatory looking times generally sat around chance level. Although less clear-cut than results in the first experiment, this still entails that overall looking scores were not completely driven by hand preshaping, at least suggesting an impact of the opposing belief state of the agent.</w:t>
      </w:r>
      <w:r w:rsidR="00924BB6">
        <w:rPr>
          <w:rFonts w:ascii="Times New Roman" w:hAnsi="Times New Roman" w:cs="Times New Roman"/>
          <w:sz w:val="24"/>
          <w:szCs w:val="24"/>
        </w:rPr>
        <w:t xml:space="preserve"> Again, we have to be cognizant of the confounding effect of object saliency due to object size as well as potential learning effects.</w:t>
      </w:r>
      <w:del w:id="75" w:author="mankymoggy@outlook.com" w:date="2021-11-22T18:57:00Z">
        <w:r w:rsidDel="00AC6D3A">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r w:rsidR="00924BB6">
        <w:rPr>
          <w:rFonts w:ascii="Times New Roman" w:hAnsi="Times New Roman" w:cs="Times New Roman"/>
          <w:sz w:val="24"/>
          <w:szCs w:val="24"/>
        </w:rPr>
        <w:t xml:space="preserve">Our crucial manipulation in this experiment was the addition of a group that was motor-restricted and therefore unable to grasp for a cup, which should in principle attenuate motor simulation and action prediction. </w:t>
      </w:r>
      <w:r w:rsidR="004A3507">
        <w:rPr>
          <w:rFonts w:ascii="Times New Roman" w:hAnsi="Times New Roman" w:cs="Times New Roman"/>
          <w:sz w:val="24"/>
          <w:szCs w:val="24"/>
        </w:rPr>
        <w:t xml:space="preserve">This, however, was not the case. We attribute this null-effect to differences in our paradigm </w:t>
      </w:r>
      <w:r w:rsidR="00B66502">
        <w:rPr>
          <w:rFonts w:ascii="Times New Roman" w:hAnsi="Times New Roman" w:cs="Times New Roman"/>
          <w:sz w:val="24"/>
          <w:szCs w:val="24"/>
        </w:rPr>
        <w:t>in relation to</w:t>
      </w:r>
      <w:r w:rsidR="004A3507">
        <w:rPr>
          <w:rFonts w:ascii="Times New Roman" w:hAnsi="Times New Roman" w:cs="Times New Roman"/>
          <w:sz w:val="24"/>
          <w:szCs w:val="24"/>
        </w:rPr>
        <w:t xml:space="preserve"> previous studies, although our results could also add to</w:t>
      </w:r>
      <w:r w:rsidR="004D4017">
        <w:rPr>
          <w:rFonts w:ascii="Times New Roman" w:hAnsi="Times New Roman" w:cs="Times New Roman"/>
          <w:sz w:val="24"/>
          <w:szCs w:val="24"/>
        </w:rPr>
        <w:t xml:space="preserve"> recent</w:t>
      </w:r>
      <w:r w:rsidR="004A3507">
        <w:rPr>
          <w:rFonts w:ascii="Times New Roman" w:hAnsi="Times New Roman" w:cs="Times New Roman"/>
          <w:sz w:val="24"/>
          <w:szCs w:val="24"/>
        </w:rPr>
        <w:t xml:space="preserve"> studies </w:t>
      </w:r>
      <w:r w:rsidR="00937249">
        <w:rPr>
          <w:rFonts w:ascii="Times New Roman" w:hAnsi="Times New Roman" w:cs="Times New Roman"/>
          <w:sz w:val="24"/>
          <w:szCs w:val="24"/>
        </w:rPr>
        <w:t xml:space="preserve">(McMannus &amp; Thomas, 2018; Vannuscorps &amp; Caramazza, 2016; 2017) </w:t>
      </w:r>
      <w:r w:rsidR="004A3507">
        <w:rPr>
          <w:rFonts w:ascii="Times New Roman" w:hAnsi="Times New Roman" w:cs="Times New Roman"/>
          <w:sz w:val="24"/>
          <w:szCs w:val="24"/>
        </w:rPr>
        <w:t>calling into question the impact of motor restriction.</w:t>
      </w:r>
    </w:p>
    <w:p w14:paraId="52E1A347" w14:textId="77777777" w:rsidR="00F616B2" w:rsidRDefault="00F616B2" w:rsidP="00F616B2">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541B5C2" w14:textId="77777777" w:rsidR="00F616B2" w:rsidRDefault="00F616B2" w:rsidP="00F616B2">
      <w:pPr>
        <w:spacing w:line="360" w:lineRule="auto"/>
        <w:jc w:val="center"/>
        <w:rPr>
          <w:rFonts w:ascii="Times New Roman" w:hAnsi="Times New Roman" w:cs="Times New Roman"/>
          <w:b/>
          <w:bCs/>
          <w:sz w:val="32"/>
          <w:szCs w:val="32"/>
        </w:rPr>
      </w:pPr>
      <w:r>
        <w:rPr>
          <w:rFonts w:ascii="Times New Roman" w:hAnsi="Times New Roman" w:cs="Times New Roman"/>
          <w:b/>
          <w:bCs/>
          <w:i/>
          <w:iCs/>
          <w:sz w:val="32"/>
          <w:szCs w:val="32"/>
        </w:rPr>
        <w:lastRenderedPageBreak/>
        <w:t>Chapter 5: Experiment 3</w:t>
      </w:r>
    </w:p>
    <w:p w14:paraId="34E69A96" w14:textId="77777777" w:rsidR="00F616B2" w:rsidRDefault="00F616B2" w:rsidP="00F616B2">
      <w:pPr>
        <w:spacing w:line="360" w:lineRule="auto"/>
        <w:jc w:val="center"/>
        <w:rPr>
          <w:rFonts w:ascii="Times New Roman" w:hAnsi="Times New Roman" w:cs="Times New Roman"/>
          <w:b/>
          <w:bCs/>
          <w:sz w:val="32"/>
          <w:szCs w:val="32"/>
        </w:rPr>
      </w:pPr>
    </w:p>
    <w:p w14:paraId="0DC52E6F" w14:textId="77777777" w:rsidR="00F616B2" w:rsidRDefault="00F616B2" w:rsidP="00F616B2">
      <w:pPr>
        <w:spacing w:line="360" w:lineRule="auto"/>
        <w:jc w:val="center"/>
        <w:rPr>
          <w:rFonts w:ascii="Times New Roman" w:hAnsi="Times New Roman" w:cs="Times New Roman"/>
          <w:b/>
          <w:bCs/>
          <w:sz w:val="32"/>
          <w:szCs w:val="32"/>
        </w:rPr>
      </w:pPr>
    </w:p>
    <w:p w14:paraId="609305CE" w14:textId="77777777" w:rsidR="00F616B2" w:rsidRDefault="00F616B2" w:rsidP="00F616B2">
      <w:pPr>
        <w:spacing w:line="360" w:lineRule="auto"/>
        <w:jc w:val="center"/>
        <w:rPr>
          <w:rFonts w:ascii="Times New Roman" w:hAnsi="Times New Roman" w:cs="Times New Roman"/>
          <w:b/>
          <w:bCs/>
          <w:sz w:val="32"/>
          <w:szCs w:val="32"/>
        </w:rPr>
      </w:pPr>
    </w:p>
    <w:p w14:paraId="0352937F" w14:textId="77777777" w:rsidR="00F616B2" w:rsidRDefault="00F616B2" w:rsidP="00F616B2">
      <w:pPr>
        <w:spacing w:line="360" w:lineRule="auto"/>
        <w:jc w:val="center"/>
        <w:rPr>
          <w:rFonts w:ascii="Times New Roman" w:hAnsi="Times New Roman" w:cs="Times New Roman"/>
          <w:sz w:val="24"/>
          <w:szCs w:val="24"/>
          <w:highlight w:val="yellow"/>
        </w:rPr>
      </w:pPr>
      <w:r w:rsidRPr="00081BFA">
        <w:rPr>
          <w:rFonts w:ascii="Times New Roman" w:hAnsi="Times New Roman" w:cs="Times New Roman"/>
          <w:sz w:val="24"/>
          <w:szCs w:val="24"/>
          <w:highlight w:val="yellow"/>
        </w:rPr>
        <w:t>Status: reviewed, not edited</w:t>
      </w:r>
    </w:p>
    <w:p w14:paraId="11F11295" w14:textId="77777777" w:rsidR="00F616B2" w:rsidRDefault="00F616B2" w:rsidP="00F616B2">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8628E62" w14:textId="77777777" w:rsidR="00F616B2" w:rsidRDefault="00F616B2" w:rsidP="00F616B2">
      <w:pPr>
        <w:rPr>
          <w:rFonts w:ascii="Times New Roman" w:hAnsi="Times New Roman" w:cs="Times New Roman"/>
          <w:b/>
          <w:bCs/>
          <w:i/>
          <w:iCs/>
          <w:sz w:val="24"/>
          <w:szCs w:val="24"/>
        </w:rPr>
      </w:pPr>
      <w:bookmarkStart w:id="76" w:name="_Hlk70935940"/>
      <w:bookmarkEnd w:id="76"/>
      <w:r>
        <w:rPr>
          <w:rFonts w:ascii="Times New Roman" w:hAnsi="Times New Roman" w:cs="Times New Roman"/>
          <w:b/>
          <w:bCs/>
          <w:i/>
          <w:iCs/>
          <w:sz w:val="24"/>
          <w:szCs w:val="24"/>
        </w:rPr>
        <w:lastRenderedPageBreak/>
        <w:t>5.1 Introduction</w:t>
      </w:r>
    </w:p>
    <w:p w14:paraId="27FD358C" w14:textId="77777777" w:rsidR="00F616B2" w:rsidRDefault="00F616B2" w:rsidP="00F616B2">
      <w:pPr>
        <w:rPr>
          <w:rFonts w:ascii="Times New Roman" w:hAnsi="Times New Roman" w:cs="Times New Roman"/>
          <w:i/>
          <w:iCs/>
          <w:sz w:val="24"/>
          <w:szCs w:val="24"/>
        </w:rPr>
      </w:pPr>
    </w:p>
    <w:p w14:paraId="37FBFD93" w14:textId="0B464ACB"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study under our research plan was primarily aimed at investigating to what extent the processes under investigation are function of cognitive resources. Furthermore, we extended the paradigm to include an explicit response component to investigate the differential impact of cognitive resources on implicit and explicit prediction making. </w:t>
      </w:r>
      <w:r w:rsidR="001A4428">
        <w:rPr>
          <w:rFonts w:ascii="Times New Roman" w:hAnsi="Times New Roman" w:cs="Times New Roman"/>
          <w:sz w:val="24"/>
          <w:szCs w:val="24"/>
        </w:rPr>
        <w:t>T</w:t>
      </w:r>
      <w:r>
        <w:rPr>
          <w:rFonts w:ascii="Times New Roman" w:hAnsi="Times New Roman" w:cs="Times New Roman"/>
          <w:sz w:val="24"/>
          <w:szCs w:val="24"/>
        </w:rPr>
        <w:t>his allows us to investigate the correlation between implicit eyetracking measures we have used thus far and explicit prediction making. Lastly, we expanded our debriefing procedure slightly to tap into qualitative aspects of our study. As there now was an explicit component to the task, what did the</w:t>
      </w:r>
      <w:r w:rsidR="006E7D47">
        <w:rPr>
          <w:rFonts w:ascii="Times New Roman" w:hAnsi="Times New Roman" w:cs="Times New Roman"/>
          <w:sz w:val="24"/>
          <w:szCs w:val="24"/>
        </w:rPr>
        <w:t xml:space="preserve"> participants</w:t>
      </w:r>
      <w:r>
        <w:rPr>
          <w:rFonts w:ascii="Times New Roman" w:hAnsi="Times New Roman" w:cs="Times New Roman"/>
          <w:sz w:val="24"/>
          <w:szCs w:val="24"/>
        </w:rPr>
        <w:t xml:space="preserve"> themselves think drove their prediction-making process?</w:t>
      </w:r>
    </w:p>
    <w:p w14:paraId="1D7539B7" w14:textId="1A9ED47E" w:rsidR="00BD149E" w:rsidRPr="004C661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addition of cognitive load followed the reasoning that demands on cognitive resources would </w:t>
      </w:r>
      <w:r w:rsidR="00772DAE" w:rsidRPr="009669DF">
        <w:rPr>
          <w:rFonts w:ascii="Times New Roman" w:hAnsi="Times New Roman" w:cs="Times New Roman"/>
          <w:sz w:val="24"/>
          <w:szCs w:val="24"/>
          <w:highlight w:val="yellow"/>
        </w:rPr>
        <w:t>a have different impact</w:t>
      </w:r>
      <w:r w:rsidRPr="009669DF">
        <w:rPr>
          <w:rFonts w:ascii="Times New Roman" w:hAnsi="Times New Roman" w:cs="Times New Roman"/>
          <w:sz w:val="24"/>
          <w:szCs w:val="24"/>
          <w:highlight w:val="yellow"/>
        </w:rPr>
        <w:t xml:space="preserve"> in the different processes under scrutiny</w:t>
      </w:r>
      <w:r>
        <w:rPr>
          <w:rFonts w:ascii="Times New Roman" w:hAnsi="Times New Roman" w:cs="Times New Roman"/>
          <w:sz w:val="24"/>
          <w:szCs w:val="24"/>
        </w:rPr>
        <w:t xml:space="preserve">. More specifically, we expect that cognitive load should have small to non-existent effects on the processes we considered to be implicit, and therefore </w:t>
      </w:r>
      <w:r>
        <w:rPr>
          <w:rFonts w:ascii="Times New Roman" w:hAnsi="Times New Roman" w:cs="Times New Roman"/>
          <w:i/>
          <w:iCs/>
          <w:sz w:val="24"/>
          <w:szCs w:val="24"/>
        </w:rPr>
        <w:t xml:space="preserve">efficient </w:t>
      </w:r>
      <w:r>
        <w:rPr>
          <w:rFonts w:ascii="Times New Roman" w:hAnsi="Times New Roman" w:cs="Times New Roman"/>
          <w:sz w:val="24"/>
          <w:szCs w:val="24"/>
        </w:rPr>
        <w:t xml:space="preserve">and minimally relying on cognitive resources. </w:t>
      </w:r>
      <w:r w:rsidR="009159B5">
        <w:rPr>
          <w:rFonts w:ascii="Times New Roman" w:hAnsi="Times New Roman" w:cs="Times New Roman"/>
          <w:sz w:val="24"/>
          <w:szCs w:val="24"/>
        </w:rPr>
        <w:t>Conversely, we expect to find an effect of secondary task load on</w:t>
      </w:r>
      <w:r w:rsidR="004C6612">
        <w:rPr>
          <w:rFonts w:ascii="Times New Roman" w:hAnsi="Times New Roman" w:cs="Times New Roman"/>
          <w:sz w:val="24"/>
          <w:szCs w:val="24"/>
        </w:rPr>
        <w:t xml:space="preserve"> the outcome of the explicit mentalising process</w:t>
      </w:r>
      <w:r w:rsidR="0037496C">
        <w:rPr>
          <w:rFonts w:ascii="Times New Roman" w:hAnsi="Times New Roman" w:cs="Times New Roman"/>
          <w:sz w:val="24"/>
          <w:szCs w:val="24"/>
        </w:rPr>
        <w:t>, as measured by explicit predictions of the participant on the behaviour of the agent.</w:t>
      </w:r>
    </w:p>
    <w:p w14:paraId="27FA927A" w14:textId="3CC0E699" w:rsidR="00FB7FB8" w:rsidRDefault="00FE0725"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Firstly,</w:t>
      </w:r>
      <w:r w:rsidR="00F616B2">
        <w:rPr>
          <w:rFonts w:ascii="Times New Roman" w:hAnsi="Times New Roman" w:cs="Times New Roman"/>
          <w:sz w:val="24"/>
          <w:szCs w:val="24"/>
        </w:rPr>
        <w:t xml:space="preserve"> purely motor-driven implicit responses, i.e., looking times in the true belief condition, should be </w:t>
      </w:r>
      <w:r w:rsidR="006701D7">
        <w:rPr>
          <w:rFonts w:ascii="Times New Roman" w:hAnsi="Times New Roman" w:cs="Times New Roman"/>
          <w:sz w:val="24"/>
          <w:szCs w:val="24"/>
        </w:rPr>
        <w:t xml:space="preserve">relatively </w:t>
      </w:r>
      <w:r w:rsidR="00F616B2">
        <w:rPr>
          <w:rFonts w:ascii="Times New Roman" w:hAnsi="Times New Roman" w:cs="Times New Roman"/>
          <w:sz w:val="24"/>
          <w:szCs w:val="24"/>
        </w:rPr>
        <w:t xml:space="preserve">immune to </w:t>
      </w:r>
      <w:r w:rsidR="00F1676C">
        <w:rPr>
          <w:rFonts w:ascii="Times New Roman" w:hAnsi="Times New Roman" w:cs="Times New Roman"/>
          <w:sz w:val="24"/>
          <w:szCs w:val="24"/>
        </w:rPr>
        <w:t>secondary task</w:t>
      </w:r>
      <w:r w:rsidR="00F616B2">
        <w:rPr>
          <w:rFonts w:ascii="Times New Roman" w:hAnsi="Times New Roman" w:cs="Times New Roman"/>
          <w:sz w:val="24"/>
          <w:szCs w:val="24"/>
        </w:rPr>
        <w:t xml:space="preserve"> load. </w:t>
      </w:r>
      <w:r w:rsidR="006334ED">
        <w:rPr>
          <w:rFonts w:ascii="Times New Roman" w:hAnsi="Times New Roman" w:cs="Times New Roman"/>
          <w:sz w:val="24"/>
          <w:szCs w:val="24"/>
        </w:rPr>
        <w:t xml:space="preserve">This hypothesis </w:t>
      </w:r>
      <w:r w:rsidR="00D749D1">
        <w:rPr>
          <w:rFonts w:ascii="Times New Roman" w:hAnsi="Times New Roman" w:cs="Times New Roman"/>
          <w:sz w:val="24"/>
          <w:szCs w:val="24"/>
        </w:rPr>
        <w:t>is derived from</w:t>
      </w:r>
      <w:r w:rsidR="006334ED">
        <w:rPr>
          <w:rFonts w:ascii="Times New Roman" w:hAnsi="Times New Roman" w:cs="Times New Roman"/>
          <w:sz w:val="24"/>
          <w:szCs w:val="24"/>
        </w:rPr>
        <w:t xml:space="preserve"> </w:t>
      </w:r>
      <w:r w:rsidR="00D749D1">
        <w:rPr>
          <w:rFonts w:ascii="Times New Roman" w:hAnsi="Times New Roman" w:cs="Times New Roman"/>
          <w:sz w:val="24"/>
          <w:szCs w:val="24"/>
        </w:rPr>
        <w:t>key tenets</w:t>
      </w:r>
      <w:r w:rsidR="006334ED">
        <w:rPr>
          <w:rFonts w:ascii="Times New Roman" w:hAnsi="Times New Roman" w:cs="Times New Roman"/>
          <w:sz w:val="24"/>
          <w:szCs w:val="24"/>
        </w:rPr>
        <w:t xml:space="preserve"> of the direct-matching hypothesis and ideomotor theory of action</w:t>
      </w:r>
      <w:r w:rsidR="00A75125">
        <w:rPr>
          <w:rFonts w:ascii="Times New Roman" w:hAnsi="Times New Roman" w:cs="Times New Roman"/>
          <w:sz w:val="24"/>
          <w:szCs w:val="24"/>
        </w:rPr>
        <w:t xml:space="preserve"> and action observation</w:t>
      </w:r>
      <w:r w:rsidR="002F1518">
        <w:rPr>
          <w:rFonts w:ascii="Times New Roman" w:hAnsi="Times New Roman" w:cs="Times New Roman"/>
          <w:sz w:val="24"/>
          <w:szCs w:val="24"/>
        </w:rPr>
        <w:t>: that observing an action</w:t>
      </w:r>
      <w:r w:rsidR="00EB6D4D">
        <w:rPr>
          <w:rFonts w:ascii="Times New Roman" w:hAnsi="Times New Roman" w:cs="Times New Roman"/>
          <w:sz w:val="24"/>
          <w:szCs w:val="24"/>
        </w:rPr>
        <w:t xml:space="preserve"> unfold</w:t>
      </w:r>
      <w:r w:rsidR="002F1518">
        <w:rPr>
          <w:rFonts w:ascii="Times New Roman" w:hAnsi="Times New Roman" w:cs="Times New Roman"/>
          <w:sz w:val="24"/>
          <w:szCs w:val="24"/>
        </w:rPr>
        <w:t xml:space="preserve"> </w:t>
      </w:r>
      <w:r w:rsidR="002F1518" w:rsidRPr="002F1518">
        <w:rPr>
          <w:rFonts w:ascii="Times New Roman" w:hAnsi="Times New Roman" w:cs="Times New Roman"/>
          <w:i/>
          <w:iCs/>
          <w:sz w:val="24"/>
          <w:szCs w:val="24"/>
        </w:rPr>
        <w:t>automatically</w:t>
      </w:r>
      <w:r w:rsidR="00EB6D4D">
        <w:rPr>
          <w:rFonts w:ascii="Times New Roman" w:hAnsi="Times New Roman" w:cs="Times New Roman"/>
          <w:i/>
          <w:iCs/>
          <w:sz w:val="24"/>
          <w:szCs w:val="24"/>
        </w:rPr>
        <w:t xml:space="preserve"> </w:t>
      </w:r>
      <w:r w:rsidR="00EB6D4D">
        <w:rPr>
          <w:rFonts w:ascii="Times New Roman" w:hAnsi="Times New Roman" w:cs="Times New Roman"/>
          <w:sz w:val="24"/>
          <w:szCs w:val="24"/>
        </w:rPr>
        <w:t xml:space="preserve">activates matching action plans based upon the bi-directional connectivity between </w:t>
      </w:r>
      <w:r w:rsidR="00A4314F">
        <w:rPr>
          <w:rFonts w:ascii="Times New Roman" w:hAnsi="Times New Roman" w:cs="Times New Roman"/>
          <w:sz w:val="24"/>
          <w:szCs w:val="24"/>
        </w:rPr>
        <w:t xml:space="preserve">representations of </w:t>
      </w:r>
      <w:r w:rsidR="000D3E39">
        <w:rPr>
          <w:rFonts w:ascii="Times New Roman" w:hAnsi="Times New Roman" w:cs="Times New Roman"/>
          <w:sz w:val="24"/>
          <w:szCs w:val="24"/>
        </w:rPr>
        <w:t>that</w:t>
      </w:r>
      <w:r w:rsidR="00A4314F">
        <w:rPr>
          <w:rFonts w:ascii="Times New Roman" w:hAnsi="Times New Roman" w:cs="Times New Roman"/>
          <w:sz w:val="24"/>
          <w:szCs w:val="24"/>
        </w:rPr>
        <w:t xml:space="preserve"> action and its typical </w:t>
      </w:r>
      <w:r w:rsidR="00A143FC">
        <w:rPr>
          <w:rFonts w:ascii="Times New Roman" w:hAnsi="Times New Roman" w:cs="Times New Roman"/>
          <w:sz w:val="24"/>
          <w:szCs w:val="24"/>
        </w:rPr>
        <w:t xml:space="preserve">sensory </w:t>
      </w:r>
      <w:r w:rsidR="00A4314F">
        <w:rPr>
          <w:rFonts w:ascii="Times New Roman" w:hAnsi="Times New Roman" w:cs="Times New Roman"/>
          <w:sz w:val="24"/>
          <w:szCs w:val="24"/>
        </w:rPr>
        <w:t>consequences</w:t>
      </w:r>
      <w:r w:rsidR="001A1B03">
        <w:rPr>
          <w:rFonts w:ascii="Times New Roman" w:hAnsi="Times New Roman" w:cs="Times New Roman"/>
          <w:sz w:val="24"/>
          <w:szCs w:val="24"/>
        </w:rPr>
        <w:t xml:space="preserve"> through so-called mirror neurons (e.g., Rizolatti, Fadiga, Gallese &amp; Fogassi, 1996</w:t>
      </w:r>
      <w:r w:rsidR="002544BB">
        <w:rPr>
          <w:rFonts w:ascii="Times New Roman" w:hAnsi="Times New Roman" w:cs="Times New Roman"/>
          <w:sz w:val="24"/>
          <w:szCs w:val="24"/>
        </w:rPr>
        <w:t>, see Chapter 2</w:t>
      </w:r>
      <w:r w:rsidR="000A004E">
        <w:rPr>
          <w:rFonts w:ascii="Times New Roman" w:hAnsi="Times New Roman" w:cs="Times New Roman"/>
          <w:sz w:val="24"/>
          <w:szCs w:val="24"/>
        </w:rPr>
        <w:t>, Section 2.2</w:t>
      </w:r>
      <w:r w:rsidR="002544BB">
        <w:rPr>
          <w:rFonts w:ascii="Times New Roman" w:hAnsi="Times New Roman" w:cs="Times New Roman"/>
          <w:sz w:val="24"/>
          <w:szCs w:val="24"/>
        </w:rPr>
        <w:t>)</w:t>
      </w:r>
      <w:r w:rsidR="00A4314F">
        <w:rPr>
          <w:rFonts w:ascii="Times New Roman" w:hAnsi="Times New Roman" w:cs="Times New Roman"/>
          <w:sz w:val="24"/>
          <w:szCs w:val="24"/>
        </w:rPr>
        <w:t>.</w:t>
      </w:r>
      <w:r w:rsidR="00923377">
        <w:rPr>
          <w:rFonts w:ascii="Times New Roman" w:hAnsi="Times New Roman" w:cs="Times New Roman"/>
          <w:sz w:val="24"/>
          <w:szCs w:val="24"/>
        </w:rPr>
        <w:t xml:space="preserve"> A strong line of evidence for this notion comes from the literature on </w:t>
      </w:r>
      <w:r w:rsidR="00923377">
        <w:rPr>
          <w:rFonts w:ascii="Times New Roman" w:hAnsi="Times New Roman" w:cs="Times New Roman"/>
          <w:i/>
          <w:iCs/>
          <w:sz w:val="24"/>
          <w:szCs w:val="24"/>
        </w:rPr>
        <w:t>automatic imitation</w:t>
      </w:r>
      <w:r w:rsidR="00923377">
        <w:rPr>
          <w:rFonts w:ascii="Times New Roman" w:hAnsi="Times New Roman" w:cs="Times New Roman"/>
          <w:sz w:val="24"/>
          <w:szCs w:val="24"/>
        </w:rPr>
        <w:t xml:space="preserve">, which shows that observing an action facilitates performance of that action, even if the observed action is irrelevant </w:t>
      </w:r>
      <w:r w:rsidR="00E03330">
        <w:rPr>
          <w:rFonts w:ascii="Times New Roman" w:hAnsi="Times New Roman" w:cs="Times New Roman"/>
          <w:sz w:val="24"/>
          <w:szCs w:val="24"/>
        </w:rPr>
        <w:t>to the current task (</w:t>
      </w:r>
      <w:r w:rsidR="003164E2">
        <w:rPr>
          <w:rFonts w:ascii="Times New Roman" w:hAnsi="Times New Roman" w:cs="Times New Roman"/>
          <w:sz w:val="24"/>
          <w:szCs w:val="24"/>
        </w:rPr>
        <w:t>e.g., Brass, Bekkering, Wohlschläger &amp; Prinz, 2000</w:t>
      </w:r>
      <w:r w:rsidR="001627D1">
        <w:rPr>
          <w:rFonts w:ascii="Times New Roman" w:hAnsi="Times New Roman" w:cs="Times New Roman"/>
          <w:sz w:val="24"/>
          <w:szCs w:val="24"/>
        </w:rPr>
        <w:t>; Brass, Bekkering &amp; Prinz, 2001</w:t>
      </w:r>
      <w:r w:rsidR="009E7D24">
        <w:rPr>
          <w:rFonts w:ascii="Times New Roman" w:hAnsi="Times New Roman" w:cs="Times New Roman"/>
          <w:sz w:val="24"/>
          <w:szCs w:val="24"/>
        </w:rPr>
        <w:t>, See Chapter 3, Section 3.2</w:t>
      </w:r>
      <w:r w:rsidR="003164E2">
        <w:rPr>
          <w:rFonts w:ascii="Times New Roman" w:hAnsi="Times New Roman" w:cs="Times New Roman"/>
          <w:sz w:val="24"/>
          <w:szCs w:val="24"/>
        </w:rPr>
        <w:t>).</w:t>
      </w:r>
      <w:r w:rsidR="009E7D24">
        <w:rPr>
          <w:rFonts w:ascii="Times New Roman" w:hAnsi="Times New Roman" w:cs="Times New Roman"/>
          <w:sz w:val="24"/>
          <w:szCs w:val="24"/>
        </w:rPr>
        <w:t xml:space="preserve"> </w:t>
      </w:r>
      <w:r w:rsidR="00ED1ECB">
        <w:rPr>
          <w:rFonts w:ascii="Times New Roman" w:hAnsi="Times New Roman" w:cs="Times New Roman"/>
          <w:sz w:val="24"/>
          <w:szCs w:val="24"/>
        </w:rPr>
        <w:t>Automatic imitation is generally taken as a reliable proxy for</w:t>
      </w:r>
      <w:r w:rsidR="00897D81">
        <w:rPr>
          <w:rFonts w:ascii="Times New Roman" w:hAnsi="Times New Roman" w:cs="Times New Roman"/>
          <w:sz w:val="24"/>
          <w:szCs w:val="24"/>
        </w:rPr>
        <w:t xml:space="preserve"> processes within the mirroring system.</w:t>
      </w:r>
      <w:r w:rsidR="00ED1ECB">
        <w:rPr>
          <w:rFonts w:ascii="Times New Roman" w:hAnsi="Times New Roman" w:cs="Times New Roman"/>
          <w:sz w:val="24"/>
          <w:szCs w:val="24"/>
        </w:rPr>
        <w:t xml:space="preserve"> </w:t>
      </w:r>
      <w:r w:rsidR="00DC0F9E">
        <w:rPr>
          <w:rFonts w:ascii="Times New Roman" w:hAnsi="Times New Roman" w:cs="Times New Roman"/>
          <w:sz w:val="24"/>
          <w:szCs w:val="24"/>
        </w:rPr>
        <w:t>The automaticity of imitative processes is well supported by empirical work</w:t>
      </w:r>
      <w:r w:rsidR="00D77F75">
        <w:rPr>
          <w:rFonts w:ascii="Times New Roman" w:hAnsi="Times New Roman" w:cs="Times New Roman"/>
          <w:sz w:val="24"/>
          <w:szCs w:val="24"/>
        </w:rPr>
        <w:t xml:space="preserve">, in the sense that this process </w:t>
      </w:r>
      <w:r w:rsidR="00566475">
        <w:rPr>
          <w:rFonts w:ascii="Times New Roman" w:hAnsi="Times New Roman" w:cs="Times New Roman"/>
          <w:sz w:val="24"/>
          <w:szCs w:val="24"/>
        </w:rPr>
        <w:t xml:space="preserve">is fast, </w:t>
      </w:r>
      <w:r w:rsidR="00D77F75">
        <w:rPr>
          <w:rFonts w:ascii="Times New Roman" w:hAnsi="Times New Roman" w:cs="Times New Roman"/>
          <w:sz w:val="24"/>
          <w:szCs w:val="24"/>
        </w:rPr>
        <w:t>occurs independently of intentions</w:t>
      </w:r>
      <w:r w:rsidR="005E6C06">
        <w:rPr>
          <w:rFonts w:ascii="Times New Roman" w:hAnsi="Times New Roman" w:cs="Times New Roman"/>
          <w:sz w:val="24"/>
          <w:szCs w:val="24"/>
        </w:rPr>
        <w:t xml:space="preserve"> and </w:t>
      </w:r>
      <w:r w:rsidR="00AC4727">
        <w:rPr>
          <w:rFonts w:ascii="Times New Roman" w:hAnsi="Times New Roman" w:cs="Times New Roman"/>
          <w:sz w:val="24"/>
          <w:szCs w:val="24"/>
        </w:rPr>
        <w:t xml:space="preserve">persists even under high attentional load </w:t>
      </w:r>
      <w:r w:rsidR="005E6C06">
        <w:rPr>
          <w:rFonts w:ascii="Times New Roman" w:hAnsi="Times New Roman" w:cs="Times New Roman"/>
          <w:sz w:val="24"/>
          <w:szCs w:val="24"/>
        </w:rPr>
        <w:t>(Heyes, 2011</w:t>
      </w:r>
      <w:r w:rsidR="00D55F13">
        <w:rPr>
          <w:rFonts w:ascii="Times New Roman" w:hAnsi="Times New Roman" w:cs="Times New Roman"/>
          <w:sz w:val="24"/>
          <w:szCs w:val="24"/>
        </w:rPr>
        <w:t>; Cracco et al., 2018</w:t>
      </w:r>
      <w:r w:rsidR="00FB7FB8">
        <w:rPr>
          <w:rFonts w:ascii="Times New Roman" w:hAnsi="Times New Roman" w:cs="Times New Roman"/>
          <w:sz w:val="24"/>
          <w:szCs w:val="24"/>
        </w:rPr>
        <w:t>; Ramsey, Darda &amp; Downing, 2019</w:t>
      </w:r>
      <w:r w:rsidR="005E6C06">
        <w:rPr>
          <w:rFonts w:ascii="Times New Roman" w:hAnsi="Times New Roman" w:cs="Times New Roman"/>
          <w:sz w:val="24"/>
          <w:szCs w:val="24"/>
        </w:rPr>
        <w:t>)</w:t>
      </w:r>
      <w:r w:rsidR="00825272">
        <w:rPr>
          <w:rFonts w:ascii="Times New Roman" w:hAnsi="Times New Roman" w:cs="Times New Roman"/>
          <w:sz w:val="24"/>
          <w:szCs w:val="24"/>
        </w:rPr>
        <w:t>.</w:t>
      </w:r>
      <w:r w:rsidR="00ED1ECB">
        <w:rPr>
          <w:rFonts w:ascii="Times New Roman" w:hAnsi="Times New Roman" w:cs="Times New Roman"/>
          <w:sz w:val="24"/>
          <w:szCs w:val="24"/>
        </w:rPr>
        <w:t xml:space="preserve"> </w:t>
      </w:r>
      <w:r w:rsidR="00E6591D">
        <w:rPr>
          <w:rFonts w:ascii="Times New Roman" w:hAnsi="Times New Roman" w:cs="Times New Roman"/>
          <w:sz w:val="24"/>
          <w:szCs w:val="24"/>
        </w:rPr>
        <w:t xml:space="preserve">Although attentional factors and added cognitive load </w:t>
      </w:r>
      <w:r w:rsidR="00715DC9">
        <w:rPr>
          <w:rFonts w:ascii="Times New Roman" w:hAnsi="Times New Roman" w:cs="Times New Roman"/>
          <w:sz w:val="24"/>
          <w:szCs w:val="24"/>
        </w:rPr>
        <w:t xml:space="preserve">significantly </w:t>
      </w:r>
      <w:r w:rsidR="00E6591D">
        <w:rPr>
          <w:rFonts w:ascii="Times New Roman" w:hAnsi="Times New Roman" w:cs="Times New Roman"/>
          <w:sz w:val="24"/>
          <w:szCs w:val="24"/>
        </w:rPr>
        <w:t xml:space="preserve">modulate </w:t>
      </w:r>
      <w:r w:rsidR="00DA3579">
        <w:rPr>
          <w:rFonts w:ascii="Times New Roman" w:hAnsi="Times New Roman" w:cs="Times New Roman"/>
          <w:sz w:val="24"/>
          <w:szCs w:val="24"/>
        </w:rPr>
        <w:t>the strength of imitative responses</w:t>
      </w:r>
      <w:r w:rsidR="00DC75B7">
        <w:rPr>
          <w:rFonts w:ascii="Times New Roman" w:hAnsi="Times New Roman" w:cs="Times New Roman"/>
          <w:sz w:val="24"/>
          <w:szCs w:val="24"/>
        </w:rPr>
        <w:t xml:space="preserve"> (Chong, Cunnington, Williams &amp; Mattingley, 2008; 2009</w:t>
      </w:r>
      <w:r w:rsidR="00F02D38">
        <w:rPr>
          <w:rFonts w:ascii="Times New Roman" w:hAnsi="Times New Roman" w:cs="Times New Roman"/>
          <w:sz w:val="24"/>
          <w:szCs w:val="24"/>
        </w:rPr>
        <w:t xml:space="preserve">; Puglisi, </w:t>
      </w:r>
      <w:r w:rsidR="00F02D38">
        <w:rPr>
          <w:rFonts w:ascii="Times New Roman" w:hAnsi="Times New Roman" w:cs="Times New Roman"/>
          <w:sz w:val="24"/>
          <w:szCs w:val="24"/>
        </w:rPr>
        <w:lastRenderedPageBreak/>
        <w:t>Leonetti, Cerri &amp; Borroni, 2018</w:t>
      </w:r>
      <w:r w:rsidR="00DC75B7">
        <w:rPr>
          <w:rFonts w:ascii="Times New Roman" w:hAnsi="Times New Roman" w:cs="Times New Roman"/>
          <w:sz w:val="24"/>
          <w:szCs w:val="24"/>
        </w:rPr>
        <w:t>)</w:t>
      </w:r>
      <w:r w:rsidR="00DA3579">
        <w:rPr>
          <w:rFonts w:ascii="Times New Roman" w:hAnsi="Times New Roman" w:cs="Times New Roman"/>
          <w:sz w:val="24"/>
          <w:szCs w:val="24"/>
        </w:rPr>
        <w:t>, the automatic imitation response generally does not disappear altogether (</w:t>
      </w:r>
      <w:r w:rsidR="00315787">
        <w:rPr>
          <w:rFonts w:ascii="Times New Roman" w:hAnsi="Times New Roman" w:cs="Times New Roman"/>
          <w:sz w:val="24"/>
          <w:szCs w:val="24"/>
        </w:rPr>
        <w:t>Cracco et al., 2018).</w:t>
      </w:r>
      <w:r w:rsidR="000B6CEA">
        <w:rPr>
          <w:rFonts w:ascii="Times New Roman" w:hAnsi="Times New Roman" w:cs="Times New Roman"/>
          <w:sz w:val="24"/>
          <w:szCs w:val="24"/>
        </w:rPr>
        <w:t xml:space="preserve"> </w:t>
      </w:r>
      <w:r w:rsidR="00622ACB">
        <w:rPr>
          <w:rFonts w:ascii="Times New Roman" w:hAnsi="Times New Roman" w:cs="Times New Roman"/>
          <w:sz w:val="24"/>
          <w:szCs w:val="24"/>
        </w:rPr>
        <w:t>We therefore expect</w:t>
      </w:r>
      <w:r w:rsidR="00713679">
        <w:rPr>
          <w:rFonts w:ascii="Times New Roman" w:hAnsi="Times New Roman" w:cs="Times New Roman"/>
          <w:sz w:val="24"/>
          <w:szCs w:val="24"/>
        </w:rPr>
        <w:t xml:space="preserve"> that cognitive load could modulate but not nullify the effect of hand preshaping in the true belief condition, as the current </w:t>
      </w:r>
      <w:r w:rsidR="00B74F0F">
        <w:rPr>
          <w:rFonts w:ascii="Times New Roman" w:hAnsi="Times New Roman" w:cs="Times New Roman"/>
          <w:sz w:val="24"/>
          <w:szCs w:val="24"/>
        </w:rPr>
        <w:t>consensus</w:t>
      </w:r>
      <w:r w:rsidR="00713679">
        <w:rPr>
          <w:rFonts w:ascii="Times New Roman" w:hAnsi="Times New Roman" w:cs="Times New Roman"/>
          <w:sz w:val="24"/>
          <w:szCs w:val="24"/>
        </w:rPr>
        <w:t xml:space="preserve"> on the mirroring system </w:t>
      </w:r>
      <w:r w:rsidR="00D75E2F">
        <w:rPr>
          <w:rFonts w:ascii="Times New Roman" w:hAnsi="Times New Roman" w:cs="Times New Roman"/>
          <w:sz w:val="24"/>
          <w:szCs w:val="24"/>
        </w:rPr>
        <w:t>holds</w:t>
      </w:r>
      <w:r w:rsidR="00713679">
        <w:rPr>
          <w:rFonts w:ascii="Times New Roman" w:hAnsi="Times New Roman" w:cs="Times New Roman"/>
          <w:sz w:val="24"/>
          <w:szCs w:val="24"/>
        </w:rPr>
        <w:t xml:space="preserve"> that mirroring processes function sufficiently automatic</w:t>
      </w:r>
      <w:r w:rsidR="005F5C99">
        <w:rPr>
          <w:rFonts w:ascii="Times New Roman" w:hAnsi="Times New Roman" w:cs="Times New Roman"/>
          <w:sz w:val="24"/>
          <w:szCs w:val="24"/>
        </w:rPr>
        <w:t xml:space="preserve"> to occur even under cognitive load</w:t>
      </w:r>
      <w:r w:rsidR="00713679">
        <w:rPr>
          <w:rFonts w:ascii="Times New Roman" w:hAnsi="Times New Roman" w:cs="Times New Roman"/>
          <w:sz w:val="24"/>
          <w:szCs w:val="24"/>
        </w:rPr>
        <w:t>.</w:t>
      </w:r>
    </w:p>
    <w:p w14:paraId="356DF3ED" w14:textId="4217095E" w:rsidR="00C05788" w:rsidRDefault="001A7DF5"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Secondly</w:t>
      </w:r>
      <w:r w:rsidR="00F616B2">
        <w:rPr>
          <w:rFonts w:ascii="Times New Roman" w:hAnsi="Times New Roman" w:cs="Times New Roman"/>
          <w:sz w:val="24"/>
          <w:szCs w:val="24"/>
        </w:rPr>
        <w:t>, under a dual-process of mentalising, we would expect</w:t>
      </w:r>
      <w:r w:rsidR="00C278E9">
        <w:rPr>
          <w:rFonts w:ascii="Times New Roman" w:hAnsi="Times New Roman" w:cs="Times New Roman"/>
          <w:sz w:val="24"/>
          <w:szCs w:val="24"/>
        </w:rPr>
        <w:t xml:space="preserve"> little to</w:t>
      </w:r>
      <w:r w:rsidR="00F616B2">
        <w:rPr>
          <w:rFonts w:ascii="Times New Roman" w:hAnsi="Times New Roman" w:cs="Times New Roman"/>
          <w:sz w:val="24"/>
          <w:szCs w:val="24"/>
        </w:rPr>
        <w:t xml:space="preserve"> no effect of cognitive load on implicit mentalising measures, i.e., looking times (Butterfill &amp; Apperly, 2013). This position is perhaps more contentious</w:t>
      </w:r>
      <w:r w:rsidR="00454F0B">
        <w:rPr>
          <w:rFonts w:ascii="Times New Roman" w:hAnsi="Times New Roman" w:cs="Times New Roman"/>
          <w:sz w:val="24"/>
          <w:szCs w:val="24"/>
        </w:rPr>
        <w:t xml:space="preserve"> given previous research</w:t>
      </w:r>
      <w:r w:rsidR="00F616B2">
        <w:rPr>
          <w:rFonts w:ascii="Times New Roman" w:hAnsi="Times New Roman" w:cs="Times New Roman"/>
          <w:sz w:val="24"/>
          <w:szCs w:val="24"/>
        </w:rPr>
        <w:t xml:space="preserve">. </w:t>
      </w:r>
      <w:r w:rsidR="007320EE" w:rsidRPr="0007396D">
        <w:rPr>
          <w:rFonts w:ascii="Times New Roman" w:hAnsi="Times New Roman" w:cs="Times New Roman"/>
          <w:sz w:val="24"/>
          <w:szCs w:val="24"/>
          <w:highlight w:val="yellow"/>
        </w:rPr>
        <w:t xml:space="preserve">In </w:t>
      </w:r>
      <w:r w:rsidR="00E430D4">
        <w:rPr>
          <w:rFonts w:ascii="Times New Roman" w:hAnsi="Times New Roman" w:cs="Times New Roman"/>
          <w:sz w:val="24"/>
          <w:szCs w:val="24"/>
          <w:highlight w:val="yellow"/>
        </w:rPr>
        <w:t xml:space="preserve">a study by </w:t>
      </w:r>
      <w:r w:rsidR="00E430D4">
        <w:rPr>
          <w:rFonts w:ascii="Times New Roman" w:hAnsi="Times New Roman" w:cs="Times New Roman"/>
          <w:sz w:val="24"/>
          <w:szCs w:val="24"/>
        </w:rPr>
        <w:t>Schneider, Lam, Bayliss &amp; Dux (2012)</w:t>
      </w:r>
      <w:r w:rsidR="007320EE" w:rsidRPr="0007396D">
        <w:rPr>
          <w:rFonts w:ascii="Times New Roman" w:hAnsi="Times New Roman" w:cs="Times New Roman"/>
          <w:sz w:val="24"/>
          <w:szCs w:val="24"/>
          <w:highlight w:val="yellow"/>
        </w:rPr>
        <w:t>, participants watched videos that in which an agent observed a puppet move a ball between two boxes in front of her, following a classic false-belief scenario that had the puppet move the ball from one box to the other in the absence of the agent, creating a false-belief condition. Crucially, the researchers manipulated task load. One group of participants was subjected to a secondary task with a relatively low cognitive load in the form of paying attention to an auditory stream of letters. A second group had a significantly harder task: they were to count the number of</w:t>
      </w:r>
      <w:ins w:id="77" w:author="mankymoggy@outlook.com" w:date="2021-11-22T18:23:00Z">
        <w:r w:rsidR="00D94CF4">
          <w:rPr>
            <w:rFonts w:ascii="Times New Roman" w:hAnsi="Times New Roman" w:cs="Times New Roman"/>
            <w:sz w:val="24"/>
            <w:szCs w:val="24"/>
            <w:highlight w:val="yellow"/>
            <w:lang w:val="en-US"/>
          </w:rPr>
          <w:t xml:space="preserve"> </w:t>
        </w:r>
      </w:ins>
      <w:r w:rsidR="007320EE" w:rsidRPr="0007396D">
        <w:rPr>
          <w:rFonts w:ascii="Times New Roman" w:hAnsi="Times New Roman" w:cs="Times New Roman"/>
          <w:sz w:val="24"/>
          <w:szCs w:val="24"/>
          <w:highlight w:val="yellow"/>
        </w:rPr>
        <w:t xml:space="preserve"> “2-back” repetitions in the auditory stream. A third baseline group simply watched the videos. Crucially, in the no-ball location participants showed significantly higher looking times in the false belief condition as compared to the true belief condition, which is taken as index for implicit false belief processing. This index effect disappeared under both low cognitive load and high cognitive load, as looking times were in line with an egocentric bias (the actual location of the ball).</w:t>
      </w:r>
      <w:r w:rsidR="00C05788">
        <w:rPr>
          <w:rFonts w:ascii="Times New Roman" w:hAnsi="Times New Roman" w:cs="Times New Roman"/>
          <w:sz w:val="24"/>
          <w:szCs w:val="24"/>
        </w:rPr>
        <w:t xml:space="preserve"> </w:t>
      </w:r>
      <w:r w:rsidR="00F616B2">
        <w:rPr>
          <w:rFonts w:ascii="Times New Roman" w:hAnsi="Times New Roman" w:cs="Times New Roman"/>
          <w:sz w:val="24"/>
          <w:szCs w:val="24"/>
        </w:rPr>
        <w:t xml:space="preserve">However, to the best of our knowledge this study has not been replicated and can therefore not be considered conclusive. </w:t>
      </w:r>
      <w:r w:rsidR="00D37222">
        <w:rPr>
          <w:rFonts w:ascii="Times New Roman" w:hAnsi="Times New Roman" w:cs="Times New Roman"/>
          <w:sz w:val="24"/>
          <w:szCs w:val="24"/>
        </w:rPr>
        <w:t xml:space="preserve">With this scarcity of evidence in mind, </w:t>
      </w:r>
      <w:r w:rsidR="0013730F">
        <w:rPr>
          <w:rFonts w:ascii="Times New Roman" w:hAnsi="Times New Roman" w:cs="Times New Roman"/>
          <w:sz w:val="24"/>
          <w:szCs w:val="24"/>
        </w:rPr>
        <w:t xml:space="preserve">it is informative to look at evidence for the </w:t>
      </w:r>
      <w:r w:rsidR="00252948">
        <w:rPr>
          <w:rFonts w:ascii="Times New Roman" w:hAnsi="Times New Roman" w:cs="Times New Roman"/>
          <w:sz w:val="24"/>
          <w:szCs w:val="24"/>
        </w:rPr>
        <w:t xml:space="preserve">relative </w:t>
      </w:r>
      <w:r w:rsidR="0013730F">
        <w:rPr>
          <w:rFonts w:ascii="Times New Roman" w:hAnsi="Times New Roman" w:cs="Times New Roman"/>
          <w:sz w:val="24"/>
          <w:szCs w:val="24"/>
        </w:rPr>
        <w:t>automaticity</w:t>
      </w:r>
      <w:r w:rsidR="00252948">
        <w:rPr>
          <w:rFonts w:ascii="Times New Roman" w:hAnsi="Times New Roman" w:cs="Times New Roman"/>
          <w:sz w:val="24"/>
          <w:szCs w:val="24"/>
        </w:rPr>
        <w:t xml:space="preserve"> of related concepts. </w:t>
      </w:r>
    </w:p>
    <w:p w14:paraId="1DCCD070" w14:textId="5E426D74" w:rsidR="00640A17" w:rsidRDefault="00252948"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evidence has accumulated on the automaticity of </w:t>
      </w:r>
      <w:r>
        <w:rPr>
          <w:rFonts w:ascii="Times New Roman" w:hAnsi="Times New Roman" w:cs="Times New Roman"/>
          <w:i/>
          <w:iCs/>
          <w:sz w:val="24"/>
          <w:szCs w:val="24"/>
        </w:rPr>
        <w:t>level 1 visual perspective taking</w:t>
      </w:r>
      <w:r w:rsidR="001F70ED">
        <w:rPr>
          <w:rFonts w:ascii="Times New Roman" w:hAnsi="Times New Roman" w:cs="Times New Roman"/>
          <w:sz w:val="24"/>
          <w:szCs w:val="24"/>
        </w:rPr>
        <w:t>. This refers to the ability to infer whether someone else can see a specific stimulus. This ability is held as a critical component of mentalising, especially implicit forms of mentalising.</w:t>
      </w:r>
      <w:r w:rsidR="00C26315">
        <w:rPr>
          <w:rFonts w:ascii="Times New Roman" w:hAnsi="Times New Roman" w:cs="Times New Roman"/>
          <w:sz w:val="24"/>
          <w:szCs w:val="24"/>
        </w:rPr>
        <w:t xml:space="preserve"> Researchers found that participants implicitly represented the</w:t>
      </w:r>
      <w:r w:rsidR="00947142">
        <w:rPr>
          <w:rFonts w:ascii="Times New Roman" w:hAnsi="Times New Roman" w:cs="Times New Roman"/>
          <w:sz w:val="24"/>
          <w:szCs w:val="24"/>
        </w:rPr>
        <w:t xml:space="preserve"> task-irrelevant</w:t>
      </w:r>
      <w:r w:rsidR="00C26315">
        <w:rPr>
          <w:rFonts w:ascii="Times New Roman" w:hAnsi="Times New Roman" w:cs="Times New Roman"/>
          <w:sz w:val="24"/>
          <w:szCs w:val="24"/>
        </w:rPr>
        <w:t xml:space="preserve"> perspective of an avatar in a dot-counting task, resulting in an altercentric interference effect (</w:t>
      </w:r>
      <w:r w:rsidR="001E068C">
        <w:rPr>
          <w:rFonts w:ascii="Times New Roman" w:hAnsi="Times New Roman" w:cs="Times New Roman"/>
          <w:sz w:val="24"/>
          <w:szCs w:val="24"/>
        </w:rPr>
        <w:t>Samson, Apperly, Braithwaite, Andrews &amp; Scott, 2010)</w:t>
      </w:r>
      <w:r w:rsidR="00640A17">
        <w:rPr>
          <w:rFonts w:ascii="Times New Roman" w:hAnsi="Times New Roman" w:cs="Times New Roman"/>
          <w:sz w:val="24"/>
          <w:szCs w:val="24"/>
        </w:rPr>
        <w:t>.</w:t>
      </w:r>
    </w:p>
    <w:p w14:paraId="1E86157C" w14:textId="77777777" w:rsidR="00A00A95" w:rsidRDefault="00A00A95" w:rsidP="00F616B2">
      <w:pPr>
        <w:spacing w:line="360" w:lineRule="auto"/>
        <w:jc w:val="both"/>
        <w:rPr>
          <w:rFonts w:ascii="Times New Roman" w:hAnsi="Times New Roman" w:cs="Times New Roman"/>
          <w:sz w:val="24"/>
          <w:szCs w:val="24"/>
        </w:rPr>
      </w:pPr>
    </w:p>
    <w:p w14:paraId="593BAF57" w14:textId="20BF1A59" w:rsidR="00F616B2" w:rsidRDefault="00640A17" w:rsidP="00F616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265B1A" wp14:editId="0744E7D4">
            <wp:extent cx="5730875" cy="219011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2190115"/>
                    </a:xfrm>
                    <a:prstGeom prst="rect">
                      <a:avLst/>
                    </a:prstGeom>
                    <a:noFill/>
                    <a:ln>
                      <a:noFill/>
                    </a:ln>
                  </pic:spPr>
                </pic:pic>
              </a:graphicData>
            </a:graphic>
          </wp:inline>
        </w:drawing>
      </w:r>
    </w:p>
    <w:p w14:paraId="444E3BC8" w14:textId="77777777" w:rsidR="00F21AB4" w:rsidRDefault="00621C0E"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Original stimuli from the experiment by Samson et al. (2010), adapted from O’Grady, Scott-Phillips, Lavelle &amp; Smith (2020).</w:t>
      </w:r>
      <w:r w:rsidR="00BE1655">
        <w:rPr>
          <w:rFonts w:ascii="Times New Roman" w:hAnsi="Times New Roman" w:cs="Times New Roman"/>
          <w:i/>
          <w:iCs/>
          <w:sz w:val="24"/>
          <w:szCs w:val="24"/>
        </w:rPr>
        <w:t xml:space="preserve"> In this task, one is required to make a judgement on the number of dots based on the self-perspective or the other-perspective. The judgement itself consist of a button press if a digit on the screen (e.g., “1” or “2”) matches the number of dots seen from this perspective. </w:t>
      </w:r>
      <w:r w:rsidR="00293074">
        <w:rPr>
          <w:rFonts w:ascii="Times New Roman" w:hAnsi="Times New Roman" w:cs="Times New Roman"/>
          <w:i/>
          <w:iCs/>
          <w:sz w:val="24"/>
          <w:szCs w:val="24"/>
        </w:rPr>
        <w:t xml:space="preserve">The panel on the left represents a “congruent” trial, as the number of dots from the perspective of the participant is equal to that of the avatar. The panel on the right is an “incongruent” case, as </w:t>
      </w:r>
      <w:r w:rsidR="006944D2">
        <w:rPr>
          <w:rFonts w:ascii="Times New Roman" w:hAnsi="Times New Roman" w:cs="Times New Roman"/>
          <w:i/>
          <w:iCs/>
          <w:sz w:val="24"/>
          <w:szCs w:val="24"/>
        </w:rPr>
        <w:t>the participant sees two dots while the avatar sees only one. Typically, such incongruent trials result in a slower response time in the self-perspective, indicating that an implicitly held representation of the avatar’s perspective interferes with judgements made from one’s own perspective.</w:t>
      </w:r>
    </w:p>
    <w:p w14:paraId="3DEF2A23" w14:textId="77777777" w:rsidR="00F21AB4" w:rsidRDefault="00F21AB4" w:rsidP="00F616B2">
      <w:pPr>
        <w:spacing w:line="360" w:lineRule="auto"/>
        <w:jc w:val="both"/>
        <w:rPr>
          <w:rFonts w:ascii="Times New Roman" w:hAnsi="Times New Roman" w:cs="Times New Roman"/>
          <w:i/>
          <w:iCs/>
          <w:sz w:val="24"/>
          <w:szCs w:val="24"/>
        </w:rPr>
      </w:pPr>
    </w:p>
    <w:p w14:paraId="78BCCB38" w14:textId="78FA6B13" w:rsidR="00B8372C" w:rsidRPr="001114BC" w:rsidRDefault="006944D2" w:rsidP="00F616B2">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7E4B88">
        <w:rPr>
          <w:rFonts w:ascii="Times New Roman" w:hAnsi="Times New Roman" w:cs="Times New Roman"/>
          <w:sz w:val="24"/>
          <w:szCs w:val="24"/>
        </w:rPr>
        <w:t xml:space="preserve">Qureshi, Apperly and Samson (2010) had a group of participants perform this task while simultaneously performing a task that </w:t>
      </w:r>
      <w:r w:rsidR="0088379D">
        <w:rPr>
          <w:rFonts w:ascii="Times New Roman" w:hAnsi="Times New Roman" w:cs="Times New Roman"/>
          <w:sz w:val="24"/>
          <w:szCs w:val="24"/>
        </w:rPr>
        <w:t>had</w:t>
      </w:r>
      <w:r w:rsidR="007E4B88">
        <w:rPr>
          <w:rFonts w:ascii="Times New Roman" w:hAnsi="Times New Roman" w:cs="Times New Roman"/>
          <w:sz w:val="24"/>
          <w:szCs w:val="24"/>
        </w:rPr>
        <w:t xml:space="preserve"> participants perform a tapping task, requiring to give an opposite number of key presses to a set number of tones (e.g., one press for two tones heard, and vice versa).</w:t>
      </w:r>
      <w:r w:rsidR="00C92366">
        <w:rPr>
          <w:rFonts w:ascii="Times New Roman" w:hAnsi="Times New Roman" w:cs="Times New Roman"/>
          <w:sz w:val="24"/>
          <w:szCs w:val="24"/>
        </w:rPr>
        <w:t xml:space="preserve"> This task placed additional demands on executive function due to the necessity to inhibit a congruent response.</w:t>
      </w:r>
      <w:r w:rsidR="00144633">
        <w:rPr>
          <w:rFonts w:ascii="Times New Roman" w:hAnsi="Times New Roman" w:cs="Times New Roman"/>
          <w:sz w:val="24"/>
          <w:szCs w:val="24"/>
        </w:rPr>
        <w:t xml:space="preserve"> Results indicated that the secondary task </w:t>
      </w:r>
      <w:r w:rsidR="00144633">
        <w:rPr>
          <w:rFonts w:ascii="Times New Roman" w:hAnsi="Times New Roman" w:cs="Times New Roman"/>
          <w:i/>
          <w:iCs/>
          <w:sz w:val="24"/>
          <w:szCs w:val="24"/>
        </w:rPr>
        <w:t>increased</w:t>
      </w:r>
      <w:r w:rsidR="00144633">
        <w:rPr>
          <w:rFonts w:ascii="Times New Roman" w:hAnsi="Times New Roman" w:cs="Times New Roman"/>
          <w:sz w:val="24"/>
          <w:szCs w:val="24"/>
        </w:rPr>
        <w:t xml:space="preserve"> altercentric and egocentric biases in the visual perspective taking task, suggesting that </w:t>
      </w:r>
      <w:r w:rsidR="000710A6">
        <w:rPr>
          <w:rFonts w:ascii="Times New Roman" w:hAnsi="Times New Roman" w:cs="Times New Roman"/>
          <w:sz w:val="24"/>
          <w:szCs w:val="24"/>
        </w:rPr>
        <w:t xml:space="preserve">the additional executive demands affected perspective selection but not perspective calculation, bolstering the case for the </w:t>
      </w:r>
      <w:r w:rsidR="00A755D7">
        <w:rPr>
          <w:rFonts w:ascii="Times New Roman" w:hAnsi="Times New Roman" w:cs="Times New Roman"/>
          <w:sz w:val="24"/>
          <w:szCs w:val="24"/>
        </w:rPr>
        <w:t xml:space="preserve">relatively </w:t>
      </w:r>
      <w:r w:rsidR="000710A6">
        <w:rPr>
          <w:rFonts w:ascii="Times New Roman" w:hAnsi="Times New Roman" w:cs="Times New Roman"/>
          <w:sz w:val="24"/>
          <w:szCs w:val="24"/>
        </w:rPr>
        <w:t>automatic representation of other’s visual perspective.</w:t>
      </w:r>
      <w:r w:rsidR="00124F39">
        <w:rPr>
          <w:rFonts w:ascii="Times New Roman" w:hAnsi="Times New Roman" w:cs="Times New Roman"/>
          <w:sz w:val="24"/>
          <w:szCs w:val="24"/>
        </w:rPr>
        <w:t xml:space="preserve"> Similarly, Todd, </w:t>
      </w:r>
      <w:proofErr w:type="gramStart"/>
      <w:r w:rsidR="00124F39">
        <w:rPr>
          <w:rFonts w:ascii="Times New Roman" w:hAnsi="Times New Roman" w:cs="Times New Roman"/>
          <w:sz w:val="24"/>
          <w:szCs w:val="24"/>
        </w:rPr>
        <w:t>Cameron</w:t>
      </w:r>
      <w:proofErr w:type="gramEnd"/>
      <w:r w:rsidR="00124F39">
        <w:rPr>
          <w:rFonts w:ascii="Times New Roman" w:hAnsi="Times New Roman" w:cs="Times New Roman"/>
          <w:sz w:val="24"/>
          <w:szCs w:val="24"/>
        </w:rPr>
        <w:t xml:space="preserve"> and Simpson (2017) showed that these altercentric intrusion effects are relatively immune to added time pressure.</w:t>
      </w:r>
      <w:r w:rsidR="00F72237">
        <w:rPr>
          <w:rFonts w:ascii="Times New Roman" w:hAnsi="Times New Roman" w:cs="Times New Roman"/>
          <w:sz w:val="24"/>
          <w:szCs w:val="24"/>
        </w:rPr>
        <w:t xml:space="preserve"> Recent work, however, has found limitations to the automaticity of Level 1 perspective taking. </w:t>
      </w:r>
      <w:r w:rsidR="00A3354E">
        <w:rPr>
          <w:rFonts w:ascii="Times New Roman" w:hAnsi="Times New Roman" w:cs="Times New Roman"/>
          <w:sz w:val="24"/>
          <w:szCs w:val="24"/>
        </w:rPr>
        <w:t>When combining the dot perspective task above with a secondary task that requires participants to hold a series of letters in working memory, Qureshi and Monk (2018)</w:t>
      </w:r>
      <w:r w:rsidR="00A028FA">
        <w:rPr>
          <w:rFonts w:ascii="Times New Roman" w:hAnsi="Times New Roman" w:cs="Times New Roman"/>
          <w:sz w:val="24"/>
          <w:szCs w:val="24"/>
        </w:rPr>
        <w:t xml:space="preserve"> found </w:t>
      </w:r>
      <w:r w:rsidR="0079305D">
        <w:rPr>
          <w:rFonts w:ascii="Times New Roman" w:hAnsi="Times New Roman" w:cs="Times New Roman"/>
          <w:sz w:val="24"/>
          <w:szCs w:val="24"/>
        </w:rPr>
        <w:t xml:space="preserve">that this additional working memory demand diminished </w:t>
      </w:r>
      <w:r w:rsidR="0079305D">
        <w:rPr>
          <w:rFonts w:ascii="Times New Roman" w:hAnsi="Times New Roman" w:cs="Times New Roman"/>
          <w:sz w:val="24"/>
          <w:szCs w:val="24"/>
        </w:rPr>
        <w:lastRenderedPageBreak/>
        <w:t xml:space="preserve">altercentric intrusions, suggesting that working memory is required </w:t>
      </w:r>
      <w:r w:rsidR="00631102">
        <w:rPr>
          <w:rFonts w:ascii="Times New Roman" w:hAnsi="Times New Roman" w:cs="Times New Roman"/>
          <w:sz w:val="24"/>
          <w:szCs w:val="24"/>
        </w:rPr>
        <w:t>for</w:t>
      </w:r>
      <w:r w:rsidR="00364BBB">
        <w:rPr>
          <w:rFonts w:ascii="Times New Roman" w:hAnsi="Times New Roman" w:cs="Times New Roman"/>
          <w:sz w:val="24"/>
          <w:szCs w:val="24"/>
        </w:rPr>
        <w:t xml:space="preserve"> maintaining a representation of someone’s visual perspective</w:t>
      </w:r>
      <w:r w:rsidR="0079305D">
        <w:rPr>
          <w:rFonts w:ascii="Times New Roman" w:hAnsi="Times New Roman" w:cs="Times New Roman"/>
          <w:sz w:val="24"/>
          <w:szCs w:val="24"/>
        </w:rPr>
        <w:t>.</w:t>
      </w:r>
      <w:r w:rsidR="00890FE8">
        <w:rPr>
          <w:rFonts w:ascii="Times New Roman" w:hAnsi="Times New Roman" w:cs="Times New Roman"/>
          <w:sz w:val="24"/>
          <w:szCs w:val="24"/>
        </w:rPr>
        <w:t xml:space="preserve"> </w:t>
      </w:r>
      <w:r w:rsidR="000542C4">
        <w:rPr>
          <w:rFonts w:ascii="Times New Roman" w:hAnsi="Times New Roman" w:cs="Times New Roman"/>
          <w:sz w:val="24"/>
          <w:szCs w:val="24"/>
        </w:rPr>
        <w:t>At present the emerging picture is still unclear, but a brief summary would be that executive function</w:t>
      </w:r>
      <w:r w:rsidR="00CC13FE">
        <w:rPr>
          <w:rFonts w:ascii="Times New Roman" w:hAnsi="Times New Roman" w:cs="Times New Roman"/>
          <w:sz w:val="24"/>
          <w:szCs w:val="24"/>
        </w:rPr>
        <w:t>ing</w:t>
      </w:r>
      <w:r w:rsidR="000542C4">
        <w:rPr>
          <w:rFonts w:ascii="Times New Roman" w:hAnsi="Times New Roman" w:cs="Times New Roman"/>
          <w:sz w:val="24"/>
          <w:szCs w:val="24"/>
        </w:rPr>
        <w:t xml:space="preserve"> is involved in inhibiting the egocentric perspective and selecting the altercentric perspective.</w:t>
      </w:r>
      <w:r w:rsidR="00AD49A3">
        <w:rPr>
          <w:rFonts w:ascii="Times New Roman" w:hAnsi="Times New Roman" w:cs="Times New Roman"/>
          <w:sz w:val="24"/>
          <w:szCs w:val="24"/>
        </w:rPr>
        <w:t xml:space="preserve"> </w:t>
      </w:r>
      <w:r w:rsidR="00AD49A3" w:rsidRPr="00187CDB">
        <w:rPr>
          <w:rFonts w:ascii="Times New Roman" w:hAnsi="Times New Roman" w:cs="Times New Roman"/>
          <w:sz w:val="24"/>
          <w:szCs w:val="24"/>
          <w:highlight w:val="yellow"/>
        </w:rPr>
        <w:t xml:space="preserve">Moreover, while the altercentric perspective seems to be calculated </w:t>
      </w:r>
      <w:ins w:id="78" w:author="mankymoggy@outlook.com" w:date="2021-11-22T18:58:00Z">
        <w:r w:rsidR="00AC6D3A">
          <w:rPr>
            <w:rFonts w:ascii="Times New Roman" w:hAnsi="Times New Roman" w:cs="Times New Roman"/>
            <w:sz w:val="24"/>
            <w:szCs w:val="24"/>
            <w:highlight w:val="yellow"/>
            <w:lang w:val="en-US"/>
          </w:rPr>
          <w:t xml:space="preserve">in a </w:t>
        </w:r>
      </w:ins>
      <w:r w:rsidR="00AD49A3" w:rsidRPr="00187CDB">
        <w:rPr>
          <w:rFonts w:ascii="Times New Roman" w:hAnsi="Times New Roman" w:cs="Times New Roman"/>
          <w:sz w:val="24"/>
          <w:szCs w:val="24"/>
          <w:highlight w:val="yellow"/>
        </w:rPr>
        <w:t>relatively automatic and efficient</w:t>
      </w:r>
      <w:ins w:id="79" w:author="mankymoggy@outlook.com" w:date="2021-11-22T18:58:00Z">
        <w:r w:rsidR="00AC6D3A">
          <w:rPr>
            <w:rFonts w:ascii="Times New Roman" w:hAnsi="Times New Roman" w:cs="Times New Roman"/>
            <w:sz w:val="24"/>
            <w:szCs w:val="24"/>
            <w:highlight w:val="yellow"/>
            <w:lang w:val="en-US"/>
          </w:rPr>
          <w:t xml:space="preserve"> manner</w:t>
        </w:r>
      </w:ins>
      <w:r w:rsidR="00AD49A3" w:rsidRPr="00187CDB">
        <w:rPr>
          <w:rFonts w:ascii="Times New Roman" w:hAnsi="Times New Roman" w:cs="Times New Roman"/>
          <w:sz w:val="24"/>
          <w:szCs w:val="24"/>
          <w:highlight w:val="yellow"/>
        </w:rPr>
        <w:t xml:space="preserve">, working memory could be required to </w:t>
      </w:r>
      <w:r w:rsidR="00AD49A3" w:rsidRPr="005F0D5D">
        <w:rPr>
          <w:rFonts w:ascii="Times New Roman" w:hAnsi="Times New Roman" w:cs="Times New Roman"/>
          <w:i/>
          <w:iCs/>
          <w:sz w:val="24"/>
          <w:szCs w:val="24"/>
          <w:highlight w:val="yellow"/>
        </w:rPr>
        <w:t>maintain</w:t>
      </w:r>
      <w:r w:rsidR="00AD49A3" w:rsidRPr="00187CDB">
        <w:rPr>
          <w:rFonts w:ascii="Times New Roman" w:hAnsi="Times New Roman" w:cs="Times New Roman"/>
          <w:sz w:val="24"/>
          <w:szCs w:val="24"/>
          <w:highlight w:val="yellow"/>
        </w:rPr>
        <w:t xml:space="preserve"> a representation of the altercentric perspective</w:t>
      </w:r>
      <w:r w:rsidR="003F6AF9">
        <w:rPr>
          <w:rFonts w:ascii="Times New Roman" w:hAnsi="Times New Roman" w:cs="Times New Roman"/>
          <w:sz w:val="24"/>
          <w:szCs w:val="24"/>
          <w:highlight w:val="yellow"/>
        </w:rPr>
        <w:t xml:space="preserve"> </w:t>
      </w:r>
      <w:r w:rsidR="00AD49A3" w:rsidRPr="00187CDB">
        <w:rPr>
          <w:rFonts w:ascii="Times New Roman" w:hAnsi="Times New Roman" w:cs="Times New Roman"/>
          <w:sz w:val="24"/>
          <w:szCs w:val="24"/>
          <w:highlight w:val="yellow"/>
        </w:rPr>
        <w:t>(Martin, Perceval, Davies, Su, Huang &amp; Meizer, 2019)</w:t>
      </w:r>
      <w:r w:rsidR="00505227" w:rsidRPr="00187CDB">
        <w:rPr>
          <w:rFonts w:ascii="Times New Roman" w:hAnsi="Times New Roman" w:cs="Times New Roman"/>
          <w:sz w:val="24"/>
          <w:szCs w:val="24"/>
          <w:highlight w:val="yellow"/>
        </w:rPr>
        <w:t>.</w:t>
      </w:r>
      <w:r w:rsidR="000542C4">
        <w:rPr>
          <w:rFonts w:ascii="Times New Roman" w:hAnsi="Times New Roman" w:cs="Times New Roman"/>
          <w:sz w:val="24"/>
          <w:szCs w:val="24"/>
        </w:rPr>
        <w:t xml:space="preserve"> </w:t>
      </w:r>
      <w:r w:rsidR="001114BC">
        <w:rPr>
          <w:rFonts w:ascii="Times New Roman" w:hAnsi="Times New Roman" w:cs="Times New Roman"/>
          <w:sz w:val="24"/>
          <w:szCs w:val="24"/>
        </w:rPr>
        <w:t xml:space="preserve"> </w:t>
      </w:r>
    </w:p>
    <w:p w14:paraId="76936912" w14:textId="1051D985" w:rsidR="00A008ED" w:rsidRPr="00186BB3" w:rsidRDefault="00E7229B"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the similarity between both concepts (i.e., automatic representation of another’s visual perspective and automatic representation of another’s object registrations), we </w:t>
      </w:r>
      <w:del w:id="80" w:author="mankymoggy@outlook.com" w:date="2021-11-22T18:58:00Z">
        <w:r w:rsidDel="00AC6D3A">
          <w:rPr>
            <w:rFonts w:ascii="Times New Roman" w:hAnsi="Times New Roman" w:cs="Times New Roman"/>
            <w:sz w:val="24"/>
            <w:szCs w:val="24"/>
          </w:rPr>
          <w:delText>suspect to</w:delText>
        </w:r>
      </w:del>
      <w:ins w:id="81" w:author="mankymoggy@outlook.com" w:date="2021-11-22T18:58:00Z">
        <w:r w:rsidR="00AC6D3A">
          <w:rPr>
            <w:rFonts w:ascii="Times New Roman" w:hAnsi="Times New Roman" w:cs="Times New Roman"/>
            <w:sz w:val="24"/>
            <w:szCs w:val="24"/>
            <w:lang w:val="en-US"/>
          </w:rPr>
          <w:t>considered that we would also</w:t>
        </w:r>
      </w:ins>
      <w:r>
        <w:rPr>
          <w:rFonts w:ascii="Times New Roman" w:hAnsi="Times New Roman" w:cs="Times New Roman"/>
          <w:sz w:val="24"/>
          <w:szCs w:val="24"/>
        </w:rPr>
        <w:t xml:space="preserve"> find similar results on implicit measures of belief-tracking. </w:t>
      </w:r>
      <w:r w:rsidRPr="00BA482C">
        <w:rPr>
          <w:rFonts w:ascii="Times New Roman" w:hAnsi="Times New Roman" w:cs="Times New Roman"/>
          <w:sz w:val="24"/>
          <w:szCs w:val="24"/>
          <w:highlight w:val="yellow"/>
        </w:rPr>
        <w:t xml:space="preserve">That is, </w:t>
      </w:r>
      <w:r w:rsidR="00FB019B" w:rsidRPr="00BA482C">
        <w:rPr>
          <w:rFonts w:ascii="Times New Roman" w:hAnsi="Times New Roman" w:cs="Times New Roman"/>
          <w:sz w:val="24"/>
          <w:szCs w:val="24"/>
          <w:highlight w:val="yellow"/>
        </w:rPr>
        <w:t xml:space="preserve">as we expect implicit </w:t>
      </w:r>
      <w:r w:rsidR="002B7119" w:rsidRPr="00BA482C">
        <w:rPr>
          <w:rFonts w:ascii="Times New Roman" w:hAnsi="Times New Roman" w:cs="Times New Roman"/>
          <w:sz w:val="24"/>
          <w:szCs w:val="24"/>
          <w:highlight w:val="yellow"/>
        </w:rPr>
        <w:t>tracking of agent registrations to be a relatively efficient and automatic process</w:t>
      </w:r>
      <w:ins w:id="82" w:author="mankymoggy@outlook.com" w:date="2021-11-22T18:59:00Z">
        <w:r w:rsidR="00AC6D3A">
          <w:rPr>
            <w:rFonts w:ascii="Times New Roman" w:hAnsi="Times New Roman" w:cs="Times New Roman"/>
            <w:sz w:val="24"/>
            <w:szCs w:val="24"/>
            <w:highlight w:val="yellow"/>
            <w:lang w:val="en-US"/>
          </w:rPr>
          <w:t>;</w:t>
        </w:r>
      </w:ins>
      <w:del w:id="83" w:author="mankymoggy@outlook.com" w:date="2021-11-22T18:59:00Z">
        <w:r w:rsidR="002B7119" w:rsidRPr="00BA482C" w:rsidDel="00AC6D3A">
          <w:rPr>
            <w:rFonts w:ascii="Times New Roman" w:hAnsi="Times New Roman" w:cs="Times New Roman"/>
            <w:sz w:val="24"/>
            <w:szCs w:val="24"/>
            <w:highlight w:val="yellow"/>
          </w:rPr>
          <w:delText>,</w:delText>
        </w:r>
      </w:del>
      <w:r w:rsidR="002B7119" w:rsidRPr="00BA482C">
        <w:rPr>
          <w:rFonts w:ascii="Times New Roman" w:hAnsi="Times New Roman" w:cs="Times New Roman"/>
          <w:sz w:val="24"/>
          <w:szCs w:val="24"/>
          <w:highlight w:val="yellow"/>
        </w:rPr>
        <w:t xml:space="preserve"> </w:t>
      </w:r>
      <w:r w:rsidR="00A85884" w:rsidRPr="00BA482C">
        <w:rPr>
          <w:rFonts w:ascii="Times New Roman" w:hAnsi="Times New Roman" w:cs="Times New Roman"/>
          <w:sz w:val="24"/>
          <w:szCs w:val="24"/>
          <w:highlight w:val="yellow"/>
        </w:rPr>
        <w:t xml:space="preserve">we expect to find that </w:t>
      </w:r>
      <w:r w:rsidR="007C0C42" w:rsidRPr="00BA482C">
        <w:rPr>
          <w:rFonts w:ascii="Times New Roman" w:hAnsi="Times New Roman" w:cs="Times New Roman"/>
          <w:sz w:val="24"/>
          <w:szCs w:val="24"/>
          <w:highlight w:val="yellow"/>
        </w:rPr>
        <w:t>additional demands place</w:t>
      </w:r>
      <w:r w:rsidR="00186BB3" w:rsidRPr="00BA482C">
        <w:rPr>
          <w:rFonts w:ascii="Times New Roman" w:hAnsi="Times New Roman" w:cs="Times New Roman"/>
          <w:sz w:val="24"/>
          <w:szCs w:val="24"/>
          <w:highlight w:val="yellow"/>
        </w:rPr>
        <w:t xml:space="preserve">d on executive functioning could diminish the previously found belief-tracking effect but will not nullify it, </w:t>
      </w:r>
      <w:r w:rsidR="002B7119" w:rsidRPr="00BA482C">
        <w:rPr>
          <w:rFonts w:ascii="Times New Roman" w:hAnsi="Times New Roman" w:cs="Times New Roman"/>
          <w:sz w:val="24"/>
          <w:szCs w:val="24"/>
          <w:highlight w:val="yellow"/>
        </w:rPr>
        <w:t xml:space="preserve">provided that this </w:t>
      </w:r>
      <w:r w:rsidR="00AE339A" w:rsidRPr="00BA482C">
        <w:rPr>
          <w:rFonts w:ascii="Times New Roman" w:hAnsi="Times New Roman" w:cs="Times New Roman"/>
          <w:sz w:val="24"/>
          <w:szCs w:val="24"/>
          <w:highlight w:val="yellow"/>
        </w:rPr>
        <w:t xml:space="preserve">secondary </w:t>
      </w:r>
      <w:r w:rsidR="002B7119" w:rsidRPr="00BA482C">
        <w:rPr>
          <w:rFonts w:ascii="Times New Roman" w:hAnsi="Times New Roman" w:cs="Times New Roman"/>
          <w:sz w:val="24"/>
          <w:szCs w:val="24"/>
          <w:highlight w:val="yellow"/>
        </w:rPr>
        <w:t>task places little to no demands on working memory.</w:t>
      </w:r>
    </w:p>
    <w:p w14:paraId="61C28C9F" w14:textId="739282C5"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We do expect, however, that cognitive load will have an impact on the accuracy of any explicit judgements made on the future behaviour of the agent. There is precedent for this expectation. In a study by Lin, Keysar &amp; Epley (2010)</w:t>
      </w:r>
      <w:r w:rsidR="00693EAF">
        <w:rPr>
          <w:rFonts w:ascii="Times New Roman" w:hAnsi="Times New Roman" w:cs="Times New Roman"/>
          <w:sz w:val="24"/>
          <w:szCs w:val="24"/>
        </w:rPr>
        <w:t>, for example,</w:t>
      </w:r>
      <w:r>
        <w:rPr>
          <w:rFonts w:ascii="Times New Roman" w:hAnsi="Times New Roman" w:cs="Times New Roman"/>
          <w:sz w:val="24"/>
          <w:szCs w:val="24"/>
        </w:rPr>
        <w:t xml:space="preserve"> it was found that participants under working memory load showed a reduced capacity to apply mentalising processes to a communication game, indicating that explicit mentalising is an effortful process that requires attention</w:t>
      </w:r>
      <w:r w:rsidR="00D0424F">
        <w:rPr>
          <w:rFonts w:ascii="Times New Roman" w:hAnsi="Times New Roman" w:cs="Times New Roman"/>
          <w:sz w:val="24"/>
          <w:szCs w:val="24"/>
        </w:rPr>
        <w:t>al resources to function</w:t>
      </w:r>
      <w:r>
        <w:rPr>
          <w:rFonts w:ascii="Times New Roman" w:hAnsi="Times New Roman" w:cs="Times New Roman"/>
          <w:sz w:val="24"/>
          <w:szCs w:val="24"/>
        </w:rPr>
        <w:t>.</w:t>
      </w:r>
      <w:r w:rsidR="00E258AA">
        <w:rPr>
          <w:rFonts w:ascii="Times New Roman" w:hAnsi="Times New Roman" w:cs="Times New Roman"/>
          <w:sz w:val="24"/>
          <w:szCs w:val="24"/>
        </w:rPr>
        <w:t xml:space="preserve"> These results were replicated by Cane, Ferguson and Apperly (2017), who </w:t>
      </w:r>
      <w:r w:rsidR="00A03AAB">
        <w:rPr>
          <w:rFonts w:ascii="Times New Roman" w:hAnsi="Times New Roman" w:cs="Times New Roman"/>
          <w:sz w:val="24"/>
          <w:szCs w:val="24"/>
        </w:rPr>
        <w:t xml:space="preserve">furthermore </w:t>
      </w:r>
      <w:r w:rsidR="00E258AA">
        <w:rPr>
          <w:rFonts w:ascii="Times New Roman" w:hAnsi="Times New Roman" w:cs="Times New Roman"/>
          <w:sz w:val="24"/>
          <w:szCs w:val="24"/>
        </w:rPr>
        <w:t xml:space="preserve">showed that this effect is modulated by motivation. </w:t>
      </w:r>
      <w:r w:rsidR="00770A0D">
        <w:rPr>
          <w:rFonts w:ascii="Times New Roman" w:hAnsi="Times New Roman" w:cs="Times New Roman"/>
          <w:sz w:val="24"/>
          <w:szCs w:val="24"/>
        </w:rPr>
        <w:t>Finally, a recent longitudinal study of Kloo, Kristen-Antonow &amp; Sodian (2020)</w:t>
      </w:r>
      <w:r w:rsidR="0088334F">
        <w:rPr>
          <w:rFonts w:ascii="Times New Roman" w:hAnsi="Times New Roman" w:cs="Times New Roman"/>
          <w:sz w:val="24"/>
          <w:szCs w:val="24"/>
        </w:rPr>
        <w:t xml:space="preserve"> found that explicit but not implicit mentalising capabilities are related to the development of executive functioning</w:t>
      </w:r>
      <w:r w:rsidR="00582544">
        <w:rPr>
          <w:rFonts w:ascii="Times New Roman" w:hAnsi="Times New Roman" w:cs="Times New Roman"/>
          <w:sz w:val="24"/>
          <w:szCs w:val="24"/>
        </w:rPr>
        <w:t xml:space="preserve"> in preschool children</w:t>
      </w:r>
      <w:r w:rsidR="00F70D91">
        <w:rPr>
          <w:rFonts w:ascii="Times New Roman" w:hAnsi="Times New Roman" w:cs="Times New Roman"/>
          <w:sz w:val="24"/>
          <w:szCs w:val="24"/>
        </w:rPr>
        <w:t>, in line with a dual-process account of mentalising</w:t>
      </w:r>
      <w:r w:rsidR="00957427">
        <w:rPr>
          <w:rFonts w:ascii="Times New Roman" w:hAnsi="Times New Roman" w:cs="Times New Roman"/>
          <w:sz w:val="24"/>
          <w:szCs w:val="24"/>
        </w:rPr>
        <w:t>.</w:t>
      </w:r>
      <w:r w:rsidR="0088334F">
        <w:rPr>
          <w:rFonts w:ascii="Times New Roman" w:hAnsi="Times New Roman" w:cs="Times New Roman"/>
          <w:sz w:val="24"/>
          <w:szCs w:val="24"/>
        </w:rPr>
        <w:t xml:space="preserve"> Taken together, the</w:t>
      </w:r>
      <w:r w:rsidR="00CD0BE3">
        <w:rPr>
          <w:rFonts w:ascii="Times New Roman" w:hAnsi="Times New Roman" w:cs="Times New Roman"/>
          <w:sz w:val="24"/>
          <w:szCs w:val="24"/>
        </w:rPr>
        <w:t>se</w:t>
      </w:r>
      <w:r w:rsidR="0088334F">
        <w:rPr>
          <w:rFonts w:ascii="Times New Roman" w:hAnsi="Times New Roman" w:cs="Times New Roman"/>
          <w:sz w:val="24"/>
          <w:szCs w:val="24"/>
        </w:rPr>
        <w:t xml:space="preserve"> studies suggest that the ability of the participant to explicitly predict the future behaviour of the agent based explicit on mentalising computations should be selectively reduced by added secondary task load and subsequent reduction in attentional resources. </w:t>
      </w:r>
    </w:p>
    <w:p w14:paraId="56AFADC9" w14:textId="409CDA1C" w:rsidR="000E702E" w:rsidRPr="008D35F6" w:rsidRDefault="00C5580D" w:rsidP="00F616B2">
      <w:pPr>
        <w:spacing w:line="360" w:lineRule="auto"/>
        <w:jc w:val="both"/>
        <w:rPr>
          <w:rFonts w:ascii="Times New Roman" w:hAnsi="Times New Roman" w:cs="Times New Roman"/>
          <w:sz w:val="24"/>
          <w:szCs w:val="24"/>
        </w:rPr>
      </w:pPr>
      <w:commentRangeStart w:id="84"/>
      <w:commentRangeStart w:id="85"/>
      <w:r w:rsidRPr="0055377B">
        <w:rPr>
          <w:rFonts w:ascii="Times New Roman" w:hAnsi="Times New Roman" w:cs="Times New Roman"/>
          <w:sz w:val="24"/>
          <w:szCs w:val="24"/>
          <w:highlight w:val="yellow"/>
        </w:rPr>
        <w:t>The secondary task we implemented in this study is adapted from a recent study by Michael, Wolf, Letesson, Butterfill, Skewes &amp; Hohwy (2017).</w:t>
      </w:r>
      <w:r w:rsidR="00CB19AE" w:rsidRPr="0055377B">
        <w:rPr>
          <w:rFonts w:ascii="Times New Roman" w:hAnsi="Times New Roman" w:cs="Times New Roman"/>
          <w:sz w:val="24"/>
          <w:szCs w:val="24"/>
          <w:highlight w:val="yellow"/>
        </w:rPr>
        <w:t xml:space="preserve"> </w:t>
      </w:r>
      <w:commentRangeEnd w:id="84"/>
      <w:r w:rsidR="006A5F17">
        <w:rPr>
          <w:rStyle w:val="CommentReference"/>
        </w:rPr>
        <w:commentReference w:id="84"/>
      </w:r>
      <w:commentRangeEnd w:id="85"/>
      <w:r w:rsidR="00377C64">
        <w:rPr>
          <w:rStyle w:val="CommentReference"/>
        </w:rPr>
        <w:commentReference w:id="85"/>
      </w:r>
      <w:r w:rsidR="002B6525" w:rsidRPr="0055377B">
        <w:rPr>
          <w:rFonts w:ascii="Times New Roman" w:hAnsi="Times New Roman" w:cs="Times New Roman"/>
          <w:sz w:val="24"/>
          <w:szCs w:val="24"/>
          <w:highlight w:val="yellow"/>
        </w:rPr>
        <w:t>In this study, researchers were interested</w:t>
      </w:r>
      <w:r w:rsidR="002A48EB" w:rsidRPr="0055377B">
        <w:rPr>
          <w:rFonts w:ascii="Times New Roman" w:hAnsi="Times New Roman" w:cs="Times New Roman"/>
          <w:sz w:val="24"/>
          <w:szCs w:val="24"/>
          <w:highlight w:val="yellow"/>
        </w:rPr>
        <w:t xml:space="preserve"> assessing whether </w:t>
      </w:r>
      <w:r w:rsidR="009704B3" w:rsidRPr="0055377B">
        <w:rPr>
          <w:rFonts w:ascii="Times New Roman" w:hAnsi="Times New Roman" w:cs="Times New Roman"/>
          <w:sz w:val="24"/>
          <w:szCs w:val="24"/>
          <w:highlight w:val="yellow"/>
        </w:rPr>
        <w:t xml:space="preserve">a secondary task posing additional </w:t>
      </w:r>
      <w:r w:rsidR="006A3DDE" w:rsidRPr="0055377B">
        <w:rPr>
          <w:rFonts w:ascii="Times New Roman" w:hAnsi="Times New Roman" w:cs="Times New Roman"/>
          <w:sz w:val="24"/>
          <w:szCs w:val="24"/>
          <w:highlight w:val="yellow"/>
        </w:rPr>
        <w:t>executive demands would preserve Level 1 perspective-taking in the dot perspective task.</w:t>
      </w:r>
      <w:r w:rsidR="002B6525" w:rsidRPr="0055377B">
        <w:rPr>
          <w:rFonts w:ascii="Times New Roman" w:hAnsi="Times New Roman" w:cs="Times New Roman"/>
          <w:sz w:val="24"/>
          <w:szCs w:val="24"/>
          <w:highlight w:val="yellow"/>
        </w:rPr>
        <w:t xml:space="preserve"> </w:t>
      </w:r>
      <w:r w:rsidR="00CB19AE" w:rsidRPr="0055377B">
        <w:rPr>
          <w:rFonts w:ascii="Times New Roman" w:hAnsi="Times New Roman" w:cs="Times New Roman"/>
          <w:sz w:val="24"/>
          <w:szCs w:val="24"/>
          <w:highlight w:val="yellow"/>
        </w:rPr>
        <w:t>The task consisted of a</w:t>
      </w:r>
      <w:r w:rsidR="00607CEB" w:rsidRPr="0055377B">
        <w:rPr>
          <w:rFonts w:ascii="Times New Roman" w:hAnsi="Times New Roman" w:cs="Times New Roman"/>
          <w:sz w:val="24"/>
          <w:szCs w:val="24"/>
          <w:highlight w:val="yellow"/>
        </w:rPr>
        <w:t>n</w:t>
      </w:r>
      <w:r w:rsidR="00CB19AE" w:rsidRPr="0055377B">
        <w:rPr>
          <w:rFonts w:ascii="Times New Roman" w:hAnsi="Times New Roman" w:cs="Times New Roman"/>
          <w:sz w:val="24"/>
          <w:szCs w:val="24"/>
          <w:highlight w:val="yellow"/>
        </w:rPr>
        <w:t xml:space="preserve"> auditory tone monitoring task, where participants had to judge if two </w:t>
      </w:r>
      <w:r w:rsidR="00607CEB" w:rsidRPr="0055377B">
        <w:rPr>
          <w:rFonts w:ascii="Times New Roman" w:hAnsi="Times New Roman" w:cs="Times New Roman"/>
          <w:sz w:val="24"/>
          <w:szCs w:val="24"/>
          <w:highlight w:val="yellow"/>
        </w:rPr>
        <w:t xml:space="preserve">rapidly presented </w:t>
      </w:r>
      <w:r w:rsidR="00CB19AE" w:rsidRPr="0055377B">
        <w:rPr>
          <w:rFonts w:ascii="Times New Roman" w:hAnsi="Times New Roman" w:cs="Times New Roman"/>
          <w:sz w:val="24"/>
          <w:szCs w:val="24"/>
          <w:highlight w:val="yellow"/>
        </w:rPr>
        <w:t xml:space="preserve">tones </w:t>
      </w:r>
      <w:r w:rsidR="00604CA8" w:rsidRPr="0055377B">
        <w:rPr>
          <w:rFonts w:ascii="Times New Roman" w:hAnsi="Times New Roman" w:cs="Times New Roman"/>
          <w:sz w:val="24"/>
          <w:szCs w:val="24"/>
          <w:highlight w:val="yellow"/>
        </w:rPr>
        <w:t>had</w:t>
      </w:r>
      <w:r w:rsidR="00CB19AE" w:rsidRPr="0055377B">
        <w:rPr>
          <w:rFonts w:ascii="Times New Roman" w:hAnsi="Times New Roman" w:cs="Times New Roman"/>
          <w:sz w:val="24"/>
          <w:szCs w:val="24"/>
          <w:highlight w:val="yellow"/>
        </w:rPr>
        <w:t xml:space="preserve"> the same </w:t>
      </w:r>
      <w:r w:rsidR="00CB19AE" w:rsidRPr="0055377B">
        <w:rPr>
          <w:rFonts w:ascii="Times New Roman" w:hAnsi="Times New Roman" w:cs="Times New Roman"/>
          <w:sz w:val="24"/>
          <w:szCs w:val="24"/>
          <w:highlight w:val="yellow"/>
        </w:rPr>
        <w:lastRenderedPageBreak/>
        <w:t xml:space="preserve">frequency or </w:t>
      </w:r>
      <w:r w:rsidR="00163719" w:rsidRPr="0055377B">
        <w:rPr>
          <w:rFonts w:ascii="Times New Roman" w:hAnsi="Times New Roman" w:cs="Times New Roman"/>
          <w:sz w:val="24"/>
          <w:szCs w:val="24"/>
          <w:highlight w:val="yellow"/>
        </w:rPr>
        <w:t xml:space="preserve">a </w:t>
      </w:r>
      <w:r w:rsidR="00CB19AE" w:rsidRPr="0055377B">
        <w:rPr>
          <w:rFonts w:ascii="Times New Roman" w:hAnsi="Times New Roman" w:cs="Times New Roman"/>
          <w:sz w:val="24"/>
          <w:szCs w:val="24"/>
          <w:highlight w:val="yellow"/>
        </w:rPr>
        <w:t>different</w:t>
      </w:r>
      <w:r w:rsidR="00163719" w:rsidRPr="0055377B">
        <w:rPr>
          <w:rFonts w:ascii="Times New Roman" w:hAnsi="Times New Roman" w:cs="Times New Roman"/>
          <w:sz w:val="24"/>
          <w:szCs w:val="24"/>
          <w:highlight w:val="yellow"/>
        </w:rPr>
        <w:t xml:space="preserve"> one</w:t>
      </w:r>
      <w:r w:rsidR="00F6140C" w:rsidRPr="0055377B">
        <w:rPr>
          <w:rFonts w:ascii="Times New Roman" w:hAnsi="Times New Roman" w:cs="Times New Roman"/>
          <w:sz w:val="24"/>
          <w:szCs w:val="24"/>
          <w:highlight w:val="yellow"/>
        </w:rPr>
        <w:t xml:space="preserve"> (more details in Section 5.2.2)</w:t>
      </w:r>
      <w:r w:rsidR="00CB19AE" w:rsidRPr="0055377B">
        <w:rPr>
          <w:rFonts w:ascii="Times New Roman" w:hAnsi="Times New Roman" w:cs="Times New Roman"/>
          <w:sz w:val="24"/>
          <w:szCs w:val="24"/>
          <w:highlight w:val="yellow"/>
        </w:rPr>
        <w:t>.</w:t>
      </w:r>
      <w:r w:rsidR="006E381C" w:rsidRPr="0055377B">
        <w:rPr>
          <w:rFonts w:ascii="Times New Roman" w:hAnsi="Times New Roman" w:cs="Times New Roman"/>
          <w:sz w:val="24"/>
          <w:szCs w:val="24"/>
          <w:highlight w:val="yellow"/>
        </w:rPr>
        <w:t xml:space="preserve"> </w:t>
      </w:r>
      <w:r w:rsidR="00874769" w:rsidRPr="0055377B">
        <w:rPr>
          <w:rFonts w:ascii="Times New Roman" w:hAnsi="Times New Roman" w:cs="Times New Roman"/>
          <w:sz w:val="24"/>
          <w:szCs w:val="24"/>
          <w:highlight w:val="yellow"/>
        </w:rPr>
        <w:t>Michael and colleagues (2017) found that this secondary task indeed impacted spatial cueing but not visual perspective-taking</w:t>
      </w:r>
      <w:r w:rsidR="00B61901" w:rsidRPr="0055377B">
        <w:rPr>
          <w:rFonts w:ascii="Times New Roman" w:hAnsi="Times New Roman" w:cs="Times New Roman"/>
          <w:sz w:val="24"/>
          <w:szCs w:val="24"/>
          <w:highlight w:val="yellow"/>
        </w:rPr>
        <w:t xml:space="preserve">. </w:t>
      </w:r>
      <w:r w:rsidR="007451AD" w:rsidRPr="0055377B">
        <w:rPr>
          <w:rFonts w:ascii="Times New Roman" w:hAnsi="Times New Roman" w:cs="Times New Roman"/>
          <w:sz w:val="24"/>
          <w:szCs w:val="24"/>
          <w:highlight w:val="yellow"/>
        </w:rPr>
        <w:t>As this task requires attentional shifting to the auditory stimuli and discriminating them rather maintaining a representation of them</w:t>
      </w:r>
      <w:r w:rsidR="000E7B64" w:rsidRPr="0055377B">
        <w:rPr>
          <w:rFonts w:ascii="Times New Roman" w:hAnsi="Times New Roman" w:cs="Times New Roman"/>
          <w:sz w:val="24"/>
          <w:szCs w:val="24"/>
          <w:highlight w:val="yellow"/>
        </w:rPr>
        <w:t xml:space="preserve"> in working memory</w:t>
      </w:r>
      <w:r w:rsidR="007451AD" w:rsidRPr="0055377B">
        <w:rPr>
          <w:rFonts w:ascii="Times New Roman" w:hAnsi="Times New Roman" w:cs="Times New Roman"/>
          <w:sz w:val="24"/>
          <w:szCs w:val="24"/>
          <w:highlight w:val="yellow"/>
        </w:rPr>
        <w:t xml:space="preserve">, </w:t>
      </w:r>
      <w:commentRangeStart w:id="86"/>
      <w:r w:rsidR="000E7B64" w:rsidRPr="0055377B">
        <w:rPr>
          <w:rFonts w:ascii="Times New Roman" w:hAnsi="Times New Roman" w:cs="Times New Roman"/>
          <w:sz w:val="24"/>
          <w:szCs w:val="24"/>
          <w:highlight w:val="yellow"/>
        </w:rPr>
        <w:t xml:space="preserve">this task should be taxing on attentional processes but not working memory, rendering this task theoretically capable of distinguishing between the hypothesised implicit and explicit mentalising </w:t>
      </w:r>
      <w:r w:rsidR="006D6C9D" w:rsidRPr="0055377B">
        <w:rPr>
          <w:rFonts w:ascii="Times New Roman" w:hAnsi="Times New Roman" w:cs="Times New Roman"/>
          <w:sz w:val="24"/>
          <w:szCs w:val="24"/>
          <w:highlight w:val="yellow"/>
        </w:rPr>
        <w:t>processes under investigation in this thesis.</w:t>
      </w:r>
      <w:r w:rsidR="007C014B" w:rsidRPr="0055377B">
        <w:rPr>
          <w:rFonts w:ascii="Times New Roman" w:hAnsi="Times New Roman" w:cs="Times New Roman"/>
          <w:sz w:val="24"/>
          <w:szCs w:val="24"/>
          <w:highlight w:val="yellow"/>
        </w:rPr>
        <w:t xml:space="preserve"> In our experiment, participants had to remember their answer and respond at the end of the trial, purely for practical reasons</w:t>
      </w:r>
      <w:r w:rsidR="00D02593" w:rsidRPr="0055377B">
        <w:rPr>
          <w:rFonts w:ascii="Times New Roman" w:hAnsi="Times New Roman" w:cs="Times New Roman"/>
          <w:sz w:val="24"/>
          <w:szCs w:val="24"/>
          <w:highlight w:val="yellow"/>
        </w:rPr>
        <w:t>.</w:t>
      </w:r>
      <w:r w:rsidR="008D35F6" w:rsidRPr="0055377B">
        <w:rPr>
          <w:rFonts w:ascii="Times New Roman" w:hAnsi="Times New Roman" w:cs="Times New Roman"/>
          <w:sz w:val="24"/>
          <w:szCs w:val="24"/>
          <w:highlight w:val="yellow"/>
        </w:rPr>
        <w:t xml:space="preserve"> W</w:t>
      </w:r>
      <w:r w:rsidR="00BB2760" w:rsidRPr="0055377B">
        <w:rPr>
          <w:rFonts w:ascii="Times New Roman" w:hAnsi="Times New Roman" w:cs="Times New Roman"/>
          <w:sz w:val="24"/>
          <w:szCs w:val="24"/>
          <w:highlight w:val="yellow"/>
        </w:rPr>
        <w:t xml:space="preserve">e expect that this </w:t>
      </w:r>
      <w:r w:rsidR="008D35F6" w:rsidRPr="0055377B">
        <w:rPr>
          <w:rFonts w:ascii="Times New Roman" w:hAnsi="Times New Roman" w:cs="Times New Roman"/>
          <w:sz w:val="24"/>
          <w:szCs w:val="24"/>
          <w:highlight w:val="yellow"/>
        </w:rPr>
        <w:t>modification</w:t>
      </w:r>
      <w:r w:rsidR="00BB2760" w:rsidRPr="0055377B">
        <w:rPr>
          <w:rFonts w:ascii="Times New Roman" w:hAnsi="Times New Roman" w:cs="Times New Roman"/>
          <w:sz w:val="24"/>
          <w:szCs w:val="24"/>
          <w:highlight w:val="yellow"/>
        </w:rPr>
        <w:t xml:space="preserve"> will place little to no additional demands on working memory as only one element needs to be recalled at the </w:t>
      </w:r>
      <w:r w:rsidR="00E77BFE" w:rsidRPr="0055377B">
        <w:rPr>
          <w:rFonts w:ascii="Times New Roman" w:hAnsi="Times New Roman" w:cs="Times New Roman"/>
          <w:sz w:val="24"/>
          <w:szCs w:val="24"/>
          <w:highlight w:val="yellow"/>
        </w:rPr>
        <w:t xml:space="preserve">end </w:t>
      </w:r>
      <w:r w:rsidR="00BB2760" w:rsidRPr="0055377B">
        <w:rPr>
          <w:rFonts w:ascii="Times New Roman" w:hAnsi="Times New Roman" w:cs="Times New Roman"/>
          <w:sz w:val="24"/>
          <w:szCs w:val="24"/>
          <w:highlight w:val="yellow"/>
        </w:rPr>
        <w:t>of the trial (“same tone” or “different tone”).</w:t>
      </w:r>
      <w:r w:rsidR="009217FC">
        <w:rPr>
          <w:rFonts w:ascii="Times New Roman" w:hAnsi="Times New Roman" w:cs="Times New Roman"/>
          <w:sz w:val="24"/>
          <w:szCs w:val="24"/>
        </w:rPr>
        <w:t xml:space="preserve"> </w:t>
      </w:r>
      <w:commentRangeEnd w:id="86"/>
      <w:r w:rsidR="00282B35">
        <w:rPr>
          <w:rStyle w:val="CommentReference"/>
        </w:rPr>
        <w:commentReference w:id="86"/>
      </w:r>
      <w:r w:rsidR="009217FC">
        <w:rPr>
          <w:rFonts w:ascii="Times New Roman" w:hAnsi="Times New Roman" w:cs="Times New Roman"/>
          <w:sz w:val="24"/>
          <w:szCs w:val="24"/>
        </w:rPr>
        <w:t xml:space="preserve">We therefore expect that in </w:t>
      </w:r>
      <w:r w:rsidR="00F17C22">
        <w:rPr>
          <w:rFonts w:ascii="Times New Roman" w:hAnsi="Times New Roman" w:cs="Times New Roman"/>
          <w:sz w:val="24"/>
          <w:szCs w:val="24"/>
        </w:rPr>
        <w:t xml:space="preserve">the group of </w:t>
      </w:r>
      <w:r w:rsidR="009217FC">
        <w:rPr>
          <w:rFonts w:ascii="Times New Roman" w:hAnsi="Times New Roman" w:cs="Times New Roman"/>
          <w:sz w:val="24"/>
          <w:szCs w:val="24"/>
        </w:rPr>
        <w:t xml:space="preserve">participants under this secondary task load the proactive gaze behaviour effects will </w:t>
      </w:r>
      <w:r w:rsidR="00F04101">
        <w:rPr>
          <w:rFonts w:ascii="Times New Roman" w:hAnsi="Times New Roman" w:cs="Times New Roman"/>
          <w:sz w:val="24"/>
          <w:szCs w:val="24"/>
        </w:rPr>
        <w:t xml:space="preserve">largely </w:t>
      </w:r>
      <w:r w:rsidR="009217FC">
        <w:rPr>
          <w:rFonts w:ascii="Times New Roman" w:hAnsi="Times New Roman" w:cs="Times New Roman"/>
          <w:sz w:val="24"/>
          <w:szCs w:val="24"/>
        </w:rPr>
        <w:t>be preserved, in both the true and the false belief conditions, indicative</w:t>
      </w:r>
      <w:r w:rsidR="001D2C93">
        <w:rPr>
          <w:rFonts w:ascii="Times New Roman" w:hAnsi="Times New Roman" w:cs="Times New Roman"/>
          <w:sz w:val="24"/>
          <w:szCs w:val="24"/>
        </w:rPr>
        <w:t xml:space="preserve"> of mirroring and implicit mentalising processes, respectively. We do</w:t>
      </w:r>
      <w:r w:rsidR="00174E49">
        <w:rPr>
          <w:rFonts w:ascii="Times New Roman" w:hAnsi="Times New Roman" w:cs="Times New Roman"/>
          <w:sz w:val="24"/>
          <w:szCs w:val="24"/>
        </w:rPr>
        <w:t>,</w:t>
      </w:r>
      <w:r w:rsidR="001D2C93">
        <w:rPr>
          <w:rFonts w:ascii="Times New Roman" w:hAnsi="Times New Roman" w:cs="Times New Roman"/>
          <w:sz w:val="24"/>
          <w:szCs w:val="24"/>
        </w:rPr>
        <w:t xml:space="preserve"> however, expect that the reduction in attentional resources will severely impact explicit predictions, as measured by overt responses, resulting in a significant group effect on this measure.</w:t>
      </w:r>
    </w:p>
    <w:p w14:paraId="7F999ECD" w14:textId="7F49D883"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measure any explicit judgements, we cut the ending of the videos so that the participant never saw the hand actually reaching for a cup. Instead, we asked the participants to make an explicit statement o</w:t>
      </w:r>
      <w:r w:rsidR="00AD6BE2">
        <w:rPr>
          <w:rFonts w:ascii="Times New Roman" w:hAnsi="Times New Roman" w:cs="Times New Roman"/>
          <w:sz w:val="24"/>
          <w:szCs w:val="24"/>
        </w:rPr>
        <w:t>f</w:t>
      </w:r>
      <w:r>
        <w:rPr>
          <w:rFonts w:ascii="Times New Roman" w:hAnsi="Times New Roman" w:cs="Times New Roman"/>
          <w:sz w:val="24"/>
          <w:szCs w:val="24"/>
        </w:rPr>
        <w:t xml:space="preserve"> where the agent would </w:t>
      </w:r>
      <w:proofErr w:type="gramStart"/>
      <w:r>
        <w:rPr>
          <w:rFonts w:ascii="Times New Roman" w:hAnsi="Times New Roman" w:cs="Times New Roman"/>
          <w:sz w:val="24"/>
          <w:szCs w:val="24"/>
        </w:rPr>
        <w:t>reach:</w:t>
      </w:r>
      <w:proofErr w:type="gramEnd"/>
      <w:r>
        <w:rPr>
          <w:rFonts w:ascii="Times New Roman" w:hAnsi="Times New Roman" w:cs="Times New Roman"/>
          <w:sz w:val="24"/>
          <w:szCs w:val="24"/>
        </w:rPr>
        <w:t xml:space="preserve"> left or right. Additionally, this change to the stimuli means that we can exclude any event-outcome learning rules, as discussed in Chapter 3. Furthermore, this will allow us to correlate implicit and explicit measures for mentalising. This is of theoretical importance as recent studies have failed to find to replicate numerous anticipatory looking implicit mentalising paradigms (see Chapter 2). In light of these non-replications it has been questioned if anticipatory looking is a reliable method of measuring mentalising processes (Kulke &amp; Hinrichs, 2021; Dörrenberg, Rakoczy &amp; </w:t>
      </w:r>
      <w:r w:rsidRPr="00A160DE">
        <w:rPr>
          <w:rFonts w:ascii="Times New Roman" w:hAnsi="Times New Roman" w:cs="Times New Roman"/>
          <w:sz w:val="24"/>
          <w:szCs w:val="24"/>
        </w:rPr>
        <w:t>Liszkowski</w:t>
      </w:r>
      <w:r>
        <w:rPr>
          <w:rFonts w:ascii="Times New Roman" w:hAnsi="Times New Roman" w:cs="Times New Roman"/>
          <w:sz w:val="24"/>
          <w:szCs w:val="24"/>
        </w:rPr>
        <w:t>, 2018). It is therefore of interest to find convergent validity between explicit and implicit measures to support the notion that differential looking behaviour is indeed a reflection of behaviour anticipation due to mentalising processes.</w:t>
      </w:r>
    </w:p>
    <w:p w14:paraId="75103FD6" w14:textId="415898EC" w:rsidR="00B36B7D" w:rsidRPr="009848CB" w:rsidRDefault="00A95096" w:rsidP="006B4806">
      <w:pPr>
        <w:spacing w:line="360" w:lineRule="auto"/>
        <w:jc w:val="both"/>
        <w:rPr>
          <w:rFonts w:ascii="Times New Roman" w:hAnsi="Times New Roman" w:cs="Times New Roman"/>
          <w:sz w:val="24"/>
          <w:szCs w:val="24"/>
        </w:rPr>
      </w:pPr>
      <w:r w:rsidRPr="008E31DB">
        <w:rPr>
          <w:rFonts w:ascii="Times New Roman" w:hAnsi="Times New Roman" w:cs="Times New Roman"/>
          <w:sz w:val="24"/>
          <w:szCs w:val="24"/>
          <w:highlight w:val="yellow"/>
        </w:rPr>
        <w:t xml:space="preserve">In sum, the third experiment in this thesis </w:t>
      </w:r>
      <w:r w:rsidR="006E7DD6" w:rsidRPr="008E31DB">
        <w:rPr>
          <w:rFonts w:ascii="Times New Roman" w:hAnsi="Times New Roman" w:cs="Times New Roman"/>
          <w:sz w:val="24"/>
          <w:szCs w:val="24"/>
          <w:highlight w:val="yellow"/>
        </w:rPr>
        <w:t>implements a modified version of our action-observation task</w:t>
      </w:r>
      <w:r w:rsidRPr="008E31DB">
        <w:rPr>
          <w:rFonts w:ascii="Times New Roman" w:hAnsi="Times New Roman" w:cs="Times New Roman"/>
          <w:sz w:val="24"/>
          <w:szCs w:val="24"/>
          <w:highlight w:val="yellow"/>
        </w:rPr>
        <w:t xml:space="preserve">, but with an added </w:t>
      </w:r>
      <w:r w:rsidR="006E7DD6" w:rsidRPr="008E31DB">
        <w:rPr>
          <w:rFonts w:ascii="Times New Roman" w:hAnsi="Times New Roman" w:cs="Times New Roman"/>
          <w:sz w:val="24"/>
          <w:szCs w:val="24"/>
          <w:highlight w:val="yellow"/>
        </w:rPr>
        <w:t>group condition</w:t>
      </w:r>
      <w:r w:rsidRPr="008E31DB">
        <w:rPr>
          <w:rFonts w:ascii="Times New Roman" w:hAnsi="Times New Roman" w:cs="Times New Roman"/>
          <w:sz w:val="24"/>
          <w:szCs w:val="24"/>
          <w:highlight w:val="yellow"/>
        </w:rPr>
        <w:t>.</w:t>
      </w:r>
      <w:r w:rsidR="006E7DD6" w:rsidRPr="008E31DB">
        <w:rPr>
          <w:rFonts w:ascii="Times New Roman" w:hAnsi="Times New Roman" w:cs="Times New Roman"/>
          <w:sz w:val="24"/>
          <w:szCs w:val="24"/>
          <w:highlight w:val="yellow"/>
        </w:rPr>
        <w:t xml:space="preserve"> A first group will perform the task with an added task demand </w:t>
      </w:r>
      <w:r w:rsidR="005E37F8" w:rsidRPr="008E31DB">
        <w:rPr>
          <w:rFonts w:ascii="Times New Roman" w:hAnsi="Times New Roman" w:cs="Times New Roman"/>
          <w:sz w:val="24"/>
          <w:szCs w:val="24"/>
          <w:highlight w:val="yellow"/>
        </w:rPr>
        <w:t>aimed at</w:t>
      </w:r>
      <w:r w:rsidR="006E7DD6" w:rsidRPr="008E31DB">
        <w:rPr>
          <w:rFonts w:ascii="Times New Roman" w:hAnsi="Times New Roman" w:cs="Times New Roman"/>
          <w:sz w:val="24"/>
          <w:szCs w:val="24"/>
          <w:highlight w:val="yellow"/>
        </w:rPr>
        <w:t xml:space="preserve"> selectively impair</w:t>
      </w:r>
      <w:r w:rsidR="005E37F8" w:rsidRPr="008E31DB">
        <w:rPr>
          <w:rFonts w:ascii="Times New Roman" w:hAnsi="Times New Roman" w:cs="Times New Roman"/>
          <w:sz w:val="24"/>
          <w:szCs w:val="24"/>
          <w:highlight w:val="yellow"/>
        </w:rPr>
        <w:t>ing</w:t>
      </w:r>
      <w:r w:rsidR="006E7DD6" w:rsidRPr="008E31DB">
        <w:rPr>
          <w:rFonts w:ascii="Times New Roman" w:hAnsi="Times New Roman" w:cs="Times New Roman"/>
          <w:sz w:val="24"/>
          <w:szCs w:val="24"/>
          <w:highlight w:val="yellow"/>
        </w:rPr>
        <w:t xml:space="preserve"> attentional shifting but not working memory.</w:t>
      </w:r>
      <w:r w:rsidR="006B4806" w:rsidRPr="008E31DB">
        <w:rPr>
          <w:rFonts w:ascii="Times New Roman" w:hAnsi="Times New Roman" w:cs="Times New Roman"/>
          <w:sz w:val="24"/>
          <w:szCs w:val="24"/>
          <w:highlight w:val="yellow"/>
        </w:rPr>
        <w:t xml:space="preserve"> The second group would not receive any additional task demands</w:t>
      </w:r>
      <w:r w:rsidR="00781EBD" w:rsidRPr="008E31DB">
        <w:rPr>
          <w:rFonts w:ascii="Times New Roman" w:hAnsi="Times New Roman" w:cs="Times New Roman"/>
          <w:sz w:val="24"/>
          <w:szCs w:val="24"/>
          <w:highlight w:val="yellow"/>
        </w:rPr>
        <w:t>, serving as a baseline condition.</w:t>
      </w:r>
      <w:r w:rsidR="00B936B9" w:rsidRPr="008E31DB">
        <w:rPr>
          <w:rFonts w:ascii="Times New Roman" w:hAnsi="Times New Roman" w:cs="Times New Roman"/>
          <w:sz w:val="24"/>
          <w:szCs w:val="24"/>
          <w:highlight w:val="yellow"/>
        </w:rPr>
        <w:t xml:space="preserve"> We expect that in this baseline condition we will replicate previously found effects</w:t>
      </w:r>
      <w:r w:rsidR="001944BB" w:rsidRPr="008E31DB">
        <w:rPr>
          <w:rFonts w:ascii="Times New Roman" w:hAnsi="Times New Roman" w:cs="Times New Roman"/>
          <w:sz w:val="24"/>
          <w:szCs w:val="24"/>
          <w:highlight w:val="yellow"/>
        </w:rPr>
        <w:t xml:space="preserve"> of motor cueing (true belief condition) and implicit belief-tracking (false-belief </w:t>
      </w:r>
      <w:r w:rsidR="001944BB" w:rsidRPr="008E31DB">
        <w:rPr>
          <w:rFonts w:ascii="Times New Roman" w:hAnsi="Times New Roman" w:cs="Times New Roman"/>
          <w:sz w:val="24"/>
          <w:szCs w:val="24"/>
          <w:highlight w:val="yellow"/>
        </w:rPr>
        <w:lastRenderedPageBreak/>
        <w:t>condition)</w:t>
      </w:r>
      <w:r w:rsidR="002223A8" w:rsidRPr="008E31DB">
        <w:rPr>
          <w:rFonts w:ascii="Times New Roman" w:hAnsi="Times New Roman" w:cs="Times New Roman"/>
          <w:sz w:val="24"/>
          <w:szCs w:val="24"/>
          <w:highlight w:val="yellow"/>
        </w:rPr>
        <w:t xml:space="preserve"> in anticipatory looking times</w:t>
      </w:r>
      <w:r w:rsidR="00B936B9" w:rsidRPr="008E31DB">
        <w:rPr>
          <w:rFonts w:ascii="Times New Roman" w:hAnsi="Times New Roman" w:cs="Times New Roman"/>
          <w:sz w:val="24"/>
          <w:szCs w:val="24"/>
          <w:highlight w:val="yellow"/>
        </w:rPr>
        <w:t xml:space="preserve">, </w:t>
      </w:r>
      <w:r w:rsidR="00E03168" w:rsidRPr="008E31DB">
        <w:rPr>
          <w:rFonts w:ascii="Times New Roman" w:hAnsi="Times New Roman" w:cs="Times New Roman"/>
          <w:sz w:val="24"/>
          <w:szCs w:val="24"/>
          <w:highlight w:val="yellow"/>
        </w:rPr>
        <w:t>and that these effects</w:t>
      </w:r>
      <w:r w:rsidR="00B936B9" w:rsidRPr="008E31DB">
        <w:rPr>
          <w:rFonts w:ascii="Times New Roman" w:hAnsi="Times New Roman" w:cs="Times New Roman"/>
          <w:sz w:val="24"/>
          <w:szCs w:val="24"/>
          <w:highlight w:val="yellow"/>
        </w:rPr>
        <w:t xml:space="preserve"> </w:t>
      </w:r>
      <w:r w:rsidR="00E03168" w:rsidRPr="008E31DB">
        <w:rPr>
          <w:rFonts w:ascii="Times New Roman" w:hAnsi="Times New Roman" w:cs="Times New Roman"/>
          <w:sz w:val="24"/>
          <w:szCs w:val="24"/>
          <w:highlight w:val="yellow"/>
        </w:rPr>
        <w:t xml:space="preserve">will extend to </w:t>
      </w:r>
      <w:r w:rsidR="002849C6" w:rsidRPr="008E31DB">
        <w:rPr>
          <w:rFonts w:ascii="Times New Roman" w:hAnsi="Times New Roman" w:cs="Times New Roman"/>
          <w:sz w:val="24"/>
          <w:szCs w:val="24"/>
          <w:highlight w:val="yellow"/>
        </w:rPr>
        <w:t xml:space="preserve">the accuracy of </w:t>
      </w:r>
      <w:r w:rsidR="00B936B9" w:rsidRPr="008E31DB">
        <w:rPr>
          <w:rFonts w:ascii="Times New Roman" w:hAnsi="Times New Roman" w:cs="Times New Roman"/>
          <w:sz w:val="24"/>
          <w:szCs w:val="24"/>
          <w:highlight w:val="yellow"/>
        </w:rPr>
        <w:t>explicit predictions as well.</w:t>
      </w:r>
      <w:r w:rsidR="001944BB" w:rsidRPr="008E31DB">
        <w:rPr>
          <w:rFonts w:ascii="Times New Roman" w:hAnsi="Times New Roman" w:cs="Times New Roman"/>
          <w:sz w:val="24"/>
          <w:szCs w:val="24"/>
          <w:highlight w:val="yellow"/>
        </w:rPr>
        <w:t xml:space="preserve"> </w:t>
      </w:r>
      <w:commentRangeStart w:id="87"/>
      <w:r w:rsidR="009848CB" w:rsidRPr="008E31DB">
        <w:rPr>
          <w:rFonts w:ascii="Times New Roman" w:hAnsi="Times New Roman" w:cs="Times New Roman"/>
          <w:sz w:val="24"/>
          <w:szCs w:val="24"/>
          <w:highlight w:val="yellow"/>
        </w:rPr>
        <w:t>Furthermore,</w:t>
      </w:r>
      <w:r w:rsidR="003A7EF4" w:rsidRPr="008E31DB">
        <w:rPr>
          <w:rFonts w:ascii="Times New Roman" w:hAnsi="Times New Roman" w:cs="Times New Roman"/>
          <w:sz w:val="24"/>
          <w:szCs w:val="24"/>
          <w:highlight w:val="yellow"/>
        </w:rPr>
        <w:t xml:space="preserve"> in the true</w:t>
      </w:r>
      <w:ins w:id="88" w:author="mankymoggy@outlook.com" w:date="2021-11-22T18:27:00Z">
        <w:r w:rsidR="00282B35">
          <w:rPr>
            <w:rFonts w:ascii="Times New Roman" w:hAnsi="Times New Roman" w:cs="Times New Roman"/>
            <w:sz w:val="24"/>
            <w:szCs w:val="24"/>
            <w:highlight w:val="yellow"/>
            <w:lang w:val="en-US"/>
          </w:rPr>
          <w:t xml:space="preserve"> belief</w:t>
        </w:r>
      </w:ins>
      <w:r w:rsidR="003A7EF4" w:rsidRPr="008E31DB">
        <w:rPr>
          <w:rFonts w:ascii="Times New Roman" w:hAnsi="Times New Roman" w:cs="Times New Roman"/>
          <w:sz w:val="24"/>
          <w:szCs w:val="24"/>
          <w:highlight w:val="yellow"/>
        </w:rPr>
        <w:t xml:space="preserve"> condition, where there is no need </w:t>
      </w:r>
      <w:commentRangeEnd w:id="87"/>
      <w:r w:rsidR="00137250">
        <w:rPr>
          <w:rStyle w:val="CommentReference"/>
        </w:rPr>
        <w:commentReference w:id="87"/>
      </w:r>
      <w:r w:rsidR="003A7EF4" w:rsidRPr="008E31DB">
        <w:rPr>
          <w:rFonts w:ascii="Times New Roman" w:hAnsi="Times New Roman" w:cs="Times New Roman"/>
          <w:sz w:val="24"/>
          <w:szCs w:val="24"/>
          <w:highlight w:val="yellow"/>
        </w:rPr>
        <w:t>for explicit mentalising</w:t>
      </w:r>
      <w:r w:rsidR="00B83891" w:rsidRPr="008E31DB">
        <w:rPr>
          <w:rFonts w:ascii="Times New Roman" w:hAnsi="Times New Roman" w:cs="Times New Roman"/>
          <w:sz w:val="24"/>
          <w:szCs w:val="24"/>
          <w:highlight w:val="yellow"/>
        </w:rPr>
        <w:t>, we expect that the secondary task will largely preserve these effects in anticipatory looking times</w:t>
      </w:r>
      <w:r w:rsidR="005947BD" w:rsidRPr="008E31DB">
        <w:rPr>
          <w:rFonts w:ascii="Times New Roman" w:hAnsi="Times New Roman" w:cs="Times New Roman"/>
          <w:sz w:val="24"/>
          <w:szCs w:val="24"/>
          <w:highlight w:val="yellow"/>
        </w:rPr>
        <w:t xml:space="preserve"> as these are taken as</w:t>
      </w:r>
      <w:r w:rsidR="00B83891" w:rsidRPr="008E31DB">
        <w:rPr>
          <w:rFonts w:ascii="Times New Roman" w:hAnsi="Times New Roman" w:cs="Times New Roman"/>
          <w:sz w:val="24"/>
          <w:szCs w:val="24"/>
          <w:highlight w:val="yellow"/>
        </w:rPr>
        <w:t xml:space="preserve"> reflective of the outcome of relatively automatic and efficient mirroring and implicit mentalising processes</w:t>
      </w:r>
      <w:r w:rsidR="00C2179F" w:rsidRPr="008E31DB">
        <w:rPr>
          <w:rFonts w:ascii="Times New Roman" w:hAnsi="Times New Roman" w:cs="Times New Roman"/>
          <w:sz w:val="24"/>
          <w:szCs w:val="24"/>
          <w:highlight w:val="yellow"/>
        </w:rPr>
        <w:t xml:space="preserve">. In the false belief condition, however, we expect that these effects will be preserved in anticipatory looking times </w:t>
      </w:r>
      <w:r w:rsidR="009848CB" w:rsidRPr="008E31DB">
        <w:rPr>
          <w:rFonts w:ascii="Times New Roman" w:hAnsi="Times New Roman" w:cs="Times New Roman"/>
          <w:sz w:val="24"/>
          <w:szCs w:val="24"/>
          <w:highlight w:val="yellow"/>
        </w:rPr>
        <w:t xml:space="preserve">but </w:t>
      </w:r>
      <w:r w:rsidR="009848CB" w:rsidRPr="008E31DB">
        <w:rPr>
          <w:rFonts w:ascii="Times New Roman" w:hAnsi="Times New Roman" w:cs="Times New Roman"/>
          <w:i/>
          <w:iCs/>
          <w:sz w:val="24"/>
          <w:szCs w:val="24"/>
          <w:highlight w:val="yellow"/>
        </w:rPr>
        <w:t xml:space="preserve">not </w:t>
      </w:r>
      <w:r w:rsidR="009848CB" w:rsidRPr="008E31DB">
        <w:rPr>
          <w:rFonts w:ascii="Times New Roman" w:hAnsi="Times New Roman" w:cs="Times New Roman"/>
          <w:sz w:val="24"/>
          <w:szCs w:val="24"/>
          <w:highlight w:val="yellow"/>
        </w:rPr>
        <w:t>in explicit predictions</w:t>
      </w:r>
      <w:r w:rsidR="00480E3D" w:rsidRPr="008E31DB">
        <w:rPr>
          <w:rFonts w:ascii="Times New Roman" w:hAnsi="Times New Roman" w:cs="Times New Roman"/>
          <w:sz w:val="24"/>
          <w:szCs w:val="24"/>
          <w:highlight w:val="yellow"/>
        </w:rPr>
        <w:t>, which</w:t>
      </w:r>
      <w:r w:rsidR="002B7C8F" w:rsidRPr="008E31DB">
        <w:rPr>
          <w:rFonts w:ascii="Times New Roman" w:hAnsi="Times New Roman" w:cs="Times New Roman"/>
          <w:sz w:val="24"/>
          <w:szCs w:val="24"/>
          <w:highlight w:val="yellow"/>
        </w:rPr>
        <w:t xml:space="preserve"> should be function of effortful and cognitively demanding explicit mentalising processes</w:t>
      </w:r>
      <w:r w:rsidR="00480E3D" w:rsidRPr="008E31DB">
        <w:rPr>
          <w:rFonts w:ascii="Times New Roman" w:hAnsi="Times New Roman" w:cs="Times New Roman"/>
          <w:sz w:val="24"/>
          <w:szCs w:val="24"/>
          <w:highlight w:val="yellow"/>
        </w:rPr>
        <w:t>.</w:t>
      </w:r>
      <w:r w:rsidR="003A7EF4" w:rsidRPr="008E31DB">
        <w:rPr>
          <w:rFonts w:ascii="Times New Roman" w:hAnsi="Times New Roman" w:cs="Times New Roman"/>
          <w:sz w:val="24"/>
          <w:szCs w:val="24"/>
          <w:highlight w:val="yellow"/>
        </w:rPr>
        <w:t xml:space="preserve"> We expect to find a significant positive correlation between implicit anticipatory looking times and the accuracy of explicit predictions. </w:t>
      </w:r>
      <w:r w:rsidR="008137A7" w:rsidRPr="008E31DB">
        <w:rPr>
          <w:rFonts w:ascii="Times New Roman" w:hAnsi="Times New Roman" w:cs="Times New Roman"/>
          <w:sz w:val="24"/>
          <w:szCs w:val="24"/>
          <w:highlight w:val="yellow"/>
        </w:rPr>
        <w:t>This correlation should be weaker in the false-belief trials in the group under secondary task load, however.</w:t>
      </w:r>
    </w:p>
    <w:p w14:paraId="12E5D35C" w14:textId="77777777" w:rsidR="00A95096" w:rsidRDefault="00A95096" w:rsidP="00F616B2">
      <w:pPr>
        <w:rPr>
          <w:rFonts w:ascii="Times New Roman" w:hAnsi="Times New Roman" w:cs="Times New Roman"/>
          <w:b/>
          <w:bCs/>
          <w:i/>
          <w:iCs/>
          <w:sz w:val="24"/>
          <w:szCs w:val="24"/>
        </w:rPr>
      </w:pPr>
    </w:p>
    <w:p w14:paraId="0EFAC4DD" w14:textId="472517D6" w:rsidR="00F616B2" w:rsidRPr="006319E2" w:rsidRDefault="00F616B2" w:rsidP="00F616B2">
      <w:pPr>
        <w:rPr>
          <w:rFonts w:ascii="Times New Roman" w:hAnsi="Times New Roman" w:cs="Times New Roman"/>
          <w:b/>
          <w:bCs/>
          <w:i/>
          <w:iCs/>
          <w:sz w:val="24"/>
          <w:szCs w:val="24"/>
        </w:rPr>
      </w:pPr>
      <w:r>
        <w:rPr>
          <w:rFonts w:ascii="Times New Roman" w:hAnsi="Times New Roman" w:cs="Times New Roman"/>
          <w:b/>
          <w:bCs/>
          <w:i/>
          <w:iCs/>
          <w:sz w:val="24"/>
          <w:szCs w:val="24"/>
        </w:rPr>
        <w:t>5.2 Methods</w:t>
      </w:r>
    </w:p>
    <w:p w14:paraId="455F1ABE" w14:textId="77777777" w:rsidR="00F616B2" w:rsidRDefault="00F616B2" w:rsidP="00F616B2">
      <w:pPr>
        <w:rPr>
          <w:rFonts w:ascii="Times New Roman" w:hAnsi="Times New Roman" w:cs="Times New Roman"/>
          <w:i/>
          <w:iCs/>
          <w:sz w:val="24"/>
          <w:szCs w:val="24"/>
        </w:rPr>
      </w:pPr>
    </w:p>
    <w:p w14:paraId="6C91B74C" w14:textId="77777777" w:rsidR="00F616B2" w:rsidRDefault="00F616B2" w:rsidP="00F616B2">
      <w:pPr>
        <w:rPr>
          <w:rFonts w:ascii="Times New Roman" w:hAnsi="Times New Roman" w:cs="Times New Roman"/>
          <w:i/>
          <w:iCs/>
          <w:sz w:val="24"/>
          <w:szCs w:val="24"/>
        </w:rPr>
      </w:pPr>
      <w:r>
        <w:rPr>
          <w:rFonts w:ascii="Times New Roman" w:hAnsi="Times New Roman" w:cs="Times New Roman"/>
          <w:i/>
          <w:iCs/>
          <w:sz w:val="24"/>
          <w:szCs w:val="24"/>
        </w:rPr>
        <w:t>5.2.1 Participants</w:t>
      </w:r>
    </w:p>
    <w:p w14:paraId="2D31DB5E" w14:textId="53DA07CE"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data cleaning (see below, 1.4), the total number of participants was </w:t>
      </w:r>
      <w:r>
        <w:rPr>
          <w:rFonts w:ascii="Times New Roman" w:hAnsi="Times New Roman" w:cs="Times New Roman"/>
          <w:i/>
          <w:iCs/>
          <w:sz w:val="24"/>
          <w:szCs w:val="24"/>
        </w:rPr>
        <w:t>N</w:t>
      </w:r>
      <w:r>
        <w:rPr>
          <w:rFonts w:ascii="Times New Roman" w:hAnsi="Times New Roman" w:cs="Times New Roman"/>
          <w:sz w:val="24"/>
          <w:szCs w:val="24"/>
        </w:rPr>
        <w:t xml:space="preserve"> = 48 (Mean age = 19.4, SD = 1.976, 37 female, 11 </w:t>
      </w:r>
      <w:proofErr w:type="gramStart"/>
      <w:r>
        <w:rPr>
          <w:rFonts w:ascii="Times New Roman" w:hAnsi="Times New Roman" w:cs="Times New Roman"/>
          <w:sz w:val="24"/>
          <w:szCs w:val="24"/>
        </w:rPr>
        <w:t>male</w:t>
      </w:r>
      <w:proofErr w:type="gramEnd"/>
      <w:r>
        <w:rPr>
          <w:rFonts w:ascii="Times New Roman" w:hAnsi="Times New Roman" w:cs="Times New Roman"/>
          <w:sz w:val="24"/>
          <w:szCs w:val="24"/>
        </w:rPr>
        <w:t xml:space="preserve">, 0 other).  </w:t>
      </w:r>
      <w:r w:rsidR="00466DF5">
        <w:rPr>
          <w:rFonts w:ascii="Times New Roman" w:hAnsi="Times New Roman" w:cs="Times New Roman"/>
          <w:sz w:val="24"/>
          <w:szCs w:val="24"/>
        </w:rPr>
        <w:t xml:space="preserve">These participants were first year undergraduate students </w:t>
      </w:r>
      <w:r w:rsidR="00466DF5" w:rsidRPr="002D23C6">
        <w:rPr>
          <w:rFonts w:ascii="Times New Roman" w:hAnsi="Times New Roman" w:cs="Times New Roman"/>
          <w:sz w:val="24"/>
          <w:szCs w:val="24"/>
        </w:rPr>
        <w:t>made available by Victoria University of Wellington’s Introduction to Psychology Research Programme</w:t>
      </w:r>
      <w:r w:rsidR="00466DF5">
        <w:rPr>
          <w:rFonts w:ascii="Times New Roman" w:hAnsi="Times New Roman" w:cs="Times New Roman"/>
          <w:sz w:val="24"/>
          <w:szCs w:val="24"/>
        </w:rPr>
        <w:t xml:space="preserve">. </w:t>
      </w:r>
      <w:r>
        <w:rPr>
          <w:rFonts w:ascii="Times New Roman" w:hAnsi="Times New Roman" w:cs="Times New Roman"/>
          <w:sz w:val="24"/>
          <w:szCs w:val="24"/>
        </w:rPr>
        <w:t xml:space="preserve">Due to external circumstances (COVID-19) the groups were slightly unbalanced, with 20 participants in the baseline group and 28 participants in the </w:t>
      </w:r>
      <w:r w:rsidR="00717F0B">
        <w:rPr>
          <w:rFonts w:ascii="Times New Roman" w:hAnsi="Times New Roman" w:cs="Times New Roman"/>
          <w:sz w:val="24"/>
          <w:szCs w:val="24"/>
        </w:rPr>
        <w:t>secondary task</w:t>
      </w:r>
      <w:r>
        <w:rPr>
          <w:rFonts w:ascii="Times New Roman" w:hAnsi="Times New Roman" w:cs="Times New Roman"/>
          <w:sz w:val="24"/>
          <w:szCs w:val="24"/>
        </w:rPr>
        <w:t xml:space="preserve"> group. </w:t>
      </w:r>
      <w:commentRangeStart w:id="89"/>
      <w:r w:rsidR="006214B9" w:rsidRPr="00067A22">
        <w:rPr>
          <w:rFonts w:ascii="Times New Roman" w:hAnsi="Times New Roman" w:cs="Times New Roman"/>
          <w:sz w:val="24"/>
          <w:szCs w:val="24"/>
          <w:highlight w:val="yellow"/>
        </w:rPr>
        <w:t xml:space="preserve">Our statistical methods </w:t>
      </w:r>
      <w:commentRangeEnd w:id="89"/>
      <w:r w:rsidR="00377C64">
        <w:rPr>
          <w:rStyle w:val="CommentReference"/>
        </w:rPr>
        <w:commentReference w:id="89"/>
      </w:r>
      <w:r w:rsidR="00385900" w:rsidRPr="00067A22">
        <w:rPr>
          <w:rFonts w:ascii="Times New Roman" w:hAnsi="Times New Roman" w:cs="Times New Roman"/>
          <w:sz w:val="24"/>
          <w:szCs w:val="24"/>
          <w:highlight w:val="yellow"/>
        </w:rPr>
        <w:t>are</w:t>
      </w:r>
      <w:r w:rsidR="0028405A" w:rsidRPr="00067A22">
        <w:rPr>
          <w:rFonts w:ascii="Times New Roman" w:hAnsi="Times New Roman" w:cs="Times New Roman"/>
          <w:sz w:val="24"/>
          <w:szCs w:val="24"/>
          <w:highlight w:val="yellow"/>
        </w:rPr>
        <w:t xml:space="preserve"> </w:t>
      </w:r>
      <w:r w:rsidR="006214B9" w:rsidRPr="00067A22">
        <w:rPr>
          <w:rFonts w:ascii="Times New Roman" w:hAnsi="Times New Roman" w:cs="Times New Roman"/>
          <w:sz w:val="24"/>
          <w:szCs w:val="24"/>
          <w:highlight w:val="yellow"/>
        </w:rPr>
        <w:t xml:space="preserve">robust to such group </w:t>
      </w:r>
      <w:r w:rsidR="00801FB2" w:rsidRPr="00067A22">
        <w:rPr>
          <w:rFonts w:ascii="Times New Roman" w:hAnsi="Times New Roman" w:cs="Times New Roman"/>
          <w:sz w:val="24"/>
          <w:szCs w:val="24"/>
          <w:highlight w:val="yellow"/>
        </w:rPr>
        <w:t>imbalances</w:t>
      </w:r>
      <w:r w:rsidR="006214B9" w:rsidRPr="00067A22">
        <w:rPr>
          <w:rFonts w:ascii="Times New Roman" w:hAnsi="Times New Roman" w:cs="Times New Roman"/>
          <w:sz w:val="24"/>
          <w:szCs w:val="24"/>
          <w:highlight w:val="yellow"/>
        </w:rPr>
        <w:t>, however</w:t>
      </w:r>
      <w:r w:rsidR="000E6761" w:rsidRPr="00067A22">
        <w:rPr>
          <w:rFonts w:ascii="Times New Roman" w:hAnsi="Times New Roman" w:cs="Times New Roman"/>
          <w:sz w:val="24"/>
          <w:szCs w:val="24"/>
          <w:highlight w:val="yellow"/>
        </w:rPr>
        <w:t xml:space="preserve"> (Brown, 2021)</w:t>
      </w:r>
      <w:r w:rsidR="00801FB2" w:rsidRPr="00067A22">
        <w:rPr>
          <w:rFonts w:ascii="Times New Roman" w:hAnsi="Times New Roman" w:cs="Times New Roman"/>
          <w:sz w:val="24"/>
          <w:szCs w:val="24"/>
          <w:highlight w:val="yellow"/>
        </w:rPr>
        <w:t>.</w:t>
      </w:r>
      <w:r w:rsidR="00801FB2">
        <w:rPr>
          <w:rFonts w:ascii="Times New Roman" w:hAnsi="Times New Roman" w:cs="Times New Roman"/>
          <w:sz w:val="24"/>
          <w:szCs w:val="24"/>
        </w:rPr>
        <w:t xml:space="preserve"> </w:t>
      </w:r>
      <w:r>
        <w:rPr>
          <w:rFonts w:ascii="Times New Roman" w:hAnsi="Times New Roman" w:cs="Times New Roman"/>
          <w:sz w:val="24"/>
          <w:szCs w:val="24"/>
        </w:rPr>
        <w:t>All provided informed consent and had normal to corrected vision. The experimental procedure received ethical approval from the Victoria University of Wellington School of Psychology Human Ethics Committee.</w:t>
      </w:r>
    </w:p>
    <w:p w14:paraId="6CB96941"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2007E717" w14:textId="35324269" w:rsidR="00F616B2" w:rsidRDefault="00F616B2" w:rsidP="00F616B2">
      <w:pPr>
        <w:autoSpaceDE w:val="0"/>
        <w:autoSpaceDN w:val="0"/>
        <w:adjustRightInd w:val="0"/>
        <w:spacing w:after="0" w:line="360" w:lineRule="auto"/>
        <w:jc w:val="both"/>
        <w:rPr>
          <w:rFonts w:ascii="Times New Roman" w:hAnsi="Times New Roman" w:cs="Times New Roman"/>
          <w:bCs/>
          <w:i/>
          <w:iCs/>
          <w:sz w:val="24"/>
          <w:szCs w:val="24"/>
        </w:rPr>
      </w:pPr>
      <w:r>
        <w:rPr>
          <w:rFonts w:ascii="Times New Roman" w:hAnsi="Times New Roman" w:cs="Times New Roman"/>
          <w:bCs/>
          <w:i/>
          <w:iCs/>
          <w:sz w:val="24"/>
          <w:szCs w:val="24"/>
        </w:rPr>
        <w:t>5.2</w:t>
      </w:r>
      <w:r w:rsidRPr="009474AF">
        <w:rPr>
          <w:rFonts w:ascii="Times New Roman" w:hAnsi="Times New Roman" w:cs="Times New Roman"/>
          <w:bCs/>
          <w:i/>
          <w:iCs/>
          <w:sz w:val="24"/>
          <w:szCs w:val="24"/>
        </w:rPr>
        <w:t>.2 Stimuli and Apparatus</w:t>
      </w:r>
    </w:p>
    <w:p w14:paraId="642A893D" w14:textId="77777777" w:rsidR="00D52B81" w:rsidRDefault="00D52B81" w:rsidP="00F616B2">
      <w:pPr>
        <w:autoSpaceDE w:val="0"/>
        <w:autoSpaceDN w:val="0"/>
        <w:adjustRightInd w:val="0"/>
        <w:spacing w:after="0" w:line="360" w:lineRule="auto"/>
        <w:jc w:val="both"/>
        <w:rPr>
          <w:rFonts w:ascii="Times New Roman" w:hAnsi="Times New Roman" w:cs="Times New Roman"/>
          <w:bCs/>
          <w:i/>
          <w:iCs/>
          <w:sz w:val="24"/>
          <w:szCs w:val="24"/>
        </w:rPr>
      </w:pPr>
    </w:p>
    <w:p w14:paraId="6A391639"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eye-tracking setup was analogous to previous experiments. We also used the same video stimuli as in previous experiments. However, in contrast to previous experiments the videos were cut off right before the hand appeared out of the occluder. This was done by ending the video loop 8 frames prior to the “hand appearing” event in each video.</w:t>
      </w:r>
    </w:p>
    <w:p w14:paraId="2B1683BE"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19C8CD3E" w14:textId="3EDD5A32"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Unlike previous experiments, this experiment featured a question prompt </w:t>
      </w:r>
      <w:r w:rsidR="00A3101B">
        <w:rPr>
          <w:rFonts w:ascii="Times New Roman" w:hAnsi="Times New Roman" w:cs="Times New Roman"/>
          <w:sz w:val="24"/>
          <w:szCs w:val="24"/>
        </w:rPr>
        <w:t>(“on wh</w:t>
      </w:r>
      <w:r w:rsidR="00A13497">
        <w:rPr>
          <w:rFonts w:ascii="Times New Roman" w:hAnsi="Times New Roman" w:cs="Times New Roman"/>
          <w:sz w:val="24"/>
          <w:szCs w:val="24"/>
        </w:rPr>
        <w:t>ich</w:t>
      </w:r>
      <w:r w:rsidR="00A3101B">
        <w:rPr>
          <w:rFonts w:ascii="Times New Roman" w:hAnsi="Times New Roman" w:cs="Times New Roman"/>
          <w:sz w:val="24"/>
          <w:szCs w:val="24"/>
        </w:rPr>
        <w:t xml:space="preserve"> side of the screen will the hand appear?”) </w:t>
      </w:r>
      <w:r>
        <w:rPr>
          <w:rFonts w:ascii="Times New Roman" w:hAnsi="Times New Roman" w:cs="Times New Roman"/>
          <w:sz w:val="24"/>
          <w:szCs w:val="24"/>
        </w:rPr>
        <w:t xml:space="preserve">after each trial upon participants were asked to respond </w:t>
      </w:r>
      <w:r>
        <w:rPr>
          <w:rFonts w:ascii="Times New Roman" w:hAnsi="Times New Roman" w:cs="Times New Roman"/>
          <w:sz w:val="24"/>
          <w:szCs w:val="24"/>
        </w:rPr>
        <w:lastRenderedPageBreak/>
        <w:t>vocally</w:t>
      </w:r>
      <w:r w:rsidR="005508B5">
        <w:rPr>
          <w:rFonts w:ascii="Times New Roman" w:hAnsi="Times New Roman" w:cs="Times New Roman"/>
          <w:sz w:val="24"/>
          <w:szCs w:val="24"/>
        </w:rPr>
        <w:t xml:space="preserve"> with “left” or “right”</w:t>
      </w:r>
      <w:r>
        <w:rPr>
          <w:rFonts w:ascii="Times New Roman" w:hAnsi="Times New Roman" w:cs="Times New Roman"/>
          <w:sz w:val="24"/>
          <w:szCs w:val="24"/>
        </w:rPr>
        <w:t xml:space="preserve">. This was the case for both experimental </w:t>
      </w:r>
      <w:r w:rsidR="00F53FDA">
        <w:rPr>
          <w:rFonts w:ascii="Times New Roman" w:hAnsi="Times New Roman" w:cs="Times New Roman"/>
          <w:sz w:val="24"/>
          <w:szCs w:val="24"/>
        </w:rPr>
        <w:t>groups</w:t>
      </w:r>
      <w:r>
        <w:rPr>
          <w:rFonts w:ascii="Times New Roman" w:hAnsi="Times New Roman" w:cs="Times New Roman"/>
          <w:sz w:val="24"/>
          <w:szCs w:val="24"/>
        </w:rPr>
        <w:t>. Answers were recorded using</w:t>
      </w:r>
      <w:r w:rsidR="0058510C">
        <w:rPr>
          <w:rFonts w:ascii="Times New Roman" w:hAnsi="Times New Roman" w:cs="Times New Roman"/>
          <w:sz w:val="24"/>
          <w:szCs w:val="24"/>
        </w:rPr>
        <w:t>an external microphone</w:t>
      </w:r>
      <w:r>
        <w:rPr>
          <w:rFonts w:ascii="Times New Roman" w:hAnsi="Times New Roman" w:cs="Times New Roman"/>
          <w:sz w:val="24"/>
          <w:szCs w:val="24"/>
        </w:rPr>
        <w:t>, as well as noted down manually by the experimenter. The voice records were stored and analysed off-line after the main experiment sequence was completed using Google voice recognition software.</w:t>
      </w:r>
    </w:p>
    <w:p w14:paraId="4776865C"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290D5229" w14:textId="4B2FE773" w:rsidR="00F616B2" w:rsidRPr="00937EE4"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mind-tied group, this experiment also included a secondary task. The point of this task was to exert </w:t>
      </w:r>
      <w:r w:rsidR="00E56D67">
        <w:rPr>
          <w:rFonts w:ascii="Times New Roman" w:hAnsi="Times New Roman" w:cs="Times New Roman"/>
          <w:sz w:val="24"/>
          <w:szCs w:val="24"/>
        </w:rPr>
        <w:t>attentional</w:t>
      </w:r>
      <w:r>
        <w:rPr>
          <w:rFonts w:ascii="Times New Roman" w:hAnsi="Times New Roman" w:cs="Times New Roman"/>
          <w:sz w:val="24"/>
          <w:szCs w:val="24"/>
        </w:rPr>
        <w:t xml:space="preserve"> load upon the participants during the measurement period of the experimental trials. The task consisted of an auditory discrimination task (see </w:t>
      </w:r>
      <w:r w:rsidR="00C74EF2">
        <w:rPr>
          <w:rFonts w:ascii="Times New Roman" w:hAnsi="Times New Roman" w:cs="Times New Roman"/>
          <w:sz w:val="24"/>
          <w:szCs w:val="24"/>
        </w:rPr>
        <w:t>Section 5.1</w:t>
      </w:r>
      <w:r>
        <w:rPr>
          <w:rFonts w:ascii="Times New Roman" w:hAnsi="Times New Roman" w:cs="Times New Roman"/>
          <w:sz w:val="24"/>
          <w:szCs w:val="24"/>
        </w:rPr>
        <w:t xml:space="preserve">). Tones consisted of two 30 ms segments of a simple sine </w:t>
      </w:r>
      <w:proofErr w:type="gramStart"/>
      <w:r>
        <w:rPr>
          <w:rFonts w:ascii="Times New Roman" w:hAnsi="Times New Roman" w:cs="Times New Roman"/>
          <w:sz w:val="24"/>
          <w:szCs w:val="24"/>
        </w:rPr>
        <w:t>wave</w:t>
      </w:r>
      <w:proofErr w:type="gramEnd"/>
      <w:r>
        <w:rPr>
          <w:rFonts w:ascii="Times New Roman" w:hAnsi="Times New Roman" w:cs="Times New Roman"/>
          <w:sz w:val="24"/>
          <w:szCs w:val="24"/>
        </w:rPr>
        <w:t xml:space="preserve"> sampled at either 800 or 1200 Hz. Tones were offset with 266 ms. The tones were selected at random, in counter-balanced fashion. I.e., in 50% of cases the tones would match, in the other 50% of cases they would be different. The first tone was presented 100 ms after the fixation arrow disappeared.</w:t>
      </w:r>
    </w:p>
    <w:p w14:paraId="7F15C775" w14:textId="77777777" w:rsidR="00F616B2" w:rsidRDefault="00F616B2" w:rsidP="00F616B2">
      <w:pPr>
        <w:rPr>
          <w:rFonts w:ascii="Times New Roman" w:hAnsi="Times New Roman" w:cs="Times New Roman"/>
          <w:i/>
          <w:iCs/>
          <w:sz w:val="24"/>
          <w:szCs w:val="24"/>
        </w:rPr>
      </w:pPr>
    </w:p>
    <w:p w14:paraId="0191C82C" w14:textId="65C18894" w:rsidR="00F616B2" w:rsidRDefault="00F616B2" w:rsidP="00F616B2">
      <w:pPr>
        <w:rPr>
          <w:rFonts w:ascii="Times New Roman" w:hAnsi="Times New Roman" w:cs="Times New Roman"/>
          <w:i/>
          <w:iCs/>
          <w:sz w:val="24"/>
          <w:szCs w:val="24"/>
        </w:rPr>
      </w:pPr>
      <w:r>
        <w:rPr>
          <w:rFonts w:ascii="Times New Roman" w:hAnsi="Times New Roman" w:cs="Times New Roman"/>
          <w:i/>
          <w:iCs/>
          <w:sz w:val="24"/>
          <w:szCs w:val="24"/>
        </w:rPr>
        <w:t>5.2.3 Procedure</w:t>
      </w:r>
    </w:p>
    <w:p w14:paraId="4CA17DB1" w14:textId="77777777" w:rsidR="00297D5E" w:rsidRDefault="00297D5E" w:rsidP="00F616B2">
      <w:pPr>
        <w:rPr>
          <w:rFonts w:ascii="Times New Roman" w:hAnsi="Times New Roman" w:cs="Times New Roman"/>
          <w:i/>
          <w:iCs/>
          <w:sz w:val="24"/>
          <w:szCs w:val="24"/>
        </w:rPr>
      </w:pPr>
    </w:p>
    <w:p w14:paraId="50B8EC6B"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Up until first calibration of the Eyetracker, the experimental procedure was the same as in previous experiments. However, after the first calibration participants were presented with the instructions for the main body of the experiment, which also introduced the explicit prediction task (see below). In the mind-tied condition, another instruction was added including the tone detection task. That is, participants were instructed to memorise if they thought the </w:t>
      </w:r>
      <w:proofErr w:type="gramStart"/>
      <w:r>
        <w:rPr>
          <w:rFonts w:ascii="Times New Roman" w:hAnsi="Times New Roman" w:cs="Times New Roman"/>
          <w:sz w:val="24"/>
          <w:szCs w:val="24"/>
        </w:rPr>
        <w:t>tones</w:t>
      </w:r>
      <w:proofErr w:type="gramEnd"/>
      <w:r>
        <w:rPr>
          <w:rFonts w:ascii="Times New Roman" w:hAnsi="Times New Roman" w:cs="Times New Roman"/>
          <w:sz w:val="24"/>
          <w:szCs w:val="24"/>
        </w:rPr>
        <w:t xml:space="preserve"> they heard during the video were the same tone (i.e., the same frequency) or different from each other. We then tested if the participants understood the instructions by having them complete a random test-trial. This test trial would be repeated (each time with a new random video) until the participants showed sufficient understanding of the tasks.</w:t>
      </w:r>
    </w:p>
    <w:p w14:paraId="615293B2"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37F8FC44"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total of 60 trials were displayed in the main section of the experiment. These were divided over 5 blocks of 12 trials each. Per block, we displayed 4 false belief trials with 2 whole hand grip and 2 precision grip trials, 4 true belief trials with 2 whole hand grip and 2 precision grip videos, and 4 no-grip trials, of which 2 were false belief and 2 were true belief (although this is only nominal in this condition as there is no motor information to signal intention of the agent). Between blocks the participant had an opportunity to disengage from the eye-tracker setup and take a break. The participant could choose when to resume the experiment. The eye-tracker was recalibrated before a new block of experimental trials was commenced.</w:t>
      </w:r>
    </w:p>
    <w:p w14:paraId="65F2860E"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240DC09F" w14:textId="5CFDBEF6"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Each trial featured the same videos as in previous experiments, with the notable exception that the video display loops were cut off 8 frames before the hand appeared out of the occluder. As such, the participants never at any point saw the hand actually reaching for a cup. During phases 1 and 2, there was no difference with previous experiments. However, in the mind-tied condition the tones were presented after the fixation arrow disappeared. After the video was over, a prompt appeared with the explicit prediction question</w:t>
      </w:r>
      <w:r w:rsidR="00807331">
        <w:rPr>
          <w:rFonts w:ascii="Times New Roman" w:hAnsi="Times New Roman" w:cs="Times New Roman"/>
          <w:sz w:val="24"/>
          <w:szCs w:val="24"/>
        </w:rPr>
        <w:t xml:space="preserve"> (see above)</w:t>
      </w:r>
      <w:r>
        <w:rPr>
          <w:rFonts w:ascii="Times New Roman" w:hAnsi="Times New Roman" w:cs="Times New Roman"/>
          <w:sz w:val="24"/>
          <w:szCs w:val="24"/>
        </w:rPr>
        <w:t>. Participants had 3 seconds to respond with a vocal “left” or “right”, at normal conversational level. In the mind-tied group, this prompt was followed up with a prompt that asked if the tones they heard were the same or different</w:t>
      </w:r>
      <w:r w:rsidR="0084276B">
        <w:rPr>
          <w:rFonts w:ascii="Times New Roman" w:hAnsi="Times New Roman" w:cs="Times New Roman"/>
          <w:sz w:val="24"/>
          <w:szCs w:val="24"/>
        </w:rPr>
        <w:t xml:space="preserve"> (“were the two tones the same or were they different?”)</w:t>
      </w:r>
      <w:r>
        <w:rPr>
          <w:rFonts w:ascii="Times New Roman" w:hAnsi="Times New Roman" w:cs="Times New Roman"/>
          <w:sz w:val="24"/>
          <w:szCs w:val="24"/>
        </w:rPr>
        <w:t>. Participants responded to this question by a keypress on the keyboard: “S” for “same” and “D” for “different”.</w:t>
      </w:r>
    </w:p>
    <w:p w14:paraId="3EA35F11" w14:textId="77777777" w:rsidR="00F616B2"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1C82D7B5" w14:textId="77777777" w:rsidR="00F616B2" w:rsidRPr="00C26DAE"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the final block, we had a short debriefing session. We had the same </w:t>
      </w:r>
      <w:r w:rsidRPr="00FB6E9A">
        <w:rPr>
          <w:rFonts w:ascii="Times New Roman" w:hAnsi="Times New Roman" w:cs="Times New Roman"/>
          <w:sz w:val="24"/>
          <w:szCs w:val="24"/>
        </w:rPr>
        <w:t>two binar</w:t>
      </w:r>
      <w:r>
        <w:rPr>
          <w:rFonts w:ascii="Times New Roman" w:hAnsi="Times New Roman" w:cs="Times New Roman"/>
          <w:sz w:val="24"/>
          <w:szCs w:val="24"/>
        </w:rPr>
        <w:t>y response questions (yes/no) as in previous experiments. Specifically, “</w:t>
      </w:r>
      <w:r w:rsidRPr="00FB6E9A">
        <w:rPr>
          <w:rFonts w:ascii="Times New Roman" w:hAnsi="Times New Roman" w:cs="Times New Roman"/>
          <w:sz w:val="24"/>
          <w:szCs w:val="24"/>
        </w:rPr>
        <w:t>When the cups are raised, is the agent able to see the cups?" and "When the cups are lowered, is the agent able to see the cups?"</w:t>
      </w:r>
      <w:r>
        <w:rPr>
          <w:rFonts w:ascii="Times New Roman" w:hAnsi="Times New Roman" w:cs="Times New Roman"/>
          <w:sz w:val="24"/>
          <w:szCs w:val="24"/>
        </w:rPr>
        <w:t>.</w:t>
      </w:r>
    </w:p>
    <w:p w14:paraId="629A0DFF" w14:textId="77777777" w:rsidR="00F616B2" w:rsidRPr="00C26DAE" w:rsidRDefault="00F616B2" w:rsidP="00F616B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also included a third open ended question: “What made you decide in picking left or right on the prediction task?”. If the participant indicated that they based their answer on hand preshaping, we would ask the follow up question: “did you take into account that the agent couldn’t see the cups being swapped?”. Answers were coded by the experimenter based on similarities in participants’ responses. We were of course most interested in responses that indicated that the participants used either the hand preshaping, or the hand preshaping in combination with the agent’s belief state (i.e., if they were aware that the agent could not see the cups being swapped.</w:t>
      </w:r>
    </w:p>
    <w:p w14:paraId="4B17E845" w14:textId="77777777" w:rsidR="00F616B2" w:rsidRPr="00BC2629" w:rsidRDefault="00F616B2" w:rsidP="00F616B2">
      <w:pPr>
        <w:autoSpaceDE w:val="0"/>
        <w:autoSpaceDN w:val="0"/>
        <w:adjustRightInd w:val="0"/>
        <w:spacing w:after="0" w:line="360" w:lineRule="auto"/>
        <w:jc w:val="both"/>
        <w:rPr>
          <w:rFonts w:ascii="Times New Roman" w:hAnsi="Times New Roman" w:cs="Times New Roman"/>
          <w:sz w:val="24"/>
          <w:szCs w:val="24"/>
        </w:rPr>
      </w:pPr>
    </w:p>
    <w:p w14:paraId="6F3689D6" w14:textId="77777777" w:rsidR="00F616B2" w:rsidRDefault="00F616B2" w:rsidP="00F616B2">
      <w:pPr>
        <w:rPr>
          <w:rFonts w:ascii="Times New Roman" w:hAnsi="Times New Roman" w:cs="Times New Roman"/>
          <w:sz w:val="24"/>
          <w:szCs w:val="24"/>
        </w:rPr>
      </w:pPr>
    </w:p>
    <w:p w14:paraId="1A52D0BA" w14:textId="77777777" w:rsidR="00F616B2" w:rsidRPr="00177B95"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5.2.4 Data-analysis</w:t>
      </w:r>
    </w:p>
    <w:p w14:paraId="761E3E51" w14:textId="16610959" w:rsidR="00F616B2" w:rsidRPr="008E45F8"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 large extent, the methodology we used was analogous to that in previous experiments, with a few exceptions due to differences in design. All experimental data (eye-tracking data and behavioural data) were imported into R for analysis. We withheld participants </w:t>
      </w:r>
      <w:r w:rsidR="006B009D">
        <w:rPr>
          <w:rFonts w:ascii="Times New Roman" w:hAnsi="Times New Roman" w:cs="Times New Roman"/>
          <w:sz w:val="24"/>
          <w:szCs w:val="24"/>
        </w:rPr>
        <w:t xml:space="preserve">(N = 13) </w:t>
      </w:r>
      <w:r w:rsidR="0046111B">
        <w:rPr>
          <w:rFonts w:ascii="Times New Roman" w:hAnsi="Times New Roman" w:cs="Times New Roman"/>
          <w:sz w:val="24"/>
          <w:szCs w:val="24"/>
        </w:rPr>
        <w:t xml:space="preserve">from either group condition </w:t>
      </w:r>
      <w:r>
        <w:rPr>
          <w:rFonts w:ascii="Times New Roman" w:hAnsi="Times New Roman" w:cs="Times New Roman"/>
          <w:sz w:val="24"/>
          <w:szCs w:val="24"/>
        </w:rPr>
        <w:t xml:space="preserve">from analysis that had a wrong answer on the essential debrief questions </w:t>
      </w:r>
      <w:r w:rsidR="00E86DF4">
        <w:rPr>
          <w:rFonts w:ascii="Times New Roman" w:hAnsi="Times New Roman" w:cs="Times New Roman"/>
          <w:sz w:val="24"/>
          <w:szCs w:val="24"/>
        </w:rPr>
        <w:t xml:space="preserve">(5 participants) </w:t>
      </w:r>
      <w:r>
        <w:rPr>
          <w:rFonts w:ascii="Times New Roman" w:hAnsi="Times New Roman" w:cs="Times New Roman"/>
          <w:sz w:val="24"/>
          <w:szCs w:val="24"/>
        </w:rPr>
        <w:t xml:space="preserve">or had an incomplete number of data points </w:t>
      </w:r>
      <w:r w:rsidR="001A29C6">
        <w:rPr>
          <w:rFonts w:ascii="Times New Roman" w:hAnsi="Times New Roman" w:cs="Times New Roman"/>
          <w:sz w:val="24"/>
          <w:szCs w:val="24"/>
        </w:rPr>
        <w:t xml:space="preserve">for all </w:t>
      </w:r>
      <w:r w:rsidR="00930F94">
        <w:rPr>
          <w:rFonts w:ascii="Times New Roman" w:hAnsi="Times New Roman" w:cs="Times New Roman"/>
          <w:sz w:val="24"/>
          <w:szCs w:val="24"/>
        </w:rPr>
        <w:t xml:space="preserve">combinations of </w:t>
      </w:r>
      <w:r w:rsidR="001A29C6">
        <w:rPr>
          <w:rFonts w:ascii="Times New Roman" w:hAnsi="Times New Roman" w:cs="Times New Roman"/>
          <w:sz w:val="24"/>
          <w:szCs w:val="24"/>
        </w:rPr>
        <w:t xml:space="preserve">within-participant conditions </w:t>
      </w:r>
      <w:r>
        <w:rPr>
          <w:rFonts w:ascii="Times New Roman" w:hAnsi="Times New Roman" w:cs="Times New Roman"/>
          <w:sz w:val="24"/>
          <w:szCs w:val="24"/>
        </w:rPr>
        <w:t xml:space="preserve">(2 belief conditions </w:t>
      </w:r>
      <w:r>
        <w:rPr>
          <w:rFonts w:ascii="Times New Roman" w:hAnsi="Times New Roman" w:cs="Times New Roman"/>
          <w:i/>
          <w:iCs/>
          <w:sz w:val="24"/>
          <w:szCs w:val="24"/>
        </w:rPr>
        <w:t xml:space="preserve">x </w:t>
      </w:r>
      <w:r>
        <w:rPr>
          <w:rFonts w:ascii="Times New Roman" w:hAnsi="Times New Roman" w:cs="Times New Roman"/>
          <w:sz w:val="24"/>
          <w:szCs w:val="24"/>
        </w:rPr>
        <w:t xml:space="preserve">3 grip conditions, </w:t>
      </w:r>
      <w:r w:rsidR="00A53AA8">
        <w:rPr>
          <w:rFonts w:ascii="Times New Roman" w:hAnsi="Times New Roman" w:cs="Times New Roman"/>
          <w:sz w:val="24"/>
          <w:szCs w:val="24"/>
        </w:rPr>
        <w:t xml:space="preserve">for </w:t>
      </w:r>
      <w:r>
        <w:rPr>
          <w:rFonts w:ascii="Times New Roman" w:hAnsi="Times New Roman" w:cs="Times New Roman"/>
          <w:sz w:val="24"/>
          <w:szCs w:val="24"/>
        </w:rPr>
        <w:t>6 data points</w:t>
      </w:r>
      <w:r w:rsidR="00A53AA8">
        <w:rPr>
          <w:rFonts w:ascii="Times New Roman" w:hAnsi="Times New Roman" w:cs="Times New Roman"/>
          <w:sz w:val="24"/>
          <w:szCs w:val="24"/>
        </w:rPr>
        <w:t xml:space="preserve"> per </w:t>
      </w:r>
      <w:r w:rsidR="00A53AA8">
        <w:rPr>
          <w:rFonts w:ascii="Times New Roman" w:hAnsi="Times New Roman" w:cs="Times New Roman"/>
          <w:sz w:val="24"/>
          <w:szCs w:val="24"/>
        </w:rPr>
        <w:lastRenderedPageBreak/>
        <w:t>participant</w:t>
      </w:r>
      <w:r w:rsidR="00B77A6E">
        <w:rPr>
          <w:rFonts w:ascii="Times New Roman" w:hAnsi="Times New Roman" w:cs="Times New Roman"/>
          <w:sz w:val="24"/>
          <w:szCs w:val="24"/>
        </w:rPr>
        <w:t xml:space="preserve">; 8 participants </w:t>
      </w:r>
      <w:r w:rsidR="008C54A0">
        <w:rPr>
          <w:rFonts w:ascii="Times New Roman" w:hAnsi="Times New Roman" w:cs="Times New Roman"/>
          <w:sz w:val="24"/>
          <w:szCs w:val="24"/>
        </w:rPr>
        <w:t>withheld</w:t>
      </w:r>
      <w:r>
        <w:rPr>
          <w:rFonts w:ascii="Times New Roman" w:hAnsi="Times New Roman" w:cs="Times New Roman"/>
          <w:sz w:val="24"/>
          <w:szCs w:val="24"/>
        </w:rPr>
        <w:t>). On a trial level, we removed all trials that had 1) a framerate lower than 59.6 FPS</w:t>
      </w:r>
      <w:r w:rsidR="00324011">
        <w:rPr>
          <w:rFonts w:ascii="Times New Roman" w:hAnsi="Times New Roman" w:cs="Times New Roman"/>
          <w:sz w:val="24"/>
          <w:szCs w:val="24"/>
        </w:rPr>
        <w:t xml:space="preserve"> (52 trials)</w:t>
      </w:r>
      <w:r>
        <w:rPr>
          <w:rFonts w:ascii="Times New Roman" w:hAnsi="Times New Roman" w:cs="Times New Roman"/>
          <w:sz w:val="24"/>
          <w:szCs w:val="24"/>
        </w:rPr>
        <w:t>, 2) were not completed</w:t>
      </w:r>
      <w:r w:rsidR="00CF6B5E">
        <w:rPr>
          <w:rFonts w:ascii="Times New Roman" w:hAnsi="Times New Roman" w:cs="Times New Roman"/>
          <w:sz w:val="24"/>
          <w:szCs w:val="24"/>
        </w:rPr>
        <w:t xml:space="preserve"> (0 trials)</w:t>
      </w:r>
      <w:r>
        <w:rPr>
          <w:rFonts w:ascii="Times New Roman" w:hAnsi="Times New Roman" w:cs="Times New Roman"/>
          <w:sz w:val="24"/>
          <w:szCs w:val="24"/>
        </w:rPr>
        <w:t>, 3) had timing issues due to eye-tracker and video streams being mismatched</w:t>
      </w:r>
      <w:r w:rsidR="000208FB">
        <w:rPr>
          <w:rFonts w:ascii="Times New Roman" w:hAnsi="Times New Roman" w:cs="Times New Roman"/>
          <w:sz w:val="24"/>
          <w:szCs w:val="24"/>
        </w:rPr>
        <w:t xml:space="preserve"> (185 trials)</w:t>
      </w:r>
      <w:r>
        <w:rPr>
          <w:rFonts w:ascii="Times New Roman" w:hAnsi="Times New Roman" w:cs="Times New Roman"/>
          <w:sz w:val="24"/>
          <w:szCs w:val="24"/>
        </w:rPr>
        <w:t xml:space="preserve">, </w:t>
      </w:r>
      <w:r w:rsidR="009766AC">
        <w:rPr>
          <w:rFonts w:ascii="Times New Roman" w:hAnsi="Times New Roman" w:cs="Times New Roman"/>
          <w:sz w:val="24"/>
          <w:szCs w:val="24"/>
        </w:rPr>
        <w:t xml:space="preserve">4) failed the attention checl (169 trials), </w:t>
      </w:r>
      <w:r>
        <w:rPr>
          <w:rFonts w:ascii="Times New Roman" w:hAnsi="Times New Roman" w:cs="Times New Roman"/>
          <w:sz w:val="24"/>
          <w:szCs w:val="24"/>
        </w:rPr>
        <w:t xml:space="preserve">or </w:t>
      </w:r>
      <w:r w:rsidR="0048179B">
        <w:rPr>
          <w:rFonts w:ascii="Times New Roman" w:hAnsi="Times New Roman" w:cs="Times New Roman"/>
          <w:sz w:val="24"/>
          <w:szCs w:val="24"/>
        </w:rPr>
        <w:t>5</w:t>
      </w:r>
      <w:r>
        <w:rPr>
          <w:rFonts w:ascii="Times New Roman" w:hAnsi="Times New Roman" w:cs="Times New Roman"/>
          <w:sz w:val="24"/>
          <w:szCs w:val="24"/>
        </w:rPr>
        <w:t>) had no fixations during our Time of Interest (TOI) in either one of the</w:t>
      </w:r>
      <w:r w:rsidR="008E45F8">
        <w:rPr>
          <w:rFonts w:ascii="Times New Roman" w:hAnsi="Times New Roman" w:cs="Times New Roman"/>
          <w:sz w:val="24"/>
          <w:szCs w:val="24"/>
        </w:rPr>
        <w:t xml:space="preserve"> areas of interest (1003 trials)</w:t>
      </w:r>
      <w:r>
        <w:rPr>
          <w:rFonts w:ascii="Times New Roman" w:hAnsi="Times New Roman" w:cs="Times New Roman"/>
          <w:sz w:val="24"/>
          <w:szCs w:val="24"/>
        </w:rPr>
        <w:t>.</w:t>
      </w:r>
      <w:r w:rsidR="008E45F8">
        <w:rPr>
          <w:rFonts w:ascii="Times New Roman" w:hAnsi="Times New Roman" w:cs="Times New Roman"/>
          <w:sz w:val="24"/>
          <w:szCs w:val="24"/>
        </w:rPr>
        <w:t xml:space="preserve"> This left 1757 trials, for an overall exclusion rate of 45.5%.</w:t>
      </w:r>
    </w:p>
    <w:p w14:paraId="0149A5F6"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AOIs were constructed in analogy with previous experiments. TOI was defined as the interval between the disappearance of the fixation arrow and the end of the video.</w:t>
      </w:r>
    </w:p>
    <w:p w14:paraId="01707DA7" w14:textId="77777777" w:rsidR="00F616B2" w:rsidRPr="00827FBB"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analogy with how differential looking time scores (DLTS) are assigned, we scored explicit responses as correct if they are in line with were the hand would reach if the videos were shown completely. That is, in the true belief condition, the correct side is the side where the cup size matches hand pre-shaping. In the false belief condition, the correct answer reflects the side where cup size is </w:t>
      </w:r>
      <w:r>
        <w:rPr>
          <w:rFonts w:ascii="Times New Roman" w:hAnsi="Times New Roman" w:cs="Times New Roman"/>
          <w:i/>
          <w:iCs/>
          <w:sz w:val="24"/>
          <w:szCs w:val="24"/>
        </w:rPr>
        <w:t>opposite</w:t>
      </w:r>
      <w:r>
        <w:rPr>
          <w:rFonts w:ascii="Times New Roman" w:hAnsi="Times New Roman" w:cs="Times New Roman"/>
          <w:sz w:val="24"/>
          <w:szCs w:val="24"/>
        </w:rPr>
        <w:t xml:space="preserve"> to hand pre-shaping, as the cups have been swapped, rendering the belief of the agent to be false. Therefore, a correct answer in the false belief condition reflects reasoning in line with the agent’s beliefs.</w:t>
      </w:r>
    </w:p>
    <w:p w14:paraId="53911462" w14:textId="77777777" w:rsidR="00F616B2" w:rsidRDefault="00F616B2" w:rsidP="00F616B2">
      <w:pPr>
        <w:rPr>
          <w:rFonts w:ascii="Times New Roman" w:hAnsi="Times New Roman" w:cs="Times New Roman"/>
          <w:i/>
          <w:iCs/>
          <w:sz w:val="24"/>
          <w:szCs w:val="24"/>
        </w:rPr>
      </w:pPr>
      <w:r>
        <w:rPr>
          <w:rFonts w:ascii="Times New Roman" w:hAnsi="Times New Roman" w:cs="Times New Roman"/>
          <w:i/>
          <w:iCs/>
          <w:sz w:val="24"/>
          <w:szCs w:val="24"/>
        </w:rPr>
        <w:br w:type="page"/>
      </w:r>
    </w:p>
    <w:p w14:paraId="7FC7D916" w14:textId="77777777" w:rsidR="00F616B2" w:rsidRPr="00152EDD" w:rsidRDefault="00F616B2" w:rsidP="00F616B2">
      <w:pPr>
        <w:jc w:val="both"/>
        <w:rPr>
          <w:rFonts w:ascii="Times New Roman" w:hAnsi="Times New Roman" w:cs="Times New Roman"/>
          <w:b/>
          <w:bCs/>
          <w:i/>
          <w:iCs/>
          <w:sz w:val="24"/>
          <w:szCs w:val="24"/>
        </w:rPr>
      </w:pPr>
      <w:r w:rsidRPr="00152EDD">
        <w:rPr>
          <w:rFonts w:ascii="Times New Roman" w:hAnsi="Times New Roman" w:cs="Times New Roman"/>
          <w:b/>
          <w:bCs/>
          <w:i/>
          <w:iCs/>
          <w:sz w:val="24"/>
          <w:szCs w:val="24"/>
        </w:rPr>
        <w:lastRenderedPageBreak/>
        <w:t>5.3 Results</w:t>
      </w:r>
    </w:p>
    <w:p w14:paraId="30E01EA6" w14:textId="77777777" w:rsidR="00F616B2" w:rsidRDefault="00F616B2" w:rsidP="00F616B2">
      <w:pPr>
        <w:jc w:val="both"/>
        <w:rPr>
          <w:rFonts w:ascii="Times New Roman" w:hAnsi="Times New Roman" w:cs="Times New Roman"/>
          <w:i/>
          <w:iCs/>
          <w:sz w:val="24"/>
          <w:szCs w:val="24"/>
        </w:rPr>
      </w:pPr>
    </w:p>
    <w:p w14:paraId="2104914F"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5.3.1 Differential Looking Time Scores</w:t>
      </w:r>
    </w:p>
    <w:p w14:paraId="474756B8"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5.3.1.1 Basic model</w:t>
      </w:r>
    </w:p>
    <w:p w14:paraId="16D6B493"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of all, we implemented a basic model that looks at the main effects of group, </w:t>
      </w:r>
      <w:proofErr w:type="gramStart"/>
      <w:r>
        <w:rPr>
          <w:rFonts w:ascii="Times New Roman" w:hAnsi="Times New Roman" w:cs="Times New Roman"/>
          <w:sz w:val="24"/>
          <w:szCs w:val="24"/>
        </w:rPr>
        <w:t>belief</w:t>
      </w:r>
      <w:proofErr w:type="gramEnd"/>
      <w:r>
        <w:rPr>
          <w:rFonts w:ascii="Times New Roman" w:hAnsi="Times New Roman" w:cs="Times New Roman"/>
          <w:sz w:val="24"/>
          <w:szCs w:val="24"/>
        </w:rPr>
        <w:t xml:space="preserve"> and grip, as well as their interaction effects. An overview of the hypothesis tests on effect significance of model parameters can be found below in Table X.</w:t>
      </w:r>
    </w:p>
    <w:p w14:paraId="45DA3C2D" w14:textId="77777777" w:rsidR="00F616B2" w:rsidRDefault="00F616B2" w:rsidP="00F616B2">
      <w:pPr>
        <w:spacing w:line="360" w:lineRule="auto"/>
        <w:jc w:val="both"/>
        <w:rPr>
          <w:rFonts w:ascii="Times New Roman" w:hAnsi="Times New Roman" w:cs="Times New Roman"/>
          <w:sz w:val="24"/>
          <w:szCs w:val="24"/>
        </w:rPr>
      </w:pPr>
    </w:p>
    <w:tbl>
      <w:tblPr>
        <w:tblStyle w:val="ListTable1Light"/>
        <w:tblW w:w="0" w:type="auto"/>
        <w:jc w:val="center"/>
        <w:tblLook w:val="04A0" w:firstRow="1" w:lastRow="0" w:firstColumn="1" w:lastColumn="0" w:noHBand="0" w:noVBand="1"/>
      </w:tblPr>
      <w:tblGrid>
        <w:gridCol w:w="3119"/>
        <w:gridCol w:w="1559"/>
        <w:gridCol w:w="1701"/>
        <w:gridCol w:w="1418"/>
      </w:tblGrid>
      <w:tr w:rsidR="00F616B2" w14:paraId="6915F7B9"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tcPr>
          <w:p w14:paraId="60435CD8" w14:textId="2554DC21" w:rsidR="00F616B2" w:rsidRPr="007A7703" w:rsidRDefault="00F616B2" w:rsidP="00E10839">
            <w:pPr>
              <w:spacing w:line="360" w:lineRule="auto"/>
              <w:jc w:val="both"/>
              <w:rPr>
                <w:rFonts w:ascii="Times New Roman" w:hAnsi="Times New Roman" w:cs="Times New Roman"/>
                <w:i/>
                <w:iCs/>
                <w:sz w:val="24"/>
                <w:szCs w:val="24"/>
              </w:rPr>
            </w:pPr>
            <w:r w:rsidRPr="004429B0">
              <w:rPr>
                <w:rFonts w:ascii="Times New Roman" w:hAnsi="Times New Roman" w:cs="Times New Roman"/>
                <w:i/>
                <w:iCs/>
                <w:sz w:val="24"/>
                <w:szCs w:val="24"/>
              </w:rPr>
              <w:t>Fixed effect</w:t>
            </w:r>
            <w:r w:rsidR="007A7703">
              <w:rPr>
                <w:rFonts w:ascii="Times New Roman" w:hAnsi="Times New Roman" w:cs="Times New Roman"/>
                <w:i/>
                <w:iCs/>
                <w:sz w:val="24"/>
                <w:szCs w:val="24"/>
              </w:rPr>
              <w:t>s</w:t>
            </w:r>
          </w:p>
        </w:tc>
        <w:tc>
          <w:tcPr>
            <w:tcW w:w="1559" w:type="dxa"/>
            <w:tcBorders>
              <w:top w:val="single" w:sz="4" w:space="0" w:color="auto"/>
            </w:tcBorders>
          </w:tcPr>
          <w:p w14:paraId="134DA3C9" w14:textId="77777777" w:rsidR="00F616B2" w:rsidRPr="004429B0"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 xml:space="preserve">   </w:t>
            </w:r>
            <w:r w:rsidRPr="004429B0">
              <w:rPr>
                <w:rFonts w:ascii="Times New Roman" w:hAnsi="Times New Roman" w:cs="Times New Roman"/>
                <w:i/>
                <w:iCs/>
                <w:sz w:val="24"/>
                <w:szCs w:val="24"/>
              </w:rPr>
              <w:t>F</w:t>
            </w:r>
          </w:p>
        </w:tc>
        <w:tc>
          <w:tcPr>
            <w:tcW w:w="1701" w:type="dxa"/>
            <w:tcBorders>
              <w:top w:val="single" w:sz="4" w:space="0" w:color="auto"/>
            </w:tcBorders>
          </w:tcPr>
          <w:p w14:paraId="24911D47" w14:textId="77777777" w:rsidR="00F616B2" w:rsidRPr="004429B0"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 xml:space="preserve">   </w:t>
            </w:r>
            <w:r w:rsidRPr="004429B0">
              <w:rPr>
                <w:rFonts w:ascii="Times New Roman" w:hAnsi="Times New Roman" w:cs="Times New Roman"/>
                <w:i/>
                <w:iCs/>
                <w:sz w:val="24"/>
                <w:szCs w:val="24"/>
              </w:rPr>
              <w:t>df</w:t>
            </w:r>
          </w:p>
        </w:tc>
        <w:tc>
          <w:tcPr>
            <w:tcW w:w="1418" w:type="dxa"/>
            <w:tcBorders>
              <w:top w:val="single" w:sz="4" w:space="0" w:color="auto"/>
            </w:tcBorders>
          </w:tcPr>
          <w:p w14:paraId="6E1CFCAA" w14:textId="77777777" w:rsidR="00F616B2" w:rsidRPr="004429B0"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 xml:space="preserve">   </w:t>
            </w:r>
            <w:r w:rsidRPr="004429B0">
              <w:rPr>
                <w:rFonts w:ascii="Times New Roman" w:hAnsi="Times New Roman" w:cs="Times New Roman"/>
                <w:i/>
                <w:iCs/>
                <w:sz w:val="24"/>
                <w:szCs w:val="24"/>
              </w:rPr>
              <w:t>p</w:t>
            </w:r>
          </w:p>
        </w:tc>
      </w:tr>
      <w:tr w:rsidR="00F616B2" w14:paraId="210F67E3"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ACD58B0" w14:textId="77777777" w:rsidR="00F616B2" w:rsidRPr="004429B0" w:rsidRDefault="00F616B2" w:rsidP="00E10839">
            <w:pPr>
              <w:spacing w:line="360" w:lineRule="auto"/>
              <w:jc w:val="both"/>
              <w:rPr>
                <w:rFonts w:ascii="Times New Roman" w:hAnsi="Times New Roman" w:cs="Times New Roman"/>
                <w:b w:val="0"/>
                <w:bCs w:val="0"/>
                <w:sz w:val="24"/>
                <w:szCs w:val="24"/>
              </w:rPr>
            </w:pPr>
            <w:r w:rsidRPr="004429B0">
              <w:rPr>
                <w:rFonts w:ascii="Times New Roman" w:hAnsi="Times New Roman" w:cs="Times New Roman"/>
                <w:b w:val="0"/>
                <w:bCs w:val="0"/>
                <w:sz w:val="24"/>
                <w:szCs w:val="24"/>
              </w:rPr>
              <w:t>Group</w:t>
            </w:r>
          </w:p>
        </w:tc>
        <w:tc>
          <w:tcPr>
            <w:tcW w:w="1559" w:type="dxa"/>
            <w:shd w:val="clear" w:color="auto" w:fill="auto"/>
          </w:tcPr>
          <w:p w14:paraId="02D021AC"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1.791</w:t>
            </w:r>
          </w:p>
        </w:tc>
        <w:tc>
          <w:tcPr>
            <w:tcW w:w="1701" w:type="dxa"/>
            <w:shd w:val="clear" w:color="auto" w:fill="auto"/>
          </w:tcPr>
          <w:p w14:paraId="05A86CC6"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1, 47.26</w:t>
            </w:r>
          </w:p>
        </w:tc>
        <w:tc>
          <w:tcPr>
            <w:tcW w:w="1418" w:type="dxa"/>
            <w:shd w:val="clear" w:color="auto" w:fill="auto"/>
          </w:tcPr>
          <w:p w14:paraId="29619EA2"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w:t>
            </w:r>
          </w:p>
        </w:tc>
      </w:tr>
      <w:tr w:rsidR="00F616B2" w14:paraId="0FB0BFD4"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7113F26" w14:textId="77777777" w:rsidR="00F616B2" w:rsidRPr="004429B0" w:rsidRDefault="00F616B2" w:rsidP="00E10839">
            <w:pPr>
              <w:spacing w:line="360" w:lineRule="auto"/>
              <w:jc w:val="both"/>
              <w:rPr>
                <w:rFonts w:ascii="Times New Roman" w:hAnsi="Times New Roman" w:cs="Times New Roman"/>
                <w:b w:val="0"/>
                <w:bCs w:val="0"/>
                <w:sz w:val="24"/>
                <w:szCs w:val="24"/>
              </w:rPr>
            </w:pPr>
            <w:r w:rsidRPr="004429B0">
              <w:rPr>
                <w:rFonts w:ascii="Times New Roman" w:hAnsi="Times New Roman" w:cs="Times New Roman"/>
                <w:b w:val="0"/>
                <w:bCs w:val="0"/>
                <w:sz w:val="24"/>
                <w:szCs w:val="24"/>
              </w:rPr>
              <w:t>Belief</w:t>
            </w:r>
          </w:p>
        </w:tc>
        <w:tc>
          <w:tcPr>
            <w:tcW w:w="1559" w:type="dxa"/>
            <w:shd w:val="clear" w:color="auto" w:fill="auto"/>
          </w:tcPr>
          <w:p w14:paraId="1BB08889"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128.852</w:t>
            </w:r>
          </w:p>
        </w:tc>
        <w:tc>
          <w:tcPr>
            <w:tcW w:w="1701" w:type="dxa"/>
            <w:shd w:val="clear" w:color="auto" w:fill="auto"/>
          </w:tcPr>
          <w:p w14:paraId="5E72A4F8"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1, 1724.8</w:t>
            </w:r>
          </w:p>
        </w:tc>
        <w:tc>
          <w:tcPr>
            <w:tcW w:w="1418" w:type="dxa"/>
            <w:shd w:val="clear" w:color="auto" w:fill="auto"/>
          </w:tcPr>
          <w:p w14:paraId="6F2F9695"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&lt;.0001***</w:t>
            </w:r>
          </w:p>
        </w:tc>
      </w:tr>
      <w:tr w:rsidR="00F616B2" w14:paraId="6EA08BCD"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ABBD87F" w14:textId="77777777" w:rsidR="00F616B2" w:rsidRPr="004429B0" w:rsidRDefault="00F616B2" w:rsidP="00E10839">
            <w:pPr>
              <w:spacing w:line="360" w:lineRule="auto"/>
              <w:jc w:val="both"/>
              <w:rPr>
                <w:rFonts w:ascii="Times New Roman" w:hAnsi="Times New Roman" w:cs="Times New Roman"/>
                <w:b w:val="0"/>
                <w:bCs w:val="0"/>
                <w:sz w:val="24"/>
                <w:szCs w:val="24"/>
              </w:rPr>
            </w:pPr>
            <w:r w:rsidRPr="004429B0">
              <w:rPr>
                <w:rFonts w:ascii="Times New Roman" w:hAnsi="Times New Roman" w:cs="Times New Roman"/>
                <w:b w:val="0"/>
                <w:bCs w:val="0"/>
                <w:sz w:val="24"/>
                <w:szCs w:val="24"/>
              </w:rPr>
              <w:t>Grip</w:t>
            </w:r>
          </w:p>
        </w:tc>
        <w:tc>
          <w:tcPr>
            <w:tcW w:w="1559" w:type="dxa"/>
            <w:shd w:val="clear" w:color="auto" w:fill="auto"/>
          </w:tcPr>
          <w:p w14:paraId="636D479E"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2.619</w:t>
            </w:r>
          </w:p>
        </w:tc>
        <w:tc>
          <w:tcPr>
            <w:tcW w:w="1701" w:type="dxa"/>
            <w:shd w:val="clear" w:color="auto" w:fill="auto"/>
          </w:tcPr>
          <w:p w14:paraId="72615D2D"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2, 1721</w:t>
            </w:r>
          </w:p>
        </w:tc>
        <w:tc>
          <w:tcPr>
            <w:tcW w:w="1418" w:type="dxa"/>
            <w:shd w:val="clear" w:color="auto" w:fill="auto"/>
          </w:tcPr>
          <w:p w14:paraId="1C406CF4"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.073</w:t>
            </w:r>
          </w:p>
        </w:tc>
      </w:tr>
      <w:tr w:rsidR="00F616B2" w14:paraId="7D55FE96"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20203C66" w14:textId="77777777" w:rsidR="00F616B2" w:rsidRPr="004429B0" w:rsidRDefault="00F616B2" w:rsidP="00E10839">
            <w:pPr>
              <w:spacing w:line="360" w:lineRule="auto"/>
              <w:jc w:val="both"/>
              <w:rPr>
                <w:rFonts w:ascii="Times New Roman" w:hAnsi="Times New Roman" w:cs="Times New Roman"/>
                <w:b w:val="0"/>
                <w:bCs w:val="0"/>
                <w:sz w:val="24"/>
                <w:szCs w:val="24"/>
              </w:rPr>
            </w:pPr>
            <w:r w:rsidRPr="004429B0">
              <w:rPr>
                <w:rFonts w:ascii="Times New Roman" w:hAnsi="Times New Roman" w:cs="Times New Roman"/>
                <w:b w:val="0"/>
                <w:bCs w:val="0"/>
                <w:sz w:val="24"/>
                <w:szCs w:val="24"/>
              </w:rPr>
              <w:t>Group × belief</w:t>
            </w:r>
          </w:p>
        </w:tc>
        <w:tc>
          <w:tcPr>
            <w:tcW w:w="1559" w:type="dxa"/>
            <w:shd w:val="clear" w:color="auto" w:fill="auto"/>
          </w:tcPr>
          <w:p w14:paraId="0FB9D186"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.914</w:t>
            </w:r>
          </w:p>
        </w:tc>
        <w:tc>
          <w:tcPr>
            <w:tcW w:w="1701" w:type="dxa"/>
            <w:shd w:val="clear" w:color="auto" w:fill="auto"/>
          </w:tcPr>
          <w:p w14:paraId="66A7CB8F"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2, 1724.8</w:t>
            </w:r>
          </w:p>
        </w:tc>
        <w:tc>
          <w:tcPr>
            <w:tcW w:w="1418" w:type="dxa"/>
            <w:shd w:val="clear" w:color="auto" w:fill="auto"/>
          </w:tcPr>
          <w:p w14:paraId="4E390A89"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tc>
      </w:tr>
      <w:tr w:rsidR="00F616B2" w14:paraId="3134A9E6"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714B202" w14:textId="77777777" w:rsidR="00F616B2" w:rsidRPr="004429B0" w:rsidRDefault="00F616B2" w:rsidP="00E10839">
            <w:pPr>
              <w:spacing w:line="360" w:lineRule="auto"/>
              <w:jc w:val="both"/>
              <w:rPr>
                <w:rFonts w:ascii="Times New Roman" w:hAnsi="Times New Roman" w:cs="Times New Roman"/>
                <w:b w:val="0"/>
                <w:bCs w:val="0"/>
                <w:sz w:val="24"/>
                <w:szCs w:val="24"/>
              </w:rPr>
            </w:pPr>
            <w:r w:rsidRPr="004429B0">
              <w:rPr>
                <w:rFonts w:ascii="Times New Roman" w:hAnsi="Times New Roman" w:cs="Times New Roman"/>
                <w:b w:val="0"/>
                <w:bCs w:val="0"/>
                <w:sz w:val="24"/>
                <w:szCs w:val="24"/>
              </w:rPr>
              <w:t>Group × grip</w:t>
            </w:r>
          </w:p>
        </w:tc>
        <w:tc>
          <w:tcPr>
            <w:tcW w:w="1559" w:type="dxa"/>
            <w:shd w:val="clear" w:color="auto" w:fill="auto"/>
          </w:tcPr>
          <w:p w14:paraId="1FFDD7C3"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.803</w:t>
            </w:r>
          </w:p>
        </w:tc>
        <w:tc>
          <w:tcPr>
            <w:tcW w:w="1701" w:type="dxa"/>
            <w:shd w:val="clear" w:color="auto" w:fill="auto"/>
          </w:tcPr>
          <w:p w14:paraId="684B0FEE"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2, 1721</w:t>
            </w:r>
          </w:p>
        </w:tc>
        <w:tc>
          <w:tcPr>
            <w:tcW w:w="1418" w:type="dxa"/>
            <w:shd w:val="clear" w:color="auto" w:fill="auto"/>
          </w:tcPr>
          <w:p w14:paraId="22AF113A"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.448</w:t>
            </w:r>
          </w:p>
        </w:tc>
      </w:tr>
      <w:tr w:rsidR="00F616B2" w14:paraId="68E47435"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4C66AF80" w14:textId="77777777" w:rsidR="00F616B2" w:rsidRPr="004429B0" w:rsidRDefault="00F616B2" w:rsidP="00E10839">
            <w:pPr>
              <w:spacing w:line="360" w:lineRule="auto"/>
              <w:jc w:val="both"/>
              <w:rPr>
                <w:rFonts w:ascii="Times New Roman" w:hAnsi="Times New Roman" w:cs="Times New Roman"/>
                <w:b w:val="0"/>
                <w:bCs w:val="0"/>
                <w:sz w:val="24"/>
                <w:szCs w:val="24"/>
              </w:rPr>
            </w:pPr>
            <w:r w:rsidRPr="004429B0">
              <w:rPr>
                <w:rFonts w:ascii="Times New Roman" w:hAnsi="Times New Roman" w:cs="Times New Roman"/>
                <w:b w:val="0"/>
                <w:bCs w:val="0"/>
                <w:sz w:val="24"/>
                <w:szCs w:val="24"/>
              </w:rPr>
              <w:t>Belief × grip</w:t>
            </w:r>
          </w:p>
        </w:tc>
        <w:tc>
          <w:tcPr>
            <w:tcW w:w="1559" w:type="dxa"/>
            <w:shd w:val="clear" w:color="auto" w:fill="auto"/>
          </w:tcPr>
          <w:p w14:paraId="1A679E44"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31.681</w:t>
            </w:r>
          </w:p>
        </w:tc>
        <w:tc>
          <w:tcPr>
            <w:tcW w:w="1701" w:type="dxa"/>
            <w:shd w:val="clear" w:color="auto" w:fill="auto"/>
          </w:tcPr>
          <w:p w14:paraId="142F453D"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2, 1717.16</w:t>
            </w:r>
          </w:p>
        </w:tc>
        <w:tc>
          <w:tcPr>
            <w:tcW w:w="1418" w:type="dxa"/>
            <w:shd w:val="clear" w:color="auto" w:fill="auto"/>
          </w:tcPr>
          <w:p w14:paraId="747FE0EA"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&lt;.0001***</w:t>
            </w:r>
          </w:p>
        </w:tc>
      </w:tr>
      <w:tr w:rsidR="00F616B2" w14:paraId="3B4BB7A0"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shd w:val="clear" w:color="auto" w:fill="auto"/>
          </w:tcPr>
          <w:p w14:paraId="1F4AF131" w14:textId="77777777" w:rsidR="00F616B2" w:rsidRPr="004429B0" w:rsidRDefault="00F616B2" w:rsidP="00E10839">
            <w:pPr>
              <w:spacing w:line="360" w:lineRule="auto"/>
              <w:jc w:val="both"/>
              <w:rPr>
                <w:rFonts w:ascii="Times New Roman" w:hAnsi="Times New Roman" w:cs="Times New Roman"/>
                <w:b w:val="0"/>
                <w:bCs w:val="0"/>
                <w:sz w:val="24"/>
                <w:szCs w:val="24"/>
              </w:rPr>
            </w:pPr>
            <w:r w:rsidRPr="004429B0">
              <w:rPr>
                <w:rFonts w:ascii="Times New Roman" w:hAnsi="Times New Roman" w:cs="Times New Roman"/>
                <w:b w:val="0"/>
                <w:bCs w:val="0"/>
                <w:sz w:val="24"/>
                <w:szCs w:val="24"/>
              </w:rPr>
              <w:t>Group × belief × grip</w:t>
            </w:r>
          </w:p>
        </w:tc>
        <w:tc>
          <w:tcPr>
            <w:tcW w:w="1559" w:type="dxa"/>
            <w:tcBorders>
              <w:bottom w:val="single" w:sz="4" w:space="0" w:color="auto"/>
            </w:tcBorders>
            <w:shd w:val="clear" w:color="auto" w:fill="auto"/>
          </w:tcPr>
          <w:p w14:paraId="1913B9C6"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.461</w:t>
            </w:r>
          </w:p>
        </w:tc>
        <w:tc>
          <w:tcPr>
            <w:tcW w:w="1701" w:type="dxa"/>
            <w:tcBorders>
              <w:bottom w:val="single" w:sz="4" w:space="0" w:color="auto"/>
            </w:tcBorders>
            <w:shd w:val="clear" w:color="auto" w:fill="auto"/>
          </w:tcPr>
          <w:p w14:paraId="24CA93A8"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2, 1717.16</w:t>
            </w:r>
          </w:p>
        </w:tc>
        <w:tc>
          <w:tcPr>
            <w:tcW w:w="1418" w:type="dxa"/>
            <w:tcBorders>
              <w:bottom w:val="single" w:sz="4" w:space="0" w:color="auto"/>
            </w:tcBorders>
            <w:shd w:val="clear" w:color="auto" w:fill="auto"/>
          </w:tcPr>
          <w:p w14:paraId="0A8F6CC0"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.63</w:t>
            </w:r>
          </w:p>
        </w:tc>
      </w:tr>
    </w:tbl>
    <w:p w14:paraId="62D03F9A" w14:textId="77777777" w:rsidR="00F616B2" w:rsidRPr="00A8112D" w:rsidRDefault="00F616B2" w:rsidP="00F616B2">
      <w:pPr>
        <w:spacing w:line="360" w:lineRule="auto"/>
        <w:jc w:val="both"/>
        <w:rPr>
          <w:rFonts w:ascii="Times New Roman" w:hAnsi="Times New Roman" w:cs="Times New Roman"/>
          <w:sz w:val="24"/>
          <w:szCs w:val="24"/>
        </w:rPr>
      </w:pPr>
    </w:p>
    <w:p w14:paraId="6A24E5E9" w14:textId="77777777" w:rsidR="00F616B2" w:rsidRDefault="00F616B2" w:rsidP="00F616B2">
      <w:pPr>
        <w:tabs>
          <w:tab w:val="left" w:pos="8220"/>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Table X. Results of </w:t>
      </w:r>
      <w:r w:rsidRPr="004429B0">
        <w:rPr>
          <w:rFonts w:ascii="Times New Roman" w:hAnsi="Times New Roman" w:cs="Times New Roman"/>
          <w:i/>
          <w:iCs/>
          <w:sz w:val="24"/>
          <w:szCs w:val="24"/>
        </w:rPr>
        <w:t>Type III Analysis of Variance with Satterthwaite's method</w:t>
      </w:r>
      <w:r>
        <w:rPr>
          <w:rFonts w:ascii="Times New Roman" w:hAnsi="Times New Roman" w:cs="Times New Roman"/>
          <w:i/>
          <w:iCs/>
          <w:sz w:val="24"/>
          <w:szCs w:val="24"/>
        </w:rPr>
        <w:t xml:space="preserve"> of the basic model.</w:t>
      </w:r>
    </w:p>
    <w:p w14:paraId="24951C39" w14:textId="77777777" w:rsidR="00F616B2" w:rsidRDefault="00F616B2" w:rsidP="00F616B2">
      <w:pPr>
        <w:tabs>
          <w:tab w:val="left" w:pos="8220"/>
        </w:tabs>
        <w:spacing w:line="360" w:lineRule="auto"/>
        <w:jc w:val="both"/>
        <w:rPr>
          <w:rFonts w:ascii="Times New Roman" w:hAnsi="Times New Roman" w:cs="Times New Roman"/>
          <w:sz w:val="24"/>
          <w:szCs w:val="24"/>
        </w:rPr>
      </w:pPr>
      <w:r>
        <w:rPr>
          <w:rFonts w:ascii="Times New Roman" w:hAnsi="Times New Roman" w:cs="Times New Roman"/>
          <w:sz w:val="24"/>
          <w:szCs w:val="24"/>
        </w:rPr>
        <w:t>Contrary to our hypothesis, we did not find a significant effect of group, nor did this fixed effect interact with any of the other fixed effects. A three-way interaction was also non-significant. The main effect of belief was significant, however, as was the interaction effect of belief and grip.</w:t>
      </w:r>
    </w:p>
    <w:p w14:paraId="076884DC" w14:textId="77777777" w:rsidR="00F616B2" w:rsidRDefault="00F616B2" w:rsidP="00F616B2">
      <w:pPr>
        <w:tabs>
          <w:tab w:val="left" w:pos="8220"/>
        </w:tabs>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A post-hoc follow up test revealed that DLTS was, over levels of group and grip, significantly higher in the true belief condition as compared to the false belief condition, </w:t>
      </w:r>
      <w:r>
        <w:rPr>
          <w:rFonts w:ascii="Times New Roman" w:hAnsi="Times New Roman" w:cs="Times New Roman"/>
          <w:i/>
          <w:iCs/>
          <w:sz w:val="24"/>
          <w:szCs w:val="24"/>
        </w:rPr>
        <w:t>t =</w:t>
      </w:r>
      <w:r>
        <w:rPr>
          <w:rFonts w:ascii="Times New Roman" w:hAnsi="Times New Roman" w:cs="Times New Roman"/>
          <w:sz w:val="24"/>
          <w:szCs w:val="24"/>
        </w:rPr>
        <w:t xml:space="preserve"> -11.348, p&lt;.0001.</w:t>
      </w:r>
      <w:r w:rsidRPr="00A17E32">
        <w:rPr>
          <w:rFonts w:ascii="Times New Roman" w:hAnsi="Times New Roman" w:cs="Times New Roman"/>
          <w:noProof/>
          <w:sz w:val="24"/>
          <w:szCs w:val="24"/>
        </w:rPr>
        <w:t xml:space="preserve"> </w:t>
      </w:r>
    </w:p>
    <w:p w14:paraId="4FBDB0B5" w14:textId="77777777" w:rsidR="00F616B2" w:rsidRDefault="00F616B2" w:rsidP="00F616B2">
      <w:pPr>
        <w:rPr>
          <w:rFonts w:ascii="Times New Roman" w:hAnsi="Times New Roman" w:cs="Times New Roman"/>
          <w:noProof/>
          <w:sz w:val="24"/>
          <w:szCs w:val="24"/>
        </w:rPr>
      </w:pPr>
    </w:p>
    <w:tbl>
      <w:tblPr>
        <w:tblStyle w:val="ListTable6Colorful"/>
        <w:tblpPr w:leftFromText="180" w:rightFromText="180" w:vertAnchor="text" w:horzAnchor="page" w:tblpX="6361" w:tblpY="2115"/>
        <w:tblW w:w="0" w:type="auto"/>
        <w:tblLook w:val="04A0" w:firstRow="1" w:lastRow="0" w:firstColumn="1" w:lastColumn="0" w:noHBand="0" w:noVBand="1"/>
      </w:tblPr>
      <w:tblGrid>
        <w:gridCol w:w="846"/>
        <w:gridCol w:w="1422"/>
        <w:gridCol w:w="704"/>
        <w:gridCol w:w="1559"/>
      </w:tblGrid>
      <w:tr w:rsidR="00F616B2" w14:paraId="0291CDD4" w14:textId="77777777" w:rsidTr="00E10839">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46" w:type="dxa"/>
          </w:tcPr>
          <w:p w14:paraId="3B30DFDA" w14:textId="77777777" w:rsidR="00F616B2" w:rsidRPr="00AF22BE" w:rsidRDefault="00F616B2" w:rsidP="00E10839">
            <w:pPr>
              <w:spacing w:line="360" w:lineRule="auto"/>
              <w:jc w:val="center"/>
              <w:rPr>
                <w:rFonts w:ascii="Times New Roman" w:hAnsi="Times New Roman" w:cs="Times New Roman"/>
                <w:i/>
                <w:iCs/>
                <w:sz w:val="24"/>
                <w:szCs w:val="24"/>
              </w:rPr>
            </w:pPr>
            <w:r w:rsidRPr="00AF22BE">
              <w:rPr>
                <w:rFonts w:ascii="Times New Roman" w:hAnsi="Times New Roman" w:cs="Times New Roman"/>
                <w:i/>
                <w:iCs/>
                <w:sz w:val="24"/>
                <w:szCs w:val="24"/>
              </w:rPr>
              <w:lastRenderedPageBreak/>
              <w:t>Belief</w:t>
            </w:r>
          </w:p>
        </w:tc>
        <w:tc>
          <w:tcPr>
            <w:tcW w:w="1422" w:type="dxa"/>
          </w:tcPr>
          <w:p w14:paraId="5D088EB4" w14:textId="77777777" w:rsidR="00F616B2" w:rsidRPr="00AF22BE"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F22BE">
              <w:rPr>
                <w:rFonts w:ascii="Times New Roman" w:hAnsi="Times New Roman" w:cs="Times New Roman"/>
                <w:i/>
                <w:iCs/>
                <w:sz w:val="24"/>
                <w:szCs w:val="24"/>
              </w:rPr>
              <w:t>Mean (LS)</w:t>
            </w:r>
          </w:p>
        </w:tc>
        <w:tc>
          <w:tcPr>
            <w:tcW w:w="704" w:type="dxa"/>
          </w:tcPr>
          <w:p w14:paraId="2C57676F" w14:textId="77777777" w:rsidR="00F616B2" w:rsidRPr="00AF22BE"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F22BE">
              <w:rPr>
                <w:rFonts w:ascii="Times New Roman" w:hAnsi="Times New Roman" w:cs="Times New Roman"/>
                <w:i/>
                <w:iCs/>
                <w:sz w:val="24"/>
                <w:szCs w:val="24"/>
              </w:rPr>
              <w:t>SE</w:t>
            </w:r>
          </w:p>
        </w:tc>
        <w:tc>
          <w:tcPr>
            <w:tcW w:w="1559" w:type="dxa"/>
          </w:tcPr>
          <w:p w14:paraId="3027D136" w14:textId="77777777" w:rsidR="00F616B2" w:rsidRPr="00AF22BE"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F22BE">
              <w:rPr>
                <w:rFonts w:ascii="Times New Roman" w:hAnsi="Times New Roman" w:cs="Times New Roman"/>
                <w:i/>
                <w:iCs/>
                <w:sz w:val="24"/>
                <w:szCs w:val="24"/>
              </w:rPr>
              <w:t>95% CI</w:t>
            </w:r>
          </w:p>
        </w:tc>
      </w:tr>
      <w:tr w:rsidR="00F616B2" w14:paraId="3C0DCA86" w14:textId="77777777" w:rsidTr="00E1083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E91DCE3" w14:textId="77777777" w:rsidR="00F616B2" w:rsidRPr="00AF22BE" w:rsidRDefault="00F616B2" w:rsidP="00E10839">
            <w:pPr>
              <w:spacing w:line="360" w:lineRule="auto"/>
              <w:jc w:val="both"/>
              <w:rPr>
                <w:rFonts w:ascii="Times New Roman" w:hAnsi="Times New Roman" w:cs="Times New Roman"/>
                <w:sz w:val="24"/>
                <w:szCs w:val="24"/>
              </w:rPr>
            </w:pPr>
            <w:r w:rsidRPr="00AF22BE">
              <w:rPr>
                <w:rFonts w:ascii="Times New Roman" w:hAnsi="Times New Roman" w:cs="Times New Roman"/>
                <w:sz w:val="24"/>
                <w:szCs w:val="24"/>
              </w:rPr>
              <w:t>FB</w:t>
            </w:r>
          </w:p>
        </w:tc>
        <w:tc>
          <w:tcPr>
            <w:tcW w:w="1422" w:type="dxa"/>
            <w:shd w:val="clear" w:color="auto" w:fill="auto"/>
          </w:tcPr>
          <w:p w14:paraId="2CD3C404" w14:textId="77777777" w:rsidR="00F616B2" w:rsidRPr="002F5423"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w:t>
            </w:r>
            <w:r>
              <w:rPr>
                <w:rFonts w:ascii="Times New Roman" w:hAnsi="Times New Roman" w:cs="Times New Roman"/>
                <w:sz w:val="24"/>
                <w:szCs w:val="24"/>
              </w:rPr>
              <w:t>46</w:t>
            </w:r>
          </w:p>
        </w:tc>
        <w:tc>
          <w:tcPr>
            <w:tcW w:w="704" w:type="dxa"/>
            <w:shd w:val="clear" w:color="auto" w:fill="auto"/>
          </w:tcPr>
          <w:p w14:paraId="531385E0" w14:textId="77777777" w:rsidR="00F616B2" w:rsidRPr="00276CB6"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.00</w:t>
            </w:r>
            <w:r>
              <w:rPr>
                <w:rFonts w:ascii="Times New Roman" w:hAnsi="Times New Roman" w:cs="Times New Roman"/>
                <w:sz w:val="24"/>
                <w:szCs w:val="24"/>
              </w:rPr>
              <w:t>7</w:t>
            </w:r>
          </w:p>
        </w:tc>
        <w:tc>
          <w:tcPr>
            <w:tcW w:w="1559" w:type="dxa"/>
            <w:shd w:val="clear" w:color="auto" w:fill="auto"/>
          </w:tcPr>
          <w:p w14:paraId="2F03B399" w14:textId="77777777" w:rsidR="00F616B2" w:rsidRPr="001976B2"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w:t>
            </w:r>
            <w:r>
              <w:rPr>
                <w:rFonts w:ascii="Times New Roman" w:hAnsi="Times New Roman" w:cs="Times New Roman"/>
                <w:sz w:val="24"/>
                <w:szCs w:val="24"/>
              </w:rPr>
              <w:t xml:space="preserve">6 </w:t>
            </w:r>
            <w:r w:rsidRPr="00AF22BE">
              <w:rPr>
                <w:rFonts w:ascii="Times New Roman" w:hAnsi="Times New Roman" w:cs="Times New Roman"/>
                <w:sz w:val="24"/>
                <w:szCs w:val="24"/>
              </w:rPr>
              <w:t>;</w:t>
            </w:r>
            <w:r>
              <w:rPr>
                <w:rFonts w:ascii="Times New Roman" w:hAnsi="Times New Roman" w:cs="Times New Roman"/>
                <w:sz w:val="24"/>
                <w:szCs w:val="24"/>
              </w:rPr>
              <w:t xml:space="preserve"> -</w:t>
            </w:r>
            <w:r w:rsidRPr="00AF22BE">
              <w:rPr>
                <w:rFonts w:ascii="Times New Roman" w:hAnsi="Times New Roman" w:cs="Times New Roman"/>
                <w:sz w:val="24"/>
                <w:szCs w:val="24"/>
              </w:rPr>
              <w:t>.0</w:t>
            </w:r>
            <w:r>
              <w:rPr>
                <w:rFonts w:ascii="Times New Roman" w:hAnsi="Times New Roman" w:cs="Times New Roman"/>
                <w:sz w:val="24"/>
                <w:szCs w:val="24"/>
              </w:rPr>
              <w:t>33</w:t>
            </w:r>
          </w:p>
        </w:tc>
      </w:tr>
      <w:tr w:rsidR="00F616B2" w14:paraId="0CA431C0" w14:textId="77777777" w:rsidTr="00E10839">
        <w:trPr>
          <w:trHeight w:val="379"/>
        </w:trPr>
        <w:tc>
          <w:tcPr>
            <w:cnfStyle w:val="001000000000" w:firstRow="0" w:lastRow="0" w:firstColumn="1" w:lastColumn="0" w:oddVBand="0" w:evenVBand="0" w:oddHBand="0" w:evenHBand="0" w:firstRowFirstColumn="0" w:firstRowLastColumn="0" w:lastRowFirstColumn="0" w:lastRowLastColumn="0"/>
            <w:tcW w:w="846" w:type="dxa"/>
          </w:tcPr>
          <w:p w14:paraId="781F5DA1" w14:textId="77777777" w:rsidR="00F616B2" w:rsidRPr="00AF22BE" w:rsidRDefault="00F616B2" w:rsidP="00E10839">
            <w:pPr>
              <w:spacing w:line="360" w:lineRule="auto"/>
              <w:jc w:val="both"/>
              <w:rPr>
                <w:rFonts w:ascii="Times New Roman" w:hAnsi="Times New Roman" w:cs="Times New Roman"/>
                <w:sz w:val="24"/>
                <w:szCs w:val="24"/>
              </w:rPr>
            </w:pPr>
            <w:r w:rsidRPr="00AF22BE">
              <w:rPr>
                <w:rFonts w:ascii="Times New Roman" w:hAnsi="Times New Roman" w:cs="Times New Roman"/>
                <w:sz w:val="24"/>
                <w:szCs w:val="24"/>
              </w:rPr>
              <w:t>TB</w:t>
            </w:r>
          </w:p>
        </w:tc>
        <w:tc>
          <w:tcPr>
            <w:tcW w:w="1422" w:type="dxa"/>
          </w:tcPr>
          <w:p w14:paraId="6657D95B" w14:textId="77777777" w:rsidR="00F616B2" w:rsidRPr="00C6666D"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w:t>
            </w:r>
            <w:r>
              <w:rPr>
                <w:rFonts w:ascii="Times New Roman" w:hAnsi="Times New Roman" w:cs="Times New Roman"/>
                <w:sz w:val="24"/>
                <w:szCs w:val="24"/>
              </w:rPr>
              <w:t>49</w:t>
            </w:r>
          </w:p>
        </w:tc>
        <w:tc>
          <w:tcPr>
            <w:tcW w:w="704" w:type="dxa"/>
          </w:tcPr>
          <w:p w14:paraId="533A593D" w14:textId="77777777" w:rsidR="00F616B2" w:rsidRPr="00276CB6"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2BE">
              <w:rPr>
                <w:rFonts w:ascii="Times New Roman" w:hAnsi="Times New Roman" w:cs="Times New Roman"/>
                <w:sz w:val="24"/>
                <w:szCs w:val="24"/>
              </w:rPr>
              <w:t>.00</w:t>
            </w:r>
            <w:r>
              <w:rPr>
                <w:rFonts w:ascii="Times New Roman" w:hAnsi="Times New Roman" w:cs="Times New Roman"/>
                <w:sz w:val="24"/>
                <w:szCs w:val="24"/>
              </w:rPr>
              <w:t>7</w:t>
            </w:r>
          </w:p>
        </w:tc>
        <w:tc>
          <w:tcPr>
            <w:tcW w:w="1559" w:type="dxa"/>
          </w:tcPr>
          <w:p w14:paraId="007E698F" w14:textId="77777777" w:rsidR="00F616B2" w:rsidRPr="00AF22BE"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.036 </w:t>
            </w:r>
            <w:r w:rsidRPr="00AF22BE">
              <w:rPr>
                <w:rFonts w:ascii="Times New Roman" w:hAnsi="Times New Roman" w:cs="Times New Roman"/>
                <w:sz w:val="24"/>
                <w:szCs w:val="24"/>
              </w:rPr>
              <w:t>;</w:t>
            </w:r>
            <w:r>
              <w:rPr>
                <w:rFonts w:ascii="Times New Roman" w:hAnsi="Times New Roman" w:cs="Times New Roman"/>
                <w:sz w:val="24"/>
                <w:szCs w:val="24"/>
              </w:rPr>
              <w:t xml:space="preserve"> </w:t>
            </w:r>
            <w:r w:rsidRPr="00AF22BE">
              <w:rPr>
                <w:rFonts w:ascii="Times New Roman" w:hAnsi="Times New Roman" w:cs="Times New Roman"/>
                <w:sz w:val="24"/>
                <w:szCs w:val="24"/>
              </w:rPr>
              <w:t>.0</w:t>
            </w:r>
            <w:r>
              <w:rPr>
                <w:rFonts w:ascii="Times New Roman" w:hAnsi="Times New Roman" w:cs="Times New Roman"/>
                <w:sz w:val="24"/>
                <w:szCs w:val="24"/>
              </w:rPr>
              <w:t>6</w:t>
            </w:r>
            <w:r w:rsidRPr="00AF22BE">
              <w:rPr>
                <w:rFonts w:ascii="Times New Roman" w:hAnsi="Times New Roman" w:cs="Times New Roman"/>
                <w:sz w:val="24"/>
                <w:szCs w:val="24"/>
              </w:rPr>
              <w:t>3</w:t>
            </w:r>
          </w:p>
        </w:tc>
      </w:tr>
    </w:tbl>
    <w:p w14:paraId="121538F8" w14:textId="77777777" w:rsidR="00F616B2" w:rsidRDefault="00F616B2" w:rsidP="00F616B2">
      <w:pPr>
        <w:tabs>
          <w:tab w:val="left" w:pos="822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13CFF" wp14:editId="700DF773">
            <wp:extent cx="3000375" cy="3446026"/>
            <wp:effectExtent l="0" t="0" r="0" b="254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673" cy="3471636"/>
                    </a:xfrm>
                    <a:prstGeom prst="rect">
                      <a:avLst/>
                    </a:prstGeom>
                    <a:noFill/>
                    <a:ln>
                      <a:noFill/>
                    </a:ln>
                  </pic:spPr>
                </pic:pic>
              </a:graphicData>
            </a:graphic>
          </wp:inline>
        </w:drawing>
      </w:r>
    </w:p>
    <w:p w14:paraId="53373322" w14:textId="77777777" w:rsidR="00F616B2" w:rsidRDefault="00F616B2" w:rsidP="00F616B2">
      <w:pPr>
        <w:tabs>
          <w:tab w:val="left" w:pos="8220"/>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Table X. An overview of the model-based LS means for DLTS in function of belief, including standard error and 95% confidence interval. These means are visually represented on the figure, with stars indicating the level of significance of the mean difference. Error bars represent standard error of the mean.</w:t>
      </w:r>
    </w:p>
    <w:p w14:paraId="07B187EB" w14:textId="77777777" w:rsidR="00F616B2" w:rsidRDefault="00F616B2" w:rsidP="00F616B2">
      <w:pPr>
        <w:tabs>
          <w:tab w:val="left" w:pos="8220"/>
        </w:tabs>
        <w:spacing w:line="360" w:lineRule="auto"/>
        <w:jc w:val="both"/>
        <w:rPr>
          <w:rFonts w:ascii="Times New Roman" w:hAnsi="Times New Roman" w:cs="Times New Roman"/>
          <w:i/>
          <w:iCs/>
          <w:sz w:val="24"/>
          <w:szCs w:val="24"/>
        </w:rPr>
      </w:pPr>
    </w:p>
    <w:p w14:paraId="40B7F506" w14:textId="77777777" w:rsidR="00F616B2" w:rsidRDefault="00F616B2" w:rsidP="00F616B2">
      <w:pPr>
        <w:rPr>
          <w:rFonts w:ascii="Times New Roman" w:hAnsi="Times New Roman" w:cs="Times New Roman"/>
          <w:sz w:val="24"/>
          <w:szCs w:val="24"/>
        </w:rPr>
      </w:pPr>
      <w:r>
        <w:rPr>
          <w:rFonts w:ascii="Times New Roman" w:hAnsi="Times New Roman" w:cs="Times New Roman"/>
          <w:sz w:val="24"/>
          <w:szCs w:val="24"/>
        </w:rPr>
        <w:br w:type="page"/>
      </w:r>
    </w:p>
    <w:p w14:paraId="6C3FB8ED" w14:textId="6212E31A" w:rsidR="00F616B2" w:rsidRPr="00DA4024"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also performed a series of follow up tests on the interaction effect between belief and grip, over different levels of group, as per our a priori hypotheses. An overview of the Least Squares Means of the interaction effect between belief and grip can be found in </w:t>
      </w:r>
      <w:r w:rsidRPr="00B7761D">
        <w:rPr>
          <w:rFonts w:ascii="Times New Roman" w:hAnsi="Times New Roman" w:cs="Times New Roman"/>
          <w:sz w:val="24"/>
          <w:szCs w:val="24"/>
          <w:highlight w:val="yellow"/>
        </w:rPr>
        <w:t>table X</w:t>
      </w:r>
      <w:r>
        <w:rPr>
          <w:rFonts w:ascii="Times New Roman" w:hAnsi="Times New Roman" w:cs="Times New Roman"/>
          <w:sz w:val="24"/>
          <w:szCs w:val="24"/>
        </w:rPr>
        <w:t xml:space="preserve"> and </w:t>
      </w:r>
      <w:r w:rsidRPr="00D03BF9">
        <w:rPr>
          <w:rFonts w:ascii="Times New Roman" w:hAnsi="Times New Roman" w:cs="Times New Roman"/>
          <w:sz w:val="24"/>
          <w:szCs w:val="24"/>
          <w:highlight w:val="yellow"/>
        </w:rPr>
        <w:t>Figure X</w:t>
      </w:r>
      <w:r>
        <w:rPr>
          <w:rFonts w:ascii="Times New Roman" w:hAnsi="Times New Roman" w:cs="Times New Roman"/>
          <w:sz w:val="24"/>
          <w:szCs w:val="24"/>
        </w:rPr>
        <w:t xml:space="preserve">. </w:t>
      </w:r>
      <w:r w:rsidR="00A00D26">
        <w:rPr>
          <w:rFonts w:ascii="Times New Roman" w:hAnsi="Times New Roman" w:cs="Times New Roman"/>
          <w:sz w:val="24"/>
          <w:szCs w:val="24"/>
        </w:rPr>
        <w:t>In the true belief condition, DLTS was significantly higher than baseline</w:t>
      </w:r>
      <w:r w:rsidR="00A272BA">
        <w:rPr>
          <w:rFonts w:ascii="Times New Roman" w:hAnsi="Times New Roman" w:cs="Times New Roman"/>
          <w:sz w:val="24"/>
          <w:szCs w:val="24"/>
        </w:rPr>
        <w:t>,</w:t>
      </w:r>
      <w:r w:rsidR="00AA7D22">
        <w:rPr>
          <w:rFonts w:ascii="Times New Roman" w:hAnsi="Times New Roman" w:cs="Times New Roman"/>
          <w:sz w:val="24"/>
          <w:szCs w:val="24"/>
        </w:rPr>
        <w:t xml:space="preserve"> reflecting anticipatory looking towards the grip-congruent cup,</w:t>
      </w:r>
      <w:r w:rsidR="00A272BA">
        <w:rPr>
          <w:rFonts w:ascii="Times New Roman" w:hAnsi="Times New Roman" w:cs="Times New Roman"/>
          <w:sz w:val="24"/>
          <w:szCs w:val="24"/>
        </w:rPr>
        <w:t xml:space="preserve"> in </w:t>
      </w:r>
      <w:r w:rsidR="005A7304">
        <w:rPr>
          <w:rFonts w:ascii="Times New Roman" w:hAnsi="Times New Roman" w:cs="Times New Roman"/>
          <w:sz w:val="24"/>
          <w:szCs w:val="24"/>
        </w:rPr>
        <w:t>line with</w:t>
      </w:r>
      <w:r w:rsidR="00A272BA">
        <w:rPr>
          <w:rFonts w:ascii="Times New Roman" w:hAnsi="Times New Roman" w:cs="Times New Roman"/>
          <w:sz w:val="24"/>
          <w:szCs w:val="24"/>
        </w:rPr>
        <w:t xml:space="preserve"> the findings of previous experiment.</w:t>
      </w:r>
      <w:r w:rsidR="00DA4024">
        <w:rPr>
          <w:rFonts w:ascii="Times New Roman" w:hAnsi="Times New Roman" w:cs="Times New Roman"/>
          <w:sz w:val="24"/>
          <w:szCs w:val="24"/>
        </w:rPr>
        <w:t xml:space="preserve"> </w:t>
      </w:r>
      <w:r w:rsidR="003F20BD">
        <w:rPr>
          <w:rFonts w:ascii="Times New Roman" w:hAnsi="Times New Roman" w:cs="Times New Roman"/>
          <w:sz w:val="24"/>
          <w:szCs w:val="24"/>
        </w:rPr>
        <w:t>Importantly, w</w:t>
      </w:r>
      <w:r>
        <w:rPr>
          <w:rFonts w:ascii="Times New Roman" w:hAnsi="Times New Roman" w:cs="Times New Roman"/>
          <w:sz w:val="24"/>
          <w:szCs w:val="24"/>
        </w:rPr>
        <w:t>e found that in the false belief condition</w:t>
      </w:r>
      <w:r w:rsidR="00B127B0">
        <w:rPr>
          <w:rFonts w:ascii="Times New Roman" w:hAnsi="Times New Roman" w:cs="Times New Roman"/>
          <w:sz w:val="24"/>
          <w:szCs w:val="24"/>
        </w:rPr>
        <w:t xml:space="preserve"> the mean</w:t>
      </w:r>
      <w:r>
        <w:rPr>
          <w:rFonts w:ascii="Times New Roman" w:hAnsi="Times New Roman" w:cs="Times New Roman"/>
          <w:sz w:val="24"/>
          <w:szCs w:val="24"/>
        </w:rPr>
        <w:t xml:space="preserve"> DLTS was significantly below baseline 0. </w:t>
      </w:r>
      <w:r w:rsidR="00231308" w:rsidRPr="005F266A">
        <w:rPr>
          <w:rFonts w:ascii="Times New Roman" w:hAnsi="Times New Roman" w:cs="Times New Roman"/>
          <w:sz w:val="24"/>
          <w:szCs w:val="24"/>
          <w:highlight w:val="yellow"/>
        </w:rPr>
        <w:t>In other words, contrary to previous experiments</w:t>
      </w:r>
      <w:r w:rsidR="00DF25AF">
        <w:rPr>
          <w:rFonts w:ascii="Times New Roman" w:hAnsi="Times New Roman" w:cs="Times New Roman"/>
          <w:sz w:val="24"/>
          <w:szCs w:val="24"/>
          <w:highlight w:val="yellow"/>
        </w:rPr>
        <w:t xml:space="preserve"> and our a priori hypotheses</w:t>
      </w:r>
      <w:r w:rsidR="00231308" w:rsidRPr="005F266A">
        <w:rPr>
          <w:rFonts w:ascii="Times New Roman" w:hAnsi="Times New Roman" w:cs="Times New Roman"/>
          <w:sz w:val="24"/>
          <w:szCs w:val="24"/>
          <w:highlight w:val="yellow"/>
        </w:rPr>
        <w:t xml:space="preserve">, participants looked significantly longer at the </w:t>
      </w:r>
      <w:r w:rsidR="00231308" w:rsidRPr="005F266A">
        <w:rPr>
          <w:rFonts w:ascii="Times New Roman" w:hAnsi="Times New Roman" w:cs="Times New Roman"/>
          <w:i/>
          <w:iCs/>
          <w:sz w:val="24"/>
          <w:szCs w:val="24"/>
          <w:highlight w:val="yellow"/>
        </w:rPr>
        <w:t>motor-congruent</w:t>
      </w:r>
      <w:r w:rsidR="00231308" w:rsidRPr="005F266A">
        <w:rPr>
          <w:rFonts w:ascii="Times New Roman" w:hAnsi="Times New Roman" w:cs="Times New Roman"/>
          <w:sz w:val="24"/>
          <w:szCs w:val="24"/>
          <w:highlight w:val="yellow"/>
        </w:rPr>
        <w:t xml:space="preserve"> and </w:t>
      </w:r>
      <w:r w:rsidR="00231308" w:rsidRPr="005F266A">
        <w:rPr>
          <w:rFonts w:ascii="Times New Roman" w:hAnsi="Times New Roman" w:cs="Times New Roman"/>
          <w:i/>
          <w:iCs/>
          <w:sz w:val="24"/>
          <w:szCs w:val="24"/>
          <w:highlight w:val="yellow"/>
        </w:rPr>
        <w:t>belief-incongruent</w:t>
      </w:r>
      <w:r w:rsidR="00231308" w:rsidRPr="005F266A">
        <w:rPr>
          <w:rFonts w:ascii="Times New Roman" w:hAnsi="Times New Roman" w:cs="Times New Roman"/>
          <w:sz w:val="24"/>
          <w:szCs w:val="24"/>
          <w:highlight w:val="yellow"/>
        </w:rPr>
        <w:t xml:space="preserve"> target</w:t>
      </w:r>
      <w:r>
        <w:rPr>
          <w:rFonts w:ascii="Times New Roman" w:hAnsi="Times New Roman" w:cs="Times New Roman"/>
          <w:sz w:val="24"/>
          <w:szCs w:val="24"/>
        </w:rPr>
        <w:t>. In the no-grip condition, results did not differ from baseline</w:t>
      </w:r>
      <w:r w:rsidR="00CB4853">
        <w:rPr>
          <w:rFonts w:ascii="Times New Roman" w:hAnsi="Times New Roman" w:cs="Times New Roman"/>
          <w:sz w:val="24"/>
          <w:szCs w:val="24"/>
        </w:rPr>
        <w:t xml:space="preserve"> in either belief condition</w:t>
      </w:r>
      <w:r>
        <w:rPr>
          <w:rFonts w:ascii="Times New Roman" w:hAnsi="Times New Roman" w:cs="Times New Roman"/>
          <w:sz w:val="24"/>
          <w:szCs w:val="24"/>
        </w:rPr>
        <w:t>.</w:t>
      </w:r>
    </w:p>
    <w:p w14:paraId="63A63C74" w14:textId="77777777" w:rsidR="00F616B2" w:rsidRDefault="00F616B2" w:rsidP="00F616B2">
      <w:pPr>
        <w:rPr>
          <w:rFonts w:ascii="Times New Roman" w:hAnsi="Times New Roman" w:cs="Times New Roman"/>
          <w:sz w:val="24"/>
          <w:szCs w:val="24"/>
        </w:rPr>
      </w:pPr>
    </w:p>
    <w:tbl>
      <w:tblPr>
        <w:tblStyle w:val="ListTable6Colorful"/>
        <w:tblW w:w="0" w:type="auto"/>
        <w:jc w:val="center"/>
        <w:tblLook w:val="04A0" w:firstRow="1" w:lastRow="0" w:firstColumn="1" w:lastColumn="0" w:noHBand="0" w:noVBand="1"/>
      </w:tblPr>
      <w:tblGrid>
        <w:gridCol w:w="1560"/>
        <w:gridCol w:w="1275"/>
        <w:gridCol w:w="851"/>
        <w:gridCol w:w="1701"/>
        <w:gridCol w:w="850"/>
        <w:gridCol w:w="1278"/>
      </w:tblGrid>
      <w:tr w:rsidR="00F616B2" w14:paraId="3EF69D73"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7B6A1EC1" w14:textId="77777777" w:rsidR="00F616B2" w:rsidRPr="00EA74DB" w:rsidRDefault="00F616B2" w:rsidP="00E10839">
            <w:pPr>
              <w:spacing w:line="360" w:lineRule="auto"/>
              <w:rPr>
                <w:rFonts w:ascii="Times New Roman" w:hAnsi="Times New Roman" w:cs="Times New Roman"/>
                <w:i/>
                <w:iCs/>
                <w:sz w:val="24"/>
                <w:szCs w:val="24"/>
              </w:rPr>
            </w:pPr>
            <w:r w:rsidRPr="00EA74DB">
              <w:rPr>
                <w:rFonts w:ascii="Times New Roman" w:hAnsi="Times New Roman" w:cs="Times New Roman"/>
                <w:i/>
                <w:iCs/>
                <w:sz w:val="24"/>
                <w:szCs w:val="24"/>
              </w:rPr>
              <w:t>Belief - grip</w:t>
            </w:r>
          </w:p>
        </w:tc>
        <w:tc>
          <w:tcPr>
            <w:tcW w:w="1275" w:type="dxa"/>
          </w:tcPr>
          <w:p w14:paraId="312AD28B" w14:textId="77777777" w:rsidR="00F616B2" w:rsidRPr="00EA74DB" w:rsidRDefault="00F616B2" w:rsidP="00E1083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LS Mean</w:t>
            </w:r>
          </w:p>
        </w:tc>
        <w:tc>
          <w:tcPr>
            <w:tcW w:w="851" w:type="dxa"/>
          </w:tcPr>
          <w:p w14:paraId="52DBDEDC" w14:textId="77777777" w:rsidR="00F616B2" w:rsidRPr="00EA74DB"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SE</w:t>
            </w:r>
          </w:p>
        </w:tc>
        <w:tc>
          <w:tcPr>
            <w:tcW w:w="1701" w:type="dxa"/>
          </w:tcPr>
          <w:p w14:paraId="580178E2" w14:textId="77777777" w:rsidR="00F616B2" w:rsidRPr="00EA74DB"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95% CI</w:t>
            </w:r>
          </w:p>
        </w:tc>
        <w:tc>
          <w:tcPr>
            <w:tcW w:w="850" w:type="dxa"/>
          </w:tcPr>
          <w:p w14:paraId="4B876392" w14:textId="77777777" w:rsidR="00F616B2" w:rsidRPr="0003147C"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t</w:t>
            </w:r>
          </w:p>
        </w:tc>
        <w:tc>
          <w:tcPr>
            <w:tcW w:w="879" w:type="dxa"/>
          </w:tcPr>
          <w:p w14:paraId="2403C057" w14:textId="77777777" w:rsidR="00F616B2" w:rsidRPr="0003147C"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3147C">
              <w:rPr>
                <w:rFonts w:ascii="Times New Roman" w:hAnsi="Times New Roman" w:cs="Times New Roman"/>
                <w:i/>
                <w:iCs/>
                <w:sz w:val="24"/>
                <w:szCs w:val="24"/>
              </w:rPr>
              <w:t>p</w:t>
            </w:r>
          </w:p>
        </w:tc>
      </w:tr>
      <w:tr w:rsidR="00F616B2" w14:paraId="26B5B9E9"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1603286F"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FB - WHG</w:t>
            </w:r>
          </w:p>
        </w:tc>
        <w:tc>
          <w:tcPr>
            <w:tcW w:w="1275" w:type="dxa"/>
            <w:shd w:val="clear" w:color="auto" w:fill="auto"/>
          </w:tcPr>
          <w:p w14:paraId="1232F422" w14:textId="77777777" w:rsidR="00F616B2" w:rsidRPr="001075D4"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-.074</w:t>
            </w:r>
          </w:p>
        </w:tc>
        <w:tc>
          <w:tcPr>
            <w:tcW w:w="851" w:type="dxa"/>
            <w:shd w:val="clear" w:color="auto" w:fill="auto"/>
          </w:tcPr>
          <w:p w14:paraId="47CC6C9B" w14:textId="77777777" w:rsidR="00F616B2" w:rsidRPr="001075D4"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701" w:type="dxa"/>
            <w:shd w:val="clear" w:color="auto" w:fill="auto"/>
          </w:tcPr>
          <w:p w14:paraId="086F4F41" w14:textId="77777777" w:rsidR="00F616B2" w:rsidRPr="00D65C51"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-.095 ; -.053</w:t>
            </w:r>
          </w:p>
        </w:tc>
        <w:tc>
          <w:tcPr>
            <w:tcW w:w="850" w:type="dxa"/>
            <w:shd w:val="clear" w:color="auto" w:fill="auto"/>
          </w:tcPr>
          <w:p w14:paraId="31401508" w14:textId="77777777" w:rsidR="00F616B2" w:rsidRPr="003949F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-6.85</w:t>
            </w:r>
          </w:p>
        </w:tc>
        <w:tc>
          <w:tcPr>
            <w:tcW w:w="879" w:type="dxa"/>
            <w:shd w:val="clear" w:color="auto" w:fill="auto"/>
          </w:tcPr>
          <w:p w14:paraId="02739207" w14:textId="77777777" w:rsidR="00F616B2" w:rsidRPr="003949F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r w:rsidR="00F616B2" w14:paraId="38294CB4"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24A9EF4C"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FB - NG</w:t>
            </w:r>
          </w:p>
        </w:tc>
        <w:tc>
          <w:tcPr>
            <w:tcW w:w="1275" w:type="dxa"/>
            <w:shd w:val="clear" w:color="auto" w:fill="auto"/>
          </w:tcPr>
          <w:p w14:paraId="264E0450" w14:textId="77777777" w:rsidR="00F616B2" w:rsidRPr="00FE40F1"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.015</w:t>
            </w:r>
          </w:p>
        </w:tc>
        <w:tc>
          <w:tcPr>
            <w:tcW w:w="851" w:type="dxa"/>
            <w:shd w:val="clear" w:color="auto" w:fill="auto"/>
          </w:tcPr>
          <w:p w14:paraId="1A083267" w14:textId="77777777" w:rsidR="00F616B2" w:rsidRPr="001747B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701" w:type="dxa"/>
            <w:shd w:val="clear" w:color="auto" w:fill="auto"/>
          </w:tcPr>
          <w:p w14:paraId="47825BE1" w14:textId="77777777" w:rsidR="00F616B2" w:rsidRPr="003E301B"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-.037 ; .007</w:t>
            </w:r>
          </w:p>
        </w:tc>
        <w:tc>
          <w:tcPr>
            <w:tcW w:w="850" w:type="dxa"/>
            <w:shd w:val="clear" w:color="auto" w:fill="auto"/>
          </w:tcPr>
          <w:p w14:paraId="6F0BA4FF" w14:textId="77777777" w:rsidR="00F616B2" w:rsidRPr="003949F6"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-1.339</w:t>
            </w:r>
          </w:p>
        </w:tc>
        <w:tc>
          <w:tcPr>
            <w:tcW w:w="879" w:type="dxa"/>
            <w:shd w:val="clear" w:color="auto" w:fill="auto"/>
          </w:tcPr>
          <w:p w14:paraId="2CC5B7CF" w14:textId="77777777" w:rsidR="00F616B2" w:rsidRPr="003949F6"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.181</w:t>
            </w:r>
          </w:p>
        </w:tc>
      </w:tr>
      <w:tr w:rsidR="00F616B2" w14:paraId="263769EA"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23705A54"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FB - PG</w:t>
            </w:r>
          </w:p>
        </w:tc>
        <w:tc>
          <w:tcPr>
            <w:tcW w:w="1275" w:type="dxa"/>
            <w:shd w:val="clear" w:color="auto" w:fill="auto"/>
          </w:tcPr>
          <w:p w14:paraId="28460030" w14:textId="77777777" w:rsidR="00F616B2" w:rsidRPr="000548A3"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851" w:type="dxa"/>
            <w:shd w:val="clear" w:color="auto" w:fill="auto"/>
          </w:tcPr>
          <w:p w14:paraId="208209B5" w14:textId="77777777" w:rsidR="00F616B2" w:rsidRPr="001747B4"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701" w:type="dxa"/>
            <w:shd w:val="clear" w:color="auto" w:fill="auto"/>
          </w:tcPr>
          <w:p w14:paraId="37BB172E" w14:textId="77777777" w:rsidR="00F616B2" w:rsidRPr="00435BB5"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 ; -.029</w:t>
            </w:r>
          </w:p>
        </w:tc>
        <w:tc>
          <w:tcPr>
            <w:tcW w:w="850" w:type="dxa"/>
            <w:shd w:val="clear" w:color="auto" w:fill="auto"/>
          </w:tcPr>
          <w:p w14:paraId="1F7522EB" w14:textId="77777777" w:rsidR="00F616B2" w:rsidRPr="003949F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-4.669</w:t>
            </w:r>
          </w:p>
        </w:tc>
        <w:tc>
          <w:tcPr>
            <w:tcW w:w="879" w:type="dxa"/>
            <w:shd w:val="clear" w:color="auto" w:fill="auto"/>
          </w:tcPr>
          <w:p w14:paraId="6BC957BA" w14:textId="77777777" w:rsidR="00F616B2" w:rsidRPr="003949F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r w:rsidR="00F616B2" w14:paraId="31C2DE43"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36E70CDA"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WHG</w:t>
            </w:r>
          </w:p>
        </w:tc>
        <w:tc>
          <w:tcPr>
            <w:tcW w:w="1275" w:type="dxa"/>
            <w:shd w:val="clear" w:color="auto" w:fill="auto"/>
          </w:tcPr>
          <w:p w14:paraId="58E4CEAD" w14:textId="77777777" w:rsidR="00F616B2" w:rsidRPr="008C3150"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.096</w:t>
            </w:r>
          </w:p>
        </w:tc>
        <w:tc>
          <w:tcPr>
            <w:tcW w:w="851" w:type="dxa"/>
            <w:shd w:val="clear" w:color="auto" w:fill="auto"/>
          </w:tcPr>
          <w:p w14:paraId="5CD9A7A0" w14:textId="77777777" w:rsidR="00F616B2" w:rsidRPr="001747B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701" w:type="dxa"/>
            <w:shd w:val="clear" w:color="auto" w:fill="auto"/>
          </w:tcPr>
          <w:p w14:paraId="25008ABB" w14:textId="77777777" w:rsidR="00F616B2" w:rsidRPr="000431E8"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.075 ; .117</w:t>
            </w:r>
          </w:p>
        </w:tc>
        <w:tc>
          <w:tcPr>
            <w:tcW w:w="850" w:type="dxa"/>
            <w:shd w:val="clear" w:color="auto" w:fill="auto"/>
          </w:tcPr>
          <w:p w14:paraId="20D6E71A" w14:textId="77777777" w:rsidR="00F616B2" w:rsidRPr="00C50606"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8.911</w:t>
            </w:r>
          </w:p>
        </w:tc>
        <w:tc>
          <w:tcPr>
            <w:tcW w:w="879" w:type="dxa"/>
            <w:shd w:val="clear" w:color="auto" w:fill="auto"/>
          </w:tcPr>
          <w:p w14:paraId="6F6C88A4" w14:textId="77777777" w:rsidR="00F616B2" w:rsidRPr="00C50606"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r w:rsidR="00F616B2" w14:paraId="7B962943"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1BD56C5C"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NG</w:t>
            </w:r>
          </w:p>
        </w:tc>
        <w:tc>
          <w:tcPr>
            <w:tcW w:w="1275" w:type="dxa"/>
            <w:shd w:val="clear" w:color="auto" w:fill="auto"/>
          </w:tcPr>
          <w:p w14:paraId="65AACBDA" w14:textId="77777777" w:rsidR="00F616B2" w:rsidRPr="009F240F"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w:t>
            </w:r>
          </w:p>
        </w:tc>
        <w:tc>
          <w:tcPr>
            <w:tcW w:w="851" w:type="dxa"/>
            <w:shd w:val="clear" w:color="auto" w:fill="auto"/>
          </w:tcPr>
          <w:p w14:paraId="645B6081" w14:textId="77777777" w:rsidR="00F616B2" w:rsidRPr="0097654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701" w:type="dxa"/>
            <w:shd w:val="clear" w:color="auto" w:fill="auto"/>
          </w:tcPr>
          <w:p w14:paraId="20922DCD" w14:textId="77777777" w:rsidR="00F616B2" w:rsidRPr="00B53D9D"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 ; .013</w:t>
            </w:r>
          </w:p>
        </w:tc>
        <w:tc>
          <w:tcPr>
            <w:tcW w:w="850" w:type="dxa"/>
            <w:shd w:val="clear" w:color="auto" w:fill="auto"/>
          </w:tcPr>
          <w:p w14:paraId="22F3CB65" w14:textId="77777777" w:rsidR="00F616B2" w:rsidRPr="00C5060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-.796</w:t>
            </w:r>
          </w:p>
        </w:tc>
        <w:tc>
          <w:tcPr>
            <w:tcW w:w="879" w:type="dxa"/>
            <w:shd w:val="clear" w:color="auto" w:fill="auto"/>
          </w:tcPr>
          <w:p w14:paraId="7DCEA4D3" w14:textId="77777777" w:rsidR="00F616B2" w:rsidRPr="00C5060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.426</w:t>
            </w:r>
          </w:p>
        </w:tc>
      </w:tr>
      <w:tr w:rsidR="00F616B2" w14:paraId="13187B47"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4AB9DDDC"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PG</w:t>
            </w:r>
          </w:p>
        </w:tc>
        <w:tc>
          <w:tcPr>
            <w:tcW w:w="1275" w:type="dxa"/>
            <w:shd w:val="clear" w:color="auto" w:fill="auto"/>
          </w:tcPr>
          <w:p w14:paraId="578117C3" w14:textId="77777777" w:rsidR="00F616B2" w:rsidRPr="00303E7F"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.061</w:t>
            </w:r>
          </w:p>
        </w:tc>
        <w:tc>
          <w:tcPr>
            <w:tcW w:w="851" w:type="dxa"/>
            <w:shd w:val="clear" w:color="auto" w:fill="auto"/>
          </w:tcPr>
          <w:p w14:paraId="0E7981B0" w14:textId="77777777" w:rsidR="00F616B2" w:rsidRPr="001747B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701" w:type="dxa"/>
            <w:shd w:val="clear" w:color="auto" w:fill="auto"/>
          </w:tcPr>
          <w:p w14:paraId="6670FB5A" w14:textId="77777777" w:rsidR="00F616B2" w:rsidRPr="007B5538"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 ; .082</w:t>
            </w:r>
          </w:p>
        </w:tc>
        <w:tc>
          <w:tcPr>
            <w:tcW w:w="850" w:type="dxa"/>
            <w:shd w:val="clear" w:color="auto" w:fill="auto"/>
          </w:tcPr>
          <w:p w14:paraId="1767914D" w14:textId="77777777" w:rsidR="00F616B2" w:rsidRPr="00731C75"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5.696</w:t>
            </w:r>
          </w:p>
        </w:tc>
        <w:tc>
          <w:tcPr>
            <w:tcW w:w="879" w:type="dxa"/>
            <w:shd w:val="clear" w:color="auto" w:fill="auto"/>
          </w:tcPr>
          <w:p w14:paraId="7B3DF622" w14:textId="77777777" w:rsidR="00F616B2" w:rsidRPr="008E7F0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bl>
    <w:p w14:paraId="2D3E0F43" w14:textId="77777777" w:rsidR="00F616B2" w:rsidRDefault="00F616B2" w:rsidP="00F616B2">
      <w:pPr>
        <w:spacing w:line="360" w:lineRule="auto"/>
        <w:jc w:val="center"/>
        <w:rPr>
          <w:rFonts w:ascii="Times New Roman" w:hAnsi="Times New Roman" w:cs="Times New Roman"/>
          <w:sz w:val="24"/>
          <w:szCs w:val="24"/>
        </w:rPr>
      </w:pPr>
    </w:p>
    <w:p w14:paraId="40DC4738"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Table X. The model-based Least Square Means of every level of the interaction effect between belief and grip conditions, as well as their standard error and 95% confidence interval. Also included is the significance test (t-tests) of each LS mean against 0. All reported p-values are Holm-corrected for multiple comparisons. </w:t>
      </w:r>
    </w:p>
    <w:p w14:paraId="5DA50CED" w14:textId="77777777" w:rsidR="00F616B2" w:rsidRDefault="00F616B2" w:rsidP="00F616B2">
      <w:pPr>
        <w:rPr>
          <w:rFonts w:ascii="Times New Roman" w:hAnsi="Times New Roman" w:cs="Times New Roman"/>
          <w:i/>
          <w:iCs/>
          <w:sz w:val="24"/>
          <w:szCs w:val="24"/>
        </w:rPr>
      </w:pPr>
      <w:r>
        <w:rPr>
          <w:rFonts w:ascii="Times New Roman" w:hAnsi="Times New Roman" w:cs="Times New Roman"/>
          <w:i/>
          <w:iCs/>
          <w:sz w:val="24"/>
          <w:szCs w:val="24"/>
        </w:rPr>
        <w:br w:type="page"/>
      </w:r>
    </w:p>
    <w:p w14:paraId="1FEDDB48"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 </w:t>
      </w:r>
    </w:p>
    <w:p w14:paraId="03022450" w14:textId="77777777" w:rsidR="00F616B2" w:rsidRPr="00D64BE5" w:rsidRDefault="00F616B2" w:rsidP="00F616B2">
      <w:pPr>
        <w:tabs>
          <w:tab w:val="left" w:pos="822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DAD76F" wp14:editId="0087A375">
            <wp:extent cx="5448300" cy="3753072"/>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2889" cy="3756233"/>
                    </a:xfrm>
                    <a:prstGeom prst="rect">
                      <a:avLst/>
                    </a:prstGeom>
                    <a:noFill/>
                    <a:ln>
                      <a:noFill/>
                    </a:ln>
                  </pic:spPr>
                </pic:pic>
              </a:graphicData>
            </a:graphic>
          </wp:inline>
        </w:drawing>
      </w:r>
    </w:p>
    <w:p w14:paraId="0437CBA9" w14:textId="1E7C141C"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Figure X. Model-based Least Square means in function of belief and grip conditions. Error bars represent the standard error of the mean. Stars </w:t>
      </w:r>
      <w:r w:rsidR="009F6DCD">
        <w:rPr>
          <w:rFonts w:ascii="Times New Roman" w:hAnsi="Times New Roman" w:cs="Times New Roman"/>
          <w:i/>
          <w:iCs/>
          <w:sz w:val="24"/>
          <w:szCs w:val="24"/>
        </w:rPr>
        <w:t>inside</w:t>
      </w:r>
      <w:r>
        <w:rPr>
          <w:rFonts w:ascii="Times New Roman" w:hAnsi="Times New Roman" w:cs="Times New Roman"/>
          <w:i/>
          <w:iCs/>
          <w:sz w:val="24"/>
          <w:szCs w:val="24"/>
        </w:rPr>
        <w:t xml:space="preserve"> the bars represent the significance of each LS mean compared to baseline 0. Stars above the bars represent the significance levels of the difference between means.</w:t>
      </w:r>
    </w:p>
    <w:p w14:paraId="6B8CC785" w14:textId="77777777" w:rsidR="00F616B2" w:rsidRDefault="00F616B2" w:rsidP="00F616B2">
      <w:pPr>
        <w:spacing w:line="360" w:lineRule="auto"/>
        <w:jc w:val="both"/>
        <w:rPr>
          <w:rFonts w:ascii="Times New Roman" w:hAnsi="Times New Roman" w:cs="Times New Roman"/>
          <w:sz w:val="24"/>
          <w:szCs w:val="24"/>
        </w:rPr>
      </w:pPr>
    </w:p>
    <w:p w14:paraId="12CF21D6" w14:textId="5269FAC4" w:rsidR="00F616B2" w:rsidRPr="00A03554"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sz w:val="24"/>
          <w:szCs w:val="24"/>
        </w:rPr>
        <w:t>Furthermore, we found that in the whole hand grip condition (FB-WHG versus TB-WHG), looking times were significantly larger for the true belief condition as compared to the false belief condition,</w:t>
      </w:r>
      <w:r>
        <w:rPr>
          <w:rFonts w:ascii="Times New Roman" w:hAnsi="Times New Roman" w:cs="Times New Roman"/>
          <w:i/>
          <w:iCs/>
          <w:sz w:val="24"/>
          <w:szCs w:val="24"/>
        </w:rPr>
        <w:t xml:space="preserve"> t =</w:t>
      </w:r>
      <w:r>
        <w:rPr>
          <w:rFonts w:ascii="Times New Roman" w:hAnsi="Times New Roman" w:cs="Times New Roman"/>
          <w:sz w:val="24"/>
          <w:szCs w:val="24"/>
        </w:rPr>
        <w:t xml:space="preserve"> 11.73, </w:t>
      </w:r>
      <w:r w:rsidRPr="00FE5F2E">
        <w:rPr>
          <w:rFonts w:ascii="Times New Roman" w:hAnsi="Times New Roman" w:cs="Times New Roman"/>
          <w:i/>
          <w:iCs/>
          <w:sz w:val="24"/>
          <w:szCs w:val="24"/>
        </w:rPr>
        <w:t>p</w:t>
      </w:r>
      <w:r w:rsidR="00EA1374" w:rsidRPr="00FE5F2E">
        <w:rPr>
          <w:rFonts w:ascii="Times New Roman" w:hAnsi="Times New Roman" w:cs="Times New Roman"/>
          <w:i/>
          <w:iCs/>
          <w:sz w:val="24"/>
          <w:szCs w:val="24"/>
        </w:rPr>
        <w:t xml:space="preserve"> </w:t>
      </w:r>
      <w:r>
        <w:rPr>
          <w:rFonts w:ascii="Times New Roman" w:hAnsi="Times New Roman" w:cs="Times New Roman"/>
          <w:sz w:val="24"/>
          <w:szCs w:val="24"/>
        </w:rPr>
        <w:t>&lt;</w:t>
      </w:r>
      <w:r w:rsidR="00EA1374">
        <w:rPr>
          <w:rFonts w:ascii="Times New Roman" w:hAnsi="Times New Roman" w:cs="Times New Roman"/>
          <w:sz w:val="24"/>
          <w:szCs w:val="24"/>
        </w:rPr>
        <w:t xml:space="preserve"> </w:t>
      </w:r>
      <w:r>
        <w:rPr>
          <w:rFonts w:ascii="Times New Roman" w:hAnsi="Times New Roman" w:cs="Times New Roman"/>
          <w:sz w:val="24"/>
          <w:szCs w:val="24"/>
        </w:rPr>
        <w:t xml:space="preserve">.001. Similarly, DLTS was higher in the true belief versus the false belief condition in the precision grip condition (FB-PG versus TB-PG), </w:t>
      </w:r>
      <w:r>
        <w:rPr>
          <w:rFonts w:ascii="Times New Roman" w:hAnsi="Times New Roman" w:cs="Times New Roman"/>
          <w:i/>
          <w:iCs/>
          <w:sz w:val="24"/>
          <w:szCs w:val="24"/>
        </w:rPr>
        <w:t xml:space="preserve">t = </w:t>
      </w:r>
      <w:r>
        <w:rPr>
          <w:rFonts w:ascii="Times New Roman" w:hAnsi="Times New Roman" w:cs="Times New Roman"/>
          <w:sz w:val="24"/>
          <w:szCs w:val="24"/>
        </w:rPr>
        <w:t xml:space="preserve">7.729, </w:t>
      </w:r>
      <w:r w:rsidRPr="003B000B">
        <w:rPr>
          <w:rFonts w:ascii="Times New Roman" w:hAnsi="Times New Roman" w:cs="Times New Roman"/>
          <w:i/>
          <w:iCs/>
          <w:sz w:val="24"/>
          <w:szCs w:val="24"/>
        </w:rPr>
        <w:t>p</w:t>
      </w:r>
      <w:r w:rsidR="00A94756">
        <w:rPr>
          <w:rFonts w:ascii="Times New Roman" w:hAnsi="Times New Roman" w:cs="Times New Roman"/>
          <w:sz w:val="24"/>
          <w:szCs w:val="24"/>
        </w:rPr>
        <w:t xml:space="preserve"> </w:t>
      </w:r>
      <w:r>
        <w:rPr>
          <w:rFonts w:ascii="Times New Roman" w:hAnsi="Times New Roman" w:cs="Times New Roman"/>
          <w:sz w:val="24"/>
          <w:szCs w:val="24"/>
        </w:rPr>
        <w:t>&lt;</w:t>
      </w:r>
      <w:r w:rsidR="00A94756">
        <w:rPr>
          <w:rFonts w:ascii="Times New Roman" w:hAnsi="Times New Roman" w:cs="Times New Roman"/>
          <w:sz w:val="24"/>
          <w:szCs w:val="24"/>
        </w:rPr>
        <w:t xml:space="preserve"> </w:t>
      </w:r>
      <w:r>
        <w:rPr>
          <w:rFonts w:ascii="Times New Roman" w:hAnsi="Times New Roman" w:cs="Times New Roman"/>
          <w:sz w:val="24"/>
          <w:szCs w:val="24"/>
        </w:rPr>
        <w:t xml:space="preserve">.001. No such difference was observed in the false belief condition, </w:t>
      </w:r>
      <w:r>
        <w:rPr>
          <w:rFonts w:ascii="Times New Roman" w:hAnsi="Times New Roman" w:cs="Times New Roman"/>
          <w:i/>
          <w:iCs/>
          <w:sz w:val="24"/>
          <w:szCs w:val="24"/>
        </w:rPr>
        <w:t xml:space="preserve">t = </w:t>
      </w:r>
      <w:r>
        <w:rPr>
          <w:rFonts w:ascii="Times New Roman" w:hAnsi="Times New Roman" w:cs="Times New Roman"/>
          <w:sz w:val="24"/>
          <w:szCs w:val="24"/>
        </w:rPr>
        <w:t xml:space="preserve">.412, </w:t>
      </w:r>
      <w:r w:rsidRPr="006F4530">
        <w:rPr>
          <w:rFonts w:ascii="Times New Roman" w:hAnsi="Times New Roman" w:cs="Times New Roman"/>
          <w:i/>
          <w:iCs/>
          <w:sz w:val="24"/>
          <w:szCs w:val="24"/>
        </w:rPr>
        <w:t>p</w:t>
      </w:r>
      <w:r>
        <w:rPr>
          <w:rFonts w:ascii="Times New Roman" w:hAnsi="Times New Roman" w:cs="Times New Roman"/>
          <w:sz w:val="24"/>
          <w:szCs w:val="24"/>
        </w:rPr>
        <w:t xml:space="preserve"> = .68.</w:t>
      </w:r>
    </w:p>
    <w:p w14:paraId="2F51C1EB"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Although we did not find a significant main effect of group, nor a significant interaction effect with grip or belief, nor a three-way interaction effect (see above), we still tested the contrasts outlined by our hypotheses. An overview can be found in Table X. However, none of these contrasts were significant.</w:t>
      </w:r>
    </w:p>
    <w:p w14:paraId="6E893088" w14:textId="77777777" w:rsidR="00F616B2" w:rsidRDefault="00F616B2" w:rsidP="00F616B2">
      <w:pPr>
        <w:spacing w:line="360" w:lineRule="auto"/>
        <w:jc w:val="both"/>
        <w:rPr>
          <w:rFonts w:ascii="Times New Roman" w:hAnsi="Times New Roman" w:cs="Times New Roman"/>
          <w:sz w:val="24"/>
          <w:szCs w:val="24"/>
        </w:rPr>
      </w:pPr>
    </w:p>
    <w:tbl>
      <w:tblPr>
        <w:tblStyle w:val="ListTable1Light"/>
        <w:tblW w:w="0" w:type="auto"/>
        <w:jc w:val="center"/>
        <w:tblLook w:val="04A0" w:firstRow="1" w:lastRow="0" w:firstColumn="1" w:lastColumn="0" w:noHBand="0" w:noVBand="1"/>
      </w:tblPr>
      <w:tblGrid>
        <w:gridCol w:w="2254"/>
        <w:gridCol w:w="2254"/>
        <w:gridCol w:w="170"/>
        <w:gridCol w:w="1134"/>
        <w:gridCol w:w="851"/>
      </w:tblGrid>
      <w:tr w:rsidR="00F616B2" w14:paraId="56ADCF4C"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tcBorders>
          </w:tcPr>
          <w:p w14:paraId="2017BB48" w14:textId="77777777" w:rsidR="00F616B2" w:rsidRPr="00E83871" w:rsidRDefault="00F616B2" w:rsidP="00E10839">
            <w:pPr>
              <w:spacing w:line="360" w:lineRule="auto"/>
              <w:jc w:val="both"/>
              <w:rPr>
                <w:rFonts w:ascii="Times New Roman" w:hAnsi="Times New Roman" w:cs="Times New Roman"/>
                <w:i/>
                <w:iCs/>
                <w:sz w:val="24"/>
                <w:szCs w:val="24"/>
              </w:rPr>
            </w:pPr>
            <w:r w:rsidRPr="00E83871">
              <w:rPr>
                <w:rFonts w:ascii="Times New Roman" w:hAnsi="Times New Roman" w:cs="Times New Roman"/>
                <w:i/>
                <w:iCs/>
                <w:sz w:val="24"/>
                <w:szCs w:val="24"/>
              </w:rPr>
              <w:lastRenderedPageBreak/>
              <w:t>Belief x grip</w:t>
            </w:r>
          </w:p>
        </w:tc>
        <w:tc>
          <w:tcPr>
            <w:tcW w:w="2424" w:type="dxa"/>
            <w:gridSpan w:val="2"/>
            <w:tcBorders>
              <w:top w:val="single" w:sz="4" w:space="0" w:color="auto"/>
            </w:tcBorders>
          </w:tcPr>
          <w:p w14:paraId="497885F5" w14:textId="77777777" w:rsidR="00F616B2" w:rsidRPr="00E83871"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83871">
              <w:rPr>
                <w:rFonts w:ascii="Times New Roman" w:hAnsi="Times New Roman" w:cs="Times New Roman"/>
                <w:i/>
                <w:iCs/>
                <w:sz w:val="24"/>
                <w:szCs w:val="24"/>
              </w:rPr>
              <w:t>Contrast: group</w:t>
            </w:r>
          </w:p>
        </w:tc>
        <w:tc>
          <w:tcPr>
            <w:tcW w:w="1134" w:type="dxa"/>
            <w:tcBorders>
              <w:top w:val="single" w:sz="4" w:space="0" w:color="auto"/>
            </w:tcBorders>
          </w:tcPr>
          <w:p w14:paraId="2FB7E8D0" w14:textId="77777777" w:rsidR="00F616B2" w:rsidRPr="00E83871"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 xml:space="preserve"> </w:t>
            </w:r>
            <w:r w:rsidRPr="00E83871">
              <w:rPr>
                <w:rFonts w:ascii="Times New Roman" w:hAnsi="Times New Roman" w:cs="Times New Roman"/>
                <w:i/>
                <w:iCs/>
                <w:sz w:val="24"/>
                <w:szCs w:val="24"/>
              </w:rPr>
              <w:t>t</w:t>
            </w:r>
          </w:p>
        </w:tc>
        <w:tc>
          <w:tcPr>
            <w:tcW w:w="851" w:type="dxa"/>
            <w:tcBorders>
              <w:top w:val="single" w:sz="4" w:space="0" w:color="auto"/>
            </w:tcBorders>
          </w:tcPr>
          <w:p w14:paraId="3D6B411D" w14:textId="77777777" w:rsidR="00F616B2" w:rsidRPr="00E83871"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 xml:space="preserve">  </w:t>
            </w:r>
            <w:r w:rsidRPr="00E83871">
              <w:rPr>
                <w:rFonts w:ascii="Times New Roman" w:hAnsi="Times New Roman" w:cs="Times New Roman"/>
                <w:i/>
                <w:iCs/>
                <w:sz w:val="24"/>
                <w:szCs w:val="24"/>
              </w:rPr>
              <w:t>p</w:t>
            </w:r>
          </w:p>
        </w:tc>
      </w:tr>
      <w:tr w:rsidR="00F616B2" w14:paraId="4B692DF9"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auto"/>
          </w:tcPr>
          <w:p w14:paraId="64F687AD"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FB-WHG</w:t>
            </w:r>
          </w:p>
        </w:tc>
        <w:tc>
          <w:tcPr>
            <w:tcW w:w="2254" w:type="dxa"/>
            <w:shd w:val="clear" w:color="auto" w:fill="auto"/>
          </w:tcPr>
          <w:p w14:paraId="60BFD55B"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shd w:val="clear" w:color="auto" w:fill="auto"/>
          </w:tcPr>
          <w:p w14:paraId="3A68F846" w14:textId="77777777" w:rsidR="00F616B2" w:rsidRPr="00066D90"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-1.692</w:t>
            </w:r>
          </w:p>
        </w:tc>
        <w:tc>
          <w:tcPr>
            <w:tcW w:w="851" w:type="dxa"/>
            <w:shd w:val="clear" w:color="auto" w:fill="auto"/>
          </w:tcPr>
          <w:p w14:paraId="680964B4" w14:textId="77777777" w:rsidR="00F616B2" w:rsidRPr="00066D90"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.365</w:t>
            </w:r>
          </w:p>
        </w:tc>
      </w:tr>
      <w:tr w:rsidR="00F616B2" w14:paraId="7F922034"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auto"/>
          </w:tcPr>
          <w:p w14:paraId="1D158878"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TB-WHG</w:t>
            </w:r>
          </w:p>
        </w:tc>
        <w:tc>
          <w:tcPr>
            <w:tcW w:w="2254" w:type="dxa"/>
            <w:shd w:val="clear" w:color="auto" w:fill="auto"/>
          </w:tcPr>
          <w:p w14:paraId="5E21235B"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shd w:val="clear" w:color="auto" w:fill="auto"/>
          </w:tcPr>
          <w:p w14:paraId="38564A01" w14:textId="77777777" w:rsidR="00F616B2" w:rsidRPr="00947188"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-.069</w:t>
            </w:r>
          </w:p>
        </w:tc>
        <w:tc>
          <w:tcPr>
            <w:tcW w:w="851" w:type="dxa"/>
            <w:shd w:val="clear" w:color="auto" w:fill="auto"/>
          </w:tcPr>
          <w:p w14:paraId="6161CA13" w14:textId="77777777" w:rsidR="00F616B2" w:rsidRPr="00947188"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.945</w:t>
            </w:r>
          </w:p>
        </w:tc>
      </w:tr>
      <w:tr w:rsidR="00F616B2" w14:paraId="5E68BD9B"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auto"/>
          </w:tcPr>
          <w:p w14:paraId="23EA5AE9"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FB-PG</w:t>
            </w:r>
          </w:p>
        </w:tc>
        <w:tc>
          <w:tcPr>
            <w:tcW w:w="2254" w:type="dxa"/>
            <w:shd w:val="clear" w:color="auto" w:fill="auto"/>
          </w:tcPr>
          <w:p w14:paraId="70AE6566"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shd w:val="clear" w:color="auto" w:fill="auto"/>
          </w:tcPr>
          <w:p w14:paraId="6D74E234" w14:textId="77777777" w:rsidR="00F616B2" w:rsidRPr="00234F9A"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-1.063</w:t>
            </w:r>
          </w:p>
        </w:tc>
        <w:tc>
          <w:tcPr>
            <w:tcW w:w="851" w:type="dxa"/>
            <w:shd w:val="clear" w:color="auto" w:fill="auto"/>
          </w:tcPr>
          <w:p w14:paraId="3816D150" w14:textId="77777777" w:rsidR="00F616B2" w:rsidRPr="000800A3"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.633</w:t>
            </w:r>
          </w:p>
        </w:tc>
      </w:tr>
      <w:tr w:rsidR="00F616B2" w14:paraId="2EF16B9C"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auto"/>
            </w:tcBorders>
            <w:shd w:val="clear" w:color="auto" w:fill="auto"/>
          </w:tcPr>
          <w:p w14:paraId="733ED173"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TB-PG</w:t>
            </w:r>
          </w:p>
        </w:tc>
        <w:tc>
          <w:tcPr>
            <w:tcW w:w="2254" w:type="dxa"/>
            <w:tcBorders>
              <w:bottom w:val="single" w:sz="4" w:space="0" w:color="auto"/>
            </w:tcBorders>
            <w:shd w:val="clear" w:color="auto" w:fill="auto"/>
          </w:tcPr>
          <w:p w14:paraId="4BF6296E"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tcBorders>
              <w:bottom w:val="single" w:sz="4" w:space="0" w:color="auto"/>
            </w:tcBorders>
            <w:shd w:val="clear" w:color="auto" w:fill="auto"/>
          </w:tcPr>
          <w:p w14:paraId="3DA03628" w14:textId="77777777" w:rsidR="00F616B2" w:rsidRPr="006C4168"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-1.252</w:t>
            </w:r>
          </w:p>
        </w:tc>
        <w:tc>
          <w:tcPr>
            <w:tcW w:w="851" w:type="dxa"/>
            <w:tcBorders>
              <w:bottom w:val="single" w:sz="4" w:space="0" w:color="auto"/>
            </w:tcBorders>
            <w:shd w:val="clear" w:color="auto" w:fill="auto"/>
          </w:tcPr>
          <w:p w14:paraId="464A642A" w14:textId="77777777" w:rsidR="00F616B2" w:rsidRPr="006C4168"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.633</w:t>
            </w:r>
          </w:p>
        </w:tc>
      </w:tr>
    </w:tbl>
    <w:p w14:paraId="7EBA1D07" w14:textId="77777777" w:rsidR="00F616B2" w:rsidRDefault="00F616B2" w:rsidP="00F616B2">
      <w:pPr>
        <w:spacing w:line="360" w:lineRule="auto"/>
        <w:jc w:val="both"/>
        <w:rPr>
          <w:rFonts w:ascii="Times New Roman" w:hAnsi="Times New Roman" w:cs="Times New Roman"/>
          <w:sz w:val="24"/>
          <w:szCs w:val="24"/>
        </w:rPr>
      </w:pPr>
    </w:p>
    <w:p w14:paraId="44F8A22F"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Table X. Contrast tests of model-based LS means between groups, per level of belief and grip, pre-shaping grip conditions only.</w:t>
      </w:r>
    </w:p>
    <w:p w14:paraId="1172BCAB" w14:textId="77777777" w:rsidR="00F616B2" w:rsidRDefault="00F616B2" w:rsidP="00F616B2">
      <w:pPr>
        <w:spacing w:line="360" w:lineRule="auto"/>
        <w:jc w:val="both"/>
        <w:rPr>
          <w:rFonts w:ascii="Times New Roman" w:hAnsi="Times New Roman" w:cs="Times New Roman"/>
          <w:sz w:val="24"/>
          <w:szCs w:val="24"/>
        </w:rPr>
      </w:pPr>
    </w:p>
    <w:p w14:paraId="79BCAC8E" w14:textId="77777777" w:rsidR="00F616B2" w:rsidRPr="00764B39"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visual representation of the different levels of belief and grip in function of group can be found in </w:t>
      </w:r>
      <w:r w:rsidRPr="006461B9">
        <w:rPr>
          <w:rFonts w:ascii="Times New Roman" w:hAnsi="Times New Roman" w:cs="Times New Roman"/>
          <w:sz w:val="24"/>
          <w:szCs w:val="24"/>
          <w:highlight w:val="yellow"/>
        </w:rPr>
        <w:t>Appendix X.</w:t>
      </w:r>
    </w:p>
    <w:p w14:paraId="5634CBE1" w14:textId="77777777" w:rsidR="00F616B2" w:rsidRDefault="00F616B2" w:rsidP="00F616B2">
      <w:pPr>
        <w:spacing w:line="360" w:lineRule="auto"/>
        <w:jc w:val="both"/>
        <w:rPr>
          <w:rFonts w:ascii="Times New Roman" w:hAnsi="Times New Roman" w:cs="Times New Roman"/>
          <w:sz w:val="24"/>
          <w:szCs w:val="24"/>
        </w:rPr>
      </w:pPr>
    </w:p>
    <w:p w14:paraId="427E602A"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5.3.1.2 Extended model</w:t>
      </w:r>
    </w:p>
    <w:p w14:paraId="053BF48B"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further expended the model by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block number, as per previous experiments. This revealed, however, contrary to previous experiments, no significant main effect of block, </w:t>
      </w:r>
      <w:r w:rsidRPr="00541F55">
        <w:rPr>
          <w:rFonts w:ascii="Times New Roman" w:hAnsi="Times New Roman" w:cs="Times New Roman"/>
          <w:i/>
          <w:iCs/>
          <w:sz w:val="24"/>
          <w:szCs w:val="24"/>
        </w:rPr>
        <w:t>F</w:t>
      </w:r>
      <w:r>
        <w:rPr>
          <w:rFonts w:ascii="Times New Roman" w:hAnsi="Times New Roman" w:cs="Times New Roman"/>
          <w:sz w:val="24"/>
          <w:szCs w:val="24"/>
        </w:rPr>
        <w:t xml:space="preserve">(4,1735) = .168, </w:t>
      </w:r>
      <w:r w:rsidRPr="00B81114">
        <w:rPr>
          <w:rFonts w:ascii="Times New Roman" w:hAnsi="Times New Roman" w:cs="Times New Roman"/>
          <w:i/>
          <w:iCs/>
          <w:sz w:val="24"/>
          <w:szCs w:val="24"/>
        </w:rPr>
        <w:t>p</w:t>
      </w:r>
      <w:r>
        <w:rPr>
          <w:rFonts w:ascii="Times New Roman" w:hAnsi="Times New Roman" w:cs="Times New Roman"/>
          <w:sz w:val="24"/>
          <w:szCs w:val="24"/>
        </w:rPr>
        <w:t xml:space="preserve"> = .954. Other effects and interaction effects remained unchanged. A visual representation can be found in </w:t>
      </w:r>
      <w:r w:rsidRPr="00246234">
        <w:rPr>
          <w:rFonts w:ascii="Times New Roman" w:hAnsi="Times New Roman" w:cs="Times New Roman"/>
          <w:sz w:val="24"/>
          <w:szCs w:val="24"/>
          <w:highlight w:val="yellow"/>
        </w:rPr>
        <w:t>Appendix X</w:t>
      </w:r>
      <w:r>
        <w:rPr>
          <w:rFonts w:ascii="Times New Roman" w:hAnsi="Times New Roman" w:cs="Times New Roman"/>
          <w:sz w:val="24"/>
          <w:szCs w:val="24"/>
        </w:rPr>
        <w:t>-X.</w:t>
      </w:r>
    </w:p>
    <w:p w14:paraId="68211E55"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per previous experiments, we also check for a main effect of target size. We found, however, no significant main effect of target size, </w:t>
      </w:r>
      <w:r w:rsidRPr="005B005A">
        <w:rPr>
          <w:rFonts w:ascii="Times New Roman" w:hAnsi="Times New Roman" w:cs="Times New Roman"/>
          <w:i/>
          <w:iCs/>
          <w:sz w:val="24"/>
          <w:szCs w:val="24"/>
        </w:rPr>
        <w:t>F</w:t>
      </w:r>
      <w:r>
        <w:rPr>
          <w:rFonts w:ascii="Times New Roman" w:hAnsi="Times New Roman" w:cs="Times New Roman"/>
          <w:sz w:val="24"/>
          <w:szCs w:val="24"/>
        </w:rPr>
        <w:t xml:space="preserve">(1,1722) = .273, </w:t>
      </w:r>
      <w:r w:rsidRPr="00067C58">
        <w:rPr>
          <w:rFonts w:ascii="Times New Roman" w:hAnsi="Times New Roman" w:cs="Times New Roman"/>
          <w:i/>
          <w:iCs/>
          <w:sz w:val="24"/>
          <w:szCs w:val="24"/>
        </w:rPr>
        <w:t>p</w:t>
      </w:r>
      <w:r>
        <w:rPr>
          <w:rFonts w:ascii="Times New Roman" w:hAnsi="Times New Roman" w:cs="Times New Roman"/>
          <w:sz w:val="24"/>
          <w:szCs w:val="24"/>
        </w:rPr>
        <w:t xml:space="preserve"> = .601. </w:t>
      </w:r>
    </w:p>
    <w:p w14:paraId="599598AA" w14:textId="456691AF"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As neither the addition of block number nor target size into the model as fixed effects seems to explain any additional variance as compared to the basic model,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(5) = .949, </w:t>
      </w:r>
      <w:r w:rsidRPr="00F23B08">
        <w:rPr>
          <w:rFonts w:ascii="Times New Roman" w:hAnsi="Times New Roman" w:cs="Times New Roman"/>
          <w:i/>
          <w:iCs/>
          <w:sz w:val="24"/>
          <w:szCs w:val="24"/>
        </w:rPr>
        <w:t>p</w:t>
      </w:r>
      <w:r>
        <w:rPr>
          <w:rFonts w:ascii="Times New Roman" w:hAnsi="Times New Roman" w:cs="Times New Roman"/>
          <w:sz w:val="24"/>
          <w:szCs w:val="24"/>
        </w:rPr>
        <w:t xml:space="preserve"> = .967, we therefore adopt the more basic model, solely concerned with the main effects of group, belief and grip, plus their interaction effects and three-way interaction effect.</w:t>
      </w:r>
    </w:p>
    <w:p w14:paraId="5B0EA047" w14:textId="77777777" w:rsidR="00F616B2" w:rsidRPr="002F36DB" w:rsidRDefault="00F616B2" w:rsidP="00F616B2">
      <w:pPr>
        <w:tabs>
          <w:tab w:val="left" w:pos="8220"/>
        </w:tabs>
        <w:spacing w:line="360" w:lineRule="auto"/>
        <w:jc w:val="both"/>
        <w:rPr>
          <w:rFonts w:ascii="Times New Roman" w:hAnsi="Times New Roman" w:cs="Times New Roman"/>
          <w:sz w:val="24"/>
          <w:szCs w:val="24"/>
        </w:rPr>
      </w:pPr>
    </w:p>
    <w:p w14:paraId="5B279A8F" w14:textId="2AFA1B4C" w:rsidR="00F616B2" w:rsidRDefault="00F616B2" w:rsidP="00F616B2">
      <w:pPr>
        <w:rPr>
          <w:rFonts w:ascii="Times New Roman" w:hAnsi="Times New Roman" w:cs="Times New Roman"/>
          <w:i/>
          <w:iCs/>
          <w:sz w:val="24"/>
          <w:szCs w:val="24"/>
        </w:rPr>
      </w:pPr>
      <w:r>
        <w:rPr>
          <w:rFonts w:ascii="Times New Roman" w:hAnsi="Times New Roman" w:cs="Times New Roman"/>
          <w:i/>
          <w:iCs/>
          <w:sz w:val="24"/>
          <w:szCs w:val="24"/>
        </w:rPr>
        <w:t>5.3.2 Accuracy of explicit responses</w:t>
      </w:r>
    </w:p>
    <w:p w14:paraId="57F5F718" w14:textId="77777777" w:rsidR="00755990" w:rsidRDefault="00755990" w:rsidP="00F616B2">
      <w:pPr>
        <w:rPr>
          <w:rFonts w:ascii="Times New Roman" w:hAnsi="Times New Roman" w:cs="Times New Roman"/>
          <w:i/>
          <w:iCs/>
          <w:sz w:val="24"/>
          <w:szCs w:val="24"/>
        </w:rPr>
      </w:pPr>
    </w:p>
    <w:p w14:paraId="196146D4" w14:textId="77777777" w:rsidR="00F616B2" w:rsidRPr="00017A4F" w:rsidRDefault="00F616B2" w:rsidP="00F616B2">
      <w:pPr>
        <w:rPr>
          <w:rFonts w:ascii="Times New Roman" w:hAnsi="Times New Roman" w:cs="Times New Roman"/>
          <w:i/>
          <w:iCs/>
          <w:sz w:val="24"/>
          <w:szCs w:val="24"/>
        </w:rPr>
      </w:pPr>
      <w:r>
        <w:rPr>
          <w:rFonts w:ascii="Times New Roman" w:hAnsi="Times New Roman" w:cs="Times New Roman"/>
          <w:i/>
          <w:iCs/>
          <w:sz w:val="24"/>
          <w:szCs w:val="24"/>
        </w:rPr>
        <w:t>5.3.2.1 Basic model</w:t>
      </w:r>
    </w:p>
    <w:p w14:paraId="43E6F58D" w14:textId="12B577B3"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implemented a general linear mixed effects model using a binomial distribution with logit link as answers on the explicit task were binary (correct or false). Due to the complexity of a </w:t>
      </w:r>
      <w:r>
        <w:rPr>
          <w:rFonts w:ascii="Times New Roman" w:hAnsi="Times New Roman" w:cs="Times New Roman"/>
          <w:sz w:val="24"/>
          <w:szCs w:val="24"/>
        </w:rPr>
        <w:lastRenderedPageBreak/>
        <w:t xml:space="preserve">three-way interaction in this type of distribution, a model including a three-way interaction effect between group, belief and grip failed to converge. As such, only the main effect of group </w:t>
      </w:r>
      <w:r w:rsidR="00157B2A">
        <w:rPr>
          <w:rFonts w:ascii="Times New Roman" w:hAnsi="Times New Roman" w:cs="Times New Roman"/>
          <w:sz w:val="24"/>
          <w:szCs w:val="24"/>
        </w:rPr>
        <w:t xml:space="preserve">is included </w:t>
      </w:r>
      <w:r>
        <w:rPr>
          <w:rFonts w:ascii="Times New Roman" w:hAnsi="Times New Roman" w:cs="Times New Roman"/>
          <w:sz w:val="24"/>
          <w:szCs w:val="24"/>
        </w:rPr>
        <w:t>in the model, along the main effects and interaction effect of belief and grip.</w:t>
      </w:r>
    </w:p>
    <w:p w14:paraId="0E670774" w14:textId="6BED3106" w:rsidR="00F616B2" w:rsidRPr="006E5093"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as the </w:t>
      </w:r>
      <w:r>
        <w:rPr>
          <w:rFonts w:ascii="Times New Roman" w:hAnsi="Times New Roman" w:cs="Times New Roman"/>
          <w:i/>
          <w:iCs/>
          <w:sz w:val="24"/>
          <w:szCs w:val="24"/>
        </w:rPr>
        <w:t>lme</w:t>
      </w:r>
      <w:r w:rsidR="00352745">
        <w:rPr>
          <w:rFonts w:ascii="Times New Roman" w:hAnsi="Times New Roman" w:cs="Times New Roman"/>
          <w:i/>
          <w:iCs/>
          <w:sz w:val="24"/>
          <w:szCs w:val="24"/>
        </w:rPr>
        <w:t xml:space="preserve">4 </w:t>
      </w:r>
      <w:r w:rsidR="00352745">
        <w:rPr>
          <w:rFonts w:ascii="Times New Roman" w:hAnsi="Times New Roman" w:cs="Times New Roman"/>
          <w:sz w:val="24"/>
          <w:szCs w:val="24"/>
        </w:rPr>
        <w:t>package</w:t>
      </w:r>
      <w:r>
        <w:rPr>
          <w:rFonts w:ascii="Times New Roman" w:hAnsi="Times New Roman" w:cs="Times New Roman"/>
          <w:sz w:val="24"/>
          <w:szCs w:val="24"/>
        </w:rPr>
        <w:t xml:space="preserve"> no longer provides p-values based on F- or t-tests in the case of generalised linear mixed models and also no longer supports the Markov Chain Monte Carlo sampling method, we estimated the effect based on stepwise likelihood ratio tests (i.e.</w:t>
      </w:r>
      <w:r w:rsidR="0090679B">
        <w:rPr>
          <w:rFonts w:ascii="Times New Roman" w:hAnsi="Times New Roman" w:cs="Times New Roman"/>
          <w:sz w:val="24"/>
          <w:szCs w:val="24"/>
        </w:rPr>
        <w:t>,</w:t>
      </w:r>
      <w:r>
        <w:rPr>
          <w:rFonts w:ascii="Times New Roman" w:hAnsi="Times New Roman" w:cs="Times New Roman"/>
          <w:sz w:val="24"/>
          <w:szCs w:val="24"/>
        </w:rPr>
        <w:t xml:space="preserve"> testing a model minus a fixed effect against the full model). An overview of the results can be found below</w:t>
      </w:r>
      <w:r w:rsidR="002309A8">
        <w:rPr>
          <w:rFonts w:ascii="Times New Roman" w:hAnsi="Times New Roman" w:cs="Times New Roman"/>
          <w:sz w:val="24"/>
          <w:szCs w:val="24"/>
        </w:rPr>
        <w:t xml:space="preserve"> (Table X)</w:t>
      </w:r>
      <w:r>
        <w:rPr>
          <w:rFonts w:ascii="Times New Roman" w:hAnsi="Times New Roman" w:cs="Times New Roman"/>
          <w:sz w:val="24"/>
          <w:szCs w:val="24"/>
        </w:rPr>
        <w:t xml:space="preserve">. </w:t>
      </w:r>
      <w:r w:rsidRPr="00507581">
        <w:rPr>
          <w:rFonts w:ascii="Times New Roman" w:hAnsi="Times New Roman" w:cs="Times New Roman"/>
          <w:sz w:val="24"/>
          <w:szCs w:val="24"/>
          <w:highlight w:val="yellow"/>
        </w:rPr>
        <w:t>Main effects of belief and grip cannot be tested</w:t>
      </w:r>
      <w:r w:rsidR="00386711" w:rsidRPr="00507581">
        <w:rPr>
          <w:rFonts w:ascii="Times New Roman" w:hAnsi="Times New Roman" w:cs="Times New Roman"/>
          <w:sz w:val="24"/>
          <w:szCs w:val="24"/>
          <w:highlight w:val="yellow"/>
        </w:rPr>
        <w:t xml:space="preserve"> directly</w:t>
      </w:r>
      <w:r w:rsidRPr="00507581">
        <w:rPr>
          <w:rFonts w:ascii="Times New Roman" w:hAnsi="Times New Roman" w:cs="Times New Roman"/>
          <w:sz w:val="24"/>
          <w:szCs w:val="24"/>
          <w:highlight w:val="yellow"/>
        </w:rPr>
        <w:t xml:space="preserve"> using this method due to involvement in interaction effects</w:t>
      </w:r>
      <w:r w:rsidR="00114686" w:rsidRPr="00507581">
        <w:rPr>
          <w:rFonts w:ascii="Times New Roman" w:hAnsi="Times New Roman" w:cs="Times New Roman"/>
          <w:sz w:val="24"/>
          <w:szCs w:val="24"/>
          <w:highlight w:val="yellow"/>
        </w:rPr>
        <w:t xml:space="preserve"> (see Chapter 4, Section 4.3.2)</w:t>
      </w:r>
      <w:r w:rsidR="00D46AED" w:rsidRPr="00507581">
        <w:rPr>
          <w:rFonts w:ascii="Times New Roman" w:hAnsi="Times New Roman" w:cs="Times New Roman"/>
          <w:sz w:val="24"/>
          <w:szCs w:val="24"/>
          <w:highlight w:val="yellow"/>
        </w:rPr>
        <w:t xml:space="preserve"> and are hence not </w:t>
      </w:r>
      <w:r w:rsidR="004F4E70" w:rsidRPr="00507581">
        <w:rPr>
          <w:rFonts w:ascii="Times New Roman" w:hAnsi="Times New Roman" w:cs="Times New Roman"/>
          <w:sz w:val="24"/>
          <w:szCs w:val="24"/>
          <w:highlight w:val="yellow"/>
        </w:rPr>
        <w:t>represented</w:t>
      </w:r>
      <w:r w:rsidR="00D46AED" w:rsidRPr="00507581">
        <w:rPr>
          <w:rFonts w:ascii="Times New Roman" w:hAnsi="Times New Roman" w:cs="Times New Roman"/>
          <w:sz w:val="24"/>
          <w:szCs w:val="24"/>
          <w:highlight w:val="yellow"/>
        </w:rPr>
        <w:t xml:space="preserve"> in this table</w:t>
      </w:r>
      <w:r w:rsidRPr="00507581">
        <w:rPr>
          <w:rFonts w:ascii="Times New Roman" w:hAnsi="Times New Roman" w:cs="Times New Roman"/>
          <w:sz w:val="24"/>
          <w:szCs w:val="24"/>
          <w:highlight w:val="yellow"/>
        </w:rPr>
        <w:t>.</w:t>
      </w:r>
      <w:r w:rsidR="006E5093" w:rsidRPr="00507581">
        <w:rPr>
          <w:rFonts w:ascii="Times New Roman" w:hAnsi="Times New Roman" w:cs="Times New Roman"/>
          <w:sz w:val="24"/>
          <w:szCs w:val="24"/>
          <w:highlight w:val="yellow"/>
        </w:rPr>
        <w:t xml:space="preserve"> The main effects of belief and grip are, however, included in the statistical </w:t>
      </w:r>
      <w:commentRangeStart w:id="90"/>
      <w:commentRangeStart w:id="91"/>
      <w:r w:rsidR="006E5093" w:rsidRPr="00507581">
        <w:rPr>
          <w:rFonts w:ascii="Times New Roman" w:hAnsi="Times New Roman" w:cs="Times New Roman"/>
          <w:sz w:val="24"/>
          <w:szCs w:val="24"/>
          <w:highlight w:val="yellow"/>
        </w:rPr>
        <w:t>model</w:t>
      </w:r>
      <w:commentRangeEnd w:id="90"/>
      <w:r w:rsidR="00507581">
        <w:rPr>
          <w:rStyle w:val="CommentReference"/>
        </w:rPr>
        <w:commentReference w:id="90"/>
      </w:r>
      <w:commentRangeEnd w:id="91"/>
      <w:r w:rsidR="00377C64">
        <w:rPr>
          <w:rStyle w:val="CommentReference"/>
        </w:rPr>
        <w:commentReference w:id="91"/>
      </w:r>
      <w:r w:rsidR="006E5093" w:rsidRPr="00507581">
        <w:rPr>
          <w:rFonts w:ascii="Times New Roman" w:hAnsi="Times New Roman" w:cs="Times New Roman"/>
          <w:sz w:val="24"/>
          <w:szCs w:val="24"/>
          <w:highlight w:val="yellow"/>
        </w:rPr>
        <w:t>.</w:t>
      </w:r>
    </w:p>
    <w:p w14:paraId="2195AFD4" w14:textId="77777777" w:rsidR="00F616B2" w:rsidRDefault="00F616B2" w:rsidP="00F616B2">
      <w:pPr>
        <w:spacing w:line="360" w:lineRule="auto"/>
        <w:jc w:val="both"/>
        <w:rPr>
          <w:rFonts w:ascii="Times New Roman" w:hAnsi="Times New Roman" w:cs="Times New Roman"/>
          <w:sz w:val="24"/>
          <w:szCs w:val="24"/>
        </w:rPr>
      </w:pPr>
    </w:p>
    <w:tbl>
      <w:tblPr>
        <w:tblStyle w:val="ListTable1Light"/>
        <w:tblW w:w="8789" w:type="dxa"/>
        <w:jc w:val="center"/>
        <w:tblLook w:val="04A0" w:firstRow="1" w:lastRow="0" w:firstColumn="1" w:lastColumn="0" w:noHBand="0" w:noVBand="1"/>
      </w:tblPr>
      <w:tblGrid>
        <w:gridCol w:w="2996"/>
        <w:gridCol w:w="1399"/>
        <w:gridCol w:w="1134"/>
        <w:gridCol w:w="1701"/>
        <w:gridCol w:w="1559"/>
      </w:tblGrid>
      <w:tr w:rsidR="00F616B2" w14:paraId="797A7707"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6" w:type="dxa"/>
            <w:tcBorders>
              <w:top w:val="single" w:sz="4" w:space="0" w:color="auto"/>
            </w:tcBorders>
          </w:tcPr>
          <w:p w14:paraId="068724D2" w14:textId="77777777" w:rsidR="00F616B2" w:rsidRPr="004429B0" w:rsidRDefault="00F616B2" w:rsidP="00E10839">
            <w:pPr>
              <w:spacing w:line="360" w:lineRule="auto"/>
              <w:jc w:val="both"/>
              <w:rPr>
                <w:rFonts w:ascii="Times New Roman" w:hAnsi="Times New Roman" w:cs="Times New Roman"/>
                <w:i/>
                <w:iCs/>
                <w:sz w:val="24"/>
                <w:szCs w:val="24"/>
              </w:rPr>
            </w:pPr>
            <w:r w:rsidRPr="004429B0">
              <w:rPr>
                <w:rFonts w:ascii="Times New Roman" w:hAnsi="Times New Roman" w:cs="Times New Roman"/>
                <w:i/>
                <w:iCs/>
                <w:sz w:val="24"/>
                <w:szCs w:val="24"/>
              </w:rPr>
              <w:t>Fixed effect parameter</w:t>
            </w:r>
          </w:p>
        </w:tc>
        <w:tc>
          <w:tcPr>
            <w:tcW w:w="1399" w:type="dxa"/>
            <w:tcBorders>
              <w:top w:val="single" w:sz="4" w:space="0" w:color="auto"/>
            </w:tcBorders>
          </w:tcPr>
          <w:p w14:paraId="099C46BD" w14:textId="77777777" w:rsidR="00F616B2" w:rsidRPr="004429B0"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 xml:space="preserve">   </w:t>
            </w:r>
            <w:r w:rsidRPr="004429B0">
              <w:rPr>
                <w:rFonts w:ascii="Times New Roman" w:hAnsi="Times New Roman" w:cs="Times New Roman"/>
                <w:i/>
                <w:iCs/>
                <w:sz w:val="24"/>
                <w:szCs w:val="24"/>
              </w:rPr>
              <w:t>F</w:t>
            </w:r>
          </w:p>
        </w:tc>
        <w:tc>
          <w:tcPr>
            <w:tcW w:w="1134" w:type="dxa"/>
            <w:tcBorders>
              <w:top w:val="single" w:sz="4" w:space="0" w:color="auto"/>
            </w:tcBorders>
          </w:tcPr>
          <w:p w14:paraId="4B5267D9" w14:textId="77777777" w:rsidR="00F616B2"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sz w:val="24"/>
                <w:szCs w:val="24"/>
              </w:rPr>
              <w:t xml:space="preserve">   χ</w:t>
            </w:r>
            <w:r>
              <w:rPr>
                <w:rFonts w:ascii="Times New Roman" w:hAnsi="Times New Roman" w:cs="Times New Roman"/>
                <w:sz w:val="24"/>
                <w:szCs w:val="24"/>
                <w:vertAlign w:val="superscript"/>
              </w:rPr>
              <w:t>2</w:t>
            </w:r>
          </w:p>
        </w:tc>
        <w:tc>
          <w:tcPr>
            <w:tcW w:w="1701" w:type="dxa"/>
            <w:tcBorders>
              <w:top w:val="single" w:sz="4" w:space="0" w:color="auto"/>
            </w:tcBorders>
          </w:tcPr>
          <w:p w14:paraId="3366C999" w14:textId="77777777" w:rsidR="00F616B2" w:rsidRPr="004429B0"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4429B0">
              <w:rPr>
                <w:rFonts w:ascii="Times New Roman" w:hAnsi="Times New Roman" w:cs="Times New Roman"/>
                <w:i/>
                <w:iCs/>
                <w:sz w:val="24"/>
                <w:szCs w:val="24"/>
              </w:rPr>
              <w:t>df</w:t>
            </w:r>
          </w:p>
        </w:tc>
        <w:tc>
          <w:tcPr>
            <w:tcW w:w="1559" w:type="dxa"/>
            <w:tcBorders>
              <w:top w:val="single" w:sz="4" w:space="0" w:color="auto"/>
            </w:tcBorders>
          </w:tcPr>
          <w:p w14:paraId="0950BD4A" w14:textId="77777777" w:rsidR="00F616B2" w:rsidRPr="004429B0"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 xml:space="preserve">   </w:t>
            </w:r>
            <w:r w:rsidRPr="004429B0">
              <w:rPr>
                <w:rFonts w:ascii="Times New Roman" w:hAnsi="Times New Roman" w:cs="Times New Roman"/>
                <w:i/>
                <w:iCs/>
                <w:sz w:val="24"/>
                <w:szCs w:val="24"/>
              </w:rPr>
              <w:t>p</w:t>
            </w:r>
          </w:p>
        </w:tc>
      </w:tr>
      <w:tr w:rsidR="00F616B2" w14:paraId="5AE8AB2A"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6" w:type="dxa"/>
            <w:shd w:val="clear" w:color="auto" w:fill="auto"/>
          </w:tcPr>
          <w:p w14:paraId="6A353BC1" w14:textId="77777777" w:rsidR="00F616B2" w:rsidRPr="004429B0" w:rsidRDefault="00F616B2" w:rsidP="00E10839">
            <w:pPr>
              <w:spacing w:line="360" w:lineRule="auto"/>
              <w:jc w:val="both"/>
              <w:rPr>
                <w:rFonts w:ascii="Times New Roman" w:hAnsi="Times New Roman" w:cs="Times New Roman"/>
                <w:b w:val="0"/>
                <w:bCs w:val="0"/>
                <w:sz w:val="24"/>
                <w:szCs w:val="24"/>
              </w:rPr>
            </w:pPr>
            <w:r w:rsidRPr="004429B0">
              <w:rPr>
                <w:rFonts w:ascii="Times New Roman" w:hAnsi="Times New Roman" w:cs="Times New Roman"/>
                <w:b w:val="0"/>
                <w:bCs w:val="0"/>
                <w:sz w:val="24"/>
                <w:szCs w:val="24"/>
              </w:rPr>
              <w:t>Group</w:t>
            </w:r>
          </w:p>
        </w:tc>
        <w:tc>
          <w:tcPr>
            <w:tcW w:w="1399" w:type="dxa"/>
            <w:shd w:val="clear" w:color="auto" w:fill="auto"/>
          </w:tcPr>
          <w:p w14:paraId="174250D4"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.045</w:t>
            </w:r>
          </w:p>
        </w:tc>
        <w:tc>
          <w:tcPr>
            <w:tcW w:w="1134" w:type="dxa"/>
            <w:shd w:val="clear" w:color="auto" w:fill="auto"/>
          </w:tcPr>
          <w:p w14:paraId="66239634"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.136</w:t>
            </w:r>
          </w:p>
        </w:tc>
        <w:tc>
          <w:tcPr>
            <w:tcW w:w="1701" w:type="dxa"/>
            <w:shd w:val="clear" w:color="auto" w:fill="auto"/>
          </w:tcPr>
          <w:p w14:paraId="7E4623C6" w14:textId="77777777" w:rsidR="00F616B2"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559" w:type="dxa"/>
            <w:shd w:val="clear" w:color="auto" w:fill="auto"/>
          </w:tcPr>
          <w:p w14:paraId="63D76FCB"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.712</w:t>
            </w:r>
          </w:p>
        </w:tc>
      </w:tr>
      <w:tr w:rsidR="00F616B2" w14:paraId="128BF534"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2996" w:type="dxa"/>
            <w:tcBorders>
              <w:bottom w:val="single" w:sz="4" w:space="0" w:color="auto"/>
            </w:tcBorders>
            <w:shd w:val="clear" w:color="auto" w:fill="auto"/>
          </w:tcPr>
          <w:p w14:paraId="2AFB6418" w14:textId="77777777" w:rsidR="00F616B2" w:rsidRPr="004429B0" w:rsidRDefault="00F616B2" w:rsidP="00E10839">
            <w:pPr>
              <w:spacing w:line="360" w:lineRule="auto"/>
              <w:jc w:val="both"/>
              <w:rPr>
                <w:rFonts w:ascii="Times New Roman" w:hAnsi="Times New Roman" w:cs="Times New Roman"/>
                <w:b w:val="0"/>
                <w:bCs w:val="0"/>
                <w:sz w:val="24"/>
                <w:szCs w:val="24"/>
              </w:rPr>
            </w:pPr>
            <w:r w:rsidRPr="004429B0">
              <w:rPr>
                <w:rFonts w:ascii="Times New Roman" w:hAnsi="Times New Roman" w:cs="Times New Roman"/>
                <w:b w:val="0"/>
                <w:bCs w:val="0"/>
                <w:sz w:val="24"/>
                <w:szCs w:val="24"/>
              </w:rPr>
              <w:t>Belief × grip</w:t>
            </w:r>
          </w:p>
        </w:tc>
        <w:tc>
          <w:tcPr>
            <w:tcW w:w="1399" w:type="dxa"/>
            <w:tcBorders>
              <w:bottom w:val="single" w:sz="4" w:space="0" w:color="auto"/>
            </w:tcBorders>
            <w:shd w:val="clear" w:color="auto" w:fill="auto"/>
          </w:tcPr>
          <w:p w14:paraId="093BAD89"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49.335</w:t>
            </w:r>
          </w:p>
        </w:tc>
        <w:tc>
          <w:tcPr>
            <w:tcW w:w="1134" w:type="dxa"/>
            <w:tcBorders>
              <w:bottom w:val="single" w:sz="4" w:space="0" w:color="auto"/>
            </w:tcBorders>
            <w:shd w:val="clear" w:color="auto" w:fill="auto"/>
          </w:tcPr>
          <w:p w14:paraId="517D18D1"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100.727</w:t>
            </w:r>
          </w:p>
        </w:tc>
        <w:tc>
          <w:tcPr>
            <w:tcW w:w="1701" w:type="dxa"/>
            <w:tcBorders>
              <w:bottom w:val="single" w:sz="4" w:space="0" w:color="auto"/>
            </w:tcBorders>
            <w:shd w:val="clear" w:color="auto" w:fill="auto"/>
          </w:tcPr>
          <w:p w14:paraId="472DDEAB" w14:textId="77777777" w:rsidR="00F616B2"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559" w:type="dxa"/>
            <w:tcBorders>
              <w:bottom w:val="single" w:sz="4" w:space="0" w:color="auto"/>
            </w:tcBorders>
            <w:shd w:val="clear" w:color="auto" w:fill="auto"/>
          </w:tcPr>
          <w:p w14:paraId="45C430AB"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&lt;.0001***</w:t>
            </w:r>
          </w:p>
        </w:tc>
      </w:tr>
    </w:tbl>
    <w:p w14:paraId="1E4A80A4" w14:textId="77777777" w:rsidR="00F616B2" w:rsidRPr="005E62D0" w:rsidRDefault="00F616B2" w:rsidP="00F616B2">
      <w:pPr>
        <w:spacing w:line="360" w:lineRule="auto"/>
        <w:jc w:val="both"/>
        <w:rPr>
          <w:rFonts w:ascii="Times New Roman" w:hAnsi="Times New Roman" w:cs="Times New Roman"/>
          <w:sz w:val="24"/>
          <w:szCs w:val="24"/>
        </w:rPr>
      </w:pPr>
    </w:p>
    <w:p w14:paraId="2B35E8A0"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Table X. Estimated effects of model parameters based on stepwise likelihood ratio tests.</w:t>
      </w:r>
    </w:p>
    <w:p w14:paraId="4E29FBD2" w14:textId="77777777" w:rsidR="00F616B2" w:rsidRPr="00651F59" w:rsidRDefault="00F616B2" w:rsidP="00F616B2">
      <w:pPr>
        <w:spacing w:line="360" w:lineRule="auto"/>
        <w:jc w:val="both"/>
        <w:rPr>
          <w:rFonts w:ascii="Times New Roman" w:hAnsi="Times New Roman" w:cs="Times New Roman"/>
          <w:i/>
          <w:iCs/>
          <w:sz w:val="24"/>
          <w:szCs w:val="24"/>
        </w:rPr>
      </w:pPr>
    </w:p>
    <w:p w14:paraId="3BAE7BE2" w14:textId="2F282798"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conducted follow-up tests on the </w:t>
      </w:r>
      <w:r w:rsidR="006B5B5F">
        <w:rPr>
          <w:rFonts w:ascii="Times New Roman" w:hAnsi="Times New Roman" w:cs="Times New Roman"/>
          <w:sz w:val="24"/>
          <w:szCs w:val="24"/>
        </w:rPr>
        <w:t>model-based least-square means within belief and grip conditions</w:t>
      </w:r>
      <w:r>
        <w:rPr>
          <w:rFonts w:ascii="Times New Roman" w:hAnsi="Times New Roman" w:cs="Times New Roman"/>
          <w:sz w:val="24"/>
          <w:szCs w:val="24"/>
        </w:rPr>
        <w:t xml:space="preserve">. This revealed that accuracy was significantly higher in the true belief condition [LSM = .714, SE = .022, 95% CI = [.669;.756]] as compared to the false belief condition [LSM = .404, SE = .025, 95% CI = [.357;.453]], across levels of group and grip, </w:t>
      </w:r>
      <w:r>
        <w:rPr>
          <w:rFonts w:ascii="Times New Roman" w:hAnsi="Times New Roman" w:cs="Times New Roman"/>
          <w:i/>
          <w:iCs/>
          <w:sz w:val="24"/>
          <w:szCs w:val="24"/>
        </w:rPr>
        <w:t>z</w:t>
      </w:r>
      <w:r>
        <w:rPr>
          <w:rFonts w:ascii="Times New Roman" w:hAnsi="Times New Roman" w:cs="Times New Roman"/>
          <w:sz w:val="24"/>
          <w:szCs w:val="24"/>
        </w:rPr>
        <w:t xml:space="preserve"> = -11.905, </w:t>
      </w:r>
      <w:r w:rsidRPr="00D517D0">
        <w:rPr>
          <w:rFonts w:ascii="Times New Roman" w:hAnsi="Times New Roman" w:cs="Times New Roman"/>
          <w:i/>
          <w:iCs/>
          <w:sz w:val="24"/>
          <w:szCs w:val="24"/>
        </w:rPr>
        <w:t>p</w:t>
      </w:r>
      <w:r w:rsidR="00D517D0">
        <w:rPr>
          <w:rFonts w:ascii="Times New Roman" w:hAnsi="Times New Roman" w:cs="Times New Roman"/>
          <w:sz w:val="24"/>
          <w:szCs w:val="24"/>
        </w:rPr>
        <w:t xml:space="preserve"> </w:t>
      </w:r>
      <w:r>
        <w:rPr>
          <w:rFonts w:ascii="Times New Roman" w:hAnsi="Times New Roman" w:cs="Times New Roman"/>
          <w:sz w:val="24"/>
          <w:szCs w:val="24"/>
        </w:rPr>
        <w:t>&lt;</w:t>
      </w:r>
      <w:r w:rsidR="00D517D0">
        <w:rPr>
          <w:rFonts w:ascii="Times New Roman" w:hAnsi="Times New Roman" w:cs="Times New Roman"/>
          <w:sz w:val="24"/>
          <w:szCs w:val="24"/>
        </w:rPr>
        <w:t xml:space="preserve"> </w:t>
      </w:r>
      <w:r>
        <w:rPr>
          <w:rFonts w:ascii="Times New Roman" w:hAnsi="Times New Roman" w:cs="Times New Roman"/>
          <w:sz w:val="24"/>
          <w:szCs w:val="24"/>
        </w:rPr>
        <w:t xml:space="preserve">.001 (see Figure X). Concerning the </w:t>
      </w:r>
      <w:r w:rsidR="004347F1">
        <w:rPr>
          <w:rFonts w:ascii="Times New Roman" w:hAnsi="Times New Roman" w:cs="Times New Roman"/>
          <w:sz w:val="24"/>
          <w:szCs w:val="24"/>
        </w:rPr>
        <w:t>differences within levels of grip</w:t>
      </w:r>
      <w:r>
        <w:rPr>
          <w:rFonts w:ascii="Times New Roman" w:hAnsi="Times New Roman" w:cs="Times New Roman"/>
          <w:sz w:val="24"/>
          <w:szCs w:val="24"/>
        </w:rPr>
        <w:t xml:space="preserve">, we found that accuracy was significantly higher in the whole hand grip condition [LSM = .64, SE = .029, 95% CI = [.581;.695]] as compared to the no grip condition [LSM = .475, SE = .028, 95% CI = [.42;.531]], </w:t>
      </w:r>
      <w:r>
        <w:rPr>
          <w:rFonts w:ascii="Times New Roman" w:hAnsi="Times New Roman" w:cs="Times New Roman"/>
          <w:i/>
          <w:iCs/>
          <w:sz w:val="24"/>
          <w:szCs w:val="24"/>
        </w:rPr>
        <w:t>z</w:t>
      </w:r>
      <w:r>
        <w:rPr>
          <w:rFonts w:ascii="Times New Roman" w:hAnsi="Times New Roman" w:cs="Times New Roman"/>
          <w:sz w:val="24"/>
          <w:szCs w:val="24"/>
        </w:rPr>
        <w:t xml:space="preserve"> = 4.989, </w:t>
      </w:r>
      <w:r w:rsidRPr="001825CF">
        <w:rPr>
          <w:rFonts w:ascii="Times New Roman" w:hAnsi="Times New Roman" w:cs="Times New Roman"/>
          <w:i/>
          <w:iCs/>
          <w:sz w:val="24"/>
          <w:szCs w:val="24"/>
        </w:rPr>
        <w:t>p</w:t>
      </w:r>
      <w:r>
        <w:rPr>
          <w:rFonts w:ascii="Times New Roman" w:hAnsi="Times New Roman" w:cs="Times New Roman"/>
          <w:sz w:val="24"/>
          <w:szCs w:val="24"/>
        </w:rPr>
        <w:t xml:space="preserve"> &lt;</w:t>
      </w:r>
      <w:r w:rsidR="00302114">
        <w:rPr>
          <w:rFonts w:ascii="Times New Roman" w:hAnsi="Times New Roman" w:cs="Times New Roman"/>
          <w:sz w:val="24"/>
          <w:szCs w:val="24"/>
        </w:rPr>
        <w:t xml:space="preserve"> </w:t>
      </w:r>
      <w:r>
        <w:rPr>
          <w:rFonts w:ascii="Times New Roman" w:hAnsi="Times New Roman" w:cs="Times New Roman"/>
          <w:sz w:val="24"/>
          <w:szCs w:val="24"/>
        </w:rPr>
        <w:t>.</w:t>
      </w:r>
      <w:r w:rsidR="00302114">
        <w:rPr>
          <w:rFonts w:ascii="Times New Roman" w:hAnsi="Times New Roman" w:cs="Times New Roman"/>
          <w:sz w:val="24"/>
          <w:szCs w:val="24"/>
        </w:rPr>
        <w:t xml:space="preserve"> </w:t>
      </w:r>
      <w:r>
        <w:rPr>
          <w:rFonts w:ascii="Times New Roman" w:hAnsi="Times New Roman" w:cs="Times New Roman"/>
          <w:sz w:val="24"/>
          <w:szCs w:val="24"/>
        </w:rPr>
        <w:t xml:space="preserve">001, and in the precision grip condition [LSM = .579, SE = .028, 95% CI = [.522;.633]] as compared to the no grip condition, </w:t>
      </w:r>
      <w:r>
        <w:rPr>
          <w:rFonts w:ascii="Times New Roman" w:hAnsi="Times New Roman" w:cs="Times New Roman"/>
          <w:i/>
          <w:iCs/>
          <w:sz w:val="24"/>
          <w:szCs w:val="24"/>
        </w:rPr>
        <w:t xml:space="preserve">z </w:t>
      </w:r>
      <w:r>
        <w:rPr>
          <w:rFonts w:ascii="Times New Roman" w:hAnsi="Times New Roman" w:cs="Times New Roman"/>
          <w:sz w:val="24"/>
          <w:szCs w:val="24"/>
        </w:rPr>
        <w:t xml:space="preserve">= -3.3, </w:t>
      </w:r>
      <w:r w:rsidRPr="0023569F">
        <w:rPr>
          <w:rFonts w:ascii="Times New Roman" w:hAnsi="Times New Roman" w:cs="Times New Roman"/>
          <w:i/>
          <w:iCs/>
          <w:sz w:val="24"/>
          <w:szCs w:val="24"/>
        </w:rPr>
        <w:t>p</w:t>
      </w:r>
      <w:r>
        <w:rPr>
          <w:rFonts w:ascii="Times New Roman" w:hAnsi="Times New Roman" w:cs="Times New Roman"/>
          <w:sz w:val="24"/>
          <w:szCs w:val="24"/>
        </w:rPr>
        <w:t xml:space="preserve"> = .003. </w:t>
      </w:r>
    </w:p>
    <w:p w14:paraId="2FD369B7" w14:textId="77777777" w:rsidR="00F616B2" w:rsidRDefault="00F616B2" w:rsidP="00F616B2">
      <w:pPr>
        <w:spacing w:line="360" w:lineRule="auto"/>
        <w:jc w:val="both"/>
        <w:rPr>
          <w:rFonts w:ascii="Times New Roman" w:hAnsi="Times New Roman" w:cs="Times New Roman"/>
          <w:sz w:val="24"/>
          <w:szCs w:val="24"/>
        </w:rPr>
      </w:pPr>
    </w:p>
    <w:p w14:paraId="5C8B5870" w14:textId="77777777" w:rsidR="00F616B2" w:rsidRPr="00880792" w:rsidRDefault="00F616B2" w:rsidP="00F616B2">
      <w:pPr>
        <w:spacing w:line="360" w:lineRule="auto"/>
        <w:jc w:val="both"/>
        <w:rPr>
          <w:rFonts w:ascii="Times New Roman" w:hAnsi="Times New Roman" w:cs="Times New Roman"/>
          <w:sz w:val="24"/>
          <w:szCs w:val="24"/>
        </w:rPr>
      </w:pPr>
    </w:p>
    <w:p w14:paraId="68CC9B0D" w14:textId="77777777" w:rsidR="00F616B2" w:rsidRDefault="00F616B2" w:rsidP="00F616B2">
      <w:pPr>
        <w:rPr>
          <w:rFonts w:ascii="Times New Roman" w:hAnsi="Times New Roman" w:cs="Times New Roman"/>
          <w:sz w:val="24"/>
          <w:szCs w:val="24"/>
        </w:rPr>
      </w:pPr>
    </w:p>
    <w:p w14:paraId="0C651DD0" w14:textId="77777777" w:rsidR="00F616B2" w:rsidRDefault="00F616B2" w:rsidP="00F616B2">
      <w:pPr>
        <w:rPr>
          <w:rFonts w:ascii="Times New Roman" w:hAnsi="Times New Roman" w:cs="Times New Roman"/>
          <w:sz w:val="24"/>
          <w:szCs w:val="24"/>
        </w:rPr>
      </w:pPr>
    </w:p>
    <w:p w14:paraId="1E35711B" w14:textId="77777777" w:rsidR="00F616B2" w:rsidRDefault="00F616B2" w:rsidP="00F616B2">
      <w:pPr>
        <w:rPr>
          <w:rFonts w:ascii="Times New Roman" w:hAnsi="Times New Roman" w:cs="Times New Roman"/>
          <w:sz w:val="24"/>
          <w:szCs w:val="24"/>
        </w:rPr>
      </w:pPr>
    </w:p>
    <w:p w14:paraId="0340E9A9" w14:textId="77777777" w:rsidR="00F616B2" w:rsidRDefault="00F616B2" w:rsidP="00F616B2">
      <w:pPr>
        <w:spacing w:line="360" w:lineRule="auto"/>
        <w:jc w:val="both"/>
        <w:rPr>
          <w:rFonts w:ascii="Times New Roman" w:hAnsi="Times New Roman" w:cs="Times New Roman"/>
          <w:sz w:val="24"/>
          <w:szCs w:val="24"/>
        </w:rPr>
      </w:pPr>
    </w:p>
    <w:p w14:paraId="6C50AB7E" w14:textId="77777777" w:rsidR="00F616B2" w:rsidRDefault="00F616B2" w:rsidP="00F616B2">
      <w:pPr>
        <w:spacing w:line="360" w:lineRule="auto"/>
        <w:jc w:val="center"/>
        <w:rPr>
          <w:rFonts w:ascii="Times New Roman" w:hAnsi="Times New Roman" w:cs="Times New Roman"/>
          <w:sz w:val="24"/>
          <w:szCs w:val="24"/>
        </w:rPr>
      </w:pPr>
      <w:r>
        <w:rPr>
          <w:rFonts w:ascii="Times New Roman" w:hAnsi="Times New Roman" w:cs="Times New Roman"/>
          <w:noProof/>
          <w:sz w:val="24"/>
          <w:szCs w:val="24"/>
          <w:highlight w:val="yellow"/>
        </w:rPr>
        <w:drawing>
          <wp:inline distT="0" distB="0" distL="0" distR="0" wp14:anchorId="6E9662B8" wp14:editId="1A5614EC">
            <wp:extent cx="4567640" cy="2855028"/>
            <wp:effectExtent l="0" t="0" r="4445" b="254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8634" cy="2861900"/>
                    </a:xfrm>
                    <a:prstGeom prst="rect">
                      <a:avLst/>
                    </a:prstGeom>
                    <a:noFill/>
                    <a:ln>
                      <a:noFill/>
                    </a:ln>
                  </pic:spPr>
                </pic:pic>
              </a:graphicData>
            </a:graphic>
          </wp:inline>
        </w:drawing>
      </w:r>
    </w:p>
    <w:p w14:paraId="6DCFFC54" w14:textId="01F8EE42"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The main effects of belief and grip on accuracy of explicit responses, model-based Least Mean Squares. Error bars represent the standard error of the mean. Stars above the bars represent the significance levels of the difference between means.</w:t>
      </w:r>
      <w:r w:rsidR="00C74BAA">
        <w:rPr>
          <w:rFonts w:ascii="Times New Roman" w:hAnsi="Times New Roman" w:cs="Times New Roman"/>
          <w:i/>
          <w:iCs/>
          <w:sz w:val="24"/>
          <w:szCs w:val="24"/>
        </w:rPr>
        <w:t xml:space="preserve"> </w:t>
      </w:r>
      <w:r w:rsidR="00C74BAA" w:rsidRPr="00DF37C0">
        <w:rPr>
          <w:rFonts w:ascii="Times New Roman" w:hAnsi="Times New Roman" w:cs="Times New Roman"/>
          <w:i/>
          <w:iCs/>
          <w:sz w:val="24"/>
          <w:szCs w:val="24"/>
          <w:highlight w:val="yellow"/>
        </w:rPr>
        <w:t>TODO: significance</w:t>
      </w:r>
    </w:p>
    <w:p w14:paraId="45D8FDDE" w14:textId="309007B7" w:rsidR="00507581" w:rsidRDefault="00507581" w:rsidP="00F616B2">
      <w:pPr>
        <w:spacing w:line="360" w:lineRule="auto"/>
        <w:jc w:val="both"/>
        <w:rPr>
          <w:rFonts w:ascii="Times New Roman" w:hAnsi="Times New Roman" w:cs="Times New Roman"/>
          <w:i/>
          <w:iCs/>
          <w:sz w:val="24"/>
          <w:szCs w:val="24"/>
        </w:rPr>
      </w:pPr>
    </w:p>
    <w:p w14:paraId="2084CEB3" w14:textId="421A4C7B" w:rsidR="00507581" w:rsidRDefault="00F75C8A" w:rsidP="00F616B2">
      <w:pPr>
        <w:spacing w:line="360" w:lineRule="auto"/>
        <w:jc w:val="both"/>
        <w:rPr>
          <w:rFonts w:ascii="Times New Roman" w:hAnsi="Times New Roman" w:cs="Times New Roman"/>
          <w:sz w:val="24"/>
          <w:szCs w:val="24"/>
        </w:rPr>
      </w:pPr>
      <w:commentRangeStart w:id="92"/>
      <w:r>
        <w:rPr>
          <w:rFonts w:ascii="Times New Roman" w:hAnsi="Times New Roman" w:cs="Times New Roman"/>
          <w:sz w:val="24"/>
          <w:szCs w:val="24"/>
        </w:rPr>
        <w:t>E</w:t>
      </w:r>
      <w:r w:rsidR="007A645B">
        <w:rPr>
          <w:rFonts w:ascii="Times New Roman" w:hAnsi="Times New Roman" w:cs="Times New Roman"/>
          <w:sz w:val="24"/>
          <w:szCs w:val="24"/>
        </w:rPr>
        <w:t>very</w:t>
      </w:r>
      <w:commentRangeEnd w:id="92"/>
      <w:r w:rsidR="00C95265">
        <w:rPr>
          <w:rStyle w:val="CommentReference"/>
        </w:rPr>
        <w:commentReference w:id="92"/>
      </w:r>
      <w:r w:rsidR="007A645B">
        <w:rPr>
          <w:rFonts w:ascii="Times New Roman" w:hAnsi="Times New Roman" w:cs="Times New Roman"/>
          <w:sz w:val="24"/>
          <w:szCs w:val="24"/>
        </w:rPr>
        <w:t xml:space="preserve"> level of combinations of belief and grip conditions </w:t>
      </w:r>
      <w:r w:rsidR="009B7C39">
        <w:rPr>
          <w:rFonts w:ascii="Times New Roman" w:hAnsi="Times New Roman" w:cs="Times New Roman"/>
          <w:sz w:val="24"/>
          <w:szCs w:val="24"/>
        </w:rPr>
        <w:t xml:space="preserve">was tested </w:t>
      </w:r>
      <w:r w:rsidR="007A645B">
        <w:rPr>
          <w:rFonts w:ascii="Times New Roman" w:hAnsi="Times New Roman" w:cs="Times New Roman"/>
          <w:sz w:val="24"/>
          <w:szCs w:val="24"/>
        </w:rPr>
        <w:t xml:space="preserve">against </w:t>
      </w:r>
      <w:r w:rsidR="00F401DB">
        <w:rPr>
          <w:rFonts w:ascii="Times New Roman" w:hAnsi="Times New Roman" w:cs="Times New Roman"/>
          <w:sz w:val="24"/>
          <w:szCs w:val="24"/>
        </w:rPr>
        <w:t xml:space="preserve">chance level, in this case 50%. </w:t>
      </w:r>
      <w:r w:rsidR="0055011C">
        <w:rPr>
          <w:rFonts w:ascii="Times New Roman" w:hAnsi="Times New Roman" w:cs="Times New Roman"/>
          <w:sz w:val="24"/>
          <w:szCs w:val="24"/>
        </w:rPr>
        <w:t>An overview of this analysis can be found in Table X below.</w:t>
      </w:r>
      <w:r w:rsidR="008E4C2D">
        <w:rPr>
          <w:rFonts w:ascii="Times New Roman" w:hAnsi="Times New Roman" w:cs="Times New Roman"/>
          <w:sz w:val="24"/>
          <w:szCs w:val="24"/>
        </w:rPr>
        <w:t xml:space="preserve"> Overall, while accuracy in</w:t>
      </w:r>
      <w:r w:rsidR="008E1908">
        <w:rPr>
          <w:rFonts w:ascii="Times New Roman" w:hAnsi="Times New Roman" w:cs="Times New Roman"/>
          <w:sz w:val="24"/>
          <w:szCs w:val="24"/>
        </w:rPr>
        <w:t xml:space="preserve"> true belief</w:t>
      </w:r>
      <w:r w:rsidR="008E4C2D">
        <w:rPr>
          <w:rFonts w:ascii="Times New Roman" w:hAnsi="Times New Roman" w:cs="Times New Roman"/>
          <w:sz w:val="24"/>
          <w:szCs w:val="24"/>
        </w:rPr>
        <w:t xml:space="preserve"> preshaped grip conditions </w:t>
      </w:r>
      <w:r w:rsidR="00D11C39">
        <w:rPr>
          <w:rFonts w:ascii="Times New Roman" w:hAnsi="Times New Roman" w:cs="Times New Roman"/>
          <w:sz w:val="24"/>
          <w:szCs w:val="24"/>
        </w:rPr>
        <w:t xml:space="preserve">(TB-PG and TB-WHG) was significantly above chance level (all </w:t>
      </w:r>
      <w:r w:rsidR="00D11C39">
        <w:rPr>
          <w:rFonts w:ascii="Times New Roman" w:hAnsi="Times New Roman" w:cs="Times New Roman"/>
          <w:i/>
          <w:iCs/>
          <w:sz w:val="24"/>
          <w:szCs w:val="24"/>
        </w:rPr>
        <w:t>p’</w:t>
      </w:r>
      <w:r w:rsidR="00D11C39">
        <w:rPr>
          <w:rFonts w:ascii="Times New Roman" w:hAnsi="Times New Roman" w:cs="Times New Roman"/>
          <w:sz w:val="24"/>
          <w:szCs w:val="24"/>
        </w:rPr>
        <w:t>s &lt; .001)</w:t>
      </w:r>
      <w:r w:rsidR="008E1908">
        <w:rPr>
          <w:rFonts w:ascii="Times New Roman" w:hAnsi="Times New Roman" w:cs="Times New Roman"/>
          <w:sz w:val="24"/>
          <w:szCs w:val="24"/>
        </w:rPr>
        <w:t>, accuracy in the preshaped false</w:t>
      </w:r>
      <w:r w:rsidR="00FE274B">
        <w:rPr>
          <w:rFonts w:ascii="Times New Roman" w:hAnsi="Times New Roman" w:cs="Times New Roman"/>
          <w:sz w:val="24"/>
          <w:szCs w:val="24"/>
        </w:rPr>
        <w:t xml:space="preserve"> belief conditions (FB-PG and FB-WHG) was significantly </w:t>
      </w:r>
      <w:r w:rsidR="00FE274B">
        <w:rPr>
          <w:rFonts w:ascii="Times New Roman" w:hAnsi="Times New Roman" w:cs="Times New Roman"/>
          <w:i/>
          <w:iCs/>
          <w:sz w:val="24"/>
          <w:szCs w:val="24"/>
        </w:rPr>
        <w:t>lower</w:t>
      </w:r>
      <w:r w:rsidR="00FE274B">
        <w:rPr>
          <w:rFonts w:ascii="Times New Roman" w:hAnsi="Times New Roman" w:cs="Times New Roman"/>
          <w:sz w:val="24"/>
          <w:szCs w:val="24"/>
        </w:rPr>
        <w:t xml:space="preserve"> than baseline (all </w:t>
      </w:r>
      <w:r w:rsidR="00FE274B">
        <w:rPr>
          <w:rFonts w:ascii="Times New Roman" w:hAnsi="Times New Roman" w:cs="Times New Roman"/>
          <w:i/>
          <w:iCs/>
          <w:sz w:val="24"/>
          <w:szCs w:val="24"/>
        </w:rPr>
        <w:t>p’</w:t>
      </w:r>
      <w:r w:rsidR="00FE274B">
        <w:rPr>
          <w:rFonts w:ascii="Times New Roman" w:hAnsi="Times New Roman" w:cs="Times New Roman"/>
          <w:sz w:val="24"/>
          <w:szCs w:val="24"/>
        </w:rPr>
        <w:t xml:space="preserve">s </w:t>
      </w:r>
      <w:r w:rsidR="001E6250">
        <w:rPr>
          <w:rFonts w:ascii="Times New Roman" w:hAnsi="Times New Roman" w:cs="Times New Roman"/>
          <w:sz w:val="24"/>
          <w:szCs w:val="24"/>
        </w:rPr>
        <w:t>&lt; .001</w:t>
      </w:r>
      <w:r w:rsidR="00FE274B">
        <w:rPr>
          <w:rFonts w:ascii="Times New Roman" w:hAnsi="Times New Roman" w:cs="Times New Roman"/>
          <w:sz w:val="24"/>
          <w:szCs w:val="24"/>
        </w:rPr>
        <w:t xml:space="preserve">). </w:t>
      </w:r>
      <w:r w:rsidR="00263BA3">
        <w:rPr>
          <w:rFonts w:ascii="Times New Roman" w:hAnsi="Times New Roman" w:cs="Times New Roman"/>
          <w:sz w:val="24"/>
          <w:szCs w:val="24"/>
        </w:rPr>
        <w:t xml:space="preserve">In the conditions without preshaping, accuracy did not differ from chance level (all </w:t>
      </w:r>
      <w:r w:rsidR="00263BA3">
        <w:rPr>
          <w:rFonts w:ascii="Times New Roman" w:hAnsi="Times New Roman" w:cs="Times New Roman"/>
          <w:i/>
          <w:iCs/>
          <w:sz w:val="24"/>
          <w:szCs w:val="24"/>
        </w:rPr>
        <w:t>p’</w:t>
      </w:r>
      <w:r w:rsidR="00263BA3">
        <w:rPr>
          <w:rFonts w:ascii="Times New Roman" w:hAnsi="Times New Roman" w:cs="Times New Roman"/>
          <w:sz w:val="24"/>
          <w:szCs w:val="24"/>
        </w:rPr>
        <w:t>s &gt; .05).</w:t>
      </w:r>
    </w:p>
    <w:p w14:paraId="05F4D6D1" w14:textId="57615E95" w:rsidR="0012148E" w:rsidRPr="00490312" w:rsidRDefault="0064497B"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We also tested differences within levels of grip. For the whole hand grip condition, accuracy was significantly higher for the true belief condition (TB-WHG) versus the false belief condition (FB-WHG</w:t>
      </w:r>
      <w:r w:rsidR="00120309">
        <w:rPr>
          <w:rFonts w:ascii="Times New Roman" w:hAnsi="Times New Roman" w:cs="Times New Roman"/>
          <w:sz w:val="24"/>
          <w:szCs w:val="24"/>
        </w:rPr>
        <w:t xml:space="preserve">], </w:t>
      </w:r>
      <w:r w:rsidR="00120309">
        <w:rPr>
          <w:rFonts w:ascii="Times New Roman" w:hAnsi="Times New Roman" w:cs="Times New Roman"/>
          <w:i/>
          <w:iCs/>
          <w:sz w:val="24"/>
          <w:szCs w:val="24"/>
        </w:rPr>
        <w:t>z</w:t>
      </w:r>
      <w:r w:rsidR="00120309">
        <w:rPr>
          <w:rFonts w:ascii="Times New Roman" w:hAnsi="Times New Roman" w:cs="Times New Roman"/>
          <w:sz w:val="24"/>
          <w:szCs w:val="24"/>
        </w:rPr>
        <w:t xml:space="preserve"> = </w:t>
      </w:r>
      <w:r w:rsidR="00DA1D69">
        <w:rPr>
          <w:rFonts w:ascii="Times New Roman" w:hAnsi="Times New Roman" w:cs="Times New Roman"/>
          <w:sz w:val="24"/>
          <w:szCs w:val="24"/>
        </w:rPr>
        <w:t>11.473</w:t>
      </w:r>
      <w:r w:rsidR="00120309">
        <w:rPr>
          <w:rFonts w:ascii="Times New Roman" w:hAnsi="Times New Roman" w:cs="Times New Roman"/>
          <w:sz w:val="24"/>
          <w:szCs w:val="24"/>
        </w:rPr>
        <w:t xml:space="preserve">, </w:t>
      </w:r>
      <w:r w:rsidR="00120309" w:rsidRPr="001825CF">
        <w:rPr>
          <w:rFonts w:ascii="Times New Roman" w:hAnsi="Times New Roman" w:cs="Times New Roman"/>
          <w:i/>
          <w:iCs/>
          <w:sz w:val="24"/>
          <w:szCs w:val="24"/>
        </w:rPr>
        <w:t>p</w:t>
      </w:r>
      <w:r w:rsidR="00120309">
        <w:rPr>
          <w:rFonts w:ascii="Times New Roman" w:hAnsi="Times New Roman" w:cs="Times New Roman"/>
          <w:sz w:val="24"/>
          <w:szCs w:val="24"/>
        </w:rPr>
        <w:t xml:space="preserve"> &lt; .001</w:t>
      </w:r>
      <w:r w:rsidR="00242D35">
        <w:rPr>
          <w:rFonts w:ascii="Times New Roman" w:hAnsi="Times New Roman" w:cs="Times New Roman"/>
          <w:sz w:val="24"/>
          <w:szCs w:val="24"/>
        </w:rPr>
        <w:t>.</w:t>
      </w:r>
      <w:r w:rsidR="004A4767">
        <w:rPr>
          <w:rFonts w:ascii="Times New Roman" w:hAnsi="Times New Roman" w:cs="Times New Roman"/>
          <w:sz w:val="24"/>
          <w:szCs w:val="24"/>
        </w:rPr>
        <w:t xml:space="preserve"> Likewise, </w:t>
      </w:r>
      <w:r w:rsidR="00F317B6">
        <w:rPr>
          <w:rFonts w:ascii="Times New Roman" w:hAnsi="Times New Roman" w:cs="Times New Roman"/>
          <w:sz w:val="24"/>
          <w:szCs w:val="24"/>
        </w:rPr>
        <w:t>with</w:t>
      </w:r>
      <w:r w:rsidR="004A4767">
        <w:rPr>
          <w:rFonts w:ascii="Times New Roman" w:hAnsi="Times New Roman" w:cs="Times New Roman"/>
          <w:sz w:val="24"/>
          <w:szCs w:val="24"/>
        </w:rPr>
        <w:t xml:space="preserve">in the precision grip condition accuracy was significantly higher in the true belief condition </w:t>
      </w:r>
      <w:r w:rsidR="00060F3C">
        <w:rPr>
          <w:rFonts w:ascii="Times New Roman" w:hAnsi="Times New Roman" w:cs="Times New Roman"/>
          <w:sz w:val="24"/>
          <w:szCs w:val="24"/>
        </w:rPr>
        <w:t>(TB-PG) versus the false belief condition (FB-PG)</w:t>
      </w:r>
      <w:r w:rsidR="00490312">
        <w:rPr>
          <w:rFonts w:ascii="Times New Roman" w:hAnsi="Times New Roman" w:cs="Times New Roman"/>
          <w:sz w:val="24"/>
          <w:szCs w:val="24"/>
        </w:rPr>
        <w:t xml:space="preserve">, </w:t>
      </w:r>
      <w:r w:rsidR="00490312">
        <w:rPr>
          <w:rFonts w:ascii="Times New Roman" w:hAnsi="Times New Roman" w:cs="Times New Roman"/>
          <w:i/>
          <w:iCs/>
          <w:sz w:val="24"/>
          <w:szCs w:val="24"/>
        </w:rPr>
        <w:t>z</w:t>
      </w:r>
      <w:r w:rsidR="00490312">
        <w:rPr>
          <w:rFonts w:ascii="Times New Roman" w:hAnsi="Times New Roman" w:cs="Times New Roman"/>
          <w:sz w:val="24"/>
          <w:szCs w:val="24"/>
        </w:rPr>
        <w:t xml:space="preserve"> = 9.113, </w:t>
      </w:r>
      <w:r w:rsidR="00490312">
        <w:rPr>
          <w:rFonts w:ascii="Times New Roman" w:hAnsi="Times New Roman" w:cs="Times New Roman"/>
          <w:i/>
          <w:iCs/>
          <w:sz w:val="24"/>
          <w:szCs w:val="24"/>
        </w:rPr>
        <w:t xml:space="preserve">p </w:t>
      </w:r>
      <w:r w:rsidR="00490312">
        <w:rPr>
          <w:rFonts w:ascii="Times New Roman" w:hAnsi="Times New Roman" w:cs="Times New Roman"/>
          <w:sz w:val="24"/>
          <w:szCs w:val="24"/>
        </w:rPr>
        <w:t>&lt;</w:t>
      </w:r>
      <w:r w:rsidR="0019600C">
        <w:rPr>
          <w:rFonts w:ascii="Times New Roman" w:hAnsi="Times New Roman" w:cs="Times New Roman"/>
          <w:sz w:val="24"/>
          <w:szCs w:val="24"/>
        </w:rPr>
        <w:t xml:space="preserve"> .</w:t>
      </w:r>
      <w:r w:rsidR="00490312">
        <w:rPr>
          <w:rFonts w:ascii="Times New Roman" w:hAnsi="Times New Roman" w:cs="Times New Roman"/>
          <w:sz w:val="24"/>
          <w:szCs w:val="24"/>
        </w:rPr>
        <w:t>001.</w:t>
      </w:r>
      <w:r w:rsidR="009B30E0">
        <w:rPr>
          <w:rFonts w:ascii="Times New Roman" w:hAnsi="Times New Roman" w:cs="Times New Roman"/>
          <w:sz w:val="24"/>
          <w:szCs w:val="24"/>
        </w:rPr>
        <w:t xml:space="preserve"> No such difference was found for the no-grip condition (TB-NG versus FB-NG, </w:t>
      </w:r>
      <w:r w:rsidR="009B30E0">
        <w:rPr>
          <w:rFonts w:ascii="Times New Roman" w:hAnsi="Times New Roman" w:cs="Times New Roman"/>
          <w:i/>
          <w:iCs/>
          <w:sz w:val="24"/>
          <w:szCs w:val="24"/>
        </w:rPr>
        <w:t>p</w:t>
      </w:r>
      <w:r w:rsidR="009B30E0">
        <w:rPr>
          <w:rFonts w:ascii="Times New Roman" w:hAnsi="Times New Roman" w:cs="Times New Roman"/>
          <w:sz w:val="24"/>
          <w:szCs w:val="24"/>
        </w:rPr>
        <w:t xml:space="preserve"> &gt; .05).</w:t>
      </w:r>
      <w:r w:rsidR="00AA259A">
        <w:rPr>
          <w:rFonts w:ascii="Times New Roman" w:hAnsi="Times New Roman" w:cs="Times New Roman"/>
          <w:sz w:val="24"/>
          <w:szCs w:val="24"/>
        </w:rPr>
        <w:t xml:space="preserve"> Figure X provides an overview of these results.</w:t>
      </w:r>
    </w:p>
    <w:p w14:paraId="5078D041" w14:textId="45DA2C19" w:rsidR="00F616B2" w:rsidRDefault="00507581" w:rsidP="00507581">
      <w:pPr>
        <w:rPr>
          <w:rFonts w:ascii="Times New Roman" w:hAnsi="Times New Roman" w:cs="Times New Roman"/>
          <w:i/>
          <w:iCs/>
          <w:sz w:val="24"/>
          <w:szCs w:val="24"/>
        </w:rPr>
      </w:pPr>
      <w:r>
        <w:rPr>
          <w:rFonts w:ascii="Times New Roman" w:hAnsi="Times New Roman" w:cs="Times New Roman"/>
          <w:i/>
          <w:iCs/>
          <w:sz w:val="24"/>
          <w:szCs w:val="24"/>
        </w:rPr>
        <w:br w:type="page"/>
      </w:r>
    </w:p>
    <w:tbl>
      <w:tblPr>
        <w:tblStyle w:val="ListTable6Colorful"/>
        <w:tblW w:w="0" w:type="auto"/>
        <w:jc w:val="center"/>
        <w:tblLook w:val="04A0" w:firstRow="1" w:lastRow="0" w:firstColumn="1" w:lastColumn="0" w:noHBand="0" w:noVBand="1"/>
      </w:tblPr>
      <w:tblGrid>
        <w:gridCol w:w="1560"/>
        <w:gridCol w:w="1275"/>
        <w:gridCol w:w="851"/>
        <w:gridCol w:w="1701"/>
        <w:gridCol w:w="850"/>
        <w:gridCol w:w="1278"/>
      </w:tblGrid>
      <w:tr w:rsidR="00F616B2" w14:paraId="374619F0"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09C8B651" w14:textId="77777777" w:rsidR="00F616B2" w:rsidRPr="00EA74DB" w:rsidRDefault="00F616B2" w:rsidP="00E10839">
            <w:pPr>
              <w:spacing w:line="360" w:lineRule="auto"/>
              <w:rPr>
                <w:rFonts w:ascii="Times New Roman" w:hAnsi="Times New Roman" w:cs="Times New Roman"/>
                <w:i/>
                <w:iCs/>
                <w:sz w:val="24"/>
                <w:szCs w:val="24"/>
              </w:rPr>
            </w:pPr>
            <w:r w:rsidRPr="00EA74DB">
              <w:rPr>
                <w:rFonts w:ascii="Times New Roman" w:hAnsi="Times New Roman" w:cs="Times New Roman"/>
                <w:i/>
                <w:iCs/>
                <w:sz w:val="24"/>
                <w:szCs w:val="24"/>
              </w:rPr>
              <w:lastRenderedPageBreak/>
              <w:t>Belief - grip</w:t>
            </w:r>
          </w:p>
        </w:tc>
        <w:tc>
          <w:tcPr>
            <w:tcW w:w="1275" w:type="dxa"/>
          </w:tcPr>
          <w:p w14:paraId="74070036" w14:textId="77777777" w:rsidR="00F616B2" w:rsidRPr="00EA74DB" w:rsidRDefault="00F616B2" w:rsidP="00E1083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LS Mean</w:t>
            </w:r>
          </w:p>
        </w:tc>
        <w:tc>
          <w:tcPr>
            <w:tcW w:w="851" w:type="dxa"/>
          </w:tcPr>
          <w:p w14:paraId="4BA02010" w14:textId="77777777" w:rsidR="00F616B2" w:rsidRPr="00EA74DB"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SE</w:t>
            </w:r>
          </w:p>
        </w:tc>
        <w:tc>
          <w:tcPr>
            <w:tcW w:w="1701" w:type="dxa"/>
          </w:tcPr>
          <w:p w14:paraId="58FAD6CF" w14:textId="77777777" w:rsidR="00F616B2" w:rsidRPr="00EA74DB"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95% CI</w:t>
            </w:r>
          </w:p>
        </w:tc>
        <w:tc>
          <w:tcPr>
            <w:tcW w:w="850" w:type="dxa"/>
          </w:tcPr>
          <w:p w14:paraId="2A0FAA9A" w14:textId="77777777" w:rsidR="00F616B2" w:rsidRPr="00812450"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z</w:t>
            </w:r>
          </w:p>
        </w:tc>
        <w:tc>
          <w:tcPr>
            <w:tcW w:w="879" w:type="dxa"/>
          </w:tcPr>
          <w:p w14:paraId="3610A2E6" w14:textId="77777777" w:rsidR="00F616B2" w:rsidRPr="0003147C"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3147C">
              <w:rPr>
                <w:rFonts w:ascii="Times New Roman" w:hAnsi="Times New Roman" w:cs="Times New Roman"/>
                <w:i/>
                <w:iCs/>
                <w:sz w:val="24"/>
                <w:szCs w:val="24"/>
              </w:rPr>
              <w:t>p</w:t>
            </w:r>
          </w:p>
        </w:tc>
      </w:tr>
      <w:tr w:rsidR="00F616B2" w14:paraId="1851849C"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175DD180"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FB - WHG</w:t>
            </w:r>
          </w:p>
        </w:tc>
        <w:tc>
          <w:tcPr>
            <w:tcW w:w="1275" w:type="dxa"/>
            <w:shd w:val="clear" w:color="auto" w:fill="auto"/>
          </w:tcPr>
          <w:p w14:paraId="053ACFA7" w14:textId="77777777" w:rsidR="00F616B2" w:rsidRPr="00BA44F3"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.351</w:t>
            </w:r>
          </w:p>
        </w:tc>
        <w:tc>
          <w:tcPr>
            <w:tcW w:w="851" w:type="dxa"/>
            <w:shd w:val="clear" w:color="auto" w:fill="auto"/>
          </w:tcPr>
          <w:p w14:paraId="3C3CFD54" w14:textId="77777777" w:rsidR="00F616B2" w:rsidRPr="00D90575"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.033</w:t>
            </w:r>
          </w:p>
        </w:tc>
        <w:tc>
          <w:tcPr>
            <w:tcW w:w="1701" w:type="dxa"/>
            <w:shd w:val="clear" w:color="auto" w:fill="auto"/>
          </w:tcPr>
          <w:p w14:paraId="0ACF5A2F" w14:textId="77777777" w:rsidR="00F616B2" w:rsidRPr="00C33BF0"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.289 ; .418</w:t>
            </w:r>
          </w:p>
        </w:tc>
        <w:tc>
          <w:tcPr>
            <w:tcW w:w="850" w:type="dxa"/>
            <w:shd w:val="clear" w:color="auto" w:fill="auto"/>
          </w:tcPr>
          <w:p w14:paraId="4FC3684F" w14:textId="77777777" w:rsidR="00F616B2" w:rsidRPr="00BD7A1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-4.262</w:t>
            </w:r>
          </w:p>
        </w:tc>
        <w:tc>
          <w:tcPr>
            <w:tcW w:w="879" w:type="dxa"/>
            <w:shd w:val="clear" w:color="auto" w:fill="auto"/>
          </w:tcPr>
          <w:p w14:paraId="16857120" w14:textId="77777777" w:rsidR="00F616B2" w:rsidRPr="003949F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r w:rsidR="00F616B2" w14:paraId="56038F1E"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0A59200E"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FB - NG</w:t>
            </w:r>
          </w:p>
        </w:tc>
        <w:tc>
          <w:tcPr>
            <w:tcW w:w="1275" w:type="dxa"/>
            <w:shd w:val="clear" w:color="auto" w:fill="auto"/>
          </w:tcPr>
          <w:p w14:paraId="182F6239" w14:textId="77777777" w:rsidR="00F616B2" w:rsidRPr="00BA44F3"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.492</w:t>
            </w:r>
          </w:p>
        </w:tc>
        <w:tc>
          <w:tcPr>
            <w:tcW w:w="851" w:type="dxa"/>
            <w:shd w:val="clear" w:color="auto" w:fill="auto"/>
          </w:tcPr>
          <w:p w14:paraId="6CD7F3D4" w14:textId="77777777" w:rsidR="00F616B2" w:rsidRPr="00D90575"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.036</w:t>
            </w:r>
          </w:p>
        </w:tc>
        <w:tc>
          <w:tcPr>
            <w:tcW w:w="1701" w:type="dxa"/>
            <w:shd w:val="clear" w:color="auto" w:fill="auto"/>
          </w:tcPr>
          <w:p w14:paraId="33B20507" w14:textId="77777777" w:rsidR="00F616B2" w:rsidRPr="00A04616"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.422 ; .562</w:t>
            </w:r>
          </w:p>
        </w:tc>
        <w:tc>
          <w:tcPr>
            <w:tcW w:w="850" w:type="dxa"/>
            <w:shd w:val="clear" w:color="auto" w:fill="auto"/>
          </w:tcPr>
          <w:p w14:paraId="4F779E81" w14:textId="77777777" w:rsidR="00F616B2" w:rsidRPr="003F22DF"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-.231</w:t>
            </w:r>
          </w:p>
        </w:tc>
        <w:tc>
          <w:tcPr>
            <w:tcW w:w="879" w:type="dxa"/>
            <w:shd w:val="clear" w:color="auto" w:fill="auto"/>
          </w:tcPr>
          <w:p w14:paraId="3B08A736" w14:textId="77777777" w:rsidR="00F616B2" w:rsidRPr="00A739A7"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.817</w:t>
            </w:r>
          </w:p>
        </w:tc>
      </w:tr>
      <w:tr w:rsidR="00F616B2" w14:paraId="3A672B74"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61965D32"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FB - PG</w:t>
            </w:r>
          </w:p>
        </w:tc>
        <w:tc>
          <w:tcPr>
            <w:tcW w:w="1275" w:type="dxa"/>
            <w:shd w:val="clear" w:color="auto" w:fill="auto"/>
          </w:tcPr>
          <w:p w14:paraId="60822533" w14:textId="77777777" w:rsidR="00F616B2" w:rsidRPr="00BA44F3"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.373</w:t>
            </w:r>
          </w:p>
        </w:tc>
        <w:tc>
          <w:tcPr>
            <w:tcW w:w="851" w:type="dxa"/>
            <w:shd w:val="clear" w:color="auto" w:fill="auto"/>
          </w:tcPr>
          <w:p w14:paraId="7BD9EDCA" w14:textId="77777777" w:rsidR="00F616B2" w:rsidRPr="00D90575"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.033</w:t>
            </w:r>
          </w:p>
        </w:tc>
        <w:tc>
          <w:tcPr>
            <w:tcW w:w="1701" w:type="dxa"/>
            <w:shd w:val="clear" w:color="auto" w:fill="auto"/>
          </w:tcPr>
          <w:p w14:paraId="72845D89" w14:textId="77777777" w:rsidR="00F616B2" w:rsidRPr="00A04616"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 ; .44</w:t>
            </w:r>
          </w:p>
        </w:tc>
        <w:tc>
          <w:tcPr>
            <w:tcW w:w="850" w:type="dxa"/>
            <w:shd w:val="clear" w:color="auto" w:fill="auto"/>
          </w:tcPr>
          <w:p w14:paraId="5B05340C" w14:textId="77777777" w:rsidR="00F616B2" w:rsidRPr="00283013"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-3.664</w:t>
            </w:r>
          </w:p>
        </w:tc>
        <w:tc>
          <w:tcPr>
            <w:tcW w:w="879" w:type="dxa"/>
            <w:shd w:val="clear" w:color="auto" w:fill="auto"/>
          </w:tcPr>
          <w:p w14:paraId="71AAA41F" w14:textId="77777777" w:rsidR="00F616B2" w:rsidRPr="003949F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&lt;.001***</w:t>
            </w:r>
          </w:p>
        </w:tc>
      </w:tr>
      <w:tr w:rsidR="00F616B2" w14:paraId="75304C8B"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22FAD417"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WHG</w:t>
            </w:r>
          </w:p>
        </w:tc>
        <w:tc>
          <w:tcPr>
            <w:tcW w:w="1275" w:type="dxa"/>
            <w:shd w:val="clear" w:color="auto" w:fill="auto"/>
          </w:tcPr>
          <w:p w14:paraId="0BA72CC2" w14:textId="77777777" w:rsidR="00F616B2" w:rsidRPr="00540C9F"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.854</w:t>
            </w:r>
          </w:p>
        </w:tc>
        <w:tc>
          <w:tcPr>
            <w:tcW w:w="851" w:type="dxa"/>
            <w:shd w:val="clear" w:color="auto" w:fill="auto"/>
          </w:tcPr>
          <w:p w14:paraId="276CBD02" w14:textId="77777777" w:rsidR="00F616B2" w:rsidRPr="00D90575"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.023</w:t>
            </w:r>
          </w:p>
        </w:tc>
        <w:tc>
          <w:tcPr>
            <w:tcW w:w="1701" w:type="dxa"/>
            <w:shd w:val="clear" w:color="auto" w:fill="auto"/>
          </w:tcPr>
          <w:p w14:paraId="119BC7DA" w14:textId="77777777" w:rsidR="00F616B2" w:rsidRPr="00A04616"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.804 ; .893</w:t>
            </w:r>
          </w:p>
        </w:tc>
        <w:tc>
          <w:tcPr>
            <w:tcW w:w="850" w:type="dxa"/>
            <w:shd w:val="clear" w:color="auto" w:fill="auto"/>
          </w:tcPr>
          <w:p w14:paraId="204EACAC" w14:textId="77777777" w:rsidR="00F616B2" w:rsidRPr="00516632"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9.804</w:t>
            </w:r>
          </w:p>
        </w:tc>
        <w:tc>
          <w:tcPr>
            <w:tcW w:w="879" w:type="dxa"/>
            <w:shd w:val="clear" w:color="auto" w:fill="auto"/>
          </w:tcPr>
          <w:p w14:paraId="0542F7FD" w14:textId="77777777" w:rsidR="00F616B2" w:rsidRPr="00C50606"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r w:rsidR="00F616B2" w14:paraId="1B0140AE"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58F57412"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NG</w:t>
            </w:r>
          </w:p>
        </w:tc>
        <w:tc>
          <w:tcPr>
            <w:tcW w:w="1275" w:type="dxa"/>
            <w:shd w:val="clear" w:color="auto" w:fill="auto"/>
          </w:tcPr>
          <w:p w14:paraId="5B72AEE1" w14:textId="77777777" w:rsidR="00F616B2" w:rsidRPr="00540C9F"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.458</w:t>
            </w:r>
          </w:p>
        </w:tc>
        <w:tc>
          <w:tcPr>
            <w:tcW w:w="851" w:type="dxa"/>
            <w:shd w:val="clear" w:color="auto" w:fill="auto"/>
          </w:tcPr>
          <w:p w14:paraId="59ABCD7F" w14:textId="77777777" w:rsidR="00F616B2" w:rsidRPr="00D90575"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.036</w:t>
            </w:r>
          </w:p>
        </w:tc>
        <w:tc>
          <w:tcPr>
            <w:tcW w:w="1701" w:type="dxa"/>
            <w:shd w:val="clear" w:color="auto" w:fill="auto"/>
          </w:tcPr>
          <w:p w14:paraId="2EF76039" w14:textId="77777777" w:rsidR="00F616B2" w:rsidRPr="00A04616"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.528</w:t>
            </w:r>
          </w:p>
        </w:tc>
        <w:tc>
          <w:tcPr>
            <w:tcW w:w="850" w:type="dxa"/>
            <w:shd w:val="clear" w:color="auto" w:fill="auto"/>
          </w:tcPr>
          <w:p w14:paraId="63333170" w14:textId="77777777" w:rsidR="00F616B2" w:rsidRPr="000A2019"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-1.174</w:t>
            </w:r>
          </w:p>
        </w:tc>
        <w:tc>
          <w:tcPr>
            <w:tcW w:w="879" w:type="dxa"/>
            <w:shd w:val="clear" w:color="auto" w:fill="auto"/>
          </w:tcPr>
          <w:p w14:paraId="3DFC8182" w14:textId="77777777" w:rsidR="00F616B2" w:rsidRPr="00311260"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.24</w:t>
            </w:r>
          </w:p>
        </w:tc>
      </w:tr>
      <w:tr w:rsidR="00F616B2" w14:paraId="5DED3FCE"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1A1B0EA2" w14:textId="77777777" w:rsidR="00F616B2" w:rsidRPr="00EA74DB" w:rsidRDefault="00F616B2" w:rsidP="00E10839">
            <w:pPr>
              <w:spacing w:line="360" w:lineRule="auto"/>
              <w:rPr>
                <w:rFonts w:ascii="Times New Roman" w:hAnsi="Times New Roman" w:cs="Times New Roman"/>
                <w:b w:val="0"/>
                <w:bCs w:val="0"/>
                <w:sz w:val="24"/>
                <w:szCs w:val="24"/>
              </w:rPr>
            </w:pPr>
            <w:r w:rsidRPr="00EA74DB">
              <w:rPr>
                <w:rFonts w:ascii="Times New Roman" w:hAnsi="Times New Roman" w:cs="Times New Roman"/>
                <w:b w:val="0"/>
                <w:bCs w:val="0"/>
                <w:sz w:val="24"/>
                <w:szCs w:val="24"/>
              </w:rPr>
              <w:t>TB - PG</w:t>
            </w:r>
          </w:p>
        </w:tc>
        <w:tc>
          <w:tcPr>
            <w:tcW w:w="1275" w:type="dxa"/>
            <w:shd w:val="clear" w:color="auto" w:fill="auto"/>
          </w:tcPr>
          <w:p w14:paraId="1B0D11E7" w14:textId="77777777" w:rsidR="00F616B2" w:rsidRPr="00540C9F"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c>
          <w:tcPr>
            <w:tcW w:w="851" w:type="dxa"/>
            <w:shd w:val="clear" w:color="auto" w:fill="auto"/>
          </w:tcPr>
          <w:p w14:paraId="5F749578" w14:textId="77777777" w:rsidR="00F616B2" w:rsidRPr="00D90575"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.028</w:t>
            </w:r>
          </w:p>
        </w:tc>
        <w:tc>
          <w:tcPr>
            <w:tcW w:w="1701" w:type="dxa"/>
            <w:shd w:val="clear" w:color="auto" w:fill="auto"/>
          </w:tcPr>
          <w:p w14:paraId="16971289" w14:textId="77777777" w:rsidR="00F616B2" w:rsidRPr="00A04616"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.701 ; .811</w:t>
            </w:r>
          </w:p>
        </w:tc>
        <w:tc>
          <w:tcPr>
            <w:tcW w:w="850" w:type="dxa"/>
            <w:shd w:val="clear" w:color="auto" w:fill="auto"/>
          </w:tcPr>
          <w:p w14:paraId="3CAEC180" w14:textId="77777777" w:rsidR="00F616B2" w:rsidRPr="00726C38"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7.455</w:t>
            </w:r>
          </w:p>
        </w:tc>
        <w:tc>
          <w:tcPr>
            <w:tcW w:w="879" w:type="dxa"/>
            <w:shd w:val="clear" w:color="auto" w:fill="auto"/>
          </w:tcPr>
          <w:p w14:paraId="17421A07" w14:textId="77777777" w:rsidR="00F616B2" w:rsidRPr="008E7F04"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bl>
    <w:p w14:paraId="71B5A3B1" w14:textId="77777777" w:rsidR="00F616B2" w:rsidRDefault="00F616B2" w:rsidP="00F616B2">
      <w:pPr>
        <w:spacing w:line="360" w:lineRule="auto"/>
        <w:jc w:val="center"/>
        <w:rPr>
          <w:rFonts w:ascii="Times New Roman" w:hAnsi="Times New Roman" w:cs="Times New Roman"/>
          <w:sz w:val="24"/>
          <w:szCs w:val="24"/>
        </w:rPr>
      </w:pPr>
    </w:p>
    <w:p w14:paraId="60559FAE"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Table X. The model-based Least Square Means of every level of the interaction effect between belief and grip conditions, as well as their standard error and 95% confidence interval. Also included is the significance test (t-tests) of each LS mean against 0. All reported p-values are Holm-corrected for multiple comparisons. </w:t>
      </w:r>
    </w:p>
    <w:p w14:paraId="3CD7D38C" w14:textId="69C2194B" w:rsidR="00F616B2" w:rsidRDefault="00F616B2" w:rsidP="00F616B2">
      <w:pPr>
        <w:rPr>
          <w:rFonts w:ascii="Times New Roman" w:hAnsi="Times New Roman" w:cs="Times New Roman"/>
          <w:i/>
          <w:iCs/>
          <w:sz w:val="24"/>
          <w:szCs w:val="24"/>
        </w:rPr>
      </w:pPr>
    </w:p>
    <w:p w14:paraId="3EDB704F" w14:textId="77777777" w:rsidR="00F616B2" w:rsidRDefault="00F616B2" w:rsidP="00F616B2">
      <w:pPr>
        <w:spacing w:line="360" w:lineRule="auto"/>
        <w:jc w:val="center"/>
        <w:rPr>
          <w:rFonts w:ascii="Times New Roman" w:hAnsi="Times New Roman" w:cs="Times New Roman"/>
          <w:sz w:val="24"/>
          <w:szCs w:val="24"/>
        </w:rPr>
      </w:pPr>
      <w:r>
        <w:rPr>
          <w:rFonts w:ascii="Times New Roman" w:hAnsi="Times New Roman" w:cs="Times New Roman"/>
          <w:noProof/>
          <w:sz w:val="24"/>
          <w:szCs w:val="24"/>
          <w:highlight w:val="yellow"/>
        </w:rPr>
        <w:drawing>
          <wp:inline distT="0" distB="0" distL="0" distR="0" wp14:anchorId="736D6C49" wp14:editId="47E02275">
            <wp:extent cx="5734050" cy="3667125"/>
            <wp:effectExtent l="0" t="0" r="0" b="952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667125"/>
                    </a:xfrm>
                    <a:prstGeom prst="rect">
                      <a:avLst/>
                    </a:prstGeom>
                    <a:noFill/>
                    <a:ln>
                      <a:noFill/>
                    </a:ln>
                  </pic:spPr>
                </pic:pic>
              </a:graphicData>
            </a:graphic>
          </wp:inline>
        </w:drawing>
      </w:r>
    </w:p>
    <w:p w14:paraId="0370675C"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The interaction effect between belief and grip in function of accuracy of explicit responses, model-based Least Mean Squares. Error bars represent the standard error of the mean. Stars above the bars represent the significance levels of the difference between means.</w:t>
      </w:r>
    </w:p>
    <w:p w14:paraId="0A39F40A" w14:textId="77777777" w:rsidR="00F616B2" w:rsidRPr="00D40798" w:rsidRDefault="00F616B2" w:rsidP="00F616B2">
      <w:pPr>
        <w:rPr>
          <w:rFonts w:ascii="Times New Roman" w:hAnsi="Times New Roman" w:cs="Times New Roman"/>
          <w:sz w:val="24"/>
          <w:szCs w:val="24"/>
        </w:rPr>
      </w:pPr>
    </w:p>
    <w:p w14:paraId="6C53DF46"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test our a priori hypothesis, we compared between levels of group within levels of belief and grip. </w:t>
      </w:r>
      <w:r w:rsidRPr="00945904">
        <w:rPr>
          <w:rFonts w:ascii="Times New Roman" w:hAnsi="Times New Roman" w:cs="Times New Roman"/>
          <w:sz w:val="24"/>
          <w:szCs w:val="24"/>
          <w:highlight w:val="yellow"/>
        </w:rPr>
        <w:t>A visual representation can be found in Appendix X-X</w:t>
      </w:r>
      <w:r>
        <w:rPr>
          <w:rFonts w:ascii="Times New Roman" w:hAnsi="Times New Roman" w:cs="Times New Roman"/>
          <w:sz w:val="24"/>
          <w:szCs w:val="24"/>
        </w:rPr>
        <w:t>. None of the contrasts reached significance.</w:t>
      </w:r>
    </w:p>
    <w:p w14:paraId="68A970BF" w14:textId="77777777" w:rsidR="00F616B2" w:rsidRDefault="00F616B2" w:rsidP="00F616B2">
      <w:pPr>
        <w:spacing w:line="360" w:lineRule="auto"/>
        <w:jc w:val="both"/>
        <w:rPr>
          <w:rFonts w:ascii="Times New Roman" w:hAnsi="Times New Roman" w:cs="Times New Roman"/>
          <w:sz w:val="24"/>
          <w:szCs w:val="24"/>
        </w:rPr>
      </w:pPr>
    </w:p>
    <w:tbl>
      <w:tblPr>
        <w:tblStyle w:val="ListTable1Light"/>
        <w:tblW w:w="0" w:type="auto"/>
        <w:jc w:val="center"/>
        <w:tblLook w:val="04A0" w:firstRow="1" w:lastRow="0" w:firstColumn="1" w:lastColumn="0" w:noHBand="0" w:noVBand="1"/>
      </w:tblPr>
      <w:tblGrid>
        <w:gridCol w:w="2254"/>
        <w:gridCol w:w="2254"/>
        <w:gridCol w:w="170"/>
        <w:gridCol w:w="1134"/>
        <w:gridCol w:w="851"/>
      </w:tblGrid>
      <w:tr w:rsidR="00F616B2" w14:paraId="5ECF520E"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tcBorders>
          </w:tcPr>
          <w:p w14:paraId="47573404" w14:textId="77777777" w:rsidR="00F616B2" w:rsidRPr="00E83871" w:rsidRDefault="00F616B2" w:rsidP="00E10839">
            <w:pPr>
              <w:spacing w:line="360" w:lineRule="auto"/>
              <w:jc w:val="both"/>
              <w:rPr>
                <w:rFonts w:ascii="Times New Roman" w:hAnsi="Times New Roman" w:cs="Times New Roman"/>
                <w:i/>
                <w:iCs/>
                <w:sz w:val="24"/>
                <w:szCs w:val="24"/>
              </w:rPr>
            </w:pPr>
            <w:r w:rsidRPr="00E83871">
              <w:rPr>
                <w:rFonts w:ascii="Times New Roman" w:hAnsi="Times New Roman" w:cs="Times New Roman"/>
                <w:i/>
                <w:iCs/>
                <w:sz w:val="24"/>
                <w:szCs w:val="24"/>
              </w:rPr>
              <w:t>Belief x grip</w:t>
            </w:r>
          </w:p>
        </w:tc>
        <w:tc>
          <w:tcPr>
            <w:tcW w:w="2424" w:type="dxa"/>
            <w:gridSpan w:val="2"/>
            <w:tcBorders>
              <w:top w:val="single" w:sz="4" w:space="0" w:color="auto"/>
            </w:tcBorders>
          </w:tcPr>
          <w:p w14:paraId="7773551E" w14:textId="77777777" w:rsidR="00F616B2" w:rsidRPr="00E83871"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83871">
              <w:rPr>
                <w:rFonts w:ascii="Times New Roman" w:hAnsi="Times New Roman" w:cs="Times New Roman"/>
                <w:i/>
                <w:iCs/>
                <w:sz w:val="24"/>
                <w:szCs w:val="24"/>
              </w:rPr>
              <w:t>Contrast: group</w:t>
            </w:r>
          </w:p>
        </w:tc>
        <w:tc>
          <w:tcPr>
            <w:tcW w:w="1134" w:type="dxa"/>
            <w:tcBorders>
              <w:top w:val="single" w:sz="4" w:space="0" w:color="auto"/>
            </w:tcBorders>
          </w:tcPr>
          <w:p w14:paraId="1E954DAC" w14:textId="77777777" w:rsidR="00F616B2" w:rsidRPr="007630A8"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 xml:space="preserve"> z</w:t>
            </w:r>
          </w:p>
        </w:tc>
        <w:tc>
          <w:tcPr>
            <w:tcW w:w="851" w:type="dxa"/>
            <w:tcBorders>
              <w:top w:val="single" w:sz="4" w:space="0" w:color="auto"/>
            </w:tcBorders>
          </w:tcPr>
          <w:p w14:paraId="60D17701" w14:textId="77777777" w:rsidR="00F616B2" w:rsidRPr="00E83871"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 xml:space="preserve">  </w:t>
            </w:r>
            <w:r w:rsidRPr="00E83871">
              <w:rPr>
                <w:rFonts w:ascii="Times New Roman" w:hAnsi="Times New Roman" w:cs="Times New Roman"/>
                <w:i/>
                <w:iCs/>
                <w:sz w:val="24"/>
                <w:szCs w:val="24"/>
              </w:rPr>
              <w:t>p</w:t>
            </w:r>
          </w:p>
        </w:tc>
      </w:tr>
      <w:tr w:rsidR="00F616B2" w14:paraId="05DDAA9D"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auto"/>
          </w:tcPr>
          <w:p w14:paraId="528BC41E"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FB-WHG</w:t>
            </w:r>
          </w:p>
        </w:tc>
        <w:tc>
          <w:tcPr>
            <w:tcW w:w="2254" w:type="dxa"/>
            <w:shd w:val="clear" w:color="auto" w:fill="auto"/>
          </w:tcPr>
          <w:p w14:paraId="56EF955A"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shd w:val="clear" w:color="auto" w:fill="auto"/>
          </w:tcPr>
          <w:p w14:paraId="40419176" w14:textId="77777777" w:rsidR="00F616B2" w:rsidRPr="00170A55"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-.371</w:t>
            </w:r>
          </w:p>
        </w:tc>
        <w:tc>
          <w:tcPr>
            <w:tcW w:w="851" w:type="dxa"/>
            <w:shd w:val="clear" w:color="auto" w:fill="auto"/>
          </w:tcPr>
          <w:p w14:paraId="2E7627B2" w14:textId="77777777" w:rsidR="00F616B2" w:rsidRPr="00606B1F"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.999</w:t>
            </w:r>
          </w:p>
        </w:tc>
      </w:tr>
      <w:tr w:rsidR="00F616B2" w14:paraId="7BE1FA09"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auto"/>
          </w:tcPr>
          <w:p w14:paraId="23E6FF6F"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TB-WHG</w:t>
            </w:r>
          </w:p>
        </w:tc>
        <w:tc>
          <w:tcPr>
            <w:tcW w:w="2254" w:type="dxa"/>
            <w:shd w:val="clear" w:color="auto" w:fill="auto"/>
          </w:tcPr>
          <w:p w14:paraId="6FE21A37"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shd w:val="clear" w:color="auto" w:fill="auto"/>
          </w:tcPr>
          <w:p w14:paraId="5014A877" w14:textId="77777777" w:rsidR="00F616B2" w:rsidRPr="00170A55"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-.371</w:t>
            </w:r>
          </w:p>
        </w:tc>
        <w:tc>
          <w:tcPr>
            <w:tcW w:w="851" w:type="dxa"/>
            <w:shd w:val="clear" w:color="auto" w:fill="auto"/>
          </w:tcPr>
          <w:p w14:paraId="438FBA11" w14:textId="77777777" w:rsidR="00F616B2" w:rsidRPr="00606B1F"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.999</w:t>
            </w:r>
          </w:p>
        </w:tc>
      </w:tr>
      <w:tr w:rsidR="00F616B2" w14:paraId="3C7EDF63"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auto"/>
          </w:tcPr>
          <w:p w14:paraId="27421FA3"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FB-PG</w:t>
            </w:r>
          </w:p>
        </w:tc>
        <w:tc>
          <w:tcPr>
            <w:tcW w:w="2254" w:type="dxa"/>
            <w:shd w:val="clear" w:color="auto" w:fill="auto"/>
          </w:tcPr>
          <w:p w14:paraId="2EC46723"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shd w:val="clear" w:color="auto" w:fill="auto"/>
          </w:tcPr>
          <w:p w14:paraId="3FB58906" w14:textId="77777777" w:rsidR="00F616B2" w:rsidRPr="00170A55"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-.371</w:t>
            </w:r>
          </w:p>
        </w:tc>
        <w:tc>
          <w:tcPr>
            <w:tcW w:w="851" w:type="dxa"/>
            <w:shd w:val="clear" w:color="auto" w:fill="auto"/>
          </w:tcPr>
          <w:p w14:paraId="325686D1" w14:textId="77777777" w:rsidR="00F616B2" w:rsidRPr="00606B1F"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.999</w:t>
            </w:r>
          </w:p>
        </w:tc>
      </w:tr>
      <w:tr w:rsidR="00F616B2" w14:paraId="03E51972"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auto"/>
            </w:tcBorders>
            <w:shd w:val="clear" w:color="auto" w:fill="auto"/>
          </w:tcPr>
          <w:p w14:paraId="6A4C9C2C" w14:textId="77777777" w:rsidR="00F616B2" w:rsidRPr="00E83871" w:rsidRDefault="00F616B2" w:rsidP="00E10839">
            <w:pPr>
              <w:spacing w:line="360" w:lineRule="auto"/>
              <w:jc w:val="both"/>
              <w:rPr>
                <w:rFonts w:ascii="Times New Roman" w:hAnsi="Times New Roman" w:cs="Times New Roman"/>
                <w:b w:val="0"/>
                <w:bCs w:val="0"/>
                <w:sz w:val="24"/>
                <w:szCs w:val="24"/>
              </w:rPr>
            </w:pPr>
            <w:r w:rsidRPr="00E83871">
              <w:rPr>
                <w:rFonts w:ascii="Times New Roman" w:hAnsi="Times New Roman" w:cs="Times New Roman"/>
                <w:b w:val="0"/>
                <w:bCs w:val="0"/>
                <w:sz w:val="24"/>
                <w:szCs w:val="24"/>
              </w:rPr>
              <w:t>TB-PG</w:t>
            </w:r>
          </w:p>
        </w:tc>
        <w:tc>
          <w:tcPr>
            <w:tcW w:w="2254" w:type="dxa"/>
            <w:tcBorders>
              <w:bottom w:val="single" w:sz="4" w:space="0" w:color="auto"/>
            </w:tcBorders>
            <w:shd w:val="clear" w:color="auto" w:fill="auto"/>
          </w:tcPr>
          <w:p w14:paraId="18104191"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baseline – restricted</w:t>
            </w:r>
          </w:p>
        </w:tc>
        <w:tc>
          <w:tcPr>
            <w:tcW w:w="1304" w:type="dxa"/>
            <w:gridSpan w:val="2"/>
            <w:tcBorders>
              <w:bottom w:val="single" w:sz="4" w:space="0" w:color="auto"/>
            </w:tcBorders>
            <w:shd w:val="clear" w:color="auto" w:fill="auto"/>
          </w:tcPr>
          <w:p w14:paraId="42B01BA3" w14:textId="77777777" w:rsidR="00F616B2" w:rsidRPr="00470CEA"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1.667</w:t>
            </w:r>
          </w:p>
        </w:tc>
        <w:tc>
          <w:tcPr>
            <w:tcW w:w="851" w:type="dxa"/>
            <w:tcBorders>
              <w:bottom w:val="single" w:sz="4" w:space="0" w:color="auto"/>
            </w:tcBorders>
            <w:shd w:val="clear" w:color="auto" w:fill="auto"/>
          </w:tcPr>
          <w:p w14:paraId="79210C63" w14:textId="77777777" w:rsidR="00F616B2" w:rsidRPr="00606B1F"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.382</w:t>
            </w:r>
          </w:p>
        </w:tc>
      </w:tr>
    </w:tbl>
    <w:p w14:paraId="070DD80D" w14:textId="77777777" w:rsidR="00F616B2" w:rsidRDefault="00F616B2" w:rsidP="00F616B2">
      <w:pPr>
        <w:spacing w:line="360" w:lineRule="auto"/>
        <w:jc w:val="both"/>
        <w:rPr>
          <w:rFonts w:ascii="Times New Roman" w:hAnsi="Times New Roman" w:cs="Times New Roman"/>
          <w:sz w:val="24"/>
          <w:szCs w:val="24"/>
        </w:rPr>
      </w:pPr>
    </w:p>
    <w:p w14:paraId="39260F97"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Table X. Contrast tests of model-based LS means between groups, per level of belief and grip, pre-shaping grip conditions only. P-values are Holm-corrected.</w:t>
      </w:r>
    </w:p>
    <w:p w14:paraId="0430D56C" w14:textId="77777777" w:rsidR="00F616B2" w:rsidRDefault="00F616B2" w:rsidP="00F616B2">
      <w:pPr>
        <w:spacing w:line="360" w:lineRule="auto"/>
        <w:jc w:val="both"/>
        <w:rPr>
          <w:rFonts w:ascii="Times New Roman" w:hAnsi="Times New Roman" w:cs="Times New Roman"/>
          <w:i/>
          <w:iCs/>
          <w:sz w:val="24"/>
          <w:szCs w:val="24"/>
        </w:rPr>
      </w:pPr>
    </w:p>
    <w:p w14:paraId="6078413C"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5.3.2.2 Extended model</w:t>
      </w:r>
    </w:p>
    <w:p w14:paraId="006B9310" w14:textId="66D3E7CC" w:rsidR="00A237A9"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with DLTS, we also investigated the effect of block number (learning effect) and target size (saliency effect). This revealed that </w:t>
      </w:r>
      <w:r w:rsidR="00D22CC7">
        <w:rPr>
          <w:rFonts w:ascii="Times New Roman" w:hAnsi="Times New Roman" w:cs="Times New Roman"/>
          <w:sz w:val="24"/>
          <w:szCs w:val="24"/>
        </w:rPr>
        <w:t>for</w:t>
      </w:r>
      <w:r>
        <w:rPr>
          <w:rFonts w:ascii="Times New Roman" w:hAnsi="Times New Roman" w:cs="Times New Roman"/>
          <w:sz w:val="24"/>
          <w:szCs w:val="24"/>
        </w:rPr>
        <w:t xml:space="preserve"> accuracy of explicit responses, there was a significant effect of block number,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(4) = 13.791, p = .008. A detailed account can be found below (Table X, Figure X).</w:t>
      </w:r>
    </w:p>
    <w:p w14:paraId="7C1097AB" w14:textId="2A5846C9" w:rsidR="00F616B2" w:rsidRDefault="00A237A9" w:rsidP="00A237A9">
      <w:pPr>
        <w:rPr>
          <w:rFonts w:ascii="Times New Roman" w:hAnsi="Times New Roman" w:cs="Times New Roman"/>
          <w:sz w:val="24"/>
          <w:szCs w:val="24"/>
        </w:rPr>
      </w:pPr>
      <w:r>
        <w:rPr>
          <w:rFonts w:ascii="Times New Roman" w:hAnsi="Times New Roman" w:cs="Times New Roman"/>
          <w:sz w:val="24"/>
          <w:szCs w:val="24"/>
        </w:rPr>
        <w:br w:type="page"/>
      </w:r>
    </w:p>
    <w:p w14:paraId="39F56E62" w14:textId="77777777" w:rsidR="00F616B2" w:rsidRDefault="00F616B2" w:rsidP="00F616B2">
      <w:pPr>
        <w:spacing w:line="360" w:lineRule="auto"/>
        <w:jc w:val="both"/>
        <w:rPr>
          <w:rFonts w:ascii="Times New Roman" w:hAnsi="Times New Roman" w:cs="Times New Roman"/>
          <w:sz w:val="24"/>
          <w:szCs w:val="24"/>
        </w:rPr>
      </w:pPr>
    </w:p>
    <w:tbl>
      <w:tblPr>
        <w:tblStyle w:val="ListTable1Light"/>
        <w:tblpPr w:leftFromText="180" w:rightFromText="180" w:vertAnchor="text" w:horzAnchor="margin" w:tblpXSpec="right" w:tblpY="392"/>
        <w:tblW w:w="0" w:type="auto"/>
        <w:tblLook w:val="04A0" w:firstRow="1" w:lastRow="0" w:firstColumn="1" w:lastColumn="0" w:noHBand="0" w:noVBand="1"/>
      </w:tblPr>
      <w:tblGrid>
        <w:gridCol w:w="1166"/>
        <w:gridCol w:w="1101"/>
        <w:gridCol w:w="876"/>
      </w:tblGrid>
      <w:tr w:rsidR="00F616B2" w14:paraId="0E8C0932" w14:textId="77777777" w:rsidTr="00E10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tcBorders>
          </w:tcPr>
          <w:p w14:paraId="17986778" w14:textId="77777777" w:rsidR="00F616B2" w:rsidRPr="00CC4A95" w:rsidRDefault="00F616B2" w:rsidP="00E10839">
            <w:pPr>
              <w:spacing w:line="360" w:lineRule="auto"/>
              <w:jc w:val="both"/>
              <w:rPr>
                <w:rFonts w:ascii="Times New Roman" w:eastAsiaTheme="minorEastAsia" w:hAnsi="Times New Roman" w:cs="Times New Roman"/>
                <w:i/>
                <w:sz w:val="24"/>
                <w:szCs w:val="24"/>
              </w:rPr>
            </w:pPr>
            <w:r w:rsidRPr="00CC4A95">
              <w:rPr>
                <w:rFonts w:ascii="Times New Roman" w:eastAsiaTheme="minorEastAsia" w:hAnsi="Times New Roman" w:cs="Times New Roman"/>
                <w:i/>
                <w:sz w:val="24"/>
                <w:szCs w:val="24"/>
              </w:rPr>
              <w:t>Contrast</w:t>
            </w:r>
          </w:p>
        </w:tc>
        <w:tc>
          <w:tcPr>
            <w:tcW w:w="1101" w:type="dxa"/>
            <w:tcBorders>
              <w:top w:val="single" w:sz="4" w:space="0" w:color="auto"/>
            </w:tcBorders>
          </w:tcPr>
          <w:p w14:paraId="4CC61892" w14:textId="77777777" w:rsidR="00F616B2" w:rsidRPr="00327FD0"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    z</w:t>
            </w:r>
          </w:p>
        </w:tc>
        <w:tc>
          <w:tcPr>
            <w:tcW w:w="876" w:type="dxa"/>
            <w:tcBorders>
              <w:top w:val="single" w:sz="4" w:space="0" w:color="auto"/>
            </w:tcBorders>
          </w:tcPr>
          <w:p w14:paraId="66A978CC" w14:textId="77777777" w:rsidR="00F616B2" w:rsidRPr="00CC4A95" w:rsidRDefault="00F616B2" w:rsidP="00E108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   </w:t>
            </w:r>
            <w:r w:rsidRPr="00CC4A95">
              <w:rPr>
                <w:rFonts w:ascii="Times New Roman" w:eastAsiaTheme="minorEastAsia" w:hAnsi="Times New Roman" w:cs="Times New Roman"/>
                <w:i/>
                <w:sz w:val="24"/>
                <w:szCs w:val="24"/>
              </w:rPr>
              <w:t>p</w:t>
            </w:r>
          </w:p>
        </w:tc>
      </w:tr>
      <w:tr w:rsidR="00F616B2" w14:paraId="66153110"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2D4989E6"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1-2</w:t>
            </w:r>
          </w:p>
        </w:tc>
        <w:tc>
          <w:tcPr>
            <w:tcW w:w="1101" w:type="dxa"/>
            <w:shd w:val="clear" w:color="auto" w:fill="auto"/>
          </w:tcPr>
          <w:p w14:paraId="793C0203" w14:textId="77777777" w:rsidR="00F616B2" w:rsidRPr="00327FD0"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-1.13</w:t>
            </w:r>
          </w:p>
        </w:tc>
        <w:tc>
          <w:tcPr>
            <w:tcW w:w="876" w:type="dxa"/>
            <w:shd w:val="clear" w:color="auto" w:fill="auto"/>
          </w:tcPr>
          <w:p w14:paraId="0E26158B" w14:textId="77777777" w:rsidR="00F616B2" w:rsidRPr="00D729A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.791</w:t>
            </w:r>
          </w:p>
        </w:tc>
      </w:tr>
      <w:tr w:rsidR="00F616B2" w14:paraId="3A91CCD6" w14:textId="77777777" w:rsidTr="00E10839">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56081C29"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1-3</w:t>
            </w:r>
          </w:p>
        </w:tc>
        <w:tc>
          <w:tcPr>
            <w:tcW w:w="1101" w:type="dxa"/>
            <w:shd w:val="clear" w:color="auto" w:fill="auto"/>
          </w:tcPr>
          <w:p w14:paraId="102D3993" w14:textId="77777777" w:rsidR="00F616B2" w:rsidRPr="00327FD0"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-2.62</w:t>
            </w:r>
          </w:p>
        </w:tc>
        <w:tc>
          <w:tcPr>
            <w:tcW w:w="876" w:type="dxa"/>
            <w:shd w:val="clear" w:color="auto" w:fill="auto"/>
          </w:tcPr>
          <w:p w14:paraId="3206665D" w14:textId="77777777" w:rsidR="00F616B2" w:rsidRPr="00D729A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.067</w:t>
            </w:r>
          </w:p>
        </w:tc>
      </w:tr>
      <w:tr w:rsidR="00F616B2" w14:paraId="28AD9330"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066BF96C"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1-4</w:t>
            </w:r>
          </w:p>
        </w:tc>
        <w:tc>
          <w:tcPr>
            <w:tcW w:w="1101" w:type="dxa"/>
            <w:shd w:val="clear" w:color="auto" w:fill="auto"/>
          </w:tcPr>
          <w:p w14:paraId="774C693E" w14:textId="77777777" w:rsidR="00F616B2" w:rsidRPr="00BD598B"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-3.052</w:t>
            </w:r>
          </w:p>
        </w:tc>
        <w:tc>
          <w:tcPr>
            <w:tcW w:w="876" w:type="dxa"/>
            <w:shd w:val="clear" w:color="auto" w:fill="auto"/>
          </w:tcPr>
          <w:p w14:paraId="496E5487" w14:textId="77777777" w:rsidR="00F616B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.019*</w:t>
            </w:r>
          </w:p>
        </w:tc>
      </w:tr>
      <w:tr w:rsidR="00F616B2" w:rsidRPr="00ED670C" w14:paraId="74111D29" w14:textId="77777777" w:rsidTr="00E10839">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25F4719B" w14:textId="77777777" w:rsidR="00F616B2" w:rsidRPr="00ED670C" w:rsidRDefault="00F616B2" w:rsidP="00E10839">
            <w:pPr>
              <w:spacing w:line="360" w:lineRule="auto"/>
              <w:jc w:val="both"/>
              <w:rPr>
                <w:rFonts w:ascii="Times New Roman" w:eastAsiaTheme="minorEastAsia" w:hAnsi="Times New Roman" w:cs="Times New Roman"/>
                <w:b w:val="0"/>
                <w:bCs w:val="0"/>
                <w:iCs/>
                <w:sz w:val="24"/>
                <w:szCs w:val="24"/>
              </w:rPr>
            </w:pPr>
            <w:r w:rsidRPr="00ED670C">
              <w:rPr>
                <w:rFonts w:ascii="Times New Roman" w:eastAsiaTheme="minorEastAsia" w:hAnsi="Times New Roman" w:cs="Times New Roman"/>
                <w:b w:val="0"/>
                <w:bCs w:val="0"/>
                <w:iCs/>
                <w:sz w:val="24"/>
                <w:szCs w:val="24"/>
              </w:rPr>
              <w:t>1-5</w:t>
            </w:r>
          </w:p>
        </w:tc>
        <w:tc>
          <w:tcPr>
            <w:tcW w:w="1101" w:type="dxa"/>
            <w:shd w:val="clear" w:color="auto" w:fill="auto"/>
          </w:tcPr>
          <w:p w14:paraId="2DB700A1" w14:textId="77777777" w:rsidR="00F616B2" w:rsidRPr="00ED670C"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-2.722</w:t>
            </w:r>
          </w:p>
        </w:tc>
        <w:tc>
          <w:tcPr>
            <w:tcW w:w="876" w:type="dxa"/>
            <w:shd w:val="clear" w:color="auto" w:fill="auto"/>
          </w:tcPr>
          <w:p w14:paraId="609FF89A" w14:textId="77777777" w:rsidR="00F616B2" w:rsidRPr="00D729A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.051</w:t>
            </w:r>
          </w:p>
        </w:tc>
      </w:tr>
      <w:tr w:rsidR="00F616B2" w14:paraId="21C135B5"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4F989957"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2-3</w:t>
            </w:r>
          </w:p>
        </w:tc>
        <w:tc>
          <w:tcPr>
            <w:tcW w:w="1101" w:type="dxa"/>
            <w:shd w:val="clear" w:color="auto" w:fill="auto"/>
          </w:tcPr>
          <w:p w14:paraId="2C3F8ABB" w14:textId="77777777" w:rsidR="00F616B2" w:rsidRPr="00ED670C"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-1.481</w:t>
            </w:r>
          </w:p>
        </w:tc>
        <w:tc>
          <w:tcPr>
            <w:tcW w:w="876" w:type="dxa"/>
            <w:shd w:val="clear" w:color="auto" w:fill="auto"/>
          </w:tcPr>
          <w:p w14:paraId="1CB9DF88" w14:textId="77777777" w:rsidR="00F616B2" w:rsidRPr="00D729A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.575</w:t>
            </w:r>
          </w:p>
        </w:tc>
      </w:tr>
      <w:tr w:rsidR="00F616B2" w14:paraId="4AE39111" w14:textId="77777777" w:rsidTr="00E10839">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0C36174E"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2-4</w:t>
            </w:r>
          </w:p>
        </w:tc>
        <w:tc>
          <w:tcPr>
            <w:tcW w:w="1101" w:type="dxa"/>
            <w:shd w:val="clear" w:color="auto" w:fill="auto"/>
          </w:tcPr>
          <w:p w14:paraId="1228C7CE" w14:textId="77777777" w:rsidR="00F616B2" w:rsidRPr="00ED670C"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-1.9</w:t>
            </w:r>
          </w:p>
        </w:tc>
        <w:tc>
          <w:tcPr>
            <w:tcW w:w="876" w:type="dxa"/>
            <w:shd w:val="clear" w:color="auto" w:fill="auto"/>
          </w:tcPr>
          <w:p w14:paraId="4185F3B7" w14:textId="77777777" w:rsidR="00F616B2" w:rsidRPr="00D729A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.317</w:t>
            </w:r>
          </w:p>
        </w:tc>
      </w:tr>
      <w:tr w:rsidR="00F616B2" w14:paraId="20A0BD18"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17410DFF" w14:textId="77777777" w:rsidR="00F616B2" w:rsidRPr="00ED670C" w:rsidRDefault="00F616B2" w:rsidP="00E10839">
            <w:pPr>
              <w:spacing w:line="360" w:lineRule="auto"/>
              <w:jc w:val="both"/>
              <w:rPr>
                <w:rFonts w:ascii="Times New Roman" w:eastAsiaTheme="minorEastAsia" w:hAnsi="Times New Roman" w:cs="Times New Roman"/>
                <w:b w:val="0"/>
                <w:bCs w:val="0"/>
                <w:iCs/>
                <w:sz w:val="24"/>
                <w:szCs w:val="24"/>
              </w:rPr>
            </w:pPr>
            <w:r w:rsidRPr="00ED670C">
              <w:rPr>
                <w:rFonts w:ascii="Times New Roman" w:eastAsiaTheme="minorEastAsia" w:hAnsi="Times New Roman" w:cs="Times New Roman"/>
                <w:b w:val="0"/>
                <w:bCs w:val="0"/>
                <w:iCs/>
                <w:sz w:val="24"/>
                <w:szCs w:val="24"/>
              </w:rPr>
              <w:t>2-5</w:t>
            </w:r>
          </w:p>
        </w:tc>
        <w:tc>
          <w:tcPr>
            <w:tcW w:w="1101" w:type="dxa"/>
            <w:shd w:val="clear" w:color="auto" w:fill="auto"/>
          </w:tcPr>
          <w:p w14:paraId="35C2BACA" w14:textId="77777777" w:rsidR="00F616B2" w:rsidRPr="00ED670C"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-1.625</w:t>
            </w:r>
          </w:p>
        </w:tc>
        <w:tc>
          <w:tcPr>
            <w:tcW w:w="876" w:type="dxa"/>
            <w:shd w:val="clear" w:color="auto" w:fill="auto"/>
          </w:tcPr>
          <w:p w14:paraId="0A84B858" w14:textId="77777777" w:rsidR="00F616B2" w:rsidRPr="00D729A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.481</w:t>
            </w:r>
          </w:p>
        </w:tc>
      </w:tr>
      <w:tr w:rsidR="00F616B2" w14:paraId="580AB6E3" w14:textId="77777777" w:rsidTr="00E10839">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5183133D" w14:textId="77777777" w:rsidR="00F616B2" w:rsidRPr="00CC4A95" w:rsidRDefault="00F616B2" w:rsidP="00E10839">
            <w:pPr>
              <w:spacing w:line="360" w:lineRule="auto"/>
              <w:jc w:val="both"/>
              <w:rPr>
                <w:rFonts w:ascii="Times New Roman" w:eastAsiaTheme="minorEastAsia" w:hAnsi="Times New Roman" w:cs="Times New Roman"/>
                <w:b w:val="0"/>
                <w:bCs w:val="0"/>
                <w:iCs/>
                <w:sz w:val="24"/>
                <w:szCs w:val="24"/>
              </w:rPr>
            </w:pPr>
            <w:r w:rsidRPr="00CC4A95">
              <w:rPr>
                <w:rFonts w:ascii="Times New Roman" w:eastAsiaTheme="minorEastAsia" w:hAnsi="Times New Roman" w:cs="Times New Roman"/>
                <w:b w:val="0"/>
                <w:bCs w:val="0"/>
                <w:iCs/>
                <w:sz w:val="24"/>
                <w:szCs w:val="24"/>
              </w:rPr>
              <w:t>3-4</w:t>
            </w:r>
          </w:p>
        </w:tc>
        <w:tc>
          <w:tcPr>
            <w:tcW w:w="1101" w:type="dxa"/>
            <w:shd w:val="clear" w:color="auto" w:fill="auto"/>
          </w:tcPr>
          <w:p w14:paraId="2C85FCFA" w14:textId="77777777" w:rsidR="00F616B2" w:rsidRPr="00ED670C"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-.411</w:t>
            </w:r>
          </w:p>
        </w:tc>
        <w:tc>
          <w:tcPr>
            <w:tcW w:w="876" w:type="dxa"/>
            <w:shd w:val="clear" w:color="auto" w:fill="auto"/>
          </w:tcPr>
          <w:p w14:paraId="2B46D94A" w14:textId="77777777" w:rsidR="00F616B2" w:rsidRPr="00D729A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.99</w:t>
            </w:r>
          </w:p>
        </w:tc>
      </w:tr>
      <w:tr w:rsidR="00F616B2" w14:paraId="21E696AD" w14:textId="77777777" w:rsidTr="00E10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shd w:val="clear" w:color="auto" w:fill="auto"/>
          </w:tcPr>
          <w:p w14:paraId="2E16F57D" w14:textId="77777777" w:rsidR="00F616B2" w:rsidRPr="00ED670C" w:rsidRDefault="00F616B2" w:rsidP="00E10839">
            <w:pPr>
              <w:spacing w:line="360" w:lineRule="auto"/>
              <w:jc w:val="both"/>
              <w:rPr>
                <w:rFonts w:ascii="Times New Roman" w:eastAsiaTheme="minorEastAsia" w:hAnsi="Times New Roman" w:cs="Times New Roman"/>
                <w:b w:val="0"/>
                <w:bCs w:val="0"/>
                <w:iCs/>
                <w:sz w:val="24"/>
                <w:szCs w:val="24"/>
              </w:rPr>
            </w:pPr>
            <w:r w:rsidRPr="00ED670C">
              <w:rPr>
                <w:rFonts w:ascii="Times New Roman" w:eastAsiaTheme="minorEastAsia" w:hAnsi="Times New Roman" w:cs="Times New Roman"/>
                <w:b w:val="0"/>
                <w:bCs w:val="0"/>
                <w:iCs/>
                <w:sz w:val="24"/>
                <w:szCs w:val="24"/>
              </w:rPr>
              <w:t>3-5</w:t>
            </w:r>
          </w:p>
        </w:tc>
        <w:tc>
          <w:tcPr>
            <w:tcW w:w="1101" w:type="dxa"/>
            <w:shd w:val="clear" w:color="auto" w:fill="auto"/>
          </w:tcPr>
          <w:p w14:paraId="41D479C7" w14:textId="77777777" w:rsidR="00F616B2" w:rsidRPr="00ED670C"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-.186</w:t>
            </w:r>
          </w:p>
        </w:tc>
        <w:tc>
          <w:tcPr>
            <w:tcW w:w="876" w:type="dxa"/>
            <w:shd w:val="clear" w:color="auto" w:fill="auto"/>
          </w:tcPr>
          <w:p w14:paraId="0F509812" w14:textId="77777777" w:rsidR="00F616B2" w:rsidRPr="00D729A2" w:rsidRDefault="00F616B2" w:rsidP="00E108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.99</w:t>
            </w:r>
          </w:p>
        </w:tc>
      </w:tr>
      <w:tr w:rsidR="00F616B2" w14:paraId="301C79F4" w14:textId="77777777" w:rsidTr="00E10839">
        <w:tc>
          <w:tcPr>
            <w:cnfStyle w:val="001000000000" w:firstRow="0" w:lastRow="0" w:firstColumn="1" w:lastColumn="0" w:oddVBand="0" w:evenVBand="0" w:oddHBand="0" w:evenHBand="0" w:firstRowFirstColumn="0" w:firstRowLastColumn="0" w:lastRowFirstColumn="0" w:lastRowLastColumn="0"/>
            <w:tcW w:w="1166" w:type="dxa"/>
            <w:tcBorders>
              <w:bottom w:val="single" w:sz="4" w:space="0" w:color="auto"/>
            </w:tcBorders>
            <w:shd w:val="clear" w:color="auto" w:fill="auto"/>
          </w:tcPr>
          <w:p w14:paraId="262F1DCD" w14:textId="77777777" w:rsidR="00F616B2" w:rsidRPr="00ED670C" w:rsidRDefault="00F616B2" w:rsidP="00E10839">
            <w:pPr>
              <w:spacing w:line="360" w:lineRule="auto"/>
              <w:jc w:val="both"/>
              <w:rPr>
                <w:rFonts w:ascii="Times New Roman" w:eastAsiaTheme="minorEastAsia" w:hAnsi="Times New Roman" w:cs="Times New Roman"/>
                <w:b w:val="0"/>
                <w:bCs w:val="0"/>
                <w:iCs/>
                <w:sz w:val="24"/>
                <w:szCs w:val="24"/>
              </w:rPr>
            </w:pPr>
            <w:r>
              <w:rPr>
                <w:rFonts w:ascii="Times New Roman" w:eastAsiaTheme="minorEastAsia" w:hAnsi="Times New Roman" w:cs="Times New Roman"/>
                <w:b w:val="0"/>
                <w:bCs w:val="0"/>
                <w:iCs/>
                <w:sz w:val="24"/>
                <w:szCs w:val="24"/>
              </w:rPr>
              <w:t>4-5</w:t>
            </w:r>
          </w:p>
        </w:tc>
        <w:tc>
          <w:tcPr>
            <w:tcW w:w="1101" w:type="dxa"/>
            <w:tcBorders>
              <w:bottom w:val="single" w:sz="4" w:space="0" w:color="auto"/>
            </w:tcBorders>
            <w:shd w:val="clear" w:color="auto" w:fill="auto"/>
          </w:tcPr>
          <w:p w14:paraId="789708BA" w14:textId="77777777" w:rsidR="00F616B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.213</w:t>
            </w:r>
          </w:p>
        </w:tc>
        <w:tc>
          <w:tcPr>
            <w:tcW w:w="876" w:type="dxa"/>
            <w:tcBorders>
              <w:bottom w:val="single" w:sz="4" w:space="0" w:color="auto"/>
            </w:tcBorders>
            <w:shd w:val="clear" w:color="auto" w:fill="auto"/>
          </w:tcPr>
          <w:p w14:paraId="5536BDCE" w14:textId="77777777" w:rsidR="00F616B2" w:rsidRPr="00D729A2" w:rsidRDefault="00F616B2" w:rsidP="00E108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.99</w:t>
            </w:r>
          </w:p>
        </w:tc>
      </w:tr>
    </w:tbl>
    <w:p w14:paraId="4F7F519E" w14:textId="77777777" w:rsidR="00F616B2" w:rsidRPr="006044DF" w:rsidRDefault="00F616B2" w:rsidP="00F616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96B8BE" wp14:editId="3D3A53D9">
            <wp:extent cx="3209925" cy="3209925"/>
            <wp:effectExtent l="0" t="0" r="9525" b="952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inline>
        </w:drawing>
      </w:r>
    </w:p>
    <w:p w14:paraId="626AFB47" w14:textId="77777777" w:rsidR="00F616B2" w:rsidRDefault="00F616B2" w:rsidP="00F616B2">
      <w:pPr>
        <w:spacing w:line="360" w:lineRule="auto"/>
        <w:jc w:val="both"/>
        <w:rPr>
          <w:rFonts w:ascii="Times New Roman" w:hAnsi="Times New Roman" w:cs="Times New Roman"/>
          <w:i/>
          <w:iCs/>
          <w:sz w:val="24"/>
          <w:szCs w:val="24"/>
        </w:rPr>
      </w:pPr>
    </w:p>
    <w:p w14:paraId="3D36CDAD" w14:textId="7AA0ABAF" w:rsidR="00F616B2" w:rsidRPr="00915B69"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Main effect of block number, model-based LS means. Error bars represent standard error of the mean, stars represent significance of LS means difference.</w:t>
      </w:r>
      <w:r w:rsidR="00915B69">
        <w:rPr>
          <w:rFonts w:ascii="Times New Roman" w:hAnsi="Times New Roman" w:cs="Times New Roman"/>
          <w:i/>
          <w:iCs/>
          <w:sz w:val="24"/>
          <w:szCs w:val="24"/>
        </w:rPr>
        <w:t xml:space="preserve"> </w:t>
      </w:r>
      <w:r w:rsidR="00915B69" w:rsidRPr="00CE1323">
        <w:rPr>
          <w:rFonts w:ascii="Times New Roman" w:hAnsi="Times New Roman" w:cs="Times New Roman"/>
          <w:i/>
          <w:iCs/>
          <w:sz w:val="24"/>
          <w:szCs w:val="24"/>
          <w:highlight w:val="yellow"/>
        </w:rPr>
        <w:t>TODO: significance</w:t>
      </w:r>
    </w:p>
    <w:p w14:paraId="7A7D3B7D"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Table X. Overview of post-hoc t-tests on LS means between blocks.</w:t>
      </w:r>
    </w:p>
    <w:p w14:paraId="31601BDA" w14:textId="77777777" w:rsidR="00F616B2" w:rsidRDefault="00F616B2" w:rsidP="00F616B2">
      <w:pPr>
        <w:spacing w:line="360" w:lineRule="auto"/>
        <w:jc w:val="both"/>
        <w:rPr>
          <w:rFonts w:ascii="Times New Roman" w:hAnsi="Times New Roman" w:cs="Times New Roman"/>
          <w:sz w:val="24"/>
          <w:szCs w:val="24"/>
        </w:rPr>
      </w:pPr>
    </w:p>
    <w:p w14:paraId="4F195455" w14:textId="77777777" w:rsidR="00F616B2" w:rsidRPr="00CE25F6"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We also tested the effect of target size. However, we found no main effect,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(1) = 1.364, p = .243.</w:t>
      </w:r>
    </w:p>
    <w:p w14:paraId="19C52E6D" w14:textId="77777777" w:rsidR="00F616B2" w:rsidRPr="006044DF" w:rsidRDefault="00F616B2" w:rsidP="00F616B2">
      <w:pPr>
        <w:spacing w:line="360" w:lineRule="auto"/>
        <w:jc w:val="both"/>
        <w:rPr>
          <w:rFonts w:ascii="Times New Roman" w:hAnsi="Times New Roman" w:cs="Times New Roman"/>
          <w:sz w:val="24"/>
          <w:szCs w:val="24"/>
        </w:rPr>
      </w:pPr>
    </w:p>
    <w:p w14:paraId="3C92D481" w14:textId="77777777" w:rsidR="00F616B2" w:rsidRDefault="00F616B2" w:rsidP="00F616B2">
      <w:pPr>
        <w:rPr>
          <w:rFonts w:ascii="Times New Roman" w:hAnsi="Times New Roman" w:cs="Times New Roman"/>
          <w:i/>
          <w:iCs/>
          <w:sz w:val="24"/>
          <w:szCs w:val="24"/>
        </w:rPr>
      </w:pPr>
      <w:r>
        <w:rPr>
          <w:rFonts w:ascii="Times New Roman" w:hAnsi="Times New Roman" w:cs="Times New Roman"/>
          <w:i/>
          <w:iCs/>
          <w:sz w:val="24"/>
          <w:szCs w:val="24"/>
        </w:rPr>
        <w:br w:type="page"/>
      </w:r>
    </w:p>
    <w:p w14:paraId="67EF2896" w14:textId="33551139" w:rsidR="00F616B2" w:rsidRDefault="00F616B2" w:rsidP="00F616B2">
      <w:pPr>
        <w:rPr>
          <w:rFonts w:ascii="Times New Roman" w:hAnsi="Times New Roman" w:cs="Times New Roman"/>
          <w:i/>
          <w:iCs/>
          <w:sz w:val="24"/>
          <w:szCs w:val="24"/>
        </w:rPr>
      </w:pPr>
      <w:r>
        <w:rPr>
          <w:rFonts w:ascii="Times New Roman" w:hAnsi="Times New Roman" w:cs="Times New Roman"/>
          <w:i/>
          <w:iCs/>
          <w:sz w:val="24"/>
          <w:szCs w:val="24"/>
        </w:rPr>
        <w:lastRenderedPageBreak/>
        <w:t>5.3.3 Correlation analysis between DLTS and accuracy of explicit responses</w:t>
      </w:r>
    </w:p>
    <w:p w14:paraId="61829477" w14:textId="77777777" w:rsidR="003B5C4D" w:rsidRDefault="003B5C4D" w:rsidP="00F616B2">
      <w:pPr>
        <w:rPr>
          <w:rFonts w:ascii="Times New Roman" w:hAnsi="Times New Roman" w:cs="Times New Roman"/>
          <w:i/>
          <w:iCs/>
          <w:sz w:val="24"/>
          <w:szCs w:val="24"/>
        </w:rPr>
      </w:pPr>
    </w:p>
    <w:p w14:paraId="5CF4E685" w14:textId="0CFA4672" w:rsidR="00F616B2" w:rsidRPr="001565C1"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We were also interested in comparing looking time bias (as measured by DLTS) and the accuracy of explicit responses as to the intention of the agent to reach for either the target cup or the distractor cup. Specifically, we looked at the correlation patterns between DLTS and response accuracy. In order to do so, we had to aggregate</w:t>
      </w:r>
      <w:r w:rsidR="00CC41BF">
        <w:rPr>
          <w:rFonts w:ascii="Times New Roman" w:hAnsi="Times New Roman" w:cs="Times New Roman"/>
          <w:sz w:val="24"/>
          <w:szCs w:val="24"/>
        </w:rPr>
        <w:t xml:space="preserve"> a score</w:t>
      </w:r>
      <w:r>
        <w:rPr>
          <w:rFonts w:ascii="Times New Roman" w:hAnsi="Times New Roman" w:cs="Times New Roman"/>
          <w:sz w:val="24"/>
          <w:szCs w:val="24"/>
        </w:rPr>
        <w:t xml:space="preserve"> DLTS and accuracy per participant, over levels of group, </w:t>
      </w:r>
      <w:proofErr w:type="gramStart"/>
      <w:r>
        <w:rPr>
          <w:rFonts w:ascii="Times New Roman" w:hAnsi="Times New Roman" w:cs="Times New Roman"/>
          <w:sz w:val="24"/>
          <w:szCs w:val="24"/>
        </w:rPr>
        <w:t>belief</w:t>
      </w:r>
      <w:proofErr w:type="gramEnd"/>
      <w:r>
        <w:rPr>
          <w:rFonts w:ascii="Times New Roman" w:hAnsi="Times New Roman" w:cs="Times New Roman"/>
          <w:sz w:val="24"/>
          <w:szCs w:val="24"/>
        </w:rPr>
        <w:t xml:space="preserve"> and grip. This resulted in 6 data points per participant</w:t>
      </w:r>
      <w:r w:rsidR="00A018A6">
        <w:rPr>
          <w:rFonts w:ascii="Times New Roman" w:hAnsi="Times New Roman" w:cs="Times New Roman"/>
          <w:sz w:val="24"/>
          <w:szCs w:val="24"/>
        </w:rPr>
        <w:t xml:space="preserve"> </w:t>
      </w:r>
      <w:r w:rsidR="00A018A6" w:rsidRPr="00481046">
        <w:rPr>
          <w:rFonts w:ascii="Times New Roman" w:hAnsi="Times New Roman" w:cs="Times New Roman"/>
          <w:sz w:val="24"/>
          <w:szCs w:val="24"/>
          <w:highlight w:val="yellow"/>
        </w:rPr>
        <w:t>for each measure</w:t>
      </w:r>
      <w:r>
        <w:rPr>
          <w:rFonts w:ascii="Times New Roman" w:hAnsi="Times New Roman" w:cs="Times New Roman"/>
          <w:sz w:val="24"/>
          <w:szCs w:val="24"/>
        </w:rPr>
        <w:t xml:space="preserve">. </w:t>
      </w:r>
    </w:p>
    <w:p w14:paraId="3A3C68F7" w14:textId="4D2B7C77" w:rsidR="00F616B2" w:rsidRDefault="00F616B2" w:rsidP="00F616B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looked at the correlation between DLTS and accuracy of explicit responses across all group, belief and grip conditions. Since at this level neither DLTS nor accuracy was normally distributed (as per Shapiro-Wilks normality tests) as well as bounded between respectively -1 and 1, and 0 and 1, we performed a Spearman’s rank correlation analysis. The results show a </w:t>
      </w:r>
      <w:r w:rsidR="0006685D">
        <w:rPr>
          <w:rFonts w:ascii="Times New Roman" w:hAnsi="Times New Roman" w:cs="Times New Roman"/>
          <w:sz w:val="24"/>
          <w:szCs w:val="24"/>
        </w:rPr>
        <w:t xml:space="preserve">strong </w:t>
      </w:r>
      <w:r>
        <w:rPr>
          <w:rFonts w:ascii="Times New Roman" w:hAnsi="Times New Roman" w:cs="Times New Roman"/>
          <w:sz w:val="24"/>
          <w:szCs w:val="24"/>
        </w:rPr>
        <w:t xml:space="preserve">significant positive </w:t>
      </w:r>
      <w:r w:rsidR="00AD63E4">
        <w:rPr>
          <w:rFonts w:ascii="Times New Roman" w:hAnsi="Times New Roman" w:cs="Times New Roman"/>
          <w:sz w:val="24"/>
          <w:szCs w:val="24"/>
        </w:rPr>
        <w:t>cor</w:t>
      </w:r>
      <w:r>
        <w:rPr>
          <w:rFonts w:ascii="Times New Roman" w:hAnsi="Times New Roman" w:cs="Times New Roman"/>
          <w:sz w:val="24"/>
          <w:szCs w:val="24"/>
        </w:rPr>
        <w:t xml:space="preserve">relation between DLTS and accuracy, </w:t>
      </w:r>
      <w:r>
        <w:rPr>
          <w:rFonts w:ascii="Times New Roman" w:hAnsi="Times New Roman" w:cs="Times New Roman"/>
          <w:i/>
          <w:iCs/>
          <w:sz w:val="24"/>
          <w:szCs w:val="24"/>
        </w:rPr>
        <w:t>r</w:t>
      </w:r>
      <w:r>
        <w:rPr>
          <w:rFonts w:ascii="Times New Roman" w:hAnsi="Times New Roman" w:cs="Times New Roman"/>
          <w:i/>
          <w:iCs/>
          <w:sz w:val="24"/>
          <w:szCs w:val="24"/>
          <w:vertAlign w:val="subscript"/>
        </w:rPr>
        <w:t>s</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.694, </w:t>
      </w:r>
      <w:r w:rsidRPr="004970BF">
        <w:rPr>
          <w:rFonts w:ascii="Times New Roman" w:hAnsi="Times New Roman" w:cs="Times New Roman"/>
          <w:i/>
          <w:iCs/>
          <w:sz w:val="24"/>
          <w:szCs w:val="24"/>
        </w:rPr>
        <w:t>p</w:t>
      </w:r>
      <w:r w:rsidR="00D9215F">
        <w:rPr>
          <w:rFonts w:ascii="Times New Roman" w:hAnsi="Times New Roman" w:cs="Times New Roman"/>
          <w:sz w:val="24"/>
          <w:szCs w:val="24"/>
        </w:rPr>
        <w:t xml:space="preserve"> </w:t>
      </w:r>
      <w:r>
        <w:rPr>
          <w:rFonts w:ascii="Times New Roman" w:hAnsi="Times New Roman" w:cs="Times New Roman"/>
          <w:sz w:val="24"/>
          <w:szCs w:val="24"/>
        </w:rPr>
        <w:t>&lt;</w:t>
      </w:r>
      <w:r w:rsidR="00D9215F">
        <w:rPr>
          <w:rFonts w:ascii="Times New Roman" w:hAnsi="Times New Roman" w:cs="Times New Roman"/>
          <w:sz w:val="24"/>
          <w:szCs w:val="24"/>
        </w:rPr>
        <w:t xml:space="preserve"> </w:t>
      </w:r>
      <w:r>
        <w:rPr>
          <w:rFonts w:ascii="Times New Roman" w:hAnsi="Times New Roman" w:cs="Times New Roman"/>
          <w:sz w:val="24"/>
          <w:szCs w:val="24"/>
        </w:rPr>
        <w:t>.001, 95% CI = [.619;.767]. Note that the confidence interval is based on a 1000 replications bootstrap resampling method.</w:t>
      </w:r>
    </w:p>
    <w:p w14:paraId="3A938DBE" w14:textId="77777777" w:rsidR="00F616B2" w:rsidRDefault="00F616B2" w:rsidP="00F616B2">
      <w:pPr>
        <w:rPr>
          <w:rFonts w:ascii="Times New Roman" w:hAnsi="Times New Roman" w:cs="Times New Roman"/>
          <w:sz w:val="24"/>
          <w:szCs w:val="24"/>
        </w:rPr>
      </w:pPr>
    </w:p>
    <w:p w14:paraId="49B18CD6" w14:textId="77777777" w:rsidR="00F616B2" w:rsidRDefault="00F616B2" w:rsidP="00F616B2">
      <w:pPr>
        <w:rPr>
          <w:rFonts w:ascii="Times New Roman" w:hAnsi="Times New Roman" w:cs="Times New Roman"/>
          <w:sz w:val="24"/>
          <w:szCs w:val="24"/>
        </w:rPr>
      </w:pPr>
    </w:p>
    <w:p w14:paraId="3B74CD47" w14:textId="77777777" w:rsidR="00F616B2" w:rsidRDefault="00F616B2" w:rsidP="00F616B2">
      <w:pPr>
        <w:rPr>
          <w:rFonts w:ascii="Times New Roman" w:hAnsi="Times New Roman" w:cs="Times New Roman"/>
          <w:sz w:val="24"/>
          <w:szCs w:val="24"/>
        </w:rPr>
      </w:pPr>
      <w:r>
        <w:rPr>
          <w:rFonts w:ascii="Times New Roman" w:hAnsi="Times New Roman" w:cs="Times New Roman"/>
          <w:sz w:val="24"/>
          <w:szCs w:val="24"/>
        </w:rPr>
        <w:br w:type="page"/>
      </w:r>
    </w:p>
    <w:p w14:paraId="0AF3E6FA" w14:textId="77777777" w:rsidR="00F616B2" w:rsidRDefault="00F616B2" w:rsidP="00F616B2">
      <w:pPr>
        <w:jc w:val="center"/>
        <w:rPr>
          <w:rFonts w:ascii="Times New Roman" w:hAnsi="Times New Roman" w:cs="Times New Roman"/>
          <w:sz w:val="24"/>
          <w:szCs w:val="24"/>
        </w:rPr>
      </w:pPr>
      <w:r>
        <w:rPr>
          <w:rFonts w:ascii="Times New Roman" w:hAnsi="Times New Roman" w:cs="Times New Roman"/>
          <w:i/>
          <w:iCs/>
          <w:noProof/>
          <w:sz w:val="24"/>
          <w:szCs w:val="24"/>
        </w:rPr>
        <w:lastRenderedPageBreak/>
        <w:drawing>
          <wp:inline distT="0" distB="0" distL="0" distR="0" wp14:anchorId="01AF8B5F" wp14:editId="46825F54">
            <wp:extent cx="5484575" cy="3048000"/>
            <wp:effectExtent l="0" t="0" r="190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97985" cy="3055453"/>
                    </a:xfrm>
                    <a:prstGeom prst="rect">
                      <a:avLst/>
                    </a:prstGeom>
                    <a:noFill/>
                    <a:ln>
                      <a:noFill/>
                    </a:ln>
                  </pic:spPr>
                </pic:pic>
              </a:graphicData>
            </a:graphic>
          </wp:inline>
        </w:drawing>
      </w:r>
    </w:p>
    <w:p w14:paraId="49F0B18D" w14:textId="77777777" w:rsidR="00F616B2" w:rsidRDefault="00F616B2" w:rsidP="00F616B2">
      <w:pPr>
        <w:rPr>
          <w:rFonts w:ascii="Times New Roman" w:hAnsi="Times New Roman" w:cs="Times New Roman"/>
          <w:sz w:val="24"/>
          <w:szCs w:val="24"/>
        </w:rPr>
      </w:pPr>
    </w:p>
    <w:p w14:paraId="31D858EC"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Correlation between DLTS and accuracy of explicit responses. The dashed blue line represents a fitted linear model, while the red line represents a LOESS (non-parametric local regression) fit. Based on this graph, we can assume linearity or at least a monotonic relationship.</w:t>
      </w:r>
    </w:p>
    <w:p w14:paraId="53D82263" w14:textId="542B4C7D" w:rsidR="00F616B2" w:rsidRDefault="00F616B2" w:rsidP="00F616B2">
      <w:pPr>
        <w:spacing w:line="360" w:lineRule="auto"/>
        <w:rPr>
          <w:rFonts w:ascii="Times New Roman" w:hAnsi="Times New Roman" w:cs="Times New Roman"/>
          <w:sz w:val="24"/>
          <w:szCs w:val="24"/>
        </w:rPr>
      </w:pPr>
      <w:r>
        <w:rPr>
          <w:rFonts w:ascii="Times New Roman" w:hAnsi="Times New Roman" w:cs="Times New Roman"/>
          <w:sz w:val="24"/>
          <w:szCs w:val="24"/>
        </w:rPr>
        <w:t xml:space="preserve">Next, we looked at the correlation between DLTS and accuracy per group using a similar methodology. This correlation was significant in the baseline condition, </w:t>
      </w:r>
      <w:r>
        <w:rPr>
          <w:rFonts w:ascii="Times New Roman" w:hAnsi="Times New Roman" w:cs="Times New Roman"/>
          <w:i/>
          <w:iCs/>
          <w:sz w:val="24"/>
          <w:szCs w:val="24"/>
        </w:rPr>
        <w:t>r</w:t>
      </w:r>
      <w:r>
        <w:rPr>
          <w:rFonts w:ascii="Times New Roman" w:hAnsi="Times New Roman" w:cs="Times New Roman"/>
          <w:i/>
          <w:iCs/>
          <w:sz w:val="24"/>
          <w:szCs w:val="24"/>
          <w:vertAlign w:val="subscript"/>
        </w:rPr>
        <w:t>s</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.672, </w:t>
      </w:r>
      <w:r w:rsidRPr="0045030C">
        <w:rPr>
          <w:rFonts w:ascii="Times New Roman" w:hAnsi="Times New Roman" w:cs="Times New Roman"/>
          <w:i/>
          <w:iCs/>
          <w:sz w:val="24"/>
          <w:szCs w:val="24"/>
        </w:rPr>
        <w:t>p</w:t>
      </w:r>
      <w:r w:rsidR="0045030C">
        <w:rPr>
          <w:rFonts w:ascii="Times New Roman" w:hAnsi="Times New Roman" w:cs="Times New Roman"/>
          <w:sz w:val="24"/>
          <w:szCs w:val="24"/>
        </w:rPr>
        <w:t xml:space="preserve"> </w:t>
      </w:r>
      <w:r>
        <w:rPr>
          <w:rFonts w:ascii="Times New Roman" w:hAnsi="Times New Roman" w:cs="Times New Roman"/>
          <w:sz w:val="24"/>
          <w:szCs w:val="24"/>
        </w:rPr>
        <w:t>&lt;</w:t>
      </w:r>
      <w:r w:rsidR="0045030C">
        <w:rPr>
          <w:rFonts w:ascii="Times New Roman" w:hAnsi="Times New Roman" w:cs="Times New Roman"/>
          <w:sz w:val="24"/>
          <w:szCs w:val="24"/>
        </w:rPr>
        <w:t xml:space="preserve"> </w:t>
      </w:r>
      <w:r>
        <w:rPr>
          <w:rFonts w:ascii="Times New Roman" w:hAnsi="Times New Roman" w:cs="Times New Roman"/>
          <w:sz w:val="24"/>
          <w:szCs w:val="24"/>
        </w:rPr>
        <w:t xml:space="preserve">.001, 95% CI = [.541;.774], as well as in the </w:t>
      </w:r>
      <w:r w:rsidR="00CC39BD">
        <w:rPr>
          <w:rFonts w:ascii="Times New Roman" w:hAnsi="Times New Roman" w:cs="Times New Roman"/>
          <w:sz w:val="24"/>
          <w:szCs w:val="24"/>
        </w:rPr>
        <w:t>secondary task</w:t>
      </w:r>
      <w:r>
        <w:rPr>
          <w:rFonts w:ascii="Times New Roman" w:hAnsi="Times New Roman" w:cs="Times New Roman"/>
          <w:sz w:val="24"/>
          <w:szCs w:val="24"/>
        </w:rPr>
        <w:t xml:space="preserve"> group, </w:t>
      </w:r>
      <w:r>
        <w:rPr>
          <w:rFonts w:ascii="Times New Roman" w:hAnsi="Times New Roman" w:cs="Times New Roman"/>
          <w:i/>
          <w:iCs/>
          <w:sz w:val="24"/>
          <w:szCs w:val="24"/>
        </w:rPr>
        <w:t>r</w:t>
      </w:r>
      <w:r>
        <w:rPr>
          <w:rFonts w:ascii="Times New Roman" w:hAnsi="Times New Roman" w:cs="Times New Roman"/>
          <w:i/>
          <w:iCs/>
          <w:sz w:val="24"/>
          <w:szCs w:val="24"/>
          <w:vertAlign w:val="subscript"/>
        </w:rPr>
        <w:t>s</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.7, </w:t>
      </w:r>
      <w:r w:rsidRPr="00E50F04">
        <w:rPr>
          <w:rFonts w:ascii="Times New Roman" w:hAnsi="Times New Roman" w:cs="Times New Roman"/>
          <w:i/>
          <w:iCs/>
          <w:sz w:val="24"/>
          <w:szCs w:val="24"/>
        </w:rPr>
        <w:t>p</w:t>
      </w:r>
      <w:r w:rsidR="00FF1480">
        <w:rPr>
          <w:rFonts w:ascii="Times New Roman" w:hAnsi="Times New Roman" w:cs="Times New Roman"/>
          <w:i/>
          <w:iCs/>
          <w:sz w:val="24"/>
          <w:szCs w:val="24"/>
        </w:rPr>
        <w:t xml:space="preserve"> </w:t>
      </w:r>
      <w:r>
        <w:rPr>
          <w:rFonts w:ascii="Times New Roman" w:hAnsi="Times New Roman" w:cs="Times New Roman"/>
          <w:sz w:val="24"/>
          <w:szCs w:val="24"/>
        </w:rPr>
        <w:t>&lt;</w:t>
      </w:r>
      <w:r w:rsidR="00FF1480">
        <w:rPr>
          <w:rFonts w:ascii="Times New Roman" w:hAnsi="Times New Roman" w:cs="Times New Roman"/>
          <w:sz w:val="24"/>
          <w:szCs w:val="24"/>
        </w:rPr>
        <w:t xml:space="preserve"> </w:t>
      </w:r>
      <w:r>
        <w:rPr>
          <w:rFonts w:ascii="Times New Roman" w:hAnsi="Times New Roman" w:cs="Times New Roman"/>
          <w:sz w:val="24"/>
          <w:szCs w:val="24"/>
        </w:rPr>
        <w:t>.001, 95% CI = [.582;.797].</w:t>
      </w:r>
    </w:p>
    <w:p w14:paraId="25AC02D6" w14:textId="77777777" w:rsidR="00F616B2" w:rsidRDefault="00F616B2" w:rsidP="00F616B2">
      <w:pPr>
        <w:rPr>
          <w:rFonts w:ascii="Times New Roman" w:hAnsi="Times New Roman" w:cs="Times New Roman"/>
          <w:sz w:val="24"/>
          <w:szCs w:val="24"/>
        </w:rPr>
      </w:pPr>
      <w:r>
        <w:rPr>
          <w:rFonts w:ascii="Times New Roman" w:hAnsi="Times New Roman" w:cs="Times New Roman"/>
          <w:sz w:val="24"/>
          <w:szCs w:val="24"/>
        </w:rPr>
        <w:br w:type="page"/>
      </w:r>
    </w:p>
    <w:p w14:paraId="52F5A189"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8FEC9E" wp14:editId="36751E60">
            <wp:extent cx="5724525" cy="2600325"/>
            <wp:effectExtent l="0" t="0" r="9525" b="952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14:paraId="3442DDC9" w14:textId="5D64FB01"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Correlation between DLTS and accuracy of explicit responses, per group. The dashed blue line represents a fitted linear model, while the red line represents a LOESS (non-parametric local regression) fit.</w:t>
      </w:r>
    </w:p>
    <w:p w14:paraId="05FE2E88" w14:textId="79FCC0B4" w:rsidR="00EA1344" w:rsidRPr="00EA1344" w:rsidRDefault="00EA1344" w:rsidP="00F616B2">
      <w:pPr>
        <w:spacing w:line="360" w:lineRule="auto"/>
        <w:jc w:val="both"/>
        <w:rPr>
          <w:rFonts w:ascii="Times New Roman" w:hAnsi="Times New Roman" w:cs="Times New Roman"/>
          <w:sz w:val="24"/>
          <w:szCs w:val="24"/>
        </w:rPr>
      </w:pPr>
      <w:r w:rsidRPr="00DC66AE">
        <w:rPr>
          <w:rFonts w:ascii="Times New Roman" w:hAnsi="Times New Roman" w:cs="Times New Roman"/>
          <w:sz w:val="24"/>
          <w:szCs w:val="24"/>
          <w:highlight w:val="yellow"/>
        </w:rPr>
        <w:t>TODO: different titles</w:t>
      </w:r>
    </w:p>
    <w:p w14:paraId="044339C5" w14:textId="77777777" w:rsidR="00F616B2" w:rsidRDefault="00F616B2" w:rsidP="00F616B2">
      <w:pPr>
        <w:spacing w:line="360" w:lineRule="auto"/>
        <w:jc w:val="both"/>
        <w:rPr>
          <w:rFonts w:ascii="Times New Roman" w:hAnsi="Times New Roman" w:cs="Times New Roman"/>
          <w:sz w:val="24"/>
          <w:szCs w:val="24"/>
        </w:rPr>
      </w:pPr>
    </w:p>
    <w:p w14:paraId="220BF490" w14:textId="148CC8BB" w:rsidR="00CF7543" w:rsidRDefault="00F616B2" w:rsidP="00F616B2">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We investigated the correlation patterns for every belief-grip combination as well. The results of this analysis can be found in the table below, along with a visual representation of the relationship between DLTS and accuracy. </w:t>
      </w:r>
      <w:r w:rsidR="005D7B91">
        <w:rPr>
          <w:rFonts w:ascii="Times New Roman" w:hAnsi="Times New Roman" w:cs="Times New Roman"/>
          <w:sz w:val="24"/>
          <w:szCs w:val="24"/>
        </w:rPr>
        <w:t>Overall, DLTS was significantly correlated with the accuracy of explicit predictions, across all combinations of grip and belief conditions.</w:t>
      </w:r>
      <w:r w:rsidR="001C47EA">
        <w:rPr>
          <w:rFonts w:ascii="Times New Roman" w:hAnsi="Times New Roman" w:cs="Times New Roman"/>
          <w:sz w:val="24"/>
          <w:szCs w:val="24"/>
        </w:rPr>
        <w:t xml:space="preserve"> </w:t>
      </w:r>
      <w:r w:rsidR="001C47EA" w:rsidRPr="00CF7543">
        <w:rPr>
          <w:rFonts w:ascii="Times New Roman" w:hAnsi="Times New Roman" w:cs="Times New Roman"/>
          <w:sz w:val="24"/>
          <w:szCs w:val="24"/>
          <w:highlight w:val="yellow"/>
        </w:rPr>
        <w:t xml:space="preserve">While this correlation between our implicit and explicit </w:t>
      </w:r>
      <w:r w:rsidR="00F9026D" w:rsidRPr="00CF7543">
        <w:rPr>
          <w:rFonts w:ascii="Times New Roman" w:hAnsi="Times New Roman" w:cs="Times New Roman"/>
          <w:sz w:val="24"/>
          <w:szCs w:val="24"/>
          <w:highlight w:val="yellow"/>
        </w:rPr>
        <w:t>measure</w:t>
      </w:r>
      <w:r w:rsidR="001C47EA" w:rsidRPr="00CF7543">
        <w:rPr>
          <w:rFonts w:ascii="Times New Roman" w:hAnsi="Times New Roman" w:cs="Times New Roman"/>
          <w:sz w:val="24"/>
          <w:szCs w:val="24"/>
          <w:highlight w:val="yellow"/>
        </w:rPr>
        <w:t xml:space="preserve"> is moderate to strong in the preshaped conditions (PG and WHG), the correlation </w:t>
      </w:r>
      <w:r w:rsidR="00F9026D" w:rsidRPr="00CF7543">
        <w:rPr>
          <w:rFonts w:ascii="Times New Roman" w:hAnsi="Times New Roman" w:cs="Times New Roman"/>
          <w:sz w:val="24"/>
          <w:szCs w:val="24"/>
          <w:highlight w:val="yellow"/>
        </w:rPr>
        <w:t>is considered weak in the no-grip conditions.</w:t>
      </w:r>
    </w:p>
    <w:p w14:paraId="36451D96" w14:textId="4D9D55AE" w:rsidR="00F616B2" w:rsidRPr="00CF7543" w:rsidRDefault="00CF7543" w:rsidP="00CF754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FB2026B" w14:textId="77777777" w:rsidR="00F616B2" w:rsidRDefault="00F616B2" w:rsidP="00F616B2">
      <w:pPr>
        <w:rPr>
          <w:rFonts w:ascii="Times New Roman" w:hAnsi="Times New Roman" w:cs="Times New Roman"/>
          <w:sz w:val="24"/>
          <w:szCs w:val="24"/>
        </w:rPr>
      </w:pPr>
    </w:p>
    <w:tbl>
      <w:tblPr>
        <w:tblW w:w="0" w:type="auto"/>
        <w:tblLook w:val="04A0" w:firstRow="1" w:lastRow="0" w:firstColumn="1" w:lastColumn="0" w:noHBand="0" w:noVBand="1"/>
      </w:tblPr>
      <w:tblGrid>
        <w:gridCol w:w="2416"/>
        <w:gridCol w:w="2230"/>
        <w:gridCol w:w="2095"/>
        <w:gridCol w:w="2275"/>
      </w:tblGrid>
      <w:tr w:rsidR="00F616B2" w14:paraId="742A84C1" w14:textId="77777777" w:rsidTr="00E10839">
        <w:tc>
          <w:tcPr>
            <w:tcW w:w="2416" w:type="dxa"/>
            <w:tcBorders>
              <w:top w:val="single" w:sz="4" w:space="0" w:color="auto"/>
              <w:bottom w:val="single" w:sz="4" w:space="0" w:color="auto"/>
            </w:tcBorders>
          </w:tcPr>
          <w:p w14:paraId="2B138F00" w14:textId="77777777" w:rsidR="00F616B2" w:rsidRPr="005755BD" w:rsidRDefault="00F616B2" w:rsidP="00E10839">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Condition</w:t>
            </w:r>
          </w:p>
        </w:tc>
        <w:tc>
          <w:tcPr>
            <w:tcW w:w="2230" w:type="dxa"/>
            <w:tcBorders>
              <w:top w:val="single" w:sz="4" w:space="0" w:color="auto"/>
              <w:bottom w:val="single" w:sz="4" w:space="0" w:color="auto"/>
            </w:tcBorders>
          </w:tcPr>
          <w:p w14:paraId="2861BB75" w14:textId="77777777" w:rsidR="00F616B2"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bscript"/>
              </w:rPr>
              <w:t>s</w:t>
            </w:r>
          </w:p>
        </w:tc>
        <w:tc>
          <w:tcPr>
            <w:tcW w:w="2095" w:type="dxa"/>
            <w:tcBorders>
              <w:top w:val="single" w:sz="4" w:space="0" w:color="auto"/>
              <w:bottom w:val="single" w:sz="4" w:space="0" w:color="auto"/>
            </w:tcBorders>
          </w:tcPr>
          <w:p w14:paraId="486143C8" w14:textId="77777777" w:rsidR="00F616B2" w:rsidRDefault="00F616B2" w:rsidP="00E10839">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95% CI</w:t>
            </w:r>
          </w:p>
        </w:tc>
        <w:tc>
          <w:tcPr>
            <w:tcW w:w="2275" w:type="dxa"/>
            <w:tcBorders>
              <w:top w:val="single" w:sz="4" w:space="0" w:color="auto"/>
              <w:bottom w:val="single" w:sz="4" w:space="0" w:color="auto"/>
            </w:tcBorders>
          </w:tcPr>
          <w:p w14:paraId="5672260C" w14:textId="77777777" w:rsidR="00F616B2" w:rsidRPr="005755BD" w:rsidRDefault="00F616B2" w:rsidP="00E10839">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F616B2" w14:paraId="073D0EC0" w14:textId="77777777" w:rsidTr="00E10839">
        <w:tc>
          <w:tcPr>
            <w:tcW w:w="2416" w:type="dxa"/>
            <w:tcBorders>
              <w:top w:val="single" w:sz="4" w:space="0" w:color="auto"/>
            </w:tcBorders>
            <w:shd w:val="clear" w:color="auto" w:fill="auto"/>
          </w:tcPr>
          <w:p w14:paraId="1E33DD9F" w14:textId="77777777" w:rsidR="00F616B2" w:rsidRPr="00F12D03" w:rsidRDefault="00F616B2" w:rsidP="00E10839">
            <w:pPr>
              <w:spacing w:line="360" w:lineRule="auto"/>
              <w:jc w:val="both"/>
              <w:rPr>
                <w:rFonts w:ascii="Times New Roman" w:hAnsi="Times New Roman" w:cs="Times New Roman"/>
                <w:b/>
                <w:bCs/>
                <w:sz w:val="24"/>
                <w:szCs w:val="24"/>
              </w:rPr>
            </w:pPr>
            <w:r w:rsidRPr="00F12D03">
              <w:rPr>
                <w:rFonts w:ascii="Times New Roman" w:hAnsi="Times New Roman" w:cs="Times New Roman"/>
                <w:sz w:val="24"/>
                <w:szCs w:val="24"/>
              </w:rPr>
              <w:t>TB</w:t>
            </w:r>
            <w:r>
              <w:rPr>
                <w:rFonts w:ascii="Times New Roman" w:hAnsi="Times New Roman" w:cs="Times New Roman"/>
                <w:sz w:val="24"/>
                <w:szCs w:val="24"/>
              </w:rPr>
              <w:t>: Whole Hand Grip</w:t>
            </w:r>
          </w:p>
        </w:tc>
        <w:tc>
          <w:tcPr>
            <w:tcW w:w="2230" w:type="dxa"/>
            <w:tcBorders>
              <w:top w:val="single" w:sz="4" w:space="0" w:color="auto"/>
            </w:tcBorders>
            <w:shd w:val="clear" w:color="auto" w:fill="auto"/>
          </w:tcPr>
          <w:p w14:paraId="46C9D9D4" w14:textId="77777777" w:rsidR="00F616B2" w:rsidRPr="000E06C7"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2095" w:type="dxa"/>
            <w:tcBorders>
              <w:top w:val="single" w:sz="4" w:space="0" w:color="auto"/>
            </w:tcBorders>
            <w:shd w:val="clear" w:color="auto" w:fill="auto"/>
          </w:tcPr>
          <w:p w14:paraId="48B67547" w14:textId="77777777" w:rsidR="00F616B2" w:rsidRPr="006D7A21"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.428;.794</w:t>
            </w:r>
          </w:p>
        </w:tc>
        <w:tc>
          <w:tcPr>
            <w:tcW w:w="2275" w:type="dxa"/>
            <w:tcBorders>
              <w:top w:val="single" w:sz="4" w:space="0" w:color="auto"/>
            </w:tcBorders>
            <w:shd w:val="clear" w:color="auto" w:fill="auto"/>
          </w:tcPr>
          <w:p w14:paraId="1ABE07C7" w14:textId="77777777" w:rsidR="00F616B2" w:rsidRPr="00F12D03"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616B2" w14:paraId="315218E9" w14:textId="77777777" w:rsidTr="00E10839">
        <w:tc>
          <w:tcPr>
            <w:tcW w:w="2416" w:type="dxa"/>
            <w:shd w:val="clear" w:color="auto" w:fill="auto"/>
          </w:tcPr>
          <w:p w14:paraId="4C6B8ABB" w14:textId="77777777" w:rsidR="00F616B2" w:rsidRPr="00F12D03" w:rsidRDefault="00F616B2" w:rsidP="00E1083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TB: No Grip</w:t>
            </w:r>
          </w:p>
        </w:tc>
        <w:tc>
          <w:tcPr>
            <w:tcW w:w="2230" w:type="dxa"/>
            <w:shd w:val="clear" w:color="auto" w:fill="auto"/>
          </w:tcPr>
          <w:p w14:paraId="54B5FD80" w14:textId="77777777" w:rsidR="00F616B2" w:rsidRPr="00393863"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2095" w:type="dxa"/>
            <w:shd w:val="clear" w:color="auto" w:fill="auto"/>
          </w:tcPr>
          <w:p w14:paraId="64CB01F9" w14:textId="77777777" w:rsidR="00F616B2" w:rsidRPr="00114E94"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.019;.624</w:t>
            </w:r>
          </w:p>
        </w:tc>
        <w:tc>
          <w:tcPr>
            <w:tcW w:w="2275" w:type="dxa"/>
            <w:shd w:val="clear" w:color="auto" w:fill="auto"/>
          </w:tcPr>
          <w:p w14:paraId="5B178B91" w14:textId="77777777" w:rsidR="00F616B2" w:rsidRPr="00423250" w:rsidRDefault="00F616B2" w:rsidP="00E10839">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.015*</w:t>
            </w:r>
          </w:p>
        </w:tc>
      </w:tr>
      <w:tr w:rsidR="00F616B2" w14:paraId="7127C778" w14:textId="77777777" w:rsidTr="00E10839">
        <w:tc>
          <w:tcPr>
            <w:tcW w:w="2416" w:type="dxa"/>
            <w:shd w:val="clear" w:color="auto" w:fill="auto"/>
          </w:tcPr>
          <w:p w14:paraId="35927751" w14:textId="77777777" w:rsidR="00F616B2" w:rsidRPr="00F12D03" w:rsidRDefault="00F616B2" w:rsidP="00E1083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TB: Precision Grip</w:t>
            </w:r>
          </w:p>
        </w:tc>
        <w:tc>
          <w:tcPr>
            <w:tcW w:w="2230" w:type="dxa"/>
            <w:shd w:val="clear" w:color="auto" w:fill="auto"/>
          </w:tcPr>
          <w:p w14:paraId="4EF81BA4" w14:textId="77777777" w:rsidR="00F616B2" w:rsidRPr="00FE1343"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.763</w:t>
            </w:r>
          </w:p>
        </w:tc>
        <w:tc>
          <w:tcPr>
            <w:tcW w:w="2095" w:type="dxa"/>
            <w:shd w:val="clear" w:color="auto" w:fill="auto"/>
          </w:tcPr>
          <w:p w14:paraId="1F494BC8" w14:textId="77777777" w:rsidR="00F616B2" w:rsidRPr="00553D64"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.578;.865</w:t>
            </w:r>
          </w:p>
        </w:tc>
        <w:tc>
          <w:tcPr>
            <w:tcW w:w="2275" w:type="dxa"/>
            <w:shd w:val="clear" w:color="auto" w:fill="auto"/>
          </w:tcPr>
          <w:p w14:paraId="59ECEC08" w14:textId="77777777" w:rsidR="00F616B2" w:rsidRPr="00F12D03"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F616B2" w14:paraId="7BF0F09E" w14:textId="77777777" w:rsidTr="00E10839">
        <w:tc>
          <w:tcPr>
            <w:tcW w:w="2416" w:type="dxa"/>
            <w:shd w:val="clear" w:color="auto" w:fill="auto"/>
          </w:tcPr>
          <w:p w14:paraId="1E1C3B42" w14:textId="77777777" w:rsidR="00F616B2" w:rsidRPr="00F12D03" w:rsidRDefault="00F616B2" w:rsidP="00E1083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FB: Whole Hand Grip</w:t>
            </w:r>
          </w:p>
        </w:tc>
        <w:tc>
          <w:tcPr>
            <w:tcW w:w="2230" w:type="dxa"/>
            <w:shd w:val="clear" w:color="auto" w:fill="auto"/>
          </w:tcPr>
          <w:p w14:paraId="3C1A25C6" w14:textId="77777777" w:rsidR="00F616B2" w:rsidRPr="0018526F"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.627</w:t>
            </w:r>
          </w:p>
        </w:tc>
        <w:tc>
          <w:tcPr>
            <w:tcW w:w="2095" w:type="dxa"/>
            <w:shd w:val="clear" w:color="auto" w:fill="auto"/>
          </w:tcPr>
          <w:p w14:paraId="5227EBC1" w14:textId="77777777" w:rsidR="00F616B2" w:rsidRPr="00F84096"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.405;.779</w:t>
            </w:r>
          </w:p>
        </w:tc>
        <w:tc>
          <w:tcPr>
            <w:tcW w:w="2275" w:type="dxa"/>
            <w:shd w:val="clear" w:color="auto" w:fill="auto"/>
          </w:tcPr>
          <w:p w14:paraId="608C283F" w14:textId="77777777" w:rsidR="00F616B2" w:rsidRPr="00F12D03"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F616B2" w14:paraId="452A3B26" w14:textId="77777777" w:rsidTr="00E10839">
        <w:tc>
          <w:tcPr>
            <w:tcW w:w="2416" w:type="dxa"/>
            <w:shd w:val="clear" w:color="auto" w:fill="auto"/>
          </w:tcPr>
          <w:p w14:paraId="654BE7A4" w14:textId="77777777" w:rsidR="00F616B2" w:rsidRPr="00F12D03" w:rsidRDefault="00F616B2" w:rsidP="00E1083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FB: No Grip</w:t>
            </w:r>
          </w:p>
        </w:tc>
        <w:tc>
          <w:tcPr>
            <w:tcW w:w="2230" w:type="dxa"/>
            <w:shd w:val="clear" w:color="auto" w:fill="auto"/>
          </w:tcPr>
          <w:p w14:paraId="2C025D5D" w14:textId="77777777" w:rsidR="00F616B2" w:rsidRPr="00B719A0"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.438</w:t>
            </w:r>
          </w:p>
        </w:tc>
        <w:tc>
          <w:tcPr>
            <w:tcW w:w="2095" w:type="dxa"/>
            <w:shd w:val="clear" w:color="auto" w:fill="auto"/>
          </w:tcPr>
          <w:p w14:paraId="71C48A01" w14:textId="77777777" w:rsidR="00F616B2" w:rsidRPr="00B12D71"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.155;.653</w:t>
            </w:r>
          </w:p>
        </w:tc>
        <w:tc>
          <w:tcPr>
            <w:tcW w:w="2275" w:type="dxa"/>
            <w:shd w:val="clear" w:color="auto" w:fill="auto"/>
          </w:tcPr>
          <w:p w14:paraId="1BEF44AC" w14:textId="77777777" w:rsidR="00F616B2" w:rsidRPr="00FD7089"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F616B2" w14:paraId="5AD31073" w14:textId="77777777" w:rsidTr="00E10839">
        <w:tc>
          <w:tcPr>
            <w:tcW w:w="2416" w:type="dxa"/>
            <w:tcBorders>
              <w:bottom w:val="single" w:sz="4" w:space="0" w:color="auto"/>
            </w:tcBorders>
            <w:shd w:val="clear" w:color="auto" w:fill="auto"/>
          </w:tcPr>
          <w:p w14:paraId="002BF148" w14:textId="77777777" w:rsidR="00F616B2" w:rsidRPr="00CE7B30" w:rsidRDefault="00F616B2" w:rsidP="00E1083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FB: Precision Grip</w:t>
            </w:r>
          </w:p>
        </w:tc>
        <w:tc>
          <w:tcPr>
            <w:tcW w:w="2230" w:type="dxa"/>
            <w:tcBorders>
              <w:bottom w:val="single" w:sz="4" w:space="0" w:color="auto"/>
            </w:tcBorders>
            <w:shd w:val="clear" w:color="auto" w:fill="auto"/>
          </w:tcPr>
          <w:p w14:paraId="30D40DC8" w14:textId="77777777" w:rsidR="00F616B2" w:rsidRPr="006B2581"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2095" w:type="dxa"/>
            <w:tcBorders>
              <w:bottom w:val="single" w:sz="4" w:space="0" w:color="auto"/>
            </w:tcBorders>
            <w:shd w:val="clear" w:color="auto" w:fill="auto"/>
          </w:tcPr>
          <w:p w14:paraId="52217518" w14:textId="77777777" w:rsidR="00F616B2" w:rsidRPr="00A720F9"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.415;.828</w:t>
            </w:r>
          </w:p>
        </w:tc>
        <w:tc>
          <w:tcPr>
            <w:tcW w:w="2275" w:type="dxa"/>
            <w:tcBorders>
              <w:bottom w:val="single" w:sz="4" w:space="0" w:color="auto"/>
            </w:tcBorders>
            <w:shd w:val="clear" w:color="auto" w:fill="auto"/>
          </w:tcPr>
          <w:p w14:paraId="6895EDDC" w14:textId="77777777" w:rsidR="00F616B2" w:rsidRPr="00A51165"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&lt;.0001 ***</w:t>
            </w:r>
          </w:p>
        </w:tc>
      </w:tr>
    </w:tbl>
    <w:p w14:paraId="6E2AEB75" w14:textId="77777777" w:rsidR="00F616B2" w:rsidRDefault="00F616B2" w:rsidP="00F616B2">
      <w:pPr>
        <w:spacing w:line="360" w:lineRule="auto"/>
        <w:jc w:val="both"/>
        <w:rPr>
          <w:rFonts w:ascii="Times New Roman" w:hAnsi="Times New Roman" w:cs="Times New Roman"/>
          <w:sz w:val="24"/>
          <w:szCs w:val="24"/>
        </w:rPr>
      </w:pPr>
    </w:p>
    <w:p w14:paraId="238B94C1" w14:textId="77777777" w:rsidR="008031E0" w:rsidRDefault="00F616B2" w:rsidP="00F616B2">
      <w:pPr>
        <w:spacing w:line="360" w:lineRule="auto"/>
        <w:jc w:val="both"/>
        <w:rPr>
          <w:ins w:id="93" w:author="mankymoggy@outlook.com" w:date="2021-11-23T08:48:00Z"/>
          <w:rFonts w:ascii="Times New Roman" w:hAnsi="Times New Roman" w:cs="Times New Roman"/>
          <w:i/>
          <w:iCs/>
          <w:sz w:val="24"/>
          <w:szCs w:val="24"/>
        </w:rPr>
      </w:pPr>
      <w:r>
        <w:rPr>
          <w:rFonts w:ascii="Times New Roman" w:hAnsi="Times New Roman" w:cs="Times New Roman"/>
          <w:i/>
          <w:iCs/>
          <w:sz w:val="24"/>
          <w:szCs w:val="24"/>
        </w:rPr>
        <w:t>Table X. Spearman’s rank correlation coefficient per level of belief and grip, including 95% confidence interval and p-values</w:t>
      </w:r>
    </w:p>
    <w:p w14:paraId="0797CAF4" w14:textId="77777777" w:rsidR="008031E0" w:rsidRDefault="008031E0" w:rsidP="00F616B2">
      <w:pPr>
        <w:spacing w:line="360" w:lineRule="auto"/>
        <w:jc w:val="both"/>
        <w:rPr>
          <w:ins w:id="94" w:author="mankymoggy@outlook.com" w:date="2021-11-23T08:48:00Z"/>
          <w:rFonts w:ascii="Times New Roman" w:hAnsi="Times New Roman" w:cs="Times New Roman"/>
          <w:i/>
          <w:iCs/>
          <w:sz w:val="24"/>
          <w:szCs w:val="24"/>
        </w:rPr>
      </w:pPr>
    </w:p>
    <w:p w14:paraId="7F97E5FB" w14:textId="218B4771" w:rsidR="00F616B2" w:rsidRPr="00A73555" w:rsidRDefault="008031E0" w:rsidP="00F616B2">
      <w:pPr>
        <w:spacing w:line="360" w:lineRule="auto"/>
        <w:jc w:val="both"/>
        <w:rPr>
          <w:rFonts w:ascii="Times New Roman" w:hAnsi="Times New Roman" w:cs="Times New Roman"/>
          <w:i/>
          <w:iCs/>
          <w:sz w:val="24"/>
          <w:szCs w:val="24"/>
        </w:rPr>
      </w:pPr>
      <w:ins w:id="95" w:author="mankymoggy@outlook.com" w:date="2021-11-23T08:48:00Z">
        <w:r>
          <w:rPr>
            <w:rFonts w:ascii="Times New Roman" w:hAnsi="Times New Roman" w:cs="Times New Roman"/>
            <w:i/>
            <w:iCs/>
            <w:sz w:val="24"/>
            <w:szCs w:val="24"/>
          </w:rPr>
          <w:t xml:space="preserve">Pieter – too much white space here – you will need to format more effectively the visual </w:t>
        </w:r>
        <w:proofErr w:type="gramStart"/>
        <w:r>
          <w:rPr>
            <w:rFonts w:ascii="Times New Roman" w:hAnsi="Times New Roman" w:cs="Times New Roman"/>
            <w:i/>
            <w:iCs/>
            <w:sz w:val="24"/>
            <w:szCs w:val="24"/>
          </w:rPr>
          <w:t>layout!</w:t>
        </w:r>
      </w:ins>
      <w:r w:rsidR="00F616B2">
        <w:rPr>
          <w:rFonts w:ascii="Times New Roman" w:hAnsi="Times New Roman" w:cs="Times New Roman"/>
          <w:i/>
          <w:iCs/>
          <w:sz w:val="24"/>
          <w:szCs w:val="24"/>
        </w:rPr>
        <w:t>.</w:t>
      </w:r>
      <w:proofErr w:type="gramEnd"/>
    </w:p>
    <w:p w14:paraId="015EBF68" w14:textId="77777777" w:rsidR="00F616B2" w:rsidRDefault="00F616B2" w:rsidP="00F616B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1B0C76" wp14:editId="16B9DE91">
            <wp:extent cx="5238750" cy="7862483"/>
            <wp:effectExtent l="0" t="0" r="0" b="571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42094" cy="7867501"/>
                    </a:xfrm>
                    <a:prstGeom prst="rect">
                      <a:avLst/>
                    </a:prstGeom>
                    <a:noFill/>
                    <a:ln>
                      <a:noFill/>
                    </a:ln>
                  </pic:spPr>
                </pic:pic>
              </a:graphicData>
            </a:graphic>
          </wp:inline>
        </w:drawing>
      </w:r>
    </w:p>
    <w:p w14:paraId="2AE19794"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DLTS and accuracy of explicit responses plotted against each other, per belief and grip combination, for the baseline group only. Blue lines represent the linear model fit for each plot.</w:t>
      </w:r>
    </w:p>
    <w:p w14:paraId="2B80D558" w14:textId="59D9995C" w:rsidR="00F616B2" w:rsidRDefault="00F616B2" w:rsidP="00F616B2">
      <w:pPr>
        <w:rPr>
          <w:rFonts w:ascii="Times New Roman" w:hAnsi="Times New Roman" w:cs="Times New Roman"/>
          <w:i/>
          <w:iCs/>
          <w:sz w:val="24"/>
          <w:szCs w:val="24"/>
        </w:rPr>
      </w:pPr>
      <w:r>
        <w:rPr>
          <w:rFonts w:ascii="Times New Roman" w:hAnsi="Times New Roman" w:cs="Times New Roman"/>
          <w:i/>
          <w:iCs/>
          <w:sz w:val="24"/>
          <w:szCs w:val="24"/>
        </w:rPr>
        <w:br w:type="page"/>
      </w:r>
      <w:r>
        <w:rPr>
          <w:rFonts w:ascii="Times New Roman" w:hAnsi="Times New Roman" w:cs="Times New Roman"/>
          <w:i/>
          <w:iCs/>
          <w:sz w:val="24"/>
          <w:szCs w:val="24"/>
        </w:rPr>
        <w:lastRenderedPageBreak/>
        <w:t>5.3.5 Accuracy of secondary tone task</w:t>
      </w:r>
    </w:p>
    <w:p w14:paraId="0BDD4381" w14:textId="77777777" w:rsidR="0018619C" w:rsidRDefault="0018619C" w:rsidP="00F616B2">
      <w:pPr>
        <w:rPr>
          <w:rFonts w:ascii="Times New Roman" w:hAnsi="Times New Roman" w:cs="Times New Roman"/>
          <w:i/>
          <w:iCs/>
          <w:sz w:val="24"/>
          <w:szCs w:val="24"/>
        </w:rPr>
      </w:pPr>
    </w:p>
    <w:p w14:paraId="08856860" w14:textId="7F924963" w:rsidR="00F616B2" w:rsidRPr="00AE7A0A"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had a look at performance on the secondary tone detection task in the </w:t>
      </w:r>
      <w:r w:rsidR="000108E5">
        <w:rPr>
          <w:rFonts w:ascii="Times New Roman" w:hAnsi="Times New Roman" w:cs="Times New Roman"/>
          <w:sz w:val="24"/>
          <w:szCs w:val="24"/>
        </w:rPr>
        <w:t>secondary task</w:t>
      </w:r>
      <w:r>
        <w:rPr>
          <w:rFonts w:ascii="Times New Roman" w:hAnsi="Times New Roman" w:cs="Times New Roman"/>
          <w:sz w:val="24"/>
          <w:szCs w:val="24"/>
        </w:rPr>
        <w:t xml:space="preserve"> group. We found a global accuracy of 63.22%, and a mean accuracy aggregated per participant of 65.29%, standard deviation = 17.31%. Mean accuracy </w:t>
      </w:r>
      <w:r w:rsidR="00E11429">
        <w:rPr>
          <w:rFonts w:ascii="Times New Roman" w:hAnsi="Times New Roman" w:cs="Times New Roman"/>
          <w:sz w:val="24"/>
          <w:szCs w:val="24"/>
        </w:rPr>
        <w:t>wa</w:t>
      </w:r>
      <w:r>
        <w:rPr>
          <w:rFonts w:ascii="Times New Roman" w:hAnsi="Times New Roman" w:cs="Times New Roman"/>
          <w:sz w:val="24"/>
          <w:szCs w:val="24"/>
        </w:rPr>
        <w:t>s significantly higher than chance level</w:t>
      </w:r>
      <w:r w:rsidR="002C69FB">
        <w:rPr>
          <w:rFonts w:ascii="Times New Roman" w:hAnsi="Times New Roman" w:cs="Times New Roman"/>
          <w:sz w:val="24"/>
          <w:szCs w:val="24"/>
        </w:rPr>
        <w:t xml:space="preserve"> (50%)</w:t>
      </w:r>
      <w:r>
        <w:rPr>
          <w:rFonts w:ascii="Times New Roman" w:hAnsi="Times New Roman" w:cs="Times New Roman"/>
          <w:sz w:val="24"/>
          <w:szCs w:val="24"/>
        </w:rPr>
        <w:t>, as per a Wil</w:t>
      </w:r>
      <w:r w:rsidR="003A1BC7">
        <w:rPr>
          <w:rFonts w:ascii="Times New Roman" w:hAnsi="Times New Roman" w:cs="Times New Roman"/>
          <w:sz w:val="24"/>
          <w:szCs w:val="24"/>
        </w:rPr>
        <w:t>cox</w:t>
      </w:r>
      <w:r>
        <w:rPr>
          <w:rFonts w:ascii="Times New Roman" w:hAnsi="Times New Roman" w:cs="Times New Roman"/>
          <w:sz w:val="24"/>
          <w:szCs w:val="24"/>
        </w:rPr>
        <w:t xml:space="preserve">on signed rank test, V = </w:t>
      </w:r>
      <w:r w:rsidR="00216D14">
        <w:rPr>
          <w:rFonts w:ascii="Times New Roman" w:hAnsi="Times New Roman" w:cs="Times New Roman"/>
          <w:sz w:val="24"/>
          <w:szCs w:val="24"/>
        </w:rPr>
        <w:t>343.5</w:t>
      </w:r>
      <w:r>
        <w:rPr>
          <w:rFonts w:ascii="Times New Roman" w:hAnsi="Times New Roman" w:cs="Times New Roman"/>
          <w:sz w:val="24"/>
          <w:szCs w:val="24"/>
        </w:rPr>
        <w:t xml:space="preserve">, </w:t>
      </w:r>
      <w:r w:rsidRPr="001B146D">
        <w:rPr>
          <w:rFonts w:ascii="Times New Roman" w:hAnsi="Times New Roman" w:cs="Times New Roman"/>
          <w:i/>
          <w:iCs/>
          <w:sz w:val="24"/>
          <w:szCs w:val="24"/>
        </w:rPr>
        <w:t>p</w:t>
      </w:r>
      <w:r w:rsidR="007D530E">
        <w:rPr>
          <w:rFonts w:ascii="Times New Roman" w:hAnsi="Times New Roman" w:cs="Times New Roman"/>
          <w:sz w:val="24"/>
          <w:szCs w:val="24"/>
        </w:rPr>
        <w:t xml:space="preserve"> </w:t>
      </w:r>
      <w:r>
        <w:rPr>
          <w:rFonts w:ascii="Times New Roman" w:hAnsi="Times New Roman" w:cs="Times New Roman"/>
          <w:sz w:val="24"/>
          <w:szCs w:val="24"/>
        </w:rPr>
        <w:t>&lt;</w:t>
      </w:r>
      <w:r w:rsidR="007D530E">
        <w:rPr>
          <w:rFonts w:ascii="Times New Roman" w:hAnsi="Times New Roman" w:cs="Times New Roman"/>
          <w:sz w:val="24"/>
          <w:szCs w:val="24"/>
        </w:rPr>
        <w:t xml:space="preserve"> </w:t>
      </w:r>
      <w:r>
        <w:rPr>
          <w:rFonts w:ascii="Times New Roman" w:hAnsi="Times New Roman" w:cs="Times New Roman"/>
          <w:sz w:val="24"/>
          <w:szCs w:val="24"/>
        </w:rPr>
        <w:t>.001.</w:t>
      </w:r>
    </w:p>
    <w:p w14:paraId="0101ED14"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tested if performance on the tone detection task was correlated to performance on the explicit mentalising task. There was, however, no significant correlation between both variables, </w:t>
      </w:r>
      <w:r>
        <w:rPr>
          <w:rFonts w:ascii="Times New Roman" w:hAnsi="Times New Roman" w:cs="Times New Roman"/>
          <w:i/>
          <w:iCs/>
          <w:sz w:val="24"/>
          <w:szCs w:val="24"/>
        </w:rPr>
        <w:t>r</w:t>
      </w:r>
      <w:r>
        <w:rPr>
          <w:rFonts w:ascii="Times New Roman" w:hAnsi="Times New Roman" w:cs="Times New Roman"/>
          <w:i/>
          <w:iCs/>
          <w:sz w:val="24"/>
          <w:szCs w:val="24"/>
          <w:vertAlign w:val="subscript"/>
        </w:rPr>
        <w:t xml:space="preserve">s </w:t>
      </w:r>
      <w:r w:rsidRPr="00517752">
        <w:rPr>
          <w:rFonts w:ascii="Times New Roman" w:hAnsi="Times New Roman" w:cs="Times New Roman"/>
          <w:sz w:val="24"/>
          <w:szCs w:val="24"/>
        </w:rPr>
        <w:t>= .0</w:t>
      </w:r>
      <w:r>
        <w:rPr>
          <w:rFonts w:ascii="Times New Roman" w:hAnsi="Times New Roman" w:cs="Times New Roman"/>
          <w:sz w:val="24"/>
          <w:szCs w:val="24"/>
        </w:rPr>
        <w:t>67</w:t>
      </w:r>
      <w:r>
        <w:rPr>
          <w:rFonts w:ascii="Times New Roman" w:hAnsi="Times New Roman" w:cs="Times New Roman"/>
          <w:i/>
          <w:iCs/>
          <w:sz w:val="24"/>
          <w:szCs w:val="24"/>
        </w:rPr>
        <w:t>,</w:t>
      </w:r>
      <w:r w:rsidRPr="007E4B96">
        <w:rPr>
          <w:rFonts w:ascii="Times New Roman" w:hAnsi="Times New Roman" w:cs="Times New Roman"/>
          <w:i/>
          <w:iCs/>
          <w:sz w:val="24"/>
          <w:szCs w:val="24"/>
        </w:rPr>
        <w:t xml:space="preserve"> p</w:t>
      </w:r>
      <w:r w:rsidRPr="00A72701">
        <w:rPr>
          <w:rFonts w:ascii="Times New Roman" w:hAnsi="Times New Roman" w:cs="Times New Roman"/>
          <w:sz w:val="24"/>
          <w:szCs w:val="24"/>
        </w:rPr>
        <w:t xml:space="preserve"> = .</w:t>
      </w:r>
      <w:r>
        <w:rPr>
          <w:rFonts w:ascii="Times New Roman" w:hAnsi="Times New Roman" w:cs="Times New Roman"/>
          <w:sz w:val="24"/>
          <w:szCs w:val="24"/>
        </w:rPr>
        <w:t>733, 95% CI = [-.326;.427].</w:t>
      </w:r>
    </w:p>
    <w:p w14:paraId="41F0CAF4" w14:textId="654E9773"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tested if performance on the tone detection task was correlated to Differential Looking Time Scores (DLTS). However, there was no linear or monotonic relationship between these variables either, </w:t>
      </w:r>
      <w:r>
        <w:rPr>
          <w:rFonts w:ascii="Times New Roman" w:hAnsi="Times New Roman" w:cs="Times New Roman"/>
          <w:i/>
          <w:iCs/>
          <w:sz w:val="24"/>
          <w:szCs w:val="24"/>
        </w:rPr>
        <w:t>r</w:t>
      </w:r>
      <w:r>
        <w:rPr>
          <w:rFonts w:ascii="Times New Roman" w:hAnsi="Times New Roman" w:cs="Times New Roman"/>
          <w:i/>
          <w:iCs/>
          <w:sz w:val="24"/>
          <w:szCs w:val="24"/>
          <w:vertAlign w:val="subscript"/>
        </w:rPr>
        <w:t xml:space="preserve">s </w:t>
      </w:r>
      <w:r w:rsidRPr="00517752">
        <w:rPr>
          <w:rFonts w:ascii="Times New Roman" w:hAnsi="Times New Roman" w:cs="Times New Roman"/>
          <w:sz w:val="24"/>
          <w:szCs w:val="24"/>
        </w:rPr>
        <w:t>= .</w:t>
      </w:r>
      <w:r>
        <w:rPr>
          <w:rFonts w:ascii="Times New Roman" w:hAnsi="Times New Roman" w:cs="Times New Roman"/>
          <w:sz w:val="24"/>
          <w:szCs w:val="24"/>
        </w:rPr>
        <w:t>177</w:t>
      </w:r>
      <w:r>
        <w:rPr>
          <w:rFonts w:ascii="Times New Roman" w:hAnsi="Times New Roman" w:cs="Times New Roman"/>
          <w:i/>
          <w:iCs/>
          <w:sz w:val="24"/>
          <w:szCs w:val="24"/>
        </w:rPr>
        <w:t xml:space="preserve">, </w:t>
      </w:r>
      <w:r w:rsidRPr="0028237A">
        <w:rPr>
          <w:rFonts w:ascii="Times New Roman" w:hAnsi="Times New Roman" w:cs="Times New Roman"/>
          <w:i/>
          <w:iCs/>
          <w:sz w:val="24"/>
          <w:szCs w:val="24"/>
        </w:rPr>
        <w:t>p</w:t>
      </w:r>
      <w:r>
        <w:rPr>
          <w:rFonts w:ascii="Times New Roman" w:hAnsi="Times New Roman" w:cs="Times New Roman"/>
          <w:sz w:val="24"/>
          <w:szCs w:val="24"/>
        </w:rPr>
        <w:t xml:space="preserve"> = .367, 95% CI = [-.208;.551].</w:t>
      </w:r>
    </w:p>
    <w:p w14:paraId="4DA6DB0E" w14:textId="378C563E" w:rsidR="00F616B2" w:rsidRPr="00102AC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We also tested a general linear mixed effect model with binomial distribution and logit link, but found that neither belief,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(1) = .114, </w:t>
      </w:r>
      <w:r w:rsidRPr="007D6229">
        <w:rPr>
          <w:rFonts w:ascii="Times New Roman" w:hAnsi="Times New Roman" w:cs="Times New Roman"/>
          <w:i/>
          <w:iCs/>
          <w:sz w:val="24"/>
          <w:szCs w:val="24"/>
        </w:rPr>
        <w:t>p</w:t>
      </w:r>
      <w:r>
        <w:rPr>
          <w:rFonts w:ascii="Times New Roman" w:hAnsi="Times New Roman" w:cs="Times New Roman"/>
          <w:sz w:val="24"/>
          <w:szCs w:val="24"/>
        </w:rPr>
        <w:t xml:space="preserve"> = .736, grip,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(2) = 3.368, </w:t>
      </w:r>
      <w:r w:rsidRPr="00696F02">
        <w:rPr>
          <w:rFonts w:ascii="Times New Roman" w:hAnsi="Times New Roman" w:cs="Times New Roman"/>
          <w:i/>
          <w:iCs/>
          <w:sz w:val="24"/>
          <w:szCs w:val="24"/>
        </w:rPr>
        <w:t>p</w:t>
      </w:r>
      <w:r>
        <w:rPr>
          <w:rFonts w:ascii="Times New Roman" w:hAnsi="Times New Roman" w:cs="Times New Roman"/>
          <w:sz w:val="24"/>
          <w:szCs w:val="24"/>
        </w:rPr>
        <w:t xml:space="preserve"> = .186, nor their interaction,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(2) = 5.356, </w:t>
      </w:r>
      <w:r w:rsidRPr="004F5CE5">
        <w:rPr>
          <w:rFonts w:ascii="Times New Roman" w:hAnsi="Times New Roman" w:cs="Times New Roman"/>
          <w:i/>
          <w:iCs/>
          <w:sz w:val="24"/>
          <w:szCs w:val="24"/>
        </w:rPr>
        <w:t>p</w:t>
      </w:r>
      <w:r>
        <w:rPr>
          <w:rFonts w:ascii="Times New Roman" w:hAnsi="Times New Roman" w:cs="Times New Roman"/>
          <w:sz w:val="24"/>
          <w:szCs w:val="24"/>
        </w:rPr>
        <w:t xml:space="preserve"> = .069, had a significant effect on tone task accuracy.</w:t>
      </w:r>
      <w:r w:rsidR="00102AC2">
        <w:rPr>
          <w:rFonts w:ascii="Times New Roman" w:hAnsi="Times New Roman" w:cs="Times New Roman"/>
          <w:sz w:val="24"/>
          <w:szCs w:val="24"/>
        </w:rPr>
        <w:t xml:space="preserve"> </w:t>
      </w:r>
      <w:r w:rsidR="00102AC2" w:rsidRPr="00D4519E">
        <w:rPr>
          <w:rFonts w:ascii="Times New Roman" w:hAnsi="Times New Roman" w:cs="Times New Roman"/>
          <w:sz w:val="24"/>
          <w:szCs w:val="24"/>
          <w:highlight w:val="yellow"/>
        </w:rPr>
        <w:t>See Figure X for an overview of secondary task accuracy in function of belief and grip conditions.</w:t>
      </w:r>
    </w:p>
    <w:p w14:paraId="152E7EB5" w14:textId="77777777" w:rsidR="00F616B2" w:rsidRDefault="00F616B2" w:rsidP="00F616B2">
      <w:pPr>
        <w:spacing w:line="360" w:lineRule="auto"/>
        <w:jc w:val="both"/>
        <w:rPr>
          <w:rFonts w:ascii="Times New Roman" w:hAnsi="Times New Roman" w:cs="Times New Roman"/>
          <w:sz w:val="24"/>
          <w:szCs w:val="24"/>
        </w:rPr>
      </w:pPr>
    </w:p>
    <w:p w14:paraId="33BF9855" w14:textId="77777777" w:rsidR="00F616B2" w:rsidRPr="003B281C" w:rsidRDefault="00F616B2" w:rsidP="00F616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9C1007" wp14:editId="451FD4F4">
            <wp:extent cx="5724525" cy="3181350"/>
            <wp:effectExtent l="0" t="0" r="9525"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5843BFA8" w14:textId="6421EF88"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Figure X. Accuracy on the tone detection task in the </w:t>
      </w:r>
      <w:r w:rsidR="00163B0A">
        <w:rPr>
          <w:rFonts w:ascii="Times New Roman" w:hAnsi="Times New Roman" w:cs="Times New Roman"/>
          <w:i/>
          <w:iCs/>
          <w:sz w:val="24"/>
          <w:szCs w:val="24"/>
        </w:rPr>
        <w:t>secondary task</w:t>
      </w:r>
      <w:r>
        <w:rPr>
          <w:rFonts w:ascii="Times New Roman" w:hAnsi="Times New Roman" w:cs="Times New Roman"/>
          <w:i/>
          <w:iCs/>
          <w:sz w:val="24"/>
          <w:szCs w:val="24"/>
        </w:rPr>
        <w:t xml:space="preserve"> group in function of belief and grip conditions. Error bars represent the standard error of the mean.</w:t>
      </w:r>
    </w:p>
    <w:p w14:paraId="70AE8F51" w14:textId="27EA85D6"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5.3.6 Method of prediction</w:t>
      </w:r>
    </w:p>
    <w:p w14:paraId="6B1D1DDC" w14:textId="0C825D64" w:rsidR="00B72D6F" w:rsidRPr="00B72D6F" w:rsidRDefault="00B72D6F" w:rsidP="00F616B2">
      <w:pPr>
        <w:spacing w:line="360" w:lineRule="auto"/>
        <w:jc w:val="both"/>
        <w:rPr>
          <w:rFonts w:ascii="Times New Roman" w:hAnsi="Times New Roman" w:cs="Times New Roman"/>
          <w:i/>
          <w:iCs/>
          <w:sz w:val="24"/>
          <w:szCs w:val="24"/>
        </w:rPr>
      </w:pPr>
      <w:commentRangeStart w:id="96"/>
      <w:commentRangeStart w:id="97"/>
      <w:r w:rsidRPr="00C6395F">
        <w:rPr>
          <w:rFonts w:ascii="Times New Roman" w:hAnsi="Times New Roman" w:cs="Times New Roman"/>
          <w:i/>
          <w:iCs/>
          <w:sz w:val="24"/>
          <w:szCs w:val="24"/>
          <w:highlight w:val="yellow"/>
        </w:rPr>
        <w:t>Optional: redo with no-grip conditions?</w:t>
      </w:r>
      <w:commentRangeEnd w:id="96"/>
      <w:r w:rsidR="006A5F17">
        <w:rPr>
          <w:rStyle w:val="CommentReference"/>
        </w:rPr>
        <w:commentReference w:id="96"/>
      </w:r>
      <w:commentRangeEnd w:id="97"/>
      <w:r w:rsidR="00137250">
        <w:rPr>
          <w:rStyle w:val="CommentReference"/>
        </w:rPr>
        <w:commentReference w:id="97"/>
      </w:r>
    </w:p>
    <w:p w14:paraId="73BD0C6F" w14:textId="2EDC269D"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During the debriefing session, we asked participants what motivated their decision on the explicit response task. Of the total of 48 participants, N = 20 indicated that they kept the beliefs of the agent into account, N = 16 decided purely based on the shape of the hand, N = 4 said t</w:t>
      </w:r>
      <w:r w:rsidR="006A4AB1">
        <w:rPr>
          <w:rFonts w:ascii="Times New Roman" w:hAnsi="Times New Roman" w:cs="Times New Roman"/>
          <w:sz w:val="24"/>
          <w:szCs w:val="24"/>
        </w:rPr>
        <w:t>hey</w:t>
      </w:r>
      <w:r>
        <w:rPr>
          <w:rFonts w:ascii="Times New Roman" w:hAnsi="Times New Roman" w:cs="Times New Roman"/>
          <w:sz w:val="24"/>
          <w:szCs w:val="24"/>
        </w:rPr>
        <w:t xml:space="preserve"> pick</w:t>
      </w:r>
      <w:r w:rsidR="00260D83">
        <w:rPr>
          <w:rFonts w:ascii="Times New Roman" w:hAnsi="Times New Roman" w:cs="Times New Roman"/>
          <w:sz w:val="24"/>
          <w:szCs w:val="24"/>
        </w:rPr>
        <w:t>ed</w:t>
      </w:r>
      <w:r>
        <w:rPr>
          <w:rFonts w:ascii="Times New Roman" w:hAnsi="Times New Roman" w:cs="Times New Roman"/>
          <w:sz w:val="24"/>
          <w:szCs w:val="24"/>
        </w:rPr>
        <w:t xml:space="preserve"> at random, N= 3 reported that they estimated based on perceived motions of the hand, N = 1 purely went for the large cup, and N = 4 had answers that were non-conclusive. For the sake of simplicity, we distinguished between mentalising (belief-based) methods and non-mentalising (other) methods only, omitting non-conclusive answers for further analysis. An overview of the distribution of participant’s methods can be found in the table below.</w:t>
      </w:r>
    </w:p>
    <w:p w14:paraId="369301D3" w14:textId="77777777" w:rsidR="00F616B2" w:rsidRDefault="00F616B2" w:rsidP="00F616B2">
      <w:pPr>
        <w:spacing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20"/>
        <w:gridCol w:w="3005"/>
        <w:gridCol w:w="3006"/>
      </w:tblGrid>
      <w:tr w:rsidR="00F616B2" w14:paraId="360FC05A" w14:textId="77777777" w:rsidTr="00E10839">
        <w:trPr>
          <w:jc w:val="center"/>
        </w:trPr>
        <w:tc>
          <w:tcPr>
            <w:tcW w:w="1020" w:type="dxa"/>
            <w:tcBorders>
              <w:top w:val="single" w:sz="4" w:space="0" w:color="auto"/>
              <w:left w:val="nil"/>
              <w:bottom w:val="single" w:sz="4" w:space="0" w:color="auto"/>
              <w:right w:val="nil"/>
            </w:tcBorders>
          </w:tcPr>
          <w:p w14:paraId="40B9CD1A" w14:textId="77777777" w:rsidR="00F616B2" w:rsidRPr="00F22ECD" w:rsidRDefault="00F616B2" w:rsidP="00E10839">
            <w:pPr>
              <w:spacing w:line="360" w:lineRule="auto"/>
              <w:jc w:val="both"/>
              <w:rPr>
                <w:rFonts w:ascii="Times New Roman" w:hAnsi="Times New Roman" w:cs="Times New Roman"/>
                <w:i/>
                <w:iCs/>
                <w:sz w:val="24"/>
                <w:szCs w:val="24"/>
              </w:rPr>
            </w:pPr>
            <w:r w:rsidRPr="00F22ECD">
              <w:rPr>
                <w:rFonts w:ascii="Times New Roman" w:hAnsi="Times New Roman" w:cs="Times New Roman"/>
                <w:i/>
                <w:iCs/>
                <w:sz w:val="24"/>
                <w:szCs w:val="24"/>
              </w:rPr>
              <w:t>Method</w:t>
            </w:r>
          </w:p>
        </w:tc>
        <w:tc>
          <w:tcPr>
            <w:tcW w:w="3005" w:type="dxa"/>
            <w:tcBorders>
              <w:top w:val="single" w:sz="4" w:space="0" w:color="auto"/>
              <w:left w:val="nil"/>
              <w:bottom w:val="single" w:sz="4" w:space="0" w:color="auto"/>
            </w:tcBorders>
          </w:tcPr>
          <w:p w14:paraId="32FE22EE" w14:textId="77777777" w:rsidR="00F616B2" w:rsidRPr="00F22ECD" w:rsidRDefault="00F616B2" w:rsidP="00E10839">
            <w:pPr>
              <w:spacing w:line="360" w:lineRule="auto"/>
              <w:jc w:val="center"/>
              <w:rPr>
                <w:rFonts w:ascii="Times New Roman" w:hAnsi="Times New Roman" w:cs="Times New Roman"/>
                <w:i/>
                <w:iCs/>
                <w:sz w:val="24"/>
                <w:szCs w:val="24"/>
              </w:rPr>
            </w:pPr>
            <w:r w:rsidRPr="00F22ECD">
              <w:rPr>
                <w:rFonts w:ascii="Times New Roman" w:hAnsi="Times New Roman" w:cs="Times New Roman"/>
                <w:i/>
                <w:iCs/>
                <w:sz w:val="24"/>
                <w:szCs w:val="24"/>
              </w:rPr>
              <w:t>Baseline group</w:t>
            </w:r>
          </w:p>
        </w:tc>
        <w:tc>
          <w:tcPr>
            <w:tcW w:w="3006" w:type="dxa"/>
            <w:tcBorders>
              <w:top w:val="single" w:sz="4" w:space="0" w:color="auto"/>
              <w:bottom w:val="single" w:sz="4" w:space="0" w:color="auto"/>
              <w:right w:val="nil"/>
            </w:tcBorders>
          </w:tcPr>
          <w:p w14:paraId="5A8EDF0C" w14:textId="77777777" w:rsidR="00F616B2" w:rsidRPr="00F22ECD" w:rsidRDefault="00F616B2" w:rsidP="00E10839">
            <w:pPr>
              <w:spacing w:line="360" w:lineRule="auto"/>
              <w:jc w:val="center"/>
              <w:rPr>
                <w:rFonts w:ascii="Times New Roman" w:hAnsi="Times New Roman" w:cs="Times New Roman"/>
                <w:i/>
                <w:iCs/>
                <w:sz w:val="24"/>
                <w:szCs w:val="24"/>
              </w:rPr>
            </w:pPr>
            <w:r w:rsidRPr="00F22ECD">
              <w:rPr>
                <w:rFonts w:ascii="Times New Roman" w:hAnsi="Times New Roman" w:cs="Times New Roman"/>
                <w:i/>
                <w:iCs/>
                <w:sz w:val="24"/>
                <w:szCs w:val="24"/>
              </w:rPr>
              <w:t>Mind-tied group</w:t>
            </w:r>
          </w:p>
        </w:tc>
      </w:tr>
      <w:tr w:rsidR="00F616B2" w14:paraId="1834EB5B" w14:textId="77777777" w:rsidTr="00E10839">
        <w:trPr>
          <w:jc w:val="center"/>
        </w:trPr>
        <w:tc>
          <w:tcPr>
            <w:tcW w:w="1020" w:type="dxa"/>
            <w:tcBorders>
              <w:top w:val="single" w:sz="4" w:space="0" w:color="auto"/>
              <w:left w:val="nil"/>
              <w:bottom w:val="nil"/>
              <w:right w:val="nil"/>
            </w:tcBorders>
            <w:shd w:val="clear" w:color="auto" w:fill="auto"/>
          </w:tcPr>
          <w:p w14:paraId="1553133E" w14:textId="77777777" w:rsidR="00F616B2" w:rsidRPr="00F22ECD" w:rsidRDefault="00F616B2" w:rsidP="00E1083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Belief</w:t>
            </w:r>
          </w:p>
        </w:tc>
        <w:tc>
          <w:tcPr>
            <w:tcW w:w="3005" w:type="dxa"/>
            <w:tcBorders>
              <w:top w:val="single" w:sz="4" w:space="0" w:color="auto"/>
              <w:left w:val="nil"/>
              <w:bottom w:val="nil"/>
            </w:tcBorders>
            <w:shd w:val="clear" w:color="auto" w:fill="auto"/>
          </w:tcPr>
          <w:p w14:paraId="2F15DD22" w14:textId="77777777" w:rsidR="00F616B2"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006" w:type="dxa"/>
            <w:tcBorders>
              <w:top w:val="single" w:sz="4" w:space="0" w:color="auto"/>
              <w:bottom w:val="nil"/>
              <w:right w:val="nil"/>
            </w:tcBorders>
            <w:shd w:val="clear" w:color="auto" w:fill="auto"/>
          </w:tcPr>
          <w:p w14:paraId="74D13040" w14:textId="77777777" w:rsidR="00F616B2"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F616B2" w14:paraId="0C839508" w14:textId="77777777" w:rsidTr="00E10839">
        <w:trPr>
          <w:jc w:val="center"/>
        </w:trPr>
        <w:tc>
          <w:tcPr>
            <w:tcW w:w="1020" w:type="dxa"/>
            <w:tcBorders>
              <w:top w:val="nil"/>
              <w:left w:val="nil"/>
              <w:bottom w:val="single" w:sz="4" w:space="0" w:color="auto"/>
              <w:right w:val="nil"/>
            </w:tcBorders>
            <w:shd w:val="clear" w:color="auto" w:fill="auto"/>
          </w:tcPr>
          <w:p w14:paraId="4135CF4F" w14:textId="77777777" w:rsidR="00F616B2" w:rsidRPr="00F22ECD" w:rsidRDefault="00F616B2" w:rsidP="00E1083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Other</w:t>
            </w:r>
          </w:p>
        </w:tc>
        <w:tc>
          <w:tcPr>
            <w:tcW w:w="3005" w:type="dxa"/>
            <w:tcBorders>
              <w:top w:val="nil"/>
              <w:left w:val="nil"/>
              <w:bottom w:val="single" w:sz="4" w:space="0" w:color="auto"/>
            </w:tcBorders>
            <w:shd w:val="clear" w:color="auto" w:fill="auto"/>
          </w:tcPr>
          <w:p w14:paraId="485EEDF4" w14:textId="77777777" w:rsidR="00F616B2"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006" w:type="dxa"/>
            <w:tcBorders>
              <w:top w:val="nil"/>
              <w:bottom w:val="single" w:sz="4" w:space="0" w:color="auto"/>
              <w:right w:val="nil"/>
            </w:tcBorders>
            <w:shd w:val="clear" w:color="auto" w:fill="auto"/>
          </w:tcPr>
          <w:p w14:paraId="7CDB84D3" w14:textId="77777777" w:rsidR="00F616B2" w:rsidRDefault="00F616B2" w:rsidP="00E10839">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bl>
    <w:p w14:paraId="2EF9097B" w14:textId="77777777" w:rsidR="00F616B2" w:rsidRDefault="00F616B2" w:rsidP="00F616B2">
      <w:pPr>
        <w:spacing w:line="360" w:lineRule="auto"/>
        <w:jc w:val="both"/>
        <w:rPr>
          <w:rFonts w:ascii="Times New Roman" w:hAnsi="Times New Roman" w:cs="Times New Roman"/>
          <w:sz w:val="24"/>
          <w:szCs w:val="24"/>
        </w:rPr>
      </w:pPr>
    </w:p>
    <w:p w14:paraId="22ED88A8" w14:textId="77777777" w:rsidR="00F616B2" w:rsidRPr="001A7D1E"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Table X. Two-way frequency table of self-reported method of prediction and experimental group condition.</w:t>
      </w:r>
    </w:p>
    <w:p w14:paraId="0DA047C3" w14:textId="77777777" w:rsidR="00F616B2" w:rsidRDefault="00F616B2" w:rsidP="00F616B2">
      <w:pPr>
        <w:spacing w:line="360" w:lineRule="auto"/>
        <w:jc w:val="both"/>
        <w:rPr>
          <w:rFonts w:ascii="Times New Roman" w:hAnsi="Times New Roman" w:cs="Times New Roman"/>
          <w:sz w:val="24"/>
          <w:szCs w:val="24"/>
        </w:rPr>
      </w:pPr>
    </w:p>
    <w:p w14:paraId="58EDB631" w14:textId="6FFCDE78" w:rsidR="00F616B2" w:rsidRPr="008962E0"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We were interested to see if</w:t>
      </w:r>
      <w:r w:rsidR="00C443E8">
        <w:rPr>
          <w:rFonts w:ascii="Times New Roman" w:hAnsi="Times New Roman" w:cs="Times New Roman"/>
          <w:sz w:val="24"/>
          <w:szCs w:val="24"/>
        </w:rPr>
        <w:t xml:space="preserve"> experimental</w:t>
      </w:r>
      <w:r>
        <w:rPr>
          <w:rFonts w:ascii="Times New Roman" w:hAnsi="Times New Roman" w:cs="Times New Roman"/>
          <w:sz w:val="24"/>
          <w:szCs w:val="24"/>
        </w:rPr>
        <w:t xml:space="preserve"> group </w:t>
      </w:r>
      <w:r w:rsidR="000C4475">
        <w:rPr>
          <w:rFonts w:ascii="Times New Roman" w:hAnsi="Times New Roman" w:cs="Times New Roman"/>
          <w:sz w:val="24"/>
          <w:szCs w:val="24"/>
        </w:rPr>
        <w:t>(</w:t>
      </w:r>
      <w:r w:rsidR="0018447F">
        <w:rPr>
          <w:rFonts w:ascii="Times New Roman" w:hAnsi="Times New Roman" w:cs="Times New Roman"/>
          <w:sz w:val="24"/>
          <w:szCs w:val="24"/>
        </w:rPr>
        <w:t>“</w:t>
      </w:r>
      <w:r w:rsidR="000C4475">
        <w:rPr>
          <w:rFonts w:ascii="Times New Roman" w:hAnsi="Times New Roman" w:cs="Times New Roman"/>
          <w:sz w:val="24"/>
          <w:szCs w:val="24"/>
        </w:rPr>
        <w:t>baseline</w:t>
      </w:r>
      <w:r w:rsidR="0018447F">
        <w:rPr>
          <w:rFonts w:ascii="Times New Roman" w:hAnsi="Times New Roman" w:cs="Times New Roman"/>
          <w:sz w:val="24"/>
          <w:szCs w:val="24"/>
        </w:rPr>
        <w:t>”</w:t>
      </w:r>
      <w:r w:rsidR="000C4475">
        <w:rPr>
          <w:rFonts w:ascii="Times New Roman" w:hAnsi="Times New Roman" w:cs="Times New Roman"/>
          <w:sz w:val="24"/>
          <w:szCs w:val="24"/>
        </w:rPr>
        <w:t xml:space="preserve"> versus “</w:t>
      </w:r>
      <w:r w:rsidR="006A5F17">
        <w:rPr>
          <w:rFonts w:ascii="Times New Roman" w:hAnsi="Times New Roman" w:cs="Times New Roman"/>
          <w:sz w:val="24"/>
          <w:szCs w:val="24"/>
        </w:rPr>
        <w:t>secondary task</w:t>
      </w:r>
      <w:r w:rsidR="000C4475">
        <w:rPr>
          <w:rFonts w:ascii="Times New Roman" w:hAnsi="Times New Roman" w:cs="Times New Roman"/>
          <w:sz w:val="24"/>
          <w:szCs w:val="24"/>
        </w:rPr>
        <w:t xml:space="preserve">”) </w:t>
      </w:r>
      <w:r>
        <w:rPr>
          <w:rFonts w:ascii="Times New Roman" w:hAnsi="Times New Roman" w:cs="Times New Roman"/>
          <w:sz w:val="24"/>
          <w:szCs w:val="24"/>
        </w:rPr>
        <w:t>had an impact on what method for explicit prediction was implemented by the participants.  However, a chi-squared test</w:t>
      </w:r>
      <w:r w:rsidR="00A20756">
        <w:rPr>
          <w:rFonts w:ascii="Times New Roman" w:hAnsi="Times New Roman" w:cs="Times New Roman"/>
          <w:sz w:val="24"/>
          <w:szCs w:val="24"/>
        </w:rPr>
        <w:t xml:space="preserve"> </w:t>
      </w:r>
      <w:r w:rsidR="00A20756" w:rsidRPr="00322DD7">
        <w:rPr>
          <w:rFonts w:ascii="Times New Roman" w:hAnsi="Times New Roman" w:cs="Times New Roman"/>
          <w:sz w:val="24"/>
          <w:szCs w:val="24"/>
          <w:highlight w:val="yellow"/>
        </w:rPr>
        <w:t>with Yates’ continuity correction</w:t>
      </w:r>
      <w:r>
        <w:rPr>
          <w:rFonts w:ascii="Times New Roman" w:hAnsi="Times New Roman" w:cs="Times New Roman"/>
          <w:sz w:val="24"/>
          <w:szCs w:val="24"/>
        </w:rPr>
        <w:t xml:space="preserve"> revealed that there was no association between these two variables,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(1) = .734, </w:t>
      </w:r>
      <w:r w:rsidRPr="00E44DED">
        <w:rPr>
          <w:rFonts w:ascii="Times New Roman" w:hAnsi="Times New Roman" w:cs="Times New Roman"/>
          <w:i/>
          <w:iCs/>
          <w:sz w:val="24"/>
          <w:szCs w:val="24"/>
        </w:rPr>
        <w:t>p</w:t>
      </w:r>
      <w:r>
        <w:rPr>
          <w:rFonts w:ascii="Times New Roman" w:hAnsi="Times New Roman" w:cs="Times New Roman"/>
          <w:sz w:val="24"/>
          <w:szCs w:val="24"/>
        </w:rPr>
        <w:t xml:space="preserve"> = .392.</w:t>
      </w:r>
    </w:p>
    <w:p w14:paraId="3273520A" w14:textId="77777777" w:rsidR="00F616B2" w:rsidRDefault="00F616B2" w:rsidP="00F616B2">
      <w:pPr>
        <w:spacing w:line="360" w:lineRule="auto"/>
        <w:jc w:val="both"/>
        <w:rPr>
          <w:rFonts w:ascii="Times New Roman" w:hAnsi="Times New Roman" w:cs="Times New Roman"/>
          <w:sz w:val="24"/>
          <w:szCs w:val="24"/>
        </w:rPr>
      </w:pPr>
    </w:p>
    <w:p w14:paraId="0D1F141D" w14:textId="77777777" w:rsidR="00F616B2" w:rsidRDefault="00F616B2" w:rsidP="00F616B2">
      <w:pPr>
        <w:rPr>
          <w:rFonts w:ascii="Times New Roman" w:hAnsi="Times New Roman" w:cs="Times New Roman"/>
          <w:sz w:val="24"/>
          <w:szCs w:val="24"/>
        </w:rPr>
      </w:pPr>
      <w:r>
        <w:rPr>
          <w:rFonts w:ascii="Times New Roman" w:hAnsi="Times New Roman" w:cs="Times New Roman"/>
          <w:sz w:val="24"/>
          <w:szCs w:val="24"/>
        </w:rPr>
        <w:br w:type="page"/>
      </w:r>
    </w:p>
    <w:p w14:paraId="7C536523" w14:textId="57D5C51B"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5.3.6.1 Method of prediction and Differential Looking Time Scores (DLTS)</w:t>
      </w:r>
    </w:p>
    <w:p w14:paraId="3EF77B72" w14:textId="77777777" w:rsidR="00CA6F29" w:rsidRDefault="00CA6F29" w:rsidP="00F616B2">
      <w:pPr>
        <w:spacing w:line="360" w:lineRule="auto"/>
        <w:jc w:val="both"/>
        <w:rPr>
          <w:rFonts w:ascii="Times New Roman" w:hAnsi="Times New Roman" w:cs="Times New Roman"/>
          <w:i/>
          <w:iCs/>
          <w:sz w:val="24"/>
          <w:szCs w:val="24"/>
        </w:rPr>
      </w:pPr>
    </w:p>
    <w:p w14:paraId="265BF04B" w14:textId="19C5DC72"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were interested in the relationship between method of responding to the explicit response task and looking behaviour, as measured by DLTS. To do so, we added “method of prediction” as a covariate into linear mixed effect model. Specifically, we investigated the main effects of method, </w:t>
      </w:r>
      <w:proofErr w:type="gramStart"/>
      <w:r>
        <w:rPr>
          <w:rFonts w:ascii="Times New Roman" w:hAnsi="Times New Roman" w:cs="Times New Roman"/>
          <w:sz w:val="24"/>
          <w:szCs w:val="24"/>
        </w:rPr>
        <w:t>belief</w:t>
      </w:r>
      <w:proofErr w:type="gramEnd"/>
      <w:r>
        <w:rPr>
          <w:rFonts w:ascii="Times New Roman" w:hAnsi="Times New Roman" w:cs="Times New Roman"/>
          <w:sz w:val="24"/>
          <w:szCs w:val="24"/>
        </w:rPr>
        <w:t xml:space="preserve"> and grip, plus their interaction effects and three-way interaction effect. We omitted no-grip trials from this analysis as they are of no relevance to </w:t>
      </w:r>
      <w:r w:rsidR="00FA13D2">
        <w:rPr>
          <w:rFonts w:ascii="Times New Roman" w:hAnsi="Times New Roman" w:cs="Times New Roman"/>
          <w:sz w:val="24"/>
          <w:szCs w:val="24"/>
        </w:rPr>
        <w:t>these analyses</w:t>
      </w:r>
      <w:r>
        <w:rPr>
          <w:rFonts w:ascii="Times New Roman" w:hAnsi="Times New Roman" w:cs="Times New Roman"/>
          <w:sz w:val="24"/>
          <w:szCs w:val="24"/>
        </w:rPr>
        <w:t xml:space="preserve">. </w:t>
      </w:r>
    </w:p>
    <w:p w14:paraId="301E3B66" w14:textId="664F5946" w:rsidR="00F616B2" w:rsidRPr="006F50BF" w:rsidRDefault="006528AF"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Our conjecture was</w:t>
      </w:r>
      <w:r w:rsidR="00F616B2">
        <w:rPr>
          <w:rFonts w:ascii="Times New Roman" w:hAnsi="Times New Roman" w:cs="Times New Roman"/>
          <w:sz w:val="24"/>
          <w:szCs w:val="24"/>
        </w:rPr>
        <w:t xml:space="preserve"> that in the true belief condition, the implemented strategy should not make a difference on predictive eye gaze as </w:t>
      </w:r>
      <w:r w:rsidR="001661B3">
        <w:rPr>
          <w:rFonts w:ascii="Times New Roman" w:hAnsi="Times New Roman" w:cs="Times New Roman"/>
          <w:sz w:val="24"/>
          <w:szCs w:val="24"/>
        </w:rPr>
        <w:t>participants</w:t>
      </w:r>
      <w:r w:rsidR="00F616B2">
        <w:rPr>
          <w:rFonts w:ascii="Times New Roman" w:hAnsi="Times New Roman" w:cs="Times New Roman"/>
          <w:sz w:val="24"/>
          <w:szCs w:val="24"/>
        </w:rPr>
        <w:t xml:space="preserve"> should arrive at the same conclusion</w:t>
      </w:r>
      <w:r w:rsidR="00263B1B">
        <w:rPr>
          <w:rFonts w:ascii="Times New Roman" w:hAnsi="Times New Roman" w:cs="Times New Roman"/>
          <w:sz w:val="24"/>
          <w:szCs w:val="24"/>
        </w:rPr>
        <w:t>,</w:t>
      </w:r>
      <w:r w:rsidR="00F616B2">
        <w:rPr>
          <w:rFonts w:ascii="Times New Roman" w:hAnsi="Times New Roman" w:cs="Times New Roman"/>
          <w:sz w:val="24"/>
          <w:szCs w:val="24"/>
        </w:rPr>
        <w:t xml:space="preserve"> </w:t>
      </w:r>
      <w:r w:rsidR="00263B1B">
        <w:rPr>
          <w:rFonts w:ascii="Times New Roman" w:hAnsi="Times New Roman" w:cs="Times New Roman"/>
          <w:sz w:val="24"/>
          <w:szCs w:val="24"/>
        </w:rPr>
        <w:t xml:space="preserve">given that </w:t>
      </w:r>
      <w:r w:rsidR="00F616B2">
        <w:rPr>
          <w:rFonts w:ascii="Times New Roman" w:hAnsi="Times New Roman" w:cs="Times New Roman"/>
          <w:sz w:val="24"/>
          <w:szCs w:val="24"/>
        </w:rPr>
        <w:t xml:space="preserve">motor cues and mental state of the agent are congruent. As such, we expect to find DLTS above baseline in both method groups, and no difference in DLTS between method groups. In the false belief condition, however, we expect to find DLTS scores significantly above baseline in the mentalising group, as DLTS was defined as positive if gaze was congruent with </w:t>
      </w:r>
      <w:r w:rsidR="00333A67">
        <w:rPr>
          <w:rFonts w:ascii="Times New Roman" w:hAnsi="Times New Roman" w:cs="Times New Roman"/>
          <w:sz w:val="24"/>
          <w:szCs w:val="24"/>
        </w:rPr>
        <w:t>a</w:t>
      </w:r>
      <w:r w:rsidR="00F616B2">
        <w:rPr>
          <w:rFonts w:ascii="Times New Roman" w:hAnsi="Times New Roman" w:cs="Times New Roman"/>
          <w:sz w:val="24"/>
          <w:szCs w:val="24"/>
        </w:rPr>
        <w:t xml:space="preserve"> mentalising-based </w:t>
      </w:r>
      <w:r w:rsidR="00A24CC5">
        <w:rPr>
          <w:rFonts w:ascii="Times New Roman" w:hAnsi="Times New Roman" w:cs="Times New Roman"/>
          <w:sz w:val="24"/>
          <w:szCs w:val="24"/>
        </w:rPr>
        <w:t>method of prediction of the outcome</w:t>
      </w:r>
      <w:r w:rsidR="00F616B2">
        <w:rPr>
          <w:rFonts w:ascii="Times New Roman" w:hAnsi="Times New Roman" w:cs="Times New Roman"/>
          <w:sz w:val="24"/>
          <w:szCs w:val="24"/>
        </w:rPr>
        <w:t xml:space="preserve">. However, if participants reasoned from a strictly motor-based perspective, they should score significantly below baseline. </w:t>
      </w:r>
      <w:r w:rsidR="004C6033">
        <w:rPr>
          <w:rFonts w:ascii="Times New Roman" w:hAnsi="Times New Roman" w:cs="Times New Roman"/>
          <w:sz w:val="24"/>
          <w:szCs w:val="24"/>
        </w:rPr>
        <w:t>Recall that</w:t>
      </w:r>
      <w:r w:rsidR="00F616B2">
        <w:rPr>
          <w:rFonts w:ascii="Times New Roman" w:hAnsi="Times New Roman" w:cs="Times New Roman"/>
          <w:sz w:val="24"/>
          <w:szCs w:val="24"/>
        </w:rPr>
        <w:t xml:space="preserve"> if the hand makes a precision grip, the motor-congruent target object is the small object. This is, however, incorrect as the cups have been swapped unbeknownst to the agent. In this case, the large object would be target of movement, as this is where the agent believes the small object is. Hence, a purely motor-based method of prediction will consistently result in a negative DLTS, while a mentalising method will yield a positive DLTS.</w:t>
      </w:r>
    </w:p>
    <w:p w14:paraId="12D97CD8" w14:textId="52544661"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ANOVA of our model revealed that while there was no main effect of method, </w:t>
      </w:r>
      <w:r w:rsidRPr="009D7110">
        <w:rPr>
          <w:rFonts w:ascii="Times New Roman" w:hAnsi="Times New Roman" w:cs="Times New Roman"/>
          <w:i/>
          <w:iCs/>
          <w:sz w:val="24"/>
          <w:szCs w:val="24"/>
        </w:rPr>
        <w:t>F</w:t>
      </w:r>
      <w:r>
        <w:rPr>
          <w:rFonts w:ascii="Times New Roman" w:hAnsi="Times New Roman" w:cs="Times New Roman"/>
          <w:sz w:val="24"/>
          <w:szCs w:val="24"/>
        </w:rPr>
        <w:t xml:space="preserve">(1,44) = 3.135, </w:t>
      </w:r>
      <w:r w:rsidRPr="003C16F5">
        <w:rPr>
          <w:rFonts w:ascii="Times New Roman" w:hAnsi="Times New Roman" w:cs="Times New Roman"/>
          <w:i/>
          <w:iCs/>
          <w:sz w:val="24"/>
          <w:szCs w:val="24"/>
        </w:rPr>
        <w:t>p</w:t>
      </w:r>
      <w:r>
        <w:rPr>
          <w:rFonts w:ascii="Times New Roman" w:hAnsi="Times New Roman" w:cs="Times New Roman"/>
          <w:sz w:val="24"/>
          <w:szCs w:val="24"/>
        </w:rPr>
        <w:t xml:space="preserve"> = .084, method did show a significant interaction with belief, </w:t>
      </w:r>
      <w:r w:rsidRPr="004A383A">
        <w:rPr>
          <w:rFonts w:ascii="Times New Roman" w:hAnsi="Times New Roman" w:cs="Times New Roman"/>
          <w:i/>
          <w:iCs/>
          <w:sz w:val="24"/>
          <w:szCs w:val="24"/>
        </w:rPr>
        <w:t>F</w:t>
      </w:r>
      <w:r>
        <w:rPr>
          <w:rFonts w:ascii="Times New Roman" w:hAnsi="Times New Roman" w:cs="Times New Roman"/>
          <w:sz w:val="24"/>
          <w:szCs w:val="24"/>
        </w:rPr>
        <w:t xml:space="preserve">(1,1094) = 11.421, </w:t>
      </w:r>
      <w:r w:rsidRPr="001E0E20">
        <w:rPr>
          <w:rFonts w:ascii="Times New Roman" w:hAnsi="Times New Roman" w:cs="Times New Roman"/>
          <w:i/>
          <w:iCs/>
          <w:sz w:val="24"/>
          <w:szCs w:val="24"/>
        </w:rPr>
        <w:t>p</w:t>
      </w:r>
      <w:r w:rsidR="00F81C30">
        <w:rPr>
          <w:rFonts w:ascii="Times New Roman" w:hAnsi="Times New Roman" w:cs="Times New Roman"/>
          <w:sz w:val="24"/>
          <w:szCs w:val="24"/>
        </w:rPr>
        <w:t xml:space="preserve"> </w:t>
      </w:r>
      <w:r>
        <w:rPr>
          <w:rFonts w:ascii="Times New Roman" w:hAnsi="Times New Roman" w:cs="Times New Roman"/>
          <w:sz w:val="24"/>
          <w:szCs w:val="24"/>
        </w:rPr>
        <w:t>&lt;</w:t>
      </w:r>
      <w:r w:rsidR="00F81C30">
        <w:rPr>
          <w:rFonts w:ascii="Times New Roman" w:hAnsi="Times New Roman" w:cs="Times New Roman"/>
          <w:sz w:val="24"/>
          <w:szCs w:val="24"/>
        </w:rPr>
        <w:t xml:space="preserve"> </w:t>
      </w:r>
      <w:r>
        <w:rPr>
          <w:rFonts w:ascii="Times New Roman" w:hAnsi="Times New Roman" w:cs="Times New Roman"/>
          <w:sz w:val="24"/>
          <w:szCs w:val="24"/>
        </w:rPr>
        <w:t xml:space="preserve">.001. </w:t>
      </w:r>
      <w:r w:rsidR="00840C32">
        <w:rPr>
          <w:rFonts w:ascii="Times New Roman" w:hAnsi="Times New Roman" w:cs="Times New Roman"/>
          <w:sz w:val="24"/>
          <w:szCs w:val="24"/>
        </w:rPr>
        <w:t>In Table X and Figure X below</w:t>
      </w:r>
      <w:r>
        <w:rPr>
          <w:rFonts w:ascii="Times New Roman" w:hAnsi="Times New Roman" w:cs="Times New Roman"/>
          <w:sz w:val="24"/>
          <w:szCs w:val="24"/>
        </w:rPr>
        <w:t xml:space="preserve">, we report the least-square means for the method </w:t>
      </w:r>
      <w:r>
        <w:rPr>
          <w:rFonts w:ascii="Times New Roman" w:hAnsi="Times New Roman" w:cs="Times New Roman"/>
          <w:i/>
          <w:iCs/>
          <w:sz w:val="24"/>
          <w:szCs w:val="24"/>
        </w:rPr>
        <w:t xml:space="preserve">x </w:t>
      </w:r>
      <w:r>
        <w:rPr>
          <w:rFonts w:ascii="Times New Roman" w:hAnsi="Times New Roman" w:cs="Times New Roman"/>
          <w:sz w:val="24"/>
          <w:szCs w:val="24"/>
        </w:rPr>
        <w:t>belief interaction effect.</w:t>
      </w:r>
    </w:p>
    <w:p w14:paraId="3C971434" w14:textId="77777777" w:rsidR="00F616B2" w:rsidRDefault="00F616B2" w:rsidP="00F616B2">
      <w:pPr>
        <w:rPr>
          <w:rFonts w:ascii="Times New Roman" w:hAnsi="Times New Roman" w:cs="Times New Roman"/>
          <w:sz w:val="24"/>
          <w:szCs w:val="24"/>
        </w:rPr>
      </w:pPr>
      <w:r>
        <w:rPr>
          <w:rFonts w:ascii="Times New Roman" w:hAnsi="Times New Roman" w:cs="Times New Roman"/>
          <w:sz w:val="24"/>
          <w:szCs w:val="24"/>
        </w:rPr>
        <w:br w:type="page"/>
      </w:r>
    </w:p>
    <w:p w14:paraId="0AEEEF67" w14:textId="77777777" w:rsidR="00F616B2" w:rsidRDefault="00F616B2" w:rsidP="00F616B2">
      <w:pPr>
        <w:spacing w:line="360" w:lineRule="auto"/>
        <w:jc w:val="both"/>
        <w:rPr>
          <w:rFonts w:ascii="Times New Roman" w:hAnsi="Times New Roman" w:cs="Times New Roman"/>
          <w:sz w:val="24"/>
          <w:szCs w:val="24"/>
        </w:rPr>
      </w:pPr>
    </w:p>
    <w:tbl>
      <w:tblPr>
        <w:tblStyle w:val="ListTable6Colorful"/>
        <w:tblW w:w="0" w:type="auto"/>
        <w:jc w:val="center"/>
        <w:tblLook w:val="04A0" w:firstRow="1" w:lastRow="0" w:firstColumn="1" w:lastColumn="0" w:noHBand="0" w:noVBand="1"/>
      </w:tblPr>
      <w:tblGrid>
        <w:gridCol w:w="1560"/>
        <w:gridCol w:w="1275"/>
        <w:gridCol w:w="1276"/>
        <w:gridCol w:w="851"/>
        <w:gridCol w:w="1842"/>
        <w:gridCol w:w="944"/>
        <w:gridCol w:w="1278"/>
      </w:tblGrid>
      <w:tr w:rsidR="00F616B2" w14:paraId="612B5F7F"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0B62F419" w14:textId="77777777" w:rsidR="00F616B2" w:rsidRPr="00653B4F" w:rsidRDefault="00F616B2" w:rsidP="00E10839">
            <w:pPr>
              <w:spacing w:line="360" w:lineRule="auto"/>
              <w:rPr>
                <w:rFonts w:ascii="Times New Roman" w:hAnsi="Times New Roman" w:cs="Times New Roman"/>
                <w:i/>
                <w:iCs/>
                <w:sz w:val="24"/>
                <w:szCs w:val="24"/>
              </w:rPr>
            </w:pPr>
            <w:r>
              <w:rPr>
                <w:rFonts w:ascii="Times New Roman" w:hAnsi="Times New Roman" w:cs="Times New Roman"/>
                <w:i/>
                <w:iCs/>
                <w:sz w:val="24"/>
                <w:szCs w:val="24"/>
              </w:rPr>
              <w:t>Method</w:t>
            </w:r>
          </w:p>
        </w:tc>
        <w:tc>
          <w:tcPr>
            <w:tcW w:w="1275" w:type="dxa"/>
          </w:tcPr>
          <w:p w14:paraId="6E3B26F7" w14:textId="77777777" w:rsidR="00F616B2" w:rsidRPr="00EA74DB" w:rsidRDefault="00F616B2" w:rsidP="00E1083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 xml:space="preserve">Belief </w:t>
            </w:r>
          </w:p>
        </w:tc>
        <w:tc>
          <w:tcPr>
            <w:tcW w:w="1276" w:type="dxa"/>
          </w:tcPr>
          <w:p w14:paraId="6E52C14C" w14:textId="77777777" w:rsidR="00F616B2" w:rsidRPr="00EA74DB" w:rsidRDefault="00F616B2" w:rsidP="00E1083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LS Mean</w:t>
            </w:r>
          </w:p>
        </w:tc>
        <w:tc>
          <w:tcPr>
            <w:tcW w:w="851" w:type="dxa"/>
          </w:tcPr>
          <w:p w14:paraId="77CE6C47" w14:textId="77777777" w:rsidR="00F616B2" w:rsidRPr="00EA74DB" w:rsidRDefault="00F616B2" w:rsidP="00E1083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SE</w:t>
            </w:r>
          </w:p>
        </w:tc>
        <w:tc>
          <w:tcPr>
            <w:tcW w:w="1842" w:type="dxa"/>
          </w:tcPr>
          <w:p w14:paraId="451CE0BF" w14:textId="77777777" w:rsidR="00F616B2" w:rsidRPr="00EA74DB"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95% CI</w:t>
            </w:r>
          </w:p>
        </w:tc>
        <w:tc>
          <w:tcPr>
            <w:tcW w:w="944" w:type="dxa"/>
          </w:tcPr>
          <w:p w14:paraId="7FE6CA16" w14:textId="77777777" w:rsidR="00F616B2" w:rsidRPr="00F87D2A"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t</w:t>
            </w:r>
          </w:p>
        </w:tc>
        <w:tc>
          <w:tcPr>
            <w:tcW w:w="1278" w:type="dxa"/>
          </w:tcPr>
          <w:p w14:paraId="53E3B1DD" w14:textId="77777777" w:rsidR="00F616B2" w:rsidRPr="0003147C"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3147C">
              <w:rPr>
                <w:rFonts w:ascii="Times New Roman" w:hAnsi="Times New Roman" w:cs="Times New Roman"/>
                <w:i/>
                <w:iCs/>
                <w:sz w:val="24"/>
                <w:szCs w:val="24"/>
              </w:rPr>
              <w:t>p</w:t>
            </w:r>
          </w:p>
        </w:tc>
      </w:tr>
      <w:tr w:rsidR="00F616B2" w14:paraId="74703662"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57FB80C6" w14:textId="77777777" w:rsidR="00F616B2" w:rsidRPr="001B6DA0" w:rsidRDefault="00F616B2" w:rsidP="00E10839">
            <w:pPr>
              <w:spacing w:line="360" w:lineRule="auto"/>
              <w:rPr>
                <w:rFonts w:ascii="Times New Roman" w:hAnsi="Times New Roman" w:cs="Times New Roman"/>
                <w:b w:val="0"/>
                <w:bCs w:val="0"/>
                <w:sz w:val="24"/>
                <w:szCs w:val="24"/>
              </w:rPr>
            </w:pPr>
            <w:r w:rsidRPr="001B6DA0">
              <w:rPr>
                <w:rFonts w:ascii="Times New Roman" w:hAnsi="Times New Roman" w:cs="Times New Roman"/>
                <w:b w:val="0"/>
                <w:bCs w:val="0"/>
                <w:sz w:val="24"/>
                <w:szCs w:val="24"/>
              </w:rPr>
              <w:t>Belief</w:t>
            </w:r>
          </w:p>
        </w:tc>
        <w:tc>
          <w:tcPr>
            <w:tcW w:w="1275" w:type="dxa"/>
            <w:shd w:val="clear" w:color="auto" w:fill="auto"/>
          </w:tcPr>
          <w:p w14:paraId="66880C83" w14:textId="77777777" w:rsidR="00F616B2" w:rsidRPr="00EA74DB"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A74DB">
              <w:rPr>
                <w:rFonts w:ascii="Times New Roman" w:hAnsi="Times New Roman" w:cs="Times New Roman"/>
                <w:sz w:val="24"/>
                <w:szCs w:val="24"/>
              </w:rPr>
              <w:t>FB</w:t>
            </w:r>
          </w:p>
        </w:tc>
        <w:tc>
          <w:tcPr>
            <w:tcW w:w="1276" w:type="dxa"/>
            <w:shd w:val="clear" w:color="auto" w:fill="auto"/>
          </w:tcPr>
          <w:p w14:paraId="0C54DC9A" w14:textId="77777777" w:rsidR="00F616B2" w:rsidRPr="006171D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-.026</w:t>
            </w:r>
          </w:p>
        </w:tc>
        <w:tc>
          <w:tcPr>
            <w:tcW w:w="851" w:type="dxa"/>
            <w:shd w:val="clear" w:color="auto" w:fill="auto"/>
          </w:tcPr>
          <w:p w14:paraId="2E9FBFB6" w14:textId="77777777" w:rsidR="00F616B2" w:rsidRPr="00E329FC"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c>
          <w:tcPr>
            <w:tcW w:w="1842" w:type="dxa"/>
            <w:shd w:val="clear" w:color="auto" w:fill="auto"/>
          </w:tcPr>
          <w:p w14:paraId="418A72B2" w14:textId="77777777" w:rsidR="00F616B2" w:rsidRPr="00794F53"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 ; .002</w:t>
            </w:r>
          </w:p>
        </w:tc>
        <w:tc>
          <w:tcPr>
            <w:tcW w:w="944" w:type="dxa"/>
            <w:shd w:val="clear" w:color="auto" w:fill="auto"/>
          </w:tcPr>
          <w:p w14:paraId="775EFEBD" w14:textId="77777777" w:rsidR="00F616B2" w:rsidRPr="00316FC9"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-1.821</w:t>
            </w:r>
          </w:p>
        </w:tc>
        <w:tc>
          <w:tcPr>
            <w:tcW w:w="1278" w:type="dxa"/>
            <w:shd w:val="clear" w:color="auto" w:fill="auto"/>
          </w:tcPr>
          <w:p w14:paraId="125F7DF7" w14:textId="77777777" w:rsidR="00F616B2" w:rsidRPr="00144221"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.072</w:t>
            </w:r>
          </w:p>
        </w:tc>
      </w:tr>
      <w:tr w:rsidR="00F616B2" w14:paraId="02BBF260"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0FE33CA6" w14:textId="77777777" w:rsidR="00F616B2" w:rsidRPr="001B6DA0" w:rsidRDefault="00F616B2" w:rsidP="00E10839">
            <w:pPr>
              <w:spacing w:line="360" w:lineRule="auto"/>
              <w:rPr>
                <w:rFonts w:ascii="Times New Roman" w:hAnsi="Times New Roman" w:cs="Times New Roman"/>
                <w:b w:val="0"/>
                <w:bCs w:val="0"/>
                <w:sz w:val="24"/>
                <w:szCs w:val="24"/>
              </w:rPr>
            </w:pPr>
            <w:r w:rsidRPr="001B6DA0">
              <w:rPr>
                <w:rFonts w:ascii="Times New Roman" w:hAnsi="Times New Roman" w:cs="Times New Roman"/>
                <w:b w:val="0"/>
                <w:bCs w:val="0"/>
                <w:sz w:val="24"/>
                <w:szCs w:val="24"/>
              </w:rPr>
              <w:t>other</w:t>
            </w:r>
          </w:p>
        </w:tc>
        <w:tc>
          <w:tcPr>
            <w:tcW w:w="1275" w:type="dxa"/>
            <w:shd w:val="clear" w:color="auto" w:fill="auto"/>
          </w:tcPr>
          <w:p w14:paraId="1B9A6747" w14:textId="77777777" w:rsidR="00F616B2" w:rsidRPr="00EA74DB"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A74DB">
              <w:rPr>
                <w:rFonts w:ascii="Times New Roman" w:hAnsi="Times New Roman" w:cs="Times New Roman"/>
                <w:sz w:val="24"/>
                <w:szCs w:val="24"/>
              </w:rPr>
              <w:t>FB</w:t>
            </w:r>
          </w:p>
        </w:tc>
        <w:tc>
          <w:tcPr>
            <w:tcW w:w="1276" w:type="dxa"/>
            <w:shd w:val="clear" w:color="auto" w:fill="auto"/>
          </w:tcPr>
          <w:p w14:paraId="0D78C066" w14:textId="77777777" w:rsidR="00F616B2" w:rsidRPr="00395E27"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-.089</w:t>
            </w:r>
          </w:p>
        </w:tc>
        <w:tc>
          <w:tcPr>
            <w:tcW w:w="851" w:type="dxa"/>
            <w:shd w:val="clear" w:color="auto" w:fill="auto"/>
          </w:tcPr>
          <w:p w14:paraId="6C79C5F8" w14:textId="77777777" w:rsidR="00F616B2" w:rsidRPr="00E329FC"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.013</w:t>
            </w:r>
          </w:p>
        </w:tc>
        <w:tc>
          <w:tcPr>
            <w:tcW w:w="1842" w:type="dxa"/>
            <w:shd w:val="clear" w:color="auto" w:fill="auto"/>
          </w:tcPr>
          <w:p w14:paraId="16ACAEC9" w14:textId="77777777" w:rsidR="00F616B2" w:rsidRPr="00794F53"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-.116 ; -.064</w:t>
            </w:r>
          </w:p>
        </w:tc>
        <w:tc>
          <w:tcPr>
            <w:tcW w:w="944" w:type="dxa"/>
            <w:shd w:val="clear" w:color="auto" w:fill="auto"/>
          </w:tcPr>
          <w:p w14:paraId="79BA19E0" w14:textId="77777777" w:rsidR="00F616B2" w:rsidRPr="00A551A8"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-6.985</w:t>
            </w:r>
          </w:p>
        </w:tc>
        <w:tc>
          <w:tcPr>
            <w:tcW w:w="1278" w:type="dxa"/>
            <w:shd w:val="clear" w:color="auto" w:fill="auto"/>
          </w:tcPr>
          <w:p w14:paraId="737FA3CD" w14:textId="77777777" w:rsidR="00F616B2" w:rsidRPr="00144221"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r w:rsidR="00F616B2" w14:paraId="5864CC6C"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7F4E0CEF" w14:textId="77777777" w:rsidR="00F616B2" w:rsidRPr="001B6DA0" w:rsidRDefault="00F616B2" w:rsidP="00E10839">
            <w:pPr>
              <w:spacing w:line="360" w:lineRule="auto"/>
              <w:rPr>
                <w:rFonts w:ascii="Times New Roman" w:hAnsi="Times New Roman" w:cs="Times New Roman"/>
                <w:b w:val="0"/>
                <w:bCs w:val="0"/>
                <w:sz w:val="24"/>
                <w:szCs w:val="24"/>
              </w:rPr>
            </w:pPr>
            <w:r w:rsidRPr="001B6DA0">
              <w:rPr>
                <w:rFonts w:ascii="Times New Roman" w:hAnsi="Times New Roman" w:cs="Times New Roman"/>
                <w:b w:val="0"/>
                <w:bCs w:val="0"/>
                <w:sz w:val="24"/>
                <w:szCs w:val="24"/>
              </w:rPr>
              <w:t>belief</w:t>
            </w:r>
          </w:p>
        </w:tc>
        <w:tc>
          <w:tcPr>
            <w:tcW w:w="1275" w:type="dxa"/>
            <w:shd w:val="clear" w:color="auto" w:fill="auto"/>
          </w:tcPr>
          <w:p w14:paraId="705338A4" w14:textId="77777777" w:rsidR="00F616B2" w:rsidRPr="00EA74DB"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w:t>
            </w:r>
            <w:r w:rsidRPr="00EA74DB">
              <w:rPr>
                <w:rFonts w:ascii="Times New Roman" w:hAnsi="Times New Roman" w:cs="Times New Roman"/>
                <w:sz w:val="24"/>
                <w:szCs w:val="24"/>
              </w:rPr>
              <w:t>B</w:t>
            </w:r>
          </w:p>
        </w:tc>
        <w:tc>
          <w:tcPr>
            <w:tcW w:w="1276" w:type="dxa"/>
            <w:shd w:val="clear" w:color="auto" w:fill="auto"/>
          </w:tcPr>
          <w:p w14:paraId="43B0DA3F" w14:textId="77777777" w:rsidR="00F616B2" w:rsidRPr="00FB6059"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.074</w:t>
            </w:r>
          </w:p>
        </w:tc>
        <w:tc>
          <w:tcPr>
            <w:tcW w:w="851" w:type="dxa"/>
            <w:shd w:val="clear" w:color="auto" w:fill="auto"/>
          </w:tcPr>
          <w:p w14:paraId="72B187AA" w14:textId="77777777" w:rsidR="00F616B2" w:rsidRPr="00E329FC"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c>
          <w:tcPr>
            <w:tcW w:w="1842" w:type="dxa"/>
            <w:shd w:val="clear" w:color="auto" w:fill="auto"/>
          </w:tcPr>
          <w:p w14:paraId="1FAE6A5D" w14:textId="77777777" w:rsidR="00F616B2" w:rsidRPr="00794F53"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.046 ; .102</w:t>
            </w:r>
          </w:p>
        </w:tc>
        <w:tc>
          <w:tcPr>
            <w:tcW w:w="944" w:type="dxa"/>
            <w:shd w:val="clear" w:color="auto" w:fill="auto"/>
          </w:tcPr>
          <w:p w14:paraId="013330F4" w14:textId="77777777" w:rsidR="00F616B2" w:rsidRPr="009C67C8"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5.203</w:t>
            </w:r>
          </w:p>
        </w:tc>
        <w:tc>
          <w:tcPr>
            <w:tcW w:w="1278" w:type="dxa"/>
            <w:shd w:val="clear" w:color="auto" w:fill="auto"/>
          </w:tcPr>
          <w:p w14:paraId="23E9B8D7" w14:textId="77777777" w:rsidR="00F616B2" w:rsidRPr="003949F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r w:rsidR="00F616B2" w14:paraId="536A38E5"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2E03390B" w14:textId="77777777" w:rsidR="00F616B2" w:rsidRPr="001B6DA0" w:rsidRDefault="00F616B2" w:rsidP="00E10839">
            <w:pPr>
              <w:spacing w:line="360" w:lineRule="auto"/>
              <w:rPr>
                <w:rFonts w:ascii="Times New Roman" w:hAnsi="Times New Roman" w:cs="Times New Roman"/>
                <w:b w:val="0"/>
                <w:bCs w:val="0"/>
                <w:sz w:val="24"/>
                <w:szCs w:val="24"/>
              </w:rPr>
            </w:pPr>
            <w:r w:rsidRPr="001B6DA0">
              <w:rPr>
                <w:rFonts w:ascii="Times New Roman" w:hAnsi="Times New Roman" w:cs="Times New Roman"/>
                <w:b w:val="0"/>
                <w:bCs w:val="0"/>
                <w:sz w:val="24"/>
                <w:szCs w:val="24"/>
              </w:rPr>
              <w:t>other</w:t>
            </w:r>
          </w:p>
        </w:tc>
        <w:tc>
          <w:tcPr>
            <w:tcW w:w="1275" w:type="dxa"/>
            <w:shd w:val="clear" w:color="auto" w:fill="auto"/>
          </w:tcPr>
          <w:p w14:paraId="4CB02912" w14:textId="77777777" w:rsidR="00F616B2" w:rsidRPr="00EA74DB"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A74DB">
              <w:rPr>
                <w:rFonts w:ascii="Times New Roman" w:hAnsi="Times New Roman" w:cs="Times New Roman"/>
                <w:sz w:val="24"/>
                <w:szCs w:val="24"/>
              </w:rPr>
              <w:t>TB</w:t>
            </w:r>
          </w:p>
        </w:tc>
        <w:tc>
          <w:tcPr>
            <w:tcW w:w="1276" w:type="dxa"/>
            <w:shd w:val="clear" w:color="auto" w:fill="auto"/>
          </w:tcPr>
          <w:p w14:paraId="1D247BB8" w14:textId="77777777" w:rsidR="00F616B2" w:rsidRPr="00FB6059"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w:t>
            </w:r>
          </w:p>
        </w:tc>
        <w:tc>
          <w:tcPr>
            <w:tcW w:w="851" w:type="dxa"/>
            <w:shd w:val="clear" w:color="auto" w:fill="auto"/>
          </w:tcPr>
          <w:p w14:paraId="1BAB1611" w14:textId="77777777" w:rsidR="00F616B2" w:rsidRPr="00E329FC"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.013</w:t>
            </w:r>
          </w:p>
        </w:tc>
        <w:tc>
          <w:tcPr>
            <w:tcW w:w="1842" w:type="dxa"/>
            <w:shd w:val="clear" w:color="auto" w:fill="auto"/>
          </w:tcPr>
          <w:p w14:paraId="0D7A43F3" w14:textId="77777777" w:rsidR="00F616B2" w:rsidRPr="00794F53"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.054 ; .106</w:t>
            </w:r>
          </w:p>
        </w:tc>
        <w:tc>
          <w:tcPr>
            <w:tcW w:w="944" w:type="dxa"/>
            <w:shd w:val="clear" w:color="auto" w:fill="auto"/>
          </w:tcPr>
          <w:p w14:paraId="268D767A" w14:textId="77777777" w:rsidR="00F616B2" w:rsidRPr="009C67C8"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6.096</w:t>
            </w:r>
          </w:p>
        </w:tc>
        <w:tc>
          <w:tcPr>
            <w:tcW w:w="1278" w:type="dxa"/>
            <w:shd w:val="clear" w:color="auto" w:fill="auto"/>
          </w:tcPr>
          <w:p w14:paraId="1C06FED0" w14:textId="77777777" w:rsidR="00F616B2" w:rsidRPr="00C50606"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bl>
    <w:p w14:paraId="2D158009" w14:textId="77777777" w:rsidR="00F616B2" w:rsidRDefault="00F616B2" w:rsidP="00F616B2">
      <w:pPr>
        <w:spacing w:line="360" w:lineRule="auto"/>
        <w:jc w:val="both"/>
        <w:rPr>
          <w:rFonts w:ascii="Times New Roman" w:hAnsi="Times New Roman" w:cs="Times New Roman"/>
          <w:sz w:val="24"/>
          <w:szCs w:val="24"/>
        </w:rPr>
      </w:pPr>
    </w:p>
    <w:p w14:paraId="2CDDA0C1" w14:textId="1642C897" w:rsidR="00F616B2" w:rsidRPr="00D12DFE" w:rsidRDefault="00FD2562" w:rsidP="00F616B2">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Table X. </w:t>
      </w:r>
      <w:r w:rsidR="00F616B2">
        <w:rPr>
          <w:rFonts w:ascii="Times New Roman" w:hAnsi="Times New Roman" w:cs="Times New Roman"/>
          <w:i/>
          <w:iCs/>
          <w:sz w:val="24"/>
          <w:szCs w:val="24"/>
        </w:rPr>
        <w:t>The model-based Least Square Means of every level of the interaction effect between belief and method, as well as their standard error and 95% confidence interval. Also included is the significance test (t-tests) of each LS mean against 0. All reported p-values are Holm-corrected for multiple comparisons.</w:t>
      </w:r>
    </w:p>
    <w:p w14:paraId="4D6CCA87" w14:textId="77777777" w:rsidR="00F616B2" w:rsidRDefault="00F616B2" w:rsidP="00F616B2">
      <w:pPr>
        <w:spacing w:line="360" w:lineRule="auto"/>
        <w:jc w:val="both"/>
        <w:rPr>
          <w:rFonts w:ascii="Times New Roman" w:hAnsi="Times New Roman" w:cs="Times New Roman"/>
          <w:sz w:val="24"/>
          <w:szCs w:val="24"/>
        </w:rPr>
      </w:pPr>
    </w:p>
    <w:p w14:paraId="61A282A5" w14:textId="36E7A6A6" w:rsidR="00F616B2" w:rsidRPr="006C44B1" w:rsidRDefault="00300786"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To investigate the interaction effect between belief and grip, we</w:t>
      </w:r>
      <w:r w:rsidR="00F616B2">
        <w:rPr>
          <w:rFonts w:ascii="Times New Roman" w:hAnsi="Times New Roman" w:cs="Times New Roman"/>
          <w:sz w:val="24"/>
          <w:szCs w:val="24"/>
        </w:rPr>
        <w:t xml:space="preserve"> also tested for the difference in DLTS between groups per belief condition. These contrasts indicated that there </w:t>
      </w:r>
      <w:r w:rsidR="00F866D0">
        <w:rPr>
          <w:rFonts w:ascii="Times New Roman" w:hAnsi="Times New Roman" w:cs="Times New Roman"/>
          <w:sz w:val="24"/>
          <w:szCs w:val="24"/>
        </w:rPr>
        <w:t>wa</w:t>
      </w:r>
      <w:r w:rsidR="00F616B2">
        <w:rPr>
          <w:rFonts w:ascii="Times New Roman" w:hAnsi="Times New Roman" w:cs="Times New Roman"/>
          <w:sz w:val="24"/>
          <w:szCs w:val="24"/>
        </w:rPr>
        <w:t xml:space="preserve">s no difference between mentalising and other strategies in the true belief condition, </w:t>
      </w:r>
      <w:r w:rsidR="00F616B2">
        <w:rPr>
          <w:rFonts w:ascii="Times New Roman" w:hAnsi="Times New Roman" w:cs="Times New Roman"/>
          <w:i/>
          <w:iCs/>
          <w:sz w:val="24"/>
          <w:szCs w:val="24"/>
        </w:rPr>
        <w:t>t =</w:t>
      </w:r>
      <w:r w:rsidR="00F616B2">
        <w:rPr>
          <w:rFonts w:ascii="Times New Roman" w:hAnsi="Times New Roman" w:cs="Times New Roman"/>
          <w:sz w:val="24"/>
          <w:szCs w:val="24"/>
        </w:rPr>
        <w:t xml:space="preserve"> -.302, </w:t>
      </w:r>
      <w:r w:rsidR="00F616B2" w:rsidRPr="006F0359">
        <w:rPr>
          <w:rFonts w:ascii="Times New Roman" w:hAnsi="Times New Roman" w:cs="Times New Roman"/>
          <w:i/>
          <w:iCs/>
          <w:sz w:val="24"/>
          <w:szCs w:val="24"/>
        </w:rPr>
        <w:t>p</w:t>
      </w:r>
      <w:r w:rsidR="00F616B2">
        <w:rPr>
          <w:rFonts w:ascii="Times New Roman" w:hAnsi="Times New Roman" w:cs="Times New Roman"/>
          <w:sz w:val="24"/>
          <w:szCs w:val="24"/>
        </w:rPr>
        <w:t xml:space="preserve"> = .764</w:t>
      </w:r>
      <w:r w:rsidR="00C14BC9">
        <w:rPr>
          <w:rFonts w:ascii="Times New Roman" w:hAnsi="Times New Roman" w:cs="Times New Roman"/>
          <w:sz w:val="24"/>
          <w:szCs w:val="24"/>
        </w:rPr>
        <w:t>; however,</w:t>
      </w:r>
      <w:r w:rsidR="00F616B2">
        <w:rPr>
          <w:rFonts w:ascii="Times New Roman" w:hAnsi="Times New Roman" w:cs="Times New Roman"/>
          <w:sz w:val="24"/>
          <w:szCs w:val="24"/>
        </w:rPr>
        <w:t xml:space="preserve"> in the false belief condition participants that used mentalising strategies had significantly higher DLTS as compared to participants</w:t>
      </w:r>
      <w:r w:rsidR="00F616B2" w:rsidRPr="008C2969">
        <w:rPr>
          <w:rFonts w:ascii="Times New Roman" w:hAnsi="Times New Roman" w:cs="Times New Roman"/>
          <w:sz w:val="24"/>
          <w:szCs w:val="24"/>
        </w:rPr>
        <w:t xml:space="preserve"> </w:t>
      </w:r>
      <w:r w:rsidR="00F616B2">
        <w:rPr>
          <w:rFonts w:ascii="Times New Roman" w:hAnsi="Times New Roman" w:cs="Times New Roman"/>
          <w:sz w:val="24"/>
          <w:szCs w:val="24"/>
        </w:rPr>
        <w:t xml:space="preserve">using other strategies, </w:t>
      </w:r>
      <w:r w:rsidR="00F616B2">
        <w:rPr>
          <w:rFonts w:ascii="Times New Roman" w:hAnsi="Times New Roman" w:cs="Times New Roman"/>
          <w:i/>
          <w:iCs/>
          <w:sz w:val="24"/>
          <w:szCs w:val="24"/>
        </w:rPr>
        <w:t>t</w:t>
      </w:r>
      <w:r w:rsidR="00F616B2">
        <w:rPr>
          <w:rFonts w:ascii="Times New Roman" w:hAnsi="Times New Roman" w:cs="Times New Roman"/>
          <w:i/>
          <w:iCs/>
          <w:sz w:val="24"/>
          <w:szCs w:val="24"/>
          <w:vertAlign w:val="subscript"/>
        </w:rPr>
        <w:t xml:space="preserve"> </w:t>
      </w:r>
      <w:r w:rsidR="004B7372">
        <w:rPr>
          <w:rFonts w:ascii="Times New Roman" w:hAnsi="Times New Roman" w:cs="Times New Roman"/>
          <w:sz w:val="24"/>
          <w:szCs w:val="24"/>
        </w:rPr>
        <w:t>=</w:t>
      </w:r>
      <w:r w:rsidR="00F616B2">
        <w:rPr>
          <w:rFonts w:ascii="Times New Roman" w:hAnsi="Times New Roman" w:cs="Times New Roman"/>
          <w:sz w:val="24"/>
          <w:szCs w:val="24"/>
          <w:vertAlign w:val="subscript"/>
        </w:rPr>
        <w:t xml:space="preserve"> </w:t>
      </w:r>
      <w:r w:rsidR="00F616B2">
        <w:rPr>
          <w:rFonts w:ascii="Times New Roman" w:hAnsi="Times New Roman" w:cs="Times New Roman"/>
          <w:sz w:val="24"/>
          <w:szCs w:val="24"/>
        </w:rPr>
        <w:t xml:space="preserve">3.293, </w:t>
      </w:r>
      <w:r w:rsidR="00F616B2" w:rsidRPr="00C30F3F">
        <w:rPr>
          <w:rFonts w:ascii="Times New Roman" w:hAnsi="Times New Roman" w:cs="Times New Roman"/>
          <w:i/>
          <w:iCs/>
          <w:sz w:val="24"/>
          <w:szCs w:val="24"/>
        </w:rPr>
        <w:t>p</w:t>
      </w:r>
      <w:r w:rsidR="00F616B2">
        <w:rPr>
          <w:rFonts w:ascii="Times New Roman" w:hAnsi="Times New Roman" w:cs="Times New Roman"/>
          <w:sz w:val="24"/>
          <w:szCs w:val="24"/>
        </w:rPr>
        <w:t xml:space="preserve"> = .003.</w:t>
      </w:r>
      <w:r w:rsidR="006C44B1">
        <w:rPr>
          <w:rFonts w:ascii="Times New Roman" w:hAnsi="Times New Roman" w:cs="Times New Roman"/>
          <w:sz w:val="24"/>
          <w:szCs w:val="24"/>
        </w:rPr>
        <w:t xml:space="preserve"> This is unsurprising, as a mentalising strategy would yield a positive DLTS in this analysis.</w:t>
      </w:r>
    </w:p>
    <w:p w14:paraId="327AD978" w14:textId="77777777" w:rsidR="00F616B2" w:rsidRPr="009B6205" w:rsidRDefault="00F616B2" w:rsidP="00F616B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396A95" wp14:editId="42BABD15">
            <wp:extent cx="3916392" cy="4235088"/>
            <wp:effectExtent l="0" t="0" r="8255"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2549" cy="4263374"/>
                    </a:xfrm>
                    <a:prstGeom prst="rect">
                      <a:avLst/>
                    </a:prstGeom>
                    <a:noFill/>
                    <a:ln>
                      <a:noFill/>
                    </a:ln>
                  </pic:spPr>
                </pic:pic>
              </a:graphicData>
            </a:graphic>
          </wp:inline>
        </w:drawing>
      </w:r>
    </w:p>
    <w:p w14:paraId="2DF5AF28"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Model-based Least Square means in function of self-reported method of prediction and belief conditions. Error bars represent the standard error of the mean. Stars on the bars represent the significance of each LS mean compared to baseline 0. Stars above the bars represent the significance levels of the difference between means.</w:t>
      </w:r>
    </w:p>
    <w:p w14:paraId="454D4DD9" w14:textId="77777777" w:rsidR="00F616B2" w:rsidRPr="00592B07" w:rsidRDefault="00F616B2" w:rsidP="00F616B2">
      <w:pPr>
        <w:spacing w:line="360" w:lineRule="auto"/>
        <w:jc w:val="both"/>
        <w:rPr>
          <w:rFonts w:ascii="Times New Roman" w:hAnsi="Times New Roman" w:cs="Times New Roman"/>
          <w:i/>
          <w:iCs/>
          <w:sz w:val="24"/>
          <w:szCs w:val="24"/>
        </w:rPr>
      </w:pPr>
    </w:p>
    <w:p w14:paraId="41B06023" w14:textId="199A8E4B"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5.3.6.2 Method of prediction and accuracy of explicit responses</w:t>
      </w:r>
    </w:p>
    <w:p w14:paraId="5951A391" w14:textId="77777777" w:rsidR="00A62F66" w:rsidRPr="00B43328" w:rsidRDefault="00A62F66" w:rsidP="00F616B2">
      <w:pPr>
        <w:spacing w:line="360" w:lineRule="auto"/>
        <w:jc w:val="both"/>
        <w:rPr>
          <w:rFonts w:ascii="Times New Roman" w:hAnsi="Times New Roman" w:cs="Times New Roman"/>
          <w:i/>
          <w:iCs/>
          <w:sz w:val="24"/>
          <w:szCs w:val="24"/>
        </w:rPr>
      </w:pPr>
    </w:p>
    <w:p w14:paraId="2665048B" w14:textId="240893B4"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Of course, one would expect participants that reported using a belief-based strategy</w:t>
      </w:r>
      <w:r w:rsidR="009970A8">
        <w:rPr>
          <w:rFonts w:ascii="Times New Roman" w:hAnsi="Times New Roman" w:cs="Times New Roman"/>
          <w:sz w:val="24"/>
          <w:szCs w:val="24"/>
        </w:rPr>
        <w:t>,</w:t>
      </w:r>
      <w:r>
        <w:rPr>
          <w:rFonts w:ascii="Times New Roman" w:hAnsi="Times New Roman" w:cs="Times New Roman"/>
          <w:sz w:val="24"/>
          <w:szCs w:val="24"/>
        </w:rPr>
        <w:t xml:space="preserve"> </w:t>
      </w:r>
      <w:r w:rsidR="009970A8">
        <w:rPr>
          <w:rFonts w:ascii="Times New Roman" w:hAnsi="Times New Roman" w:cs="Times New Roman"/>
          <w:sz w:val="24"/>
          <w:szCs w:val="24"/>
        </w:rPr>
        <w:t>answering</w:t>
      </w:r>
      <w:r>
        <w:rPr>
          <w:rFonts w:ascii="Times New Roman" w:hAnsi="Times New Roman" w:cs="Times New Roman"/>
          <w:sz w:val="24"/>
          <w:szCs w:val="24"/>
        </w:rPr>
        <w:t xml:space="preserve"> the question “on wh</w:t>
      </w:r>
      <w:r w:rsidR="00B3759F">
        <w:rPr>
          <w:rFonts w:ascii="Times New Roman" w:hAnsi="Times New Roman" w:cs="Times New Roman"/>
          <w:sz w:val="24"/>
          <w:szCs w:val="24"/>
        </w:rPr>
        <w:t>ich</w:t>
      </w:r>
      <w:r>
        <w:rPr>
          <w:rFonts w:ascii="Times New Roman" w:hAnsi="Times New Roman" w:cs="Times New Roman"/>
          <w:sz w:val="24"/>
          <w:szCs w:val="24"/>
        </w:rPr>
        <w:t xml:space="preserve"> side of the screen will the hand appear?”, to have a better </w:t>
      </w:r>
      <w:r w:rsidR="00540C90">
        <w:rPr>
          <w:rFonts w:ascii="Times New Roman" w:hAnsi="Times New Roman" w:cs="Times New Roman"/>
          <w:sz w:val="24"/>
          <w:szCs w:val="24"/>
        </w:rPr>
        <w:t xml:space="preserve">task </w:t>
      </w:r>
      <w:r>
        <w:rPr>
          <w:rFonts w:ascii="Times New Roman" w:hAnsi="Times New Roman" w:cs="Times New Roman"/>
          <w:sz w:val="24"/>
          <w:szCs w:val="24"/>
        </w:rPr>
        <w:t xml:space="preserve">performance. Again, we expected that this effect would only be prevalent in the false belief condition, as here different strategies (belief-based, or motor-based and other) lead to different predictions. </w:t>
      </w:r>
    </w:p>
    <w:p w14:paraId="0C6C1C92" w14:textId="2D32F5FC"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test this, we </w:t>
      </w:r>
      <w:r w:rsidR="004E3782">
        <w:rPr>
          <w:rFonts w:ascii="Times New Roman" w:hAnsi="Times New Roman" w:cs="Times New Roman"/>
          <w:sz w:val="24"/>
          <w:szCs w:val="24"/>
        </w:rPr>
        <w:t>again added</w:t>
      </w:r>
      <w:r>
        <w:rPr>
          <w:rFonts w:ascii="Times New Roman" w:hAnsi="Times New Roman" w:cs="Times New Roman"/>
          <w:sz w:val="24"/>
          <w:szCs w:val="24"/>
        </w:rPr>
        <w:t xml:space="preserve"> </w:t>
      </w:r>
      <w:r w:rsidR="004E3782">
        <w:rPr>
          <w:rFonts w:ascii="Times New Roman" w:hAnsi="Times New Roman" w:cs="Times New Roman"/>
          <w:sz w:val="24"/>
          <w:szCs w:val="24"/>
        </w:rPr>
        <w:t>“</w:t>
      </w:r>
      <w:r>
        <w:rPr>
          <w:rFonts w:ascii="Times New Roman" w:hAnsi="Times New Roman" w:cs="Times New Roman"/>
          <w:sz w:val="24"/>
          <w:szCs w:val="24"/>
        </w:rPr>
        <w:t>method of prediction</w:t>
      </w:r>
      <w:r w:rsidR="004E3782">
        <w:rPr>
          <w:rFonts w:ascii="Times New Roman" w:hAnsi="Times New Roman" w:cs="Times New Roman"/>
          <w:sz w:val="24"/>
          <w:szCs w:val="24"/>
        </w:rPr>
        <w:t>”</w:t>
      </w:r>
      <w:r>
        <w:rPr>
          <w:rFonts w:ascii="Times New Roman" w:hAnsi="Times New Roman" w:cs="Times New Roman"/>
          <w:sz w:val="24"/>
          <w:szCs w:val="24"/>
        </w:rPr>
        <w:t xml:space="preserve"> as a predictor variable in a model that tes</w:t>
      </w:r>
      <w:r w:rsidR="006C4D29">
        <w:rPr>
          <w:rFonts w:ascii="Times New Roman" w:hAnsi="Times New Roman" w:cs="Times New Roman"/>
          <w:sz w:val="24"/>
          <w:szCs w:val="24"/>
        </w:rPr>
        <w:t xml:space="preserve">ts </w:t>
      </w:r>
      <w:r>
        <w:rPr>
          <w:rFonts w:ascii="Times New Roman" w:hAnsi="Times New Roman" w:cs="Times New Roman"/>
          <w:sz w:val="24"/>
          <w:szCs w:val="24"/>
        </w:rPr>
        <w:t xml:space="preserve">for main effects and interaction effects with belief, for the pre-shaping grip conditions only. </w:t>
      </w:r>
      <w:r w:rsidR="003656E1">
        <w:rPr>
          <w:rFonts w:ascii="Times New Roman" w:hAnsi="Times New Roman" w:cs="Times New Roman"/>
          <w:sz w:val="24"/>
          <w:szCs w:val="24"/>
        </w:rPr>
        <w:t>A</w:t>
      </w:r>
      <w:r>
        <w:rPr>
          <w:rFonts w:ascii="Times New Roman" w:hAnsi="Times New Roman" w:cs="Times New Roman"/>
          <w:sz w:val="24"/>
          <w:szCs w:val="24"/>
        </w:rPr>
        <w:t xml:space="preserve"> general linear mixed effects model with a binomial outcome variable and logit link</w:t>
      </w:r>
      <w:r w:rsidR="008921E9">
        <w:rPr>
          <w:rFonts w:ascii="Times New Roman" w:hAnsi="Times New Roman" w:cs="Times New Roman"/>
          <w:sz w:val="24"/>
          <w:szCs w:val="24"/>
        </w:rPr>
        <w:t xml:space="preserve"> was used</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Specifically, this model looked at accuracy of explicit responses in function of method, belief, and the interaction effect between method and belief. To simplify the model and since we are not interested in scores in the no-grip condition, grip </w:t>
      </w:r>
      <w:r w:rsidR="0057507A">
        <w:rPr>
          <w:rFonts w:ascii="Times New Roman" w:hAnsi="Times New Roman" w:cs="Times New Roman"/>
          <w:sz w:val="24"/>
          <w:szCs w:val="24"/>
        </w:rPr>
        <w:t xml:space="preserve">was excluded </w:t>
      </w:r>
      <w:r>
        <w:rPr>
          <w:rFonts w:ascii="Times New Roman" w:hAnsi="Times New Roman" w:cs="Times New Roman"/>
          <w:sz w:val="24"/>
          <w:szCs w:val="24"/>
        </w:rPr>
        <w:t>as a factor here.</w:t>
      </w:r>
    </w:p>
    <w:p w14:paraId="2A90B8E0" w14:textId="37348340"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We used a stepwise likelihood ratio test to test the interaction effect of method and belief, as main effects of factors in an interaction effect are not testable with this method. This revealed a significant interaction effect between method and belief,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(1) = 18.283, </w:t>
      </w:r>
      <w:r w:rsidRPr="001948BF">
        <w:rPr>
          <w:rFonts w:ascii="Times New Roman" w:hAnsi="Times New Roman" w:cs="Times New Roman"/>
          <w:i/>
          <w:iCs/>
          <w:sz w:val="24"/>
          <w:szCs w:val="24"/>
        </w:rPr>
        <w:t>p</w:t>
      </w:r>
      <w:r w:rsidR="00255F50">
        <w:rPr>
          <w:rFonts w:ascii="Times New Roman" w:hAnsi="Times New Roman" w:cs="Times New Roman"/>
          <w:sz w:val="24"/>
          <w:szCs w:val="24"/>
        </w:rPr>
        <w:t xml:space="preserve"> </w:t>
      </w:r>
      <w:r>
        <w:rPr>
          <w:rFonts w:ascii="Times New Roman" w:hAnsi="Times New Roman" w:cs="Times New Roman"/>
          <w:sz w:val="24"/>
          <w:szCs w:val="24"/>
        </w:rPr>
        <w:t>&lt;</w:t>
      </w:r>
      <w:r w:rsidR="00255F50">
        <w:rPr>
          <w:rFonts w:ascii="Times New Roman" w:hAnsi="Times New Roman" w:cs="Times New Roman"/>
          <w:sz w:val="24"/>
          <w:szCs w:val="24"/>
        </w:rPr>
        <w:t xml:space="preserve"> </w:t>
      </w:r>
      <w:r>
        <w:rPr>
          <w:rFonts w:ascii="Times New Roman" w:hAnsi="Times New Roman" w:cs="Times New Roman"/>
          <w:sz w:val="24"/>
          <w:szCs w:val="24"/>
        </w:rPr>
        <w:t xml:space="preserve">.001. We took a further look at the interaction effect between method and belief. </w:t>
      </w:r>
      <w:r w:rsidR="00A04FAF">
        <w:rPr>
          <w:rFonts w:ascii="Times New Roman" w:hAnsi="Times New Roman" w:cs="Times New Roman"/>
          <w:sz w:val="24"/>
          <w:szCs w:val="24"/>
        </w:rPr>
        <w:t xml:space="preserve">Again, we expected to find higher accuracy in the group that implemented a </w:t>
      </w:r>
      <w:r w:rsidR="00D47FBF">
        <w:rPr>
          <w:rFonts w:ascii="Times New Roman" w:hAnsi="Times New Roman" w:cs="Times New Roman"/>
          <w:sz w:val="24"/>
          <w:szCs w:val="24"/>
        </w:rPr>
        <w:t>belief-based</w:t>
      </w:r>
      <w:r w:rsidR="00A04FAF">
        <w:rPr>
          <w:rFonts w:ascii="Times New Roman" w:hAnsi="Times New Roman" w:cs="Times New Roman"/>
          <w:sz w:val="24"/>
          <w:szCs w:val="24"/>
        </w:rPr>
        <w:t xml:space="preserve"> strategy. </w:t>
      </w:r>
      <w:r>
        <w:rPr>
          <w:rFonts w:ascii="Times New Roman" w:hAnsi="Times New Roman" w:cs="Times New Roman"/>
          <w:sz w:val="24"/>
          <w:szCs w:val="24"/>
        </w:rPr>
        <w:t xml:space="preserve">An overview can be found in Table X </w:t>
      </w:r>
      <w:r w:rsidR="00FB0C6D">
        <w:rPr>
          <w:rFonts w:ascii="Times New Roman" w:hAnsi="Times New Roman" w:cs="Times New Roman"/>
          <w:sz w:val="24"/>
          <w:szCs w:val="24"/>
        </w:rPr>
        <w:t xml:space="preserve">and Figure X </w:t>
      </w:r>
      <w:r>
        <w:rPr>
          <w:rFonts w:ascii="Times New Roman" w:hAnsi="Times New Roman" w:cs="Times New Roman"/>
          <w:sz w:val="24"/>
          <w:szCs w:val="24"/>
        </w:rPr>
        <w:t>below.</w:t>
      </w:r>
    </w:p>
    <w:p w14:paraId="0D1126D2" w14:textId="77777777" w:rsidR="00F616B2" w:rsidRDefault="00F616B2" w:rsidP="00F616B2">
      <w:pPr>
        <w:spacing w:line="360" w:lineRule="auto"/>
        <w:jc w:val="both"/>
        <w:rPr>
          <w:rFonts w:ascii="Times New Roman" w:hAnsi="Times New Roman" w:cs="Times New Roman"/>
          <w:sz w:val="24"/>
          <w:szCs w:val="24"/>
        </w:rPr>
      </w:pPr>
    </w:p>
    <w:tbl>
      <w:tblPr>
        <w:tblStyle w:val="ListTable6Colorful"/>
        <w:tblW w:w="0" w:type="auto"/>
        <w:jc w:val="center"/>
        <w:tblLook w:val="04A0" w:firstRow="1" w:lastRow="0" w:firstColumn="1" w:lastColumn="0" w:noHBand="0" w:noVBand="1"/>
      </w:tblPr>
      <w:tblGrid>
        <w:gridCol w:w="1560"/>
        <w:gridCol w:w="1275"/>
        <w:gridCol w:w="1276"/>
        <w:gridCol w:w="851"/>
        <w:gridCol w:w="1842"/>
        <w:gridCol w:w="944"/>
        <w:gridCol w:w="1278"/>
      </w:tblGrid>
      <w:tr w:rsidR="00F616B2" w14:paraId="2C333CA4" w14:textId="77777777" w:rsidTr="00E10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660AF7AA" w14:textId="77777777" w:rsidR="00F616B2" w:rsidRPr="00653B4F" w:rsidRDefault="00F616B2" w:rsidP="00E10839">
            <w:pPr>
              <w:spacing w:line="360" w:lineRule="auto"/>
              <w:rPr>
                <w:rFonts w:ascii="Times New Roman" w:hAnsi="Times New Roman" w:cs="Times New Roman"/>
                <w:i/>
                <w:iCs/>
                <w:sz w:val="24"/>
                <w:szCs w:val="24"/>
              </w:rPr>
            </w:pPr>
            <w:r>
              <w:rPr>
                <w:rFonts w:ascii="Times New Roman" w:hAnsi="Times New Roman" w:cs="Times New Roman"/>
                <w:i/>
                <w:iCs/>
                <w:sz w:val="24"/>
                <w:szCs w:val="24"/>
              </w:rPr>
              <w:t>Method</w:t>
            </w:r>
          </w:p>
        </w:tc>
        <w:tc>
          <w:tcPr>
            <w:tcW w:w="1275" w:type="dxa"/>
          </w:tcPr>
          <w:p w14:paraId="4DCC297F" w14:textId="77777777" w:rsidR="00F616B2" w:rsidRPr="00EA74DB" w:rsidRDefault="00F616B2" w:rsidP="00E1083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 xml:space="preserve">Belief </w:t>
            </w:r>
          </w:p>
        </w:tc>
        <w:tc>
          <w:tcPr>
            <w:tcW w:w="1276" w:type="dxa"/>
          </w:tcPr>
          <w:p w14:paraId="2C60C6D4" w14:textId="77777777" w:rsidR="00F616B2" w:rsidRPr="00EA74DB" w:rsidRDefault="00F616B2" w:rsidP="00E1083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LS Mean</w:t>
            </w:r>
          </w:p>
        </w:tc>
        <w:tc>
          <w:tcPr>
            <w:tcW w:w="851" w:type="dxa"/>
          </w:tcPr>
          <w:p w14:paraId="17B876C1" w14:textId="77777777" w:rsidR="00F616B2" w:rsidRPr="00EA74DB" w:rsidRDefault="00F616B2" w:rsidP="00E1083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SE</w:t>
            </w:r>
          </w:p>
        </w:tc>
        <w:tc>
          <w:tcPr>
            <w:tcW w:w="1842" w:type="dxa"/>
          </w:tcPr>
          <w:p w14:paraId="1AB08562" w14:textId="77777777" w:rsidR="00F616B2" w:rsidRPr="00EA74DB"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EA74DB">
              <w:rPr>
                <w:rFonts w:ascii="Times New Roman" w:hAnsi="Times New Roman" w:cs="Times New Roman"/>
                <w:i/>
                <w:iCs/>
                <w:sz w:val="24"/>
                <w:szCs w:val="24"/>
              </w:rPr>
              <w:t>95% CI</w:t>
            </w:r>
          </w:p>
        </w:tc>
        <w:tc>
          <w:tcPr>
            <w:tcW w:w="944" w:type="dxa"/>
          </w:tcPr>
          <w:p w14:paraId="00F9CE15" w14:textId="77777777" w:rsidR="00F616B2" w:rsidRPr="00F87D2A"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z</w:t>
            </w:r>
          </w:p>
        </w:tc>
        <w:tc>
          <w:tcPr>
            <w:tcW w:w="1278" w:type="dxa"/>
          </w:tcPr>
          <w:p w14:paraId="0A63A811" w14:textId="77777777" w:rsidR="00F616B2" w:rsidRPr="0003147C" w:rsidRDefault="00F616B2" w:rsidP="00E10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3147C">
              <w:rPr>
                <w:rFonts w:ascii="Times New Roman" w:hAnsi="Times New Roman" w:cs="Times New Roman"/>
                <w:i/>
                <w:iCs/>
                <w:sz w:val="24"/>
                <w:szCs w:val="24"/>
              </w:rPr>
              <w:t>p</w:t>
            </w:r>
          </w:p>
        </w:tc>
      </w:tr>
      <w:tr w:rsidR="00F616B2" w14:paraId="4129D690"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44AA21DA" w14:textId="77777777" w:rsidR="00F616B2" w:rsidRPr="001B6DA0" w:rsidRDefault="00F616B2" w:rsidP="00E10839">
            <w:pPr>
              <w:spacing w:line="360" w:lineRule="auto"/>
              <w:rPr>
                <w:rFonts w:ascii="Times New Roman" w:hAnsi="Times New Roman" w:cs="Times New Roman"/>
                <w:b w:val="0"/>
                <w:bCs w:val="0"/>
                <w:sz w:val="24"/>
                <w:szCs w:val="24"/>
              </w:rPr>
            </w:pPr>
            <w:r w:rsidRPr="001B6DA0">
              <w:rPr>
                <w:rFonts w:ascii="Times New Roman" w:hAnsi="Times New Roman" w:cs="Times New Roman"/>
                <w:b w:val="0"/>
                <w:bCs w:val="0"/>
                <w:sz w:val="24"/>
                <w:szCs w:val="24"/>
              </w:rPr>
              <w:t>Belief</w:t>
            </w:r>
          </w:p>
        </w:tc>
        <w:tc>
          <w:tcPr>
            <w:tcW w:w="1275" w:type="dxa"/>
            <w:shd w:val="clear" w:color="auto" w:fill="auto"/>
          </w:tcPr>
          <w:p w14:paraId="4DE18837" w14:textId="77777777" w:rsidR="00F616B2" w:rsidRPr="00EA74DB"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A74DB">
              <w:rPr>
                <w:rFonts w:ascii="Times New Roman" w:hAnsi="Times New Roman" w:cs="Times New Roman"/>
                <w:sz w:val="24"/>
                <w:szCs w:val="24"/>
              </w:rPr>
              <w:t>FB</w:t>
            </w:r>
          </w:p>
        </w:tc>
        <w:tc>
          <w:tcPr>
            <w:tcW w:w="1276" w:type="dxa"/>
            <w:shd w:val="clear" w:color="auto" w:fill="auto"/>
          </w:tcPr>
          <w:p w14:paraId="60338A3C" w14:textId="77777777" w:rsidR="00F616B2" w:rsidRPr="006171D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.542</w:t>
            </w:r>
          </w:p>
        </w:tc>
        <w:tc>
          <w:tcPr>
            <w:tcW w:w="851" w:type="dxa"/>
            <w:shd w:val="clear" w:color="auto" w:fill="auto"/>
          </w:tcPr>
          <w:p w14:paraId="344AFAFC" w14:textId="77777777" w:rsidR="00F616B2" w:rsidRPr="00EA5A8E"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w:t>
            </w:r>
          </w:p>
        </w:tc>
        <w:tc>
          <w:tcPr>
            <w:tcW w:w="1842" w:type="dxa"/>
            <w:shd w:val="clear" w:color="auto" w:fill="auto"/>
          </w:tcPr>
          <w:p w14:paraId="3B8B718F" w14:textId="77777777" w:rsidR="00F616B2" w:rsidRPr="008C6C16"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.434 ; .647</w:t>
            </w:r>
          </w:p>
        </w:tc>
        <w:tc>
          <w:tcPr>
            <w:tcW w:w="944" w:type="dxa"/>
            <w:shd w:val="clear" w:color="auto" w:fill="auto"/>
          </w:tcPr>
          <w:p w14:paraId="6F9056E2" w14:textId="77777777" w:rsidR="00F616B2" w:rsidRPr="00316FC9"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.764</w:t>
            </w:r>
          </w:p>
        </w:tc>
        <w:tc>
          <w:tcPr>
            <w:tcW w:w="1278" w:type="dxa"/>
            <w:shd w:val="clear" w:color="auto" w:fill="auto"/>
          </w:tcPr>
          <w:p w14:paraId="0F621770" w14:textId="77777777" w:rsidR="00F616B2" w:rsidRPr="00144221"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.445</w:t>
            </w:r>
          </w:p>
        </w:tc>
      </w:tr>
      <w:tr w:rsidR="00F616B2" w14:paraId="0817C395"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7D1938F6" w14:textId="77777777" w:rsidR="00F616B2" w:rsidRPr="001B6DA0" w:rsidRDefault="00F616B2" w:rsidP="00E10839">
            <w:pPr>
              <w:spacing w:line="360" w:lineRule="auto"/>
              <w:rPr>
                <w:rFonts w:ascii="Times New Roman" w:hAnsi="Times New Roman" w:cs="Times New Roman"/>
                <w:b w:val="0"/>
                <w:bCs w:val="0"/>
                <w:sz w:val="24"/>
                <w:szCs w:val="24"/>
              </w:rPr>
            </w:pPr>
            <w:r w:rsidRPr="001B6DA0">
              <w:rPr>
                <w:rFonts w:ascii="Times New Roman" w:hAnsi="Times New Roman" w:cs="Times New Roman"/>
                <w:b w:val="0"/>
                <w:bCs w:val="0"/>
                <w:sz w:val="24"/>
                <w:szCs w:val="24"/>
              </w:rPr>
              <w:t>other</w:t>
            </w:r>
          </w:p>
        </w:tc>
        <w:tc>
          <w:tcPr>
            <w:tcW w:w="1275" w:type="dxa"/>
            <w:shd w:val="clear" w:color="auto" w:fill="auto"/>
          </w:tcPr>
          <w:p w14:paraId="4BAB2FBA" w14:textId="77777777" w:rsidR="00F616B2" w:rsidRPr="00EA74DB"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A74DB">
              <w:rPr>
                <w:rFonts w:ascii="Times New Roman" w:hAnsi="Times New Roman" w:cs="Times New Roman"/>
                <w:sz w:val="24"/>
                <w:szCs w:val="24"/>
              </w:rPr>
              <w:t>FB</w:t>
            </w:r>
          </w:p>
        </w:tc>
        <w:tc>
          <w:tcPr>
            <w:tcW w:w="1276" w:type="dxa"/>
            <w:shd w:val="clear" w:color="auto" w:fill="auto"/>
          </w:tcPr>
          <w:p w14:paraId="0152BDE1" w14:textId="77777777" w:rsidR="00F616B2" w:rsidRPr="00395E27"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.216</w:t>
            </w:r>
          </w:p>
        </w:tc>
        <w:tc>
          <w:tcPr>
            <w:tcW w:w="851" w:type="dxa"/>
            <w:shd w:val="clear" w:color="auto" w:fill="auto"/>
          </w:tcPr>
          <w:p w14:paraId="5E4B02E7" w14:textId="77777777" w:rsidR="00F616B2" w:rsidRPr="00EA5A8E"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.036</w:t>
            </w:r>
          </w:p>
        </w:tc>
        <w:tc>
          <w:tcPr>
            <w:tcW w:w="1842" w:type="dxa"/>
            <w:shd w:val="clear" w:color="auto" w:fill="auto"/>
          </w:tcPr>
          <w:p w14:paraId="7EBB5186" w14:textId="77777777" w:rsidR="00F616B2" w:rsidRPr="008C6C16"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.154 ; .293</w:t>
            </w:r>
          </w:p>
        </w:tc>
        <w:tc>
          <w:tcPr>
            <w:tcW w:w="944" w:type="dxa"/>
            <w:shd w:val="clear" w:color="auto" w:fill="auto"/>
          </w:tcPr>
          <w:p w14:paraId="733385C7" w14:textId="77777777" w:rsidR="00F616B2" w:rsidRPr="00A551A8"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-6.137</w:t>
            </w:r>
          </w:p>
        </w:tc>
        <w:tc>
          <w:tcPr>
            <w:tcW w:w="1278" w:type="dxa"/>
            <w:shd w:val="clear" w:color="auto" w:fill="auto"/>
          </w:tcPr>
          <w:p w14:paraId="1AA00620" w14:textId="77777777" w:rsidR="00F616B2" w:rsidRPr="00144221"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r w:rsidR="00F616B2" w14:paraId="5FE3DD1F" w14:textId="77777777" w:rsidTr="00E10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12B6E953" w14:textId="77777777" w:rsidR="00F616B2" w:rsidRPr="001B6DA0" w:rsidRDefault="00F616B2" w:rsidP="00E10839">
            <w:pPr>
              <w:spacing w:line="360" w:lineRule="auto"/>
              <w:rPr>
                <w:rFonts w:ascii="Times New Roman" w:hAnsi="Times New Roman" w:cs="Times New Roman"/>
                <w:b w:val="0"/>
                <w:bCs w:val="0"/>
                <w:sz w:val="24"/>
                <w:szCs w:val="24"/>
              </w:rPr>
            </w:pPr>
            <w:r w:rsidRPr="001B6DA0">
              <w:rPr>
                <w:rFonts w:ascii="Times New Roman" w:hAnsi="Times New Roman" w:cs="Times New Roman"/>
                <w:b w:val="0"/>
                <w:bCs w:val="0"/>
                <w:sz w:val="24"/>
                <w:szCs w:val="24"/>
              </w:rPr>
              <w:t>belief</w:t>
            </w:r>
          </w:p>
        </w:tc>
        <w:tc>
          <w:tcPr>
            <w:tcW w:w="1275" w:type="dxa"/>
            <w:shd w:val="clear" w:color="auto" w:fill="auto"/>
          </w:tcPr>
          <w:p w14:paraId="0E21BF7D" w14:textId="77777777" w:rsidR="00F616B2" w:rsidRPr="00EA74DB"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w:t>
            </w:r>
            <w:r w:rsidRPr="00EA74DB">
              <w:rPr>
                <w:rFonts w:ascii="Times New Roman" w:hAnsi="Times New Roman" w:cs="Times New Roman"/>
                <w:sz w:val="24"/>
                <w:szCs w:val="24"/>
              </w:rPr>
              <w:t>B</w:t>
            </w:r>
          </w:p>
        </w:tc>
        <w:tc>
          <w:tcPr>
            <w:tcW w:w="1276" w:type="dxa"/>
            <w:shd w:val="clear" w:color="auto" w:fill="auto"/>
          </w:tcPr>
          <w:p w14:paraId="3FBBE9F0" w14:textId="77777777" w:rsidR="00F616B2" w:rsidRPr="00FC6E95"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w:t>
            </w:r>
          </w:p>
        </w:tc>
        <w:tc>
          <w:tcPr>
            <w:tcW w:w="851" w:type="dxa"/>
            <w:shd w:val="clear" w:color="auto" w:fill="auto"/>
          </w:tcPr>
          <w:p w14:paraId="270A79A0" w14:textId="77777777" w:rsidR="00F616B2" w:rsidRPr="00EA5A8E"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.034</w:t>
            </w:r>
          </w:p>
        </w:tc>
        <w:tc>
          <w:tcPr>
            <w:tcW w:w="1842" w:type="dxa"/>
            <w:shd w:val="clear" w:color="auto" w:fill="auto"/>
          </w:tcPr>
          <w:p w14:paraId="57E8B602" w14:textId="77777777" w:rsidR="00F616B2" w:rsidRPr="008C6C16" w:rsidRDefault="00F616B2" w:rsidP="00E108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.752 ; .887</w:t>
            </w:r>
          </w:p>
        </w:tc>
        <w:tc>
          <w:tcPr>
            <w:tcW w:w="944" w:type="dxa"/>
            <w:shd w:val="clear" w:color="auto" w:fill="auto"/>
          </w:tcPr>
          <w:p w14:paraId="159B3E20" w14:textId="77777777" w:rsidR="00F616B2" w:rsidRPr="009C67C8"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6.532</w:t>
            </w:r>
          </w:p>
        </w:tc>
        <w:tc>
          <w:tcPr>
            <w:tcW w:w="1278" w:type="dxa"/>
            <w:shd w:val="clear" w:color="auto" w:fill="auto"/>
          </w:tcPr>
          <w:p w14:paraId="7FAB0B77" w14:textId="77777777" w:rsidR="00F616B2" w:rsidRPr="003949F6" w:rsidRDefault="00F616B2" w:rsidP="00E10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r w:rsidR="00F616B2" w14:paraId="223CFB5A" w14:textId="77777777" w:rsidTr="00E1083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43A6E912" w14:textId="77777777" w:rsidR="00F616B2" w:rsidRPr="001B6DA0" w:rsidRDefault="00F616B2" w:rsidP="00E10839">
            <w:pPr>
              <w:spacing w:line="360" w:lineRule="auto"/>
              <w:rPr>
                <w:rFonts w:ascii="Times New Roman" w:hAnsi="Times New Roman" w:cs="Times New Roman"/>
                <w:b w:val="0"/>
                <w:bCs w:val="0"/>
                <w:sz w:val="24"/>
                <w:szCs w:val="24"/>
              </w:rPr>
            </w:pPr>
            <w:r w:rsidRPr="001B6DA0">
              <w:rPr>
                <w:rFonts w:ascii="Times New Roman" w:hAnsi="Times New Roman" w:cs="Times New Roman"/>
                <w:b w:val="0"/>
                <w:bCs w:val="0"/>
                <w:sz w:val="24"/>
                <w:szCs w:val="24"/>
              </w:rPr>
              <w:t>other</w:t>
            </w:r>
          </w:p>
        </w:tc>
        <w:tc>
          <w:tcPr>
            <w:tcW w:w="1275" w:type="dxa"/>
            <w:shd w:val="clear" w:color="auto" w:fill="auto"/>
          </w:tcPr>
          <w:p w14:paraId="75482636" w14:textId="77777777" w:rsidR="00F616B2" w:rsidRPr="00EA74DB"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A74DB">
              <w:rPr>
                <w:rFonts w:ascii="Times New Roman" w:hAnsi="Times New Roman" w:cs="Times New Roman"/>
                <w:sz w:val="24"/>
                <w:szCs w:val="24"/>
              </w:rPr>
              <w:t>TB</w:t>
            </w:r>
          </w:p>
        </w:tc>
        <w:tc>
          <w:tcPr>
            <w:tcW w:w="1276" w:type="dxa"/>
            <w:shd w:val="clear" w:color="auto" w:fill="auto"/>
          </w:tcPr>
          <w:p w14:paraId="6BEEDB2D" w14:textId="77777777" w:rsidR="00F616B2" w:rsidRPr="00FC6E95"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.805</w:t>
            </w:r>
          </w:p>
        </w:tc>
        <w:tc>
          <w:tcPr>
            <w:tcW w:w="851" w:type="dxa"/>
            <w:shd w:val="clear" w:color="auto" w:fill="auto"/>
          </w:tcPr>
          <w:p w14:paraId="455B4D66" w14:textId="77777777" w:rsidR="00F616B2" w:rsidRPr="00EA5A8E"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.034</w:t>
            </w:r>
          </w:p>
        </w:tc>
        <w:tc>
          <w:tcPr>
            <w:tcW w:w="1842" w:type="dxa"/>
            <w:shd w:val="clear" w:color="auto" w:fill="auto"/>
          </w:tcPr>
          <w:p w14:paraId="5AB52C3A" w14:textId="77777777" w:rsidR="00F616B2" w:rsidRPr="008C6C16" w:rsidRDefault="00F616B2" w:rsidP="00E108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.73 ; .863</w:t>
            </w:r>
          </w:p>
        </w:tc>
        <w:tc>
          <w:tcPr>
            <w:tcW w:w="944" w:type="dxa"/>
            <w:shd w:val="clear" w:color="auto" w:fill="auto"/>
          </w:tcPr>
          <w:p w14:paraId="736E95AB" w14:textId="77777777" w:rsidR="00F616B2" w:rsidRPr="009C67C8"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6.589</w:t>
            </w:r>
          </w:p>
        </w:tc>
        <w:tc>
          <w:tcPr>
            <w:tcW w:w="1278" w:type="dxa"/>
            <w:shd w:val="clear" w:color="auto" w:fill="auto"/>
          </w:tcPr>
          <w:p w14:paraId="7470B0D6" w14:textId="77777777" w:rsidR="00F616B2" w:rsidRPr="00C50606" w:rsidRDefault="00F616B2" w:rsidP="00E10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&lt;.0001***</w:t>
            </w:r>
          </w:p>
        </w:tc>
      </w:tr>
    </w:tbl>
    <w:p w14:paraId="18837E0B" w14:textId="77777777" w:rsidR="00F616B2" w:rsidRDefault="00F616B2" w:rsidP="00F616B2">
      <w:pPr>
        <w:spacing w:line="360" w:lineRule="auto"/>
        <w:jc w:val="both"/>
        <w:rPr>
          <w:rFonts w:ascii="Times New Roman" w:hAnsi="Times New Roman" w:cs="Times New Roman"/>
          <w:sz w:val="24"/>
          <w:szCs w:val="24"/>
        </w:rPr>
      </w:pPr>
    </w:p>
    <w:p w14:paraId="07873761" w14:textId="1C73E9DA" w:rsidR="00F616B2" w:rsidRPr="00D12DFE" w:rsidRDefault="00997085" w:rsidP="00F616B2">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Table X. </w:t>
      </w:r>
      <w:r w:rsidR="00F616B2">
        <w:rPr>
          <w:rFonts w:ascii="Times New Roman" w:hAnsi="Times New Roman" w:cs="Times New Roman"/>
          <w:i/>
          <w:iCs/>
          <w:sz w:val="24"/>
          <w:szCs w:val="24"/>
        </w:rPr>
        <w:t>The model-based Least Square Means of every level of the interaction effect between belief and method, as well as their standard error and 95% confidence interval. Also included is the significance test (z-tests) of each LS mean against 0. All reported p-values are Holm-corrected for multiple comparisons.</w:t>
      </w:r>
    </w:p>
    <w:p w14:paraId="69642D5F" w14:textId="77777777" w:rsidR="00F616B2" w:rsidRDefault="00F616B2" w:rsidP="00F616B2">
      <w:pPr>
        <w:spacing w:line="360" w:lineRule="auto"/>
        <w:jc w:val="both"/>
        <w:rPr>
          <w:rFonts w:ascii="Times New Roman" w:hAnsi="Times New Roman" w:cs="Times New Roman"/>
          <w:sz w:val="24"/>
          <w:szCs w:val="24"/>
        </w:rPr>
      </w:pPr>
    </w:p>
    <w:p w14:paraId="432D8B00" w14:textId="13DEC93B"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had a look at the differences between groups within level of belief. This showed that accuracy </w:t>
      </w:r>
      <w:r w:rsidR="00D25C7B">
        <w:rPr>
          <w:rFonts w:ascii="Times New Roman" w:hAnsi="Times New Roman" w:cs="Times New Roman"/>
          <w:sz w:val="24"/>
          <w:szCs w:val="24"/>
        </w:rPr>
        <w:t>wa</w:t>
      </w:r>
      <w:r>
        <w:rPr>
          <w:rFonts w:ascii="Times New Roman" w:hAnsi="Times New Roman" w:cs="Times New Roman"/>
          <w:sz w:val="24"/>
          <w:szCs w:val="24"/>
        </w:rPr>
        <w:t xml:space="preserve">s significantly higher in the mentalising group as compared to the group implementing other strategies, </w:t>
      </w:r>
      <w:r>
        <w:rPr>
          <w:rFonts w:ascii="Times New Roman" w:hAnsi="Times New Roman" w:cs="Times New Roman"/>
          <w:i/>
          <w:iCs/>
          <w:sz w:val="24"/>
          <w:szCs w:val="24"/>
        </w:rPr>
        <w:t xml:space="preserve">z </w:t>
      </w:r>
      <w:r>
        <w:rPr>
          <w:rFonts w:ascii="Times New Roman" w:hAnsi="Times New Roman" w:cs="Times New Roman"/>
          <w:sz w:val="24"/>
          <w:szCs w:val="24"/>
        </w:rPr>
        <w:t>= 4.779,</w:t>
      </w:r>
      <w:r w:rsidRPr="001B27C0">
        <w:rPr>
          <w:rFonts w:ascii="Times New Roman" w:hAnsi="Times New Roman" w:cs="Times New Roman"/>
          <w:i/>
          <w:iCs/>
          <w:sz w:val="24"/>
          <w:szCs w:val="24"/>
        </w:rPr>
        <w:t xml:space="preserve"> p</w:t>
      </w:r>
      <w:r w:rsidR="00D8562B">
        <w:rPr>
          <w:rFonts w:ascii="Times New Roman" w:hAnsi="Times New Roman" w:cs="Times New Roman"/>
          <w:sz w:val="24"/>
          <w:szCs w:val="24"/>
        </w:rPr>
        <w:t xml:space="preserve"> </w:t>
      </w:r>
      <w:r>
        <w:rPr>
          <w:rFonts w:ascii="Times New Roman" w:hAnsi="Times New Roman" w:cs="Times New Roman"/>
          <w:sz w:val="24"/>
          <w:szCs w:val="24"/>
        </w:rPr>
        <w:t>&lt;</w:t>
      </w:r>
      <w:r w:rsidR="00D8562B">
        <w:rPr>
          <w:rFonts w:ascii="Times New Roman" w:hAnsi="Times New Roman" w:cs="Times New Roman"/>
          <w:sz w:val="24"/>
          <w:szCs w:val="24"/>
        </w:rPr>
        <w:t xml:space="preserve"> </w:t>
      </w:r>
      <w:r>
        <w:rPr>
          <w:rFonts w:ascii="Times New Roman" w:hAnsi="Times New Roman" w:cs="Times New Roman"/>
          <w:sz w:val="24"/>
          <w:szCs w:val="24"/>
        </w:rPr>
        <w:t xml:space="preserve">.001, for the false belief condition. In the true belief condition, no such group difference was found, </w:t>
      </w:r>
      <w:r>
        <w:rPr>
          <w:rFonts w:ascii="Times New Roman" w:hAnsi="Times New Roman" w:cs="Times New Roman"/>
          <w:i/>
          <w:iCs/>
          <w:sz w:val="24"/>
          <w:szCs w:val="24"/>
        </w:rPr>
        <w:t>z</w:t>
      </w:r>
      <w:r>
        <w:rPr>
          <w:rFonts w:ascii="Times New Roman" w:hAnsi="Times New Roman" w:cs="Times New Roman"/>
          <w:sz w:val="24"/>
          <w:szCs w:val="24"/>
        </w:rPr>
        <w:t xml:space="preserve"> = .518, </w:t>
      </w:r>
      <w:r w:rsidRPr="00F33C4E">
        <w:rPr>
          <w:rFonts w:ascii="Times New Roman" w:hAnsi="Times New Roman" w:cs="Times New Roman"/>
          <w:i/>
          <w:iCs/>
          <w:sz w:val="24"/>
          <w:szCs w:val="24"/>
        </w:rPr>
        <w:t>p</w:t>
      </w:r>
      <w:r>
        <w:rPr>
          <w:rFonts w:ascii="Times New Roman" w:hAnsi="Times New Roman" w:cs="Times New Roman"/>
          <w:sz w:val="24"/>
          <w:szCs w:val="24"/>
        </w:rPr>
        <w:t xml:space="preserve"> = .604.</w:t>
      </w:r>
    </w:p>
    <w:p w14:paraId="453A51A5" w14:textId="77777777" w:rsidR="00F616B2" w:rsidRDefault="00F616B2" w:rsidP="00F616B2">
      <w:pPr>
        <w:rPr>
          <w:rFonts w:ascii="Times New Roman" w:hAnsi="Times New Roman" w:cs="Times New Roman"/>
          <w:sz w:val="24"/>
          <w:szCs w:val="24"/>
        </w:rPr>
      </w:pPr>
      <w:r>
        <w:rPr>
          <w:rFonts w:ascii="Times New Roman" w:hAnsi="Times New Roman" w:cs="Times New Roman"/>
          <w:sz w:val="24"/>
          <w:szCs w:val="24"/>
        </w:rPr>
        <w:br w:type="page"/>
      </w:r>
    </w:p>
    <w:p w14:paraId="695B0E31" w14:textId="77777777" w:rsidR="00F616B2" w:rsidRPr="002C493B" w:rsidRDefault="00F616B2" w:rsidP="00F616B2">
      <w:pPr>
        <w:spacing w:line="360" w:lineRule="auto"/>
        <w:jc w:val="center"/>
        <w:rPr>
          <w:rFonts w:ascii="Times New Roman" w:hAnsi="Times New Roman" w:cs="Times New Roman"/>
          <w:sz w:val="24"/>
          <w:szCs w:val="24"/>
        </w:rPr>
      </w:pPr>
      <w:r>
        <w:rPr>
          <w:rFonts w:ascii="Times New Roman" w:hAnsi="Times New Roman" w:cs="Times New Roman"/>
          <w:i/>
          <w:iCs/>
          <w:noProof/>
          <w:sz w:val="24"/>
          <w:szCs w:val="24"/>
        </w:rPr>
        <w:lastRenderedPageBreak/>
        <w:drawing>
          <wp:inline distT="0" distB="0" distL="0" distR="0" wp14:anchorId="10F49849" wp14:editId="1282F134">
            <wp:extent cx="4572000" cy="3766578"/>
            <wp:effectExtent l="0" t="0" r="0" b="5715"/>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7447" cy="3771065"/>
                    </a:xfrm>
                    <a:prstGeom prst="rect">
                      <a:avLst/>
                    </a:prstGeom>
                    <a:noFill/>
                    <a:ln>
                      <a:noFill/>
                    </a:ln>
                  </pic:spPr>
                </pic:pic>
              </a:graphicData>
            </a:graphic>
          </wp:inline>
        </w:drawing>
      </w:r>
    </w:p>
    <w:p w14:paraId="653C532D" w14:textId="77777777" w:rsidR="00F616B2" w:rsidRDefault="00F616B2"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X. Bar plot representing model-based least-square means for accuracy on the explicit response task, per method of responding. Error bars represent the standard error of the mean. Stars on the bar represent significance level of the mean difference as compared to chance level (50%). Stars above the bars represent the significance levels of the difference between means. Note that chance level is represented by the dashed horizontal line.</w:t>
      </w:r>
    </w:p>
    <w:p w14:paraId="564FDC55" w14:textId="77777777" w:rsidR="00F616B2" w:rsidRDefault="00F616B2" w:rsidP="00F616B2">
      <w:pPr>
        <w:spacing w:line="360" w:lineRule="auto"/>
        <w:jc w:val="both"/>
        <w:rPr>
          <w:rFonts w:ascii="Times New Roman" w:hAnsi="Times New Roman" w:cs="Times New Roman"/>
          <w:sz w:val="24"/>
          <w:szCs w:val="24"/>
        </w:rPr>
      </w:pPr>
    </w:p>
    <w:p w14:paraId="50C493CD" w14:textId="77777777" w:rsidR="00F616B2" w:rsidRDefault="00F616B2" w:rsidP="00F616B2">
      <w:pPr>
        <w:spacing w:line="360" w:lineRule="auto"/>
        <w:jc w:val="both"/>
        <w:rPr>
          <w:rFonts w:ascii="Times New Roman" w:hAnsi="Times New Roman" w:cs="Times New Roman"/>
          <w:sz w:val="24"/>
          <w:szCs w:val="24"/>
        </w:rPr>
      </w:pPr>
    </w:p>
    <w:p w14:paraId="20670108" w14:textId="22D595D6" w:rsidR="00F616B2" w:rsidRPr="008031E0" w:rsidRDefault="008031E0" w:rsidP="00F616B2">
      <w:pPr>
        <w:spacing w:line="360" w:lineRule="auto"/>
        <w:jc w:val="both"/>
        <w:rPr>
          <w:rFonts w:ascii="Times New Roman" w:hAnsi="Times New Roman" w:cs="Times New Roman"/>
          <w:sz w:val="24"/>
          <w:szCs w:val="24"/>
        </w:rPr>
      </w:pPr>
      <w:ins w:id="98" w:author="mankymoggy@outlook.com" w:date="2021-11-23T08:45:00Z">
        <w:r>
          <w:rPr>
            <w:rFonts w:ascii="Times New Roman" w:hAnsi="Times New Roman" w:cs="Times New Roman"/>
            <w:sz w:val="24"/>
            <w:szCs w:val="24"/>
          </w:rPr>
          <w:t xml:space="preserve">Pieter – remember to try to get rid of so much white space. Do not underestimate the importance of a clean visual presentation – make this thesis appear like a real book in formatting! And remember to start </w:t>
        </w:r>
      </w:ins>
      <w:ins w:id="99" w:author="mankymoggy@outlook.com" w:date="2021-11-23T08:46:00Z">
        <w:r>
          <w:rPr>
            <w:rFonts w:ascii="Times New Roman" w:hAnsi="Times New Roman" w:cs="Times New Roman"/>
            <w:sz w:val="24"/>
            <w:szCs w:val="24"/>
          </w:rPr>
          <w:t>filling in the Figure numbers and Table numbers (and do the power analyses) – the little things can be super important!</w:t>
        </w:r>
      </w:ins>
    </w:p>
    <w:p w14:paraId="2A9F566A" w14:textId="77777777" w:rsidR="00F616B2" w:rsidRPr="00A73621" w:rsidRDefault="00F616B2" w:rsidP="00F616B2">
      <w:pPr>
        <w:spacing w:line="360" w:lineRule="auto"/>
        <w:jc w:val="both"/>
        <w:rPr>
          <w:rFonts w:ascii="Times New Roman" w:hAnsi="Times New Roman" w:cs="Times New Roman"/>
          <w:sz w:val="24"/>
          <w:szCs w:val="24"/>
        </w:rPr>
      </w:pPr>
    </w:p>
    <w:p w14:paraId="3DC2F76D" w14:textId="77777777" w:rsidR="00F616B2" w:rsidRDefault="00F616B2" w:rsidP="00F616B2">
      <w:pPr>
        <w:rPr>
          <w:rFonts w:ascii="Times New Roman" w:hAnsi="Times New Roman" w:cs="Times New Roman"/>
          <w:sz w:val="24"/>
          <w:szCs w:val="24"/>
        </w:rPr>
      </w:pPr>
      <w:r>
        <w:rPr>
          <w:rFonts w:ascii="Times New Roman" w:hAnsi="Times New Roman" w:cs="Times New Roman"/>
          <w:sz w:val="24"/>
          <w:szCs w:val="24"/>
        </w:rPr>
        <w:br w:type="page"/>
      </w:r>
    </w:p>
    <w:p w14:paraId="4C6170C8" w14:textId="29643634" w:rsidR="00F616B2" w:rsidRDefault="00F616B2" w:rsidP="00F616B2">
      <w:pPr>
        <w:spacing w:line="360" w:lineRule="auto"/>
        <w:jc w:val="both"/>
        <w:rPr>
          <w:rFonts w:ascii="Times New Roman" w:hAnsi="Times New Roman" w:cs="Times New Roman"/>
          <w:b/>
          <w:bCs/>
          <w:i/>
          <w:iCs/>
          <w:sz w:val="24"/>
          <w:szCs w:val="24"/>
        </w:rPr>
      </w:pPr>
      <w:r w:rsidRPr="00CA1409">
        <w:rPr>
          <w:rFonts w:ascii="Times New Roman" w:hAnsi="Times New Roman" w:cs="Times New Roman"/>
          <w:b/>
          <w:bCs/>
          <w:i/>
          <w:iCs/>
          <w:sz w:val="24"/>
          <w:szCs w:val="24"/>
        </w:rPr>
        <w:lastRenderedPageBreak/>
        <w:t>5.4 Discussion</w:t>
      </w:r>
    </w:p>
    <w:p w14:paraId="0480388B" w14:textId="77777777" w:rsidR="00247D53" w:rsidRPr="00CA1409" w:rsidRDefault="00247D53" w:rsidP="00F616B2">
      <w:pPr>
        <w:spacing w:line="360" w:lineRule="auto"/>
        <w:jc w:val="both"/>
        <w:rPr>
          <w:rFonts w:ascii="Times New Roman" w:hAnsi="Times New Roman" w:cs="Times New Roman"/>
          <w:b/>
          <w:bCs/>
          <w:i/>
          <w:iCs/>
          <w:sz w:val="24"/>
          <w:szCs w:val="24"/>
        </w:rPr>
      </w:pPr>
    </w:p>
    <w:p w14:paraId="513097B3" w14:textId="04C58350" w:rsidR="00F616B2" w:rsidRPr="00EF7F24" w:rsidRDefault="00F616B2" w:rsidP="00F616B2">
      <w:pPr>
        <w:spacing w:line="360" w:lineRule="auto"/>
        <w:jc w:val="both"/>
        <w:rPr>
          <w:rFonts w:ascii="Times New Roman" w:hAnsi="Times New Roman" w:cs="Times New Roman"/>
          <w:sz w:val="24"/>
          <w:szCs w:val="24"/>
        </w:rPr>
      </w:pPr>
      <w:r w:rsidRPr="00DC29B4">
        <w:rPr>
          <w:rFonts w:ascii="Times New Roman" w:hAnsi="Times New Roman" w:cs="Times New Roman"/>
          <w:sz w:val="24"/>
          <w:szCs w:val="24"/>
        </w:rPr>
        <w:t xml:space="preserve">The </w:t>
      </w:r>
      <w:r>
        <w:rPr>
          <w:rFonts w:ascii="Times New Roman" w:hAnsi="Times New Roman" w:cs="Times New Roman"/>
          <w:sz w:val="24"/>
          <w:szCs w:val="24"/>
        </w:rPr>
        <w:t xml:space="preserve">purpose of this experiment was to investigate the impact of a secondary task load and subsequent diminished </w:t>
      </w:r>
      <w:r w:rsidR="00EF189A">
        <w:rPr>
          <w:rFonts w:ascii="Times New Roman" w:hAnsi="Times New Roman" w:cs="Times New Roman"/>
          <w:sz w:val="24"/>
          <w:szCs w:val="24"/>
        </w:rPr>
        <w:t>attentional</w:t>
      </w:r>
      <w:r>
        <w:rPr>
          <w:rFonts w:ascii="Times New Roman" w:hAnsi="Times New Roman" w:cs="Times New Roman"/>
          <w:sz w:val="24"/>
          <w:szCs w:val="24"/>
        </w:rPr>
        <w:t xml:space="preserve"> resources on implicit and explicit mentalising within our experimental framework. In order to do so, we made a number of adjustments to the paradigm. Firsly, the final phase of the videos (the hand reaches out of the occluder and grasps a cup) were cut off and replaced by a prompt asking wh</w:t>
      </w:r>
      <w:r w:rsidR="009F6884">
        <w:rPr>
          <w:rFonts w:ascii="Times New Roman" w:hAnsi="Times New Roman" w:cs="Times New Roman"/>
          <w:sz w:val="24"/>
          <w:szCs w:val="24"/>
        </w:rPr>
        <w:t>ich</w:t>
      </w:r>
      <w:r>
        <w:rPr>
          <w:rFonts w:ascii="Times New Roman" w:hAnsi="Times New Roman" w:cs="Times New Roman"/>
          <w:sz w:val="24"/>
          <w:szCs w:val="24"/>
        </w:rPr>
        <w:t xml:space="preserve"> side of the box the hand would appear. Secondly, participants in the </w:t>
      </w:r>
      <w:r w:rsidR="00C30346">
        <w:rPr>
          <w:rFonts w:ascii="Times New Roman" w:hAnsi="Times New Roman" w:cs="Times New Roman"/>
          <w:sz w:val="24"/>
          <w:szCs w:val="24"/>
        </w:rPr>
        <w:t>secondary task</w:t>
      </w:r>
      <w:r>
        <w:rPr>
          <w:rFonts w:ascii="Times New Roman" w:hAnsi="Times New Roman" w:cs="Times New Roman"/>
          <w:sz w:val="24"/>
          <w:szCs w:val="24"/>
        </w:rPr>
        <w:t xml:space="preserve"> group were required to perform an auditory discrimination task while the hand was preshaping.</w:t>
      </w:r>
      <w:r w:rsidR="00EF7F24">
        <w:rPr>
          <w:rFonts w:ascii="Times New Roman" w:hAnsi="Times New Roman" w:cs="Times New Roman"/>
          <w:sz w:val="24"/>
          <w:szCs w:val="24"/>
        </w:rPr>
        <w:t xml:space="preserve"> As this study included multiple different facets, we will discuss the results per topic below.</w:t>
      </w:r>
    </w:p>
    <w:p w14:paraId="398370F3" w14:textId="0290E309" w:rsidR="008F73BD" w:rsidRDefault="008F73BD" w:rsidP="00F616B2">
      <w:pPr>
        <w:spacing w:line="360" w:lineRule="auto"/>
        <w:jc w:val="both"/>
        <w:rPr>
          <w:rFonts w:ascii="Times New Roman" w:hAnsi="Times New Roman" w:cs="Times New Roman"/>
          <w:sz w:val="24"/>
          <w:szCs w:val="24"/>
        </w:rPr>
      </w:pPr>
    </w:p>
    <w:p w14:paraId="0B62920F" w14:textId="7F64E4B5" w:rsidR="008F73BD" w:rsidRPr="008F73BD" w:rsidRDefault="008F73BD"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5.4.1 Secondary task load</w:t>
      </w:r>
    </w:p>
    <w:p w14:paraId="38431008" w14:textId="77777777" w:rsidR="003E261C"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t>
      </w:r>
      <w:r w:rsidR="00247D53">
        <w:rPr>
          <w:rFonts w:ascii="Times New Roman" w:hAnsi="Times New Roman" w:cs="Times New Roman"/>
          <w:sz w:val="24"/>
          <w:szCs w:val="24"/>
        </w:rPr>
        <w:t>expected,</w:t>
      </w:r>
      <w:r>
        <w:rPr>
          <w:rFonts w:ascii="Times New Roman" w:hAnsi="Times New Roman" w:cs="Times New Roman"/>
          <w:sz w:val="24"/>
          <w:szCs w:val="24"/>
        </w:rPr>
        <w:t xml:space="preserve"> placing the participants under secondary task load seemed to have no impact on implicit measures. </w:t>
      </w:r>
      <w:r w:rsidR="00265D23">
        <w:rPr>
          <w:rFonts w:ascii="Times New Roman" w:hAnsi="Times New Roman" w:cs="Times New Roman"/>
          <w:sz w:val="24"/>
          <w:szCs w:val="24"/>
        </w:rPr>
        <w:t>That is, anticipatory looking, which we consider as proxy for the outcome of motor resonance processes in the true belief condition, and of combined motor resonance and implicit belief-tracking processes in the false belief condition</w:t>
      </w:r>
      <w:r w:rsidR="00C75D82">
        <w:rPr>
          <w:rFonts w:ascii="Times New Roman" w:hAnsi="Times New Roman" w:cs="Times New Roman"/>
          <w:sz w:val="24"/>
          <w:szCs w:val="24"/>
        </w:rPr>
        <w:t>, was unaffected by additional task load.</w:t>
      </w:r>
      <w:r w:rsidR="00265D23">
        <w:rPr>
          <w:rFonts w:ascii="Times New Roman" w:hAnsi="Times New Roman" w:cs="Times New Roman"/>
          <w:sz w:val="24"/>
          <w:szCs w:val="24"/>
        </w:rPr>
        <w:t xml:space="preserve"> </w:t>
      </w:r>
      <w:r>
        <w:rPr>
          <w:rFonts w:ascii="Times New Roman" w:hAnsi="Times New Roman" w:cs="Times New Roman"/>
          <w:sz w:val="24"/>
          <w:szCs w:val="24"/>
        </w:rPr>
        <w:t>Contrary to our hypotheses</w:t>
      </w:r>
      <w:r w:rsidR="00247D53">
        <w:rPr>
          <w:rFonts w:ascii="Times New Roman" w:hAnsi="Times New Roman" w:cs="Times New Roman"/>
          <w:sz w:val="24"/>
          <w:szCs w:val="24"/>
        </w:rPr>
        <w:t>, however,</w:t>
      </w:r>
      <w:r>
        <w:rPr>
          <w:rFonts w:ascii="Times New Roman" w:hAnsi="Times New Roman" w:cs="Times New Roman"/>
          <w:sz w:val="24"/>
          <w:szCs w:val="24"/>
        </w:rPr>
        <w:t xml:space="preserve"> added </w:t>
      </w:r>
      <w:r w:rsidR="00680290">
        <w:rPr>
          <w:rFonts w:ascii="Times New Roman" w:hAnsi="Times New Roman" w:cs="Times New Roman"/>
          <w:sz w:val="24"/>
          <w:szCs w:val="24"/>
        </w:rPr>
        <w:t>secondary task</w:t>
      </w:r>
      <w:r>
        <w:rPr>
          <w:rFonts w:ascii="Times New Roman" w:hAnsi="Times New Roman" w:cs="Times New Roman"/>
          <w:sz w:val="24"/>
          <w:szCs w:val="24"/>
        </w:rPr>
        <w:t xml:space="preserve"> load had no impact on participants’ explicit predictions of the agent’s reaching movement either. Furthermore, performance on th</w:t>
      </w:r>
      <w:r w:rsidR="00907826">
        <w:rPr>
          <w:rFonts w:ascii="Times New Roman" w:hAnsi="Times New Roman" w:cs="Times New Roman"/>
          <w:sz w:val="24"/>
          <w:szCs w:val="24"/>
        </w:rPr>
        <w:t>e secondary</w:t>
      </w:r>
      <w:r>
        <w:rPr>
          <w:rFonts w:ascii="Times New Roman" w:hAnsi="Times New Roman" w:cs="Times New Roman"/>
          <w:sz w:val="24"/>
          <w:szCs w:val="24"/>
        </w:rPr>
        <w:t xml:space="preserve"> tone</w:t>
      </w:r>
      <w:r w:rsidR="00907826">
        <w:rPr>
          <w:rFonts w:ascii="Times New Roman" w:hAnsi="Times New Roman" w:cs="Times New Roman"/>
          <w:sz w:val="24"/>
          <w:szCs w:val="24"/>
        </w:rPr>
        <w:t xml:space="preserve"> detection</w:t>
      </w:r>
      <w:r>
        <w:rPr>
          <w:rFonts w:ascii="Times New Roman" w:hAnsi="Times New Roman" w:cs="Times New Roman"/>
          <w:sz w:val="24"/>
          <w:szCs w:val="24"/>
        </w:rPr>
        <w:t xml:space="preserve"> task was not correlated with either implicit looking bias or accuracy of explicit responses, suggesting that there was no trade-off between allocation of </w:t>
      </w:r>
      <w:r w:rsidR="00167A9C">
        <w:rPr>
          <w:rFonts w:ascii="Times New Roman" w:hAnsi="Times New Roman" w:cs="Times New Roman"/>
          <w:sz w:val="24"/>
          <w:szCs w:val="24"/>
        </w:rPr>
        <w:t>attentional</w:t>
      </w:r>
      <w:r>
        <w:rPr>
          <w:rFonts w:ascii="Times New Roman" w:hAnsi="Times New Roman" w:cs="Times New Roman"/>
          <w:sz w:val="24"/>
          <w:szCs w:val="24"/>
        </w:rPr>
        <w:t xml:space="preserve"> resources towards either the secondary tone discrimination task or behavioural prediction making, be it implicit or explicit. </w:t>
      </w:r>
    </w:p>
    <w:p w14:paraId="1AB6A1CF" w14:textId="77777777" w:rsidR="00CB23B6"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In first instance, it would be tempting to attribute this null result</w:t>
      </w:r>
      <w:r w:rsidR="003E261C">
        <w:rPr>
          <w:rFonts w:ascii="Times New Roman" w:hAnsi="Times New Roman" w:cs="Times New Roman"/>
          <w:sz w:val="24"/>
          <w:szCs w:val="24"/>
        </w:rPr>
        <w:t xml:space="preserve"> on the explicit</w:t>
      </w:r>
      <w:r w:rsidR="00C127DF">
        <w:rPr>
          <w:rFonts w:ascii="Times New Roman" w:hAnsi="Times New Roman" w:cs="Times New Roman"/>
          <w:sz w:val="24"/>
          <w:szCs w:val="24"/>
        </w:rPr>
        <w:t xml:space="preserve"> prediction measure</w:t>
      </w:r>
      <w:r>
        <w:rPr>
          <w:rFonts w:ascii="Times New Roman" w:hAnsi="Times New Roman" w:cs="Times New Roman"/>
          <w:sz w:val="24"/>
          <w:szCs w:val="24"/>
        </w:rPr>
        <w:t xml:space="preserve"> to task demands of the tone discrimination task. That is, one could argue that the task was too easy and did not place sufficient demands on cognitive resources. Or, conversely, one could state that the tone task was too demanding, causing participants to guess at random. The data do not support either </w:t>
      </w:r>
      <w:r w:rsidR="005669A7">
        <w:rPr>
          <w:rFonts w:ascii="Times New Roman" w:hAnsi="Times New Roman" w:cs="Times New Roman"/>
          <w:sz w:val="24"/>
          <w:szCs w:val="24"/>
        </w:rPr>
        <w:t>interpretation</w:t>
      </w:r>
      <w:r>
        <w:rPr>
          <w:rFonts w:ascii="Times New Roman" w:hAnsi="Times New Roman" w:cs="Times New Roman"/>
          <w:sz w:val="24"/>
          <w:szCs w:val="24"/>
        </w:rPr>
        <w:t xml:space="preserve">, however, as accuracy was both significantly higher than chance level while at 63.22% being far from ceiling level. </w:t>
      </w:r>
      <w:r w:rsidR="00D62C25">
        <w:rPr>
          <w:rFonts w:ascii="Times New Roman" w:hAnsi="Times New Roman" w:cs="Times New Roman"/>
          <w:sz w:val="24"/>
          <w:szCs w:val="24"/>
        </w:rPr>
        <w:t>It is interesting to note that this overall accuracy is lower than the overall accuracy</w:t>
      </w:r>
      <w:r w:rsidR="00D61A5C">
        <w:rPr>
          <w:rFonts w:ascii="Times New Roman" w:hAnsi="Times New Roman" w:cs="Times New Roman"/>
          <w:sz w:val="24"/>
          <w:szCs w:val="24"/>
        </w:rPr>
        <w:t xml:space="preserve"> of 78.48%</w:t>
      </w:r>
      <w:r w:rsidR="00D62C25">
        <w:rPr>
          <w:rFonts w:ascii="Times New Roman" w:hAnsi="Times New Roman" w:cs="Times New Roman"/>
          <w:sz w:val="24"/>
          <w:szCs w:val="24"/>
        </w:rPr>
        <w:t xml:space="preserve"> reported by Michael and colleagues (2017). </w:t>
      </w:r>
      <w:r w:rsidR="0041427C">
        <w:rPr>
          <w:rFonts w:ascii="Times New Roman" w:hAnsi="Times New Roman" w:cs="Times New Roman"/>
          <w:sz w:val="24"/>
          <w:szCs w:val="24"/>
        </w:rPr>
        <w:t xml:space="preserve">This could potentially be due to higher perceptual demands of our video stimuli of the primary task, in comparison to the static images used in the perspective taking </w:t>
      </w:r>
      <w:r w:rsidR="0041427C">
        <w:rPr>
          <w:rFonts w:ascii="Times New Roman" w:hAnsi="Times New Roman" w:cs="Times New Roman"/>
          <w:sz w:val="24"/>
          <w:szCs w:val="24"/>
        </w:rPr>
        <w:lastRenderedPageBreak/>
        <w:t xml:space="preserve">task. As such, it could be that the primary task took precedence over the secondary task, reducing accuracy on this tone task. </w:t>
      </w:r>
    </w:p>
    <w:p w14:paraId="6624B471" w14:textId="3EFD504A" w:rsidR="00E909B1"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alternative explanation </w:t>
      </w:r>
      <w:r w:rsidR="00CB23B6">
        <w:rPr>
          <w:rFonts w:ascii="Times New Roman" w:hAnsi="Times New Roman" w:cs="Times New Roman"/>
          <w:sz w:val="24"/>
          <w:szCs w:val="24"/>
        </w:rPr>
        <w:t xml:space="preserve">for the lack of effect of the secondary task </w:t>
      </w:r>
      <w:r>
        <w:rPr>
          <w:rFonts w:ascii="Times New Roman" w:hAnsi="Times New Roman" w:cs="Times New Roman"/>
          <w:sz w:val="24"/>
          <w:szCs w:val="24"/>
        </w:rPr>
        <w:t>could be the timing of the tone detection task</w:t>
      </w:r>
      <w:r w:rsidR="006B407C">
        <w:rPr>
          <w:rFonts w:ascii="Times New Roman" w:hAnsi="Times New Roman" w:cs="Times New Roman"/>
          <w:sz w:val="24"/>
          <w:szCs w:val="24"/>
        </w:rPr>
        <w:t>. A similar logic here could apply for the null effect of the secondary tone task as for the absence of effects of motor restriction in Experiment 2</w:t>
      </w:r>
      <w:r w:rsidR="001B6A91">
        <w:rPr>
          <w:rFonts w:ascii="Times New Roman" w:hAnsi="Times New Roman" w:cs="Times New Roman"/>
          <w:sz w:val="24"/>
          <w:szCs w:val="24"/>
        </w:rPr>
        <w:t>. That is, t</w:t>
      </w:r>
      <w:r>
        <w:rPr>
          <w:rFonts w:ascii="Times New Roman" w:hAnsi="Times New Roman" w:cs="Times New Roman"/>
          <w:sz w:val="24"/>
          <w:szCs w:val="24"/>
        </w:rPr>
        <w:t xml:space="preserve">he tone presentation phase lasted for 326 milliseconds in a time-of-interest window that lasted on average 4.26 seconds. </w:t>
      </w:r>
      <w:r w:rsidR="00D45390">
        <w:rPr>
          <w:rFonts w:ascii="Times New Roman" w:hAnsi="Times New Roman" w:cs="Times New Roman"/>
          <w:sz w:val="24"/>
          <w:szCs w:val="24"/>
        </w:rPr>
        <w:t>O</w:t>
      </w:r>
      <w:r>
        <w:rPr>
          <w:rFonts w:ascii="Times New Roman" w:hAnsi="Times New Roman" w:cs="Times New Roman"/>
          <w:sz w:val="24"/>
          <w:szCs w:val="24"/>
        </w:rPr>
        <w:t>ne could state that this short task interval did not impact attentional processes during the entire measurement window sufficiently to produce any effects</w:t>
      </w:r>
      <w:r w:rsidR="00497F66">
        <w:rPr>
          <w:rFonts w:ascii="Times New Roman" w:hAnsi="Times New Roman" w:cs="Times New Roman"/>
          <w:sz w:val="24"/>
          <w:szCs w:val="24"/>
        </w:rPr>
        <w:t xml:space="preserve">. </w:t>
      </w:r>
      <w:r w:rsidR="00D45390">
        <w:rPr>
          <w:rFonts w:ascii="Times New Roman" w:hAnsi="Times New Roman" w:cs="Times New Roman"/>
          <w:sz w:val="24"/>
          <w:szCs w:val="24"/>
        </w:rPr>
        <w:t xml:space="preserve">That is, our measures are not sensitive enough to pick </w:t>
      </w:r>
      <w:r w:rsidR="00710136">
        <w:rPr>
          <w:rFonts w:ascii="Times New Roman" w:hAnsi="Times New Roman" w:cs="Times New Roman"/>
          <w:sz w:val="24"/>
          <w:szCs w:val="24"/>
        </w:rPr>
        <w:t>up conflicting processes</w:t>
      </w:r>
      <w:r w:rsidR="00870798">
        <w:rPr>
          <w:rFonts w:ascii="Times New Roman" w:hAnsi="Times New Roman" w:cs="Times New Roman"/>
          <w:sz w:val="24"/>
          <w:szCs w:val="24"/>
        </w:rPr>
        <w:t xml:space="preserve">. </w:t>
      </w:r>
    </w:p>
    <w:p w14:paraId="14F28E3C" w14:textId="5AE35521" w:rsidR="003262D4" w:rsidRDefault="00870798"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0E2FBB">
        <w:rPr>
          <w:rFonts w:ascii="Times New Roman" w:hAnsi="Times New Roman" w:cs="Times New Roman"/>
          <w:sz w:val="24"/>
          <w:szCs w:val="24"/>
        </w:rPr>
        <w:t>comparison</w:t>
      </w:r>
      <w:r w:rsidR="00B1757E">
        <w:rPr>
          <w:rFonts w:ascii="Times New Roman" w:hAnsi="Times New Roman" w:cs="Times New Roman"/>
          <w:sz w:val="24"/>
          <w:szCs w:val="24"/>
        </w:rPr>
        <w:t>,</w:t>
      </w:r>
      <w:r w:rsidR="00D3320B">
        <w:rPr>
          <w:rFonts w:ascii="Times New Roman" w:hAnsi="Times New Roman" w:cs="Times New Roman"/>
          <w:sz w:val="24"/>
          <w:szCs w:val="24"/>
        </w:rPr>
        <w:t xml:space="preserve"> we can look </w:t>
      </w:r>
      <w:r w:rsidR="00403DE3">
        <w:rPr>
          <w:rFonts w:ascii="Times New Roman" w:hAnsi="Times New Roman" w:cs="Times New Roman"/>
          <w:sz w:val="24"/>
          <w:szCs w:val="24"/>
        </w:rPr>
        <w:t xml:space="preserve">back </w:t>
      </w:r>
      <w:r w:rsidR="00D3320B">
        <w:rPr>
          <w:rFonts w:ascii="Times New Roman" w:hAnsi="Times New Roman" w:cs="Times New Roman"/>
          <w:sz w:val="24"/>
          <w:szCs w:val="24"/>
        </w:rPr>
        <w:t xml:space="preserve">at the two studies mentioned in the introduction of this chapter. Both Lin, Keysar &amp; Epley (2010) and Cane, Ferguson &amp; Apperly (2017) used a director task to measure explicit mentalising capabilities. In this task, participants </w:t>
      </w:r>
      <w:r w:rsidR="00D24B7E">
        <w:rPr>
          <w:rFonts w:ascii="Times New Roman" w:hAnsi="Times New Roman" w:cs="Times New Roman"/>
          <w:sz w:val="24"/>
          <w:szCs w:val="24"/>
        </w:rPr>
        <w:t>interact with a</w:t>
      </w:r>
      <w:r w:rsidR="00257794">
        <w:rPr>
          <w:rFonts w:ascii="Times New Roman" w:hAnsi="Times New Roman" w:cs="Times New Roman"/>
          <w:sz w:val="24"/>
          <w:szCs w:val="24"/>
        </w:rPr>
        <w:t xml:space="preserve"> human</w:t>
      </w:r>
      <w:r w:rsidR="00D24B7E">
        <w:rPr>
          <w:rFonts w:ascii="Times New Roman" w:hAnsi="Times New Roman" w:cs="Times New Roman"/>
          <w:sz w:val="24"/>
          <w:szCs w:val="24"/>
        </w:rPr>
        <w:t xml:space="preserve"> confederate or computerised “director” to move different objects within a grid of boxes. Crucially, the participant and director</w:t>
      </w:r>
      <w:r w:rsidR="00866A7B">
        <w:rPr>
          <w:rFonts w:ascii="Times New Roman" w:hAnsi="Times New Roman" w:cs="Times New Roman"/>
          <w:sz w:val="24"/>
          <w:szCs w:val="24"/>
        </w:rPr>
        <w:t xml:space="preserve"> are on opposite sides of the boxes and</w:t>
      </w:r>
      <w:r w:rsidR="003801C1">
        <w:rPr>
          <w:rFonts w:ascii="Times New Roman" w:hAnsi="Times New Roman" w:cs="Times New Roman"/>
          <w:sz w:val="24"/>
          <w:szCs w:val="24"/>
        </w:rPr>
        <w:t xml:space="preserve"> hence</w:t>
      </w:r>
      <w:r w:rsidR="00D24B7E">
        <w:rPr>
          <w:rFonts w:ascii="Times New Roman" w:hAnsi="Times New Roman" w:cs="Times New Roman"/>
          <w:sz w:val="24"/>
          <w:szCs w:val="24"/>
        </w:rPr>
        <w:t xml:space="preserve"> </w:t>
      </w:r>
      <w:r w:rsidR="00594C5E">
        <w:rPr>
          <w:rFonts w:ascii="Times New Roman" w:hAnsi="Times New Roman" w:cs="Times New Roman"/>
          <w:sz w:val="24"/>
          <w:szCs w:val="24"/>
        </w:rPr>
        <w:t>have different perspectives</w:t>
      </w:r>
      <w:r w:rsidR="00B04768">
        <w:rPr>
          <w:rFonts w:ascii="Times New Roman" w:hAnsi="Times New Roman" w:cs="Times New Roman"/>
          <w:sz w:val="24"/>
          <w:szCs w:val="24"/>
        </w:rPr>
        <w:t>.</w:t>
      </w:r>
      <w:r w:rsidR="00594C5E">
        <w:rPr>
          <w:rFonts w:ascii="Times New Roman" w:hAnsi="Times New Roman" w:cs="Times New Roman"/>
          <w:sz w:val="24"/>
          <w:szCs w:val="24"/>
        </w:rPr>
        <w:t xml:space="preserve"> </w:t>
      </w:r>
      <w:r w:rsidR="00B04768">
        <w:rPr>
          <w:rFonts w:ascii="Times New Roman" w:hAnsi="Times New Roman" w:cs="Times New Roman"/>
          <w:sz w:val="24"/>
          <w:szCs w:val="24"/>
        </w:rPr>
        <w:t>T</w:t>
      </w:r>
      <w:r w:rsidR="00594C5E">
        <w:rPr>
          <w:rFonts w:ascii="Times New Roman" w:hAnsi="Times New Roman" w:cs="Times New Roman"/>
          <w:sz w:val="24"/>
          <w:szCs w:val="24"/>
        </w:rPr>
        <w:t>he content of some of the boxes is occluded from the view of the director</w:t>
      </w:r>
      <w:r w:rsidR="005C4237">
        <w:rPr>
          <w:rFonts w:ascii="Times New Roman" w:hAnsi="Times New Roman" w:cs="Times New Roman"/>
          <w:sz w:val="24"/>
          <w:szCs w:val="24"/>
        </w:rPr>
        <w:t xml:space="preserve"> by opaque walls</w:t>
      </w:r>
      <w:r w:rsidR="00594C5E">
        <w:rPr>
          <w:rFonts w:ascii="Times New Roman" w:hAnsi="Times New Roman" w:cs="Times New Roman"/>
          <w:sz w:val="24"/>
          <w:szCs w:val="24"/>
        </w:rPr>
        <w:t>.</w:t>
      </w:r>
      <w:r w:rsidR="00563A9E">
        <w:rPr>
          <w:rFonts w:ascii="Times New Roman" w:hAnsi="Times New Roman" w:cs="Times New Roman"/>
          <w:sz w:val="24"/>
          <w:szCs w:val="24"/>
        </w:rPr>
        <w:t xml:space="preserve"> Furthermore, objects come in sets</w:t>
      </w:r>
      <w:r w:rsidR="00FA1438">
        <w:rPr>
          <w:rFonts w:ascii="Times New Roman" w:hAnsi="Times New Roman" w:cs="Times New Roman"/>
          <w:sz w:val="24"/>
          <w:szCs w:val="24"/>
        </w:rPr>
        <w:t>, where objects are similar but differ in a single feature</w:t>
      </w:r>
      <w:r w:rsidR="000B40FA">
        <w:rPr>
          <w:rFonts w:ascii="Times New Roman" w:hAnsi="Times New Roman" w:cs="Times New Roman"/>
          <w:sz w:val="24"/>
          <w:szCs w:val="24"/>
        </w:rPr>
        <w:t>, e.g., “the toy car with</w:t>
      </w:r>
      <w:r w:rsidR="009D589C">
        <w:rPr>
          <w:rFonts w:ascii="Times New Roman" w:hAnsi="Times New Roman" w:cs="Times New Roman"/>
          <w:sz w:val="24"/>
          <w:szCs w:val="24"/>
        </w:rPr>
        <w:t xml:space="preserve"> blue</w:t>
      </w:r>
      <w:r w:rsidR="000B40FA">
        <w:rPr>
          <w:rFonts w:ascii="Times New Roman" w:hAnsi="Times New Roman" w:cs="Times New Roman"/>
          <w:sz w:val="24"/>
          <w:szCs w:val="24"/>
        </w:rPr>
        <w:t xml:space="preserve"> stripes” and “the toy car with the red dot”.</w:t>
      </w:r>
      <w:r w:rsidR="00563A9E">
        <w:rPr>
          <w:rFonts w:ascii="Times New Roman" w:hAnsi="Times New Roman" w:cs="Times New Roman"/>
          <w:sz w:val="24"/>
          <w:szCs w:val="24"/>
        </w:rPr>
        <w:t xml:space="preserve"> </w:t>
      </w:r>
      <w:r w:rsidR="00D3320B">
        <w:rPr>
          <w:rFonts w:ascii="Times New Roman" w:hAnsi="Times New Roman" w:cs="Times New Roman"/>
          <w:sz w:val="24"/>
          <w:szCs w:val="24"/>
        </w:rPr>
        <w:t xml:space="preserve"> </w:t>
      </w:r>
      <w:r w:rsidR="00C5033B">
        <w:rPr>
          <w:rFonts w:ascii="Times New Roman" w:hAnsi="Times New Roman" w:cs="Times New Roman"/>
          <w:sz w:val="24"/>
          <w:szCs w:val="24"/>
        </w:rPr>
        <w:t>The director then references objects and asks the participant to move these</w:t>
      </w:r>
      <w:r w:rsidR="00A56679">
        <w:rPr>
          <w:rFonts w:ascii="Times New Roman" w:hAnsi="Times New Roman" w:cs="Times New Roman"/>
          <w:sz w:val="24"/>
          <w:szCs w:val="24"/>
        </w:rPr>
        <w:t xml:space="preserve"> around the grid.</w:t>
      </w:r>
      <w:r w:rsidR="00E85C62">
        <w:rPr>
          <w:rFonts w:ascii="Times New Roman" w:hAnsi="Times New Roman" w:cs="Times New Roman"/>
          <w:sz w:val="24"/>
          <w:szCs w:val="24"/>
        </w:rPr>
        <w:t xml:space="preserve"> Successful performance on this task requires </w:t>
      </w:r>
      <w:proofErr w:type="gramStart"/>
      <w:r w:rsidR="00E85C62">
        <w:rPr>
          <w:rFonts w:ascii="Times New Roman" w:hAnsi="Times New Roman" w:cs="Times New Roman"/>
          <w:sz w:val="24"/>
          <w:szCs w:val="24"/>
        </w:rPr>
        <w:t>taking into account</w:t>
      </w:r>
      <w:proofErr w:type="gramEnd"/>
      <w:r w:rsidR="00E85C62">
        <w:rPr>
          <w:rFonts w:ascii="Times New Roman" w:hAnsi="Times New Roman" w:cs="Times New Roman"/>
          <w:sz w:val="24"/>
          <w:szCs w:val="24"/>
        </w:rPr>
        <w:t xml:space="preserve"> the perspective of the director (which differs due to the occluders) and the ambiguity due to object similarity.</w:t>
      </w:r>
      <w:r w:rsidR="0025181D">
        <w:rPr>
          <w:rFonts w:ascii="Times New Roman" w:hAnsi="Times New Roman" w:cs="Times New Roman"/>
          <w:sz w:val="24"/>
          <w:szCs w:val="24"/>
        </w:rPr>
        <w:t xml:space="preserve"> The measures used in these studies were the timing and accuracy of participant responses</w:t>
      </w:r>
      <w:r w:rsidR="006C0BF9">
        <w:rPr>
          <w:rFonts w:ascii="Times New Roman" w:hAnsi="Times New Roman" w:cs="Times New Roman"/>
          <w:sz w:val="24"/>
          <w:szCs w:val="24"/>
        </w:rPr>
        <w:t>, assumed to be function of explicit mentalising processes</w:t>
      </w:r>
      <w:r w:rsidR="0025181D">
        <w:rPr>
          <w:rFonts w:ascii="Times New Roman" w:hAnsi="Times New Roman" w:cs="Times New Roman"/>
          <w:sz w:val="24"/>
          <w:szCs w:val="24"/>
        </w:rPr>
        <w:t>.</w:t>
      </w:r>
      <w:r w:rsidR="0012581F">
        <w:rPr>
          <w:rFonts w:ascii="Times New Roman" w:hAnsi="Times New Roman" w:cs="Times New Roman"/>
          <w:sz w:val="24"/>
          <w:szCs w:val="24"/>
        </w:rPr>
        <w:t xml:space="preserve"> Lin and colleagues (2010) also included “number of fixations to a distractor” as dependent measure.</w:t>
      </w:r>
      <w:r w:rsidR="00F74120">
        <w:rPr>
          <w:rFonts w:ascii="Times New Roman" w:hAnsi="Times New Roman" w:cs="Times New Roman"/>
          <w:sz w:val="24"/>
          <w:szCs w:val="24"/>
        </w:rPr>
        <w:t xml:space="preserve"> </w:t>
      </w:r>
      <w:r w:rsidR="00271A44">
        <w:rPr>
          <w:rFonts w:ascii="Times New Roman" w:hAnsi="Times New Roman" w:cs="Times New Roman"/>
          <w:sz w:val="24"/>
          <w:szCs w:val="24"/>
        </w:rPr>
        <w:t xml:space="preserve">During this task, participants performed a secondary working memory task consisting of memorising digits. </w:t>
      </w:r>
    </w:p>
    <w:p w14:paraId="5E45B18C" w14:textId="77777777" w:rsidR="00892BC7" w:rsidRPr="00892BC7" w:rsidRDefault="00892BC7" w:rsidP="00F616B2">
      <w:pPr>
        <w:spacing w:line="360" w:lineRule="auto"/>
        <w:jc w:val="both"/>
        <w:rPr>
          <w:rFonts w:ascii="Times New Roman" w:hAnsi="Times New Roman" w:cs="Times New Roman"/>
          <w:sz w:val="24"/>
          <w:szCs w:val="24"/>
        </w:rPr>
      </w:pPr>
    </w:p>
    <w:p w14:paraId="25A8E6A6" w14:textId="38EDC6DB" w:rsidR="0001664F" w:rsidRPr="00093B4A" w:rsidRDefault="00093B4A"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5.4.2 </w:t>
      </w:r>
      <w:r w:rsidR="00B136D1">
        <w:rPr>
          <w:rFonts w:ascii="Times New Roman" w:hAnsi="Times New Roman" w:cs="Times New Roman"/>
          <w:i/>
          <w:iCs/>
          <w:sz w:val="24"/>
          <w:szCs w:val="24"/>
        </w:rPr>
        <w:t>Mirroring and mentalising effects</w:t>
      </w:r>
    </w:p>
    <w:p w14:paraId="7A1CA976" w14:textId="0953907D" w:rsidR="00F616B2" w:rsidRPr="001D5553" w:rsidRDefault="00E1087E"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F616B2">
        <w:rPr>
          <w:rFonts w:ascii="Times New Roman" w:hAnsi="Times New Roman" w:cs="Times New Roman"/>
          <w:sz w:val="24"/>
          <w:szCs w:val="24"/>
        </w:rPr>
        <w:t xml:space="preserve"> results yielded a strong and convincing preshaping effect. That is, implicit gaze behaviour was significantly biased towards the grip-congruent cup in the true belief condition. Moreover, this effect was clearly present in the explicit predictions of the participants as well. This is a clear indication that participants capitalised on motor cue</w:t>
      </w:r>
      <w:r w:rsidR="003A7F72">
        <w:rPr>
          <w:rFonts w:ascii="Times New Roman" w:hAnsi="Times New Roman" w:cs="Times New Roman"/>
          <w:sz w:val="24"/>
          <w:szCs w:val="24"/>
        </w:rPr>
        <w:t>s</w:t>
      </w:r>
      <w:r w:rsidR="00F616B2">
        <w:rPr>
          <w:rFonts w:ascii="Times New Roman" w:hAnsi="Times New Roman" w:cs="Times New Roman"/>
          <w:sz w:val="24"/>
          <w:szCs w:val="24"/>
        </w:rPr>
        <w:t xml:space="preserve"> to predict future behaviour of the agent, and that this effect permeates into both </w:t>
      </w:r>
      <w:r w:rsidR="00F463D2">
        <w:rPr>
          <w:rFonts w:ascii="Times New Roman" w:hAnsi="Times New Roman" w:cs="Times New Roman"/>
          <w:sz w:val="24"/>
          <w:szCs w:val="24"/>
        </w:rPr>
        <w:t>indirect and direct measures of prediction</w:t>
      </w:r>
      <w:r w:rsidR="00EC6147">
        <w:rPr>
          <w:rFonts w:ascii="Times New Roman" w:hAnsi="Times New Roman" w:cs="Times New Roman"/>
          <w:sz w:val="24"/>
          <w:szCs w:val="24"/>
        </w:rPr>
        <w:t>-</w:t>
      </w:r>
      <w:r w:rsidR="00F463D2">
        <w:rPr>
          <w:rFonts w:ascii="Times New Roman" w:hAnsi="Times New Roman" w:cs="Times New Roman"/>
          <w:sz w:val="24"/>
          <w:szCs w:val="24"/>
        </w:rPr>
        <w:t>making</w:t>
      </w:r>
      <w:r w:rsidR="00F616B2">
        <w:rPr>
          <w:rFonts w:ascii="Times New Roman" w:hAnsi="Times New Roman" w:cs="Times New Roman"/>
          <w:sz w:val="24"/>
          <w:szCs w:val="24"/>
        </w:rPr>
        <w:t xml:space="preserve">. This result is especially striking in this experiment, as there was never an outcome </w:t>
      </w:r>
      <w:r w:rsidR="00F616B2">
        <w:rPr>
          <w:rFonts w:ascii="Times New Roman" w:hAnsi="Times New Roman" w:cs="Times New Roman"/>
          <w:sz w:val="24"/>
          <w:szCs w:val="24"/>
        </w:rPr>
        <w:lastRenderedPageBreak/>
        <w:t xml:space="preserve">phase. That is, participants never saw the hand actually grasping any of the cups. These results solidify the case that motor cues tend to </w:t>
      </w:r>
      <w:r w:rsidR="00F456AC">
        <w:rPr>
          <w:rFonts w:ascii="Times New Roman" w:hAnsi="Times New Roman" w:cs="Times New Roman"/>
          <w:sz w:val="24"/>
          <w:szCs w:val="24"/>
        </w:rPr>
        <w:t xml:space="preserve">strongly </w:t>
      </w:r>
      <w:r w:rsidR="00F616B2">
        <w:rPr>
          <w:rFonts w:ascii="Times New Roman" w:hAnsi="Times New Roman" w:cs="Times New Roman"/>
          <w:sz w:val="24"/>
          <w:szCs w:val="24"/>
        </w:rPr>
        <w:t>drive implicit and explicit prediction making in action observation</w:t>
      </w:r>
      <w:r w:rsidR="00FB724C">
        <w:rPr>
          <w:rFonts w:ascii="Times New Roman" w:hAnsi="Times New Roman" w:cs="Times New Roman"/>
          <w:sz w:val="24"/>
          <w:szCs w:val="24"/>
        </w:rPr>
        <w:t xml:space="preserve"> </w:t>
      </w:r>
      <w:r w:rsidR="00550829">
        <w:rPr>
          <w:rFonts w:ascii="Times New Roman" w:hAnsi="Times New Roman" w:cs="Times New Roman"/>
          <w:sz w:val="24"/>
          <w:szCs w:val="24"/>
        </w:rPr>
        <w:t>(Donnarumma et al., 2017)</w:t>
      </w:r>
      <w:r w:rsidR="00F616B2">
        <w:rPr>
          <w:rFonts w:ascii="Times New Roman" w:hAnsi="Times New Roman" w:cs="Times New Roman"/>
          <w:sz w:val="24"/>
          <w:szCs w:val="24"/>
        </w:rPr>
        <w:t>. Moreover, as this effect was not affected by secondary task load, the current results bolster the case for the cognitive efficiency of observation-induced activation of motor representations</w:t>
      </w:r>
      <w:r w:rsidR="00BA0EE9">
        <w:rPr>
          <w:rFonts w:ascii="Times New Roman" w:hAnsi="Times New Roman" w:cs="Times New Roman"/>
          <w:sz w:val="24"/>
          <w:szCs w:val="24"/>
        </w:rPr>
        <w:t xml:space="preserve"> (see Cracco et al., 2018)</w:t>
      </w:r>
      <w:r w:rsidR="00F616B2">
        <w:rPr>
          <w:rFonts w:ascii="Times New Roman" w:hAnsi="Times New Roman" w:cs="Times New Roman"/>
          <w:sz w:val="24"/>
          <w:szCs w:val="24"/>
        </w:rPr>
        <w:t>.</w:t>
      </w:r>
    </w:p>
    <w:p w14:paraId="389E06CF"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false belief condition, an entirely different pattern of results emerged when compared to previous studies. That is, we found that participants looked significantly more often and longer at the distractor (motor-congruent) cup and not to the belief-congruent cup. Interestingly, this effect was found in explicit responses as well, with participants considering it more likely that the agent would reach for the motor-congruent cup, despite having a false belief on the cup’s location. This runs directly counter to the results of our previous experiments: whereas before we found evidence for either belief-congruent looking biases, or at least an absence of a clear motor-based bias, we find that participants here, on average at least, seemed to discount the agent’s mental state when making implicit and explicit predictions. </w:t>
      </w:r>
    </w:p>
    <w:p w14:paraId="2177FF41" w14:textId="39B98B14" w:rsidR="00F616B2" w:rsidRPr="00BC28B6"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Importantly, this effect occurred in both groups, and was hence unrelated to the secondary task load. </w:t>
      </w:r>
      <w:r w:rsidR="00BE0835">
        <w:rPr>
          <w:rFonts w:ascii="Times New Roman" w:hAnsi="Times New Roman" w:cs="Times New Roman"/>
          <w:sz w:val="24"/>
          <w:szCs w:val="24"/>
        </w:rPr>
        <w:t xml:space="preserve">Indeed, no effect was found between experimental group and self-reported method. </w:t>
      </w:r>
      <w:r>
        <w:rPr>
          <w:rFonts w:ascii="Times New Roman" w:hAnsi="Times New Roman" w:cs="Times New Roman"/>
          <w:sz w:val="24"/>
          <w:szCs w:val="24"/>
        </w:rPr>
        <w:t xml:space="preserve">As such, our experiment is </w:t>
      </w:r>
      <w:r w:rsidR="006F5CA3">
        <w:rPr>
          <w:rFonts w:ascii="Times New Roman" w:hAnsi="Times New Roman" w:cs="Times New Roman"/>
          <w:sz w:val="24"/>
          <w:szCs w:val="24"/>
        </w:rPr>
        <w:t>perhaps not informative</w:t>
      </w:r>
      <w:r>
        <w:rPr>
          <w:rFonts w:ascii="Times New Roman" w:hAnsi="Times New Roman" w:cs="Times New Roman"/>
          <w:sz w:val="24"/>
          <w:szCs w:val="24"/>
        </w:rPr>
        <w:t xml:space="preserve"> the effects of a secondary task load on implicit or explicit mentalising processes, as on average, our results do not suggest any mentalising processes to have been taking place at all. We must therefore look at other changes in our experimental paradigm that could potentially account for these vastly differing result patterns. </w:t>
      </w:r>
      <w:r w:rsidR="00EC5BD8">
        <w:rPr>
          <w:rFonts w:ascii="Times New Roman" w:hAnsi="Times New Roman" w:cs="Times New Roman"/>
          <w:sz w:val="24"/>
          <w:szCs w:val="24"/>
        </w:rPr>
        <w:t>I</w:t>
      </w:r>
      <w:r>
        <w:rPr>
          <w:rFonts w:ascii="Times New Roman" w:hAnsi="Times New Roman" w:cs="Times New Roman"/>
          <w:sz w:val="24"/>
          <w:szCs w:val="24"/>
        </w:rPr>
        <w:t>t could be that the explicit response question prompt itself changed the way participants acted. Whereas in previous experiments event sequences in the video were completely irrelevant to the task at hand (that is, reacting the colour change of the cups and the fixation arrow), in this experiment we directly asked participants to make a prediction on how the rest of the video would hypothetically unfold.</w:t>
      </w:r>
      <w:r w:rsidR="00CF5536">
        <w:rPr>
          <w:rFonts w:ascii="Times New Roman" w:hAnsi="Times New Roman" w:cs="Times New Roman"/>
          <w:sz w:val="24"/>
          <w:szCs w:val="24"/>
        </w:rPr>
        <w:t xml:space="preserve"> T</w:t>
      </w:r>
      <w:r>
        <w:rPr>
          <w:rFonts w:ascii="Times New Roman" w:hAnsi="Times New Roman" w:cs="Times New Roman"/>
          <w:sz w:val="24"/>
          <w:szCs w:val="24"/>
        </w:rPr>
        <w:t xml:space="preserve">he prompting question </w:t>
      </w:r>
      <w:r w:rsidR="005736FB">
        <w:rPr>
          <w:rFonts w:ascii="Times New Roman" w:hAnsi="Times New Roman" w:cs="Times New Roman"/>
          <w:sz w:val="24"/>
          <w:szCs w:val="24"/>
        </w:rPr>
        <w:t xml:space="preserve">was phrased </w:t>
      </w:r>
      <w:r>
        <w:rPr>
          <w:rFonts w:ascii="Times New Roman" w:hAnsi="Times New Roman" w:cs="Times New Roman"/>
          <w:sz w:val="24"/>
          <w:szCs w:val="24"/>
        </w:rPr>
        <w:t>in such a way that it made no reference to the mental state of the agent</w:t>
      </w:r>
      <w:r w:rsidR="00F071B9">
        <w:rPr>
          <w:rFonts w:ascii="Times New Roman" w:hAnsi="Times New Roman" w:cs="Times New Roman"/>
          <w:sz w:val="24"/>
          <w:szCs w:val="24"/>
        </w:rPr>
        <w:t xml:space="preserve">, </w:t>
      </w:r>
      <w:r w:rsidR="00C84E4C">
        <w:rPr>
          <w:rFonts w:ascii="Times New Roman" w:hAnsi="Times New Roman" w:cs="Times New Roman"/>
          <w:sz w:val="24"/>
          <w:szCs w:val="24"/>
        </w:rPr>
        <w:t>but the intended effect was to have the participant engage in overt prediction making.</w:t>
      </w:r>
      <w:r w:rsidR="00E8518E">
        <w:rPr>
          <w:rFonts w:ascii="Times New Roman" w:hAnsi="Times New Roman" w:cs="Times New Roman"/>
          <w:sz w:val="24"/>
          <w:szCs w:val="24"/>
        </w:rPr>
        <w:t xml:space="preserve"> </w:t>
      </w:r>
      <w:r w:rsidR="004D652F">
        <w:rPr>
          <w:rFonts w:ascii="Times New Roman" w:hAnsi="Times New Roman" w:cs="Times New Roman"/>
          <w:sz w:val="24"/>
          <w:szCs w:val="24"/>
        </w:rPr>
        <w:t>Since t</w:t>
      </w:r>
      <w:r w:rsidR="00E8518E">
        <w:rPr>
          <w:rFonts w:ascii="Times New Roman" w:hAnsi="Times New Roman" w:cs="Times New Roman"/>
          <w:sz w:val="24"/>
          <w:szCs w:val="24"/>
        </w:rPr>
        <w:t>he videos being cut at the end, there was never an observable relationship between events in the video and the hypothetical reaching actions of the agent</w:t>
      </w:r>
      <w:r w:rsidR="003464DA">
        <w:rPr>
          <w:rFonts w:ascii="Times New Roman" w:hAnsi="Times New Roman" w:cs="Times New Roman"/>
          <w:sz w:val="24"/>
          <w:szCs w:val="24"/>
        </w:rPr>
        <w:t>. Hence the participant had to settle on a response strategy that would be best to answer the overt question.</w:t>
      </w:r>
      <w:r w:rsidR="00DC1AD3">
        <w:rPr>
          <w:rFonts w:ascii="Times New Roman" w:hAnsi="Times New Roman" w:cs="Times New Roman"/>
          <w:sz w:val="24"/>
          <w:szCs w:val="24"/>
        </w:rPr>
        <w:t xml:space="preserve"> The lack of feedback may have discouraged participants from using the more tentative strategy of basing predictions on mentalising processes, instead favouring the clear motor cue of grip to drive predictions</w:t>
      </w:r>
      <w:r w:rsidR="002C6710">
        <w:rPr>
          <w:rFonts w:ascii="Times New Roman" w:hAnsi="Times New Roman" w:cs="Times New Roman"/>
          <w:sz w:val="24"/>
          <w:szCs w:val="24"/>
        </w:rPr>
        <w:t xml:space="preserve">, as motor cues tend to exert a strong effect, which can even override opposing cues from different sources (Ambrosini, Pezzzulo &amp; Constantini, </w:t>
      </w:r>
      <w:r w:rsidR="002C6710">
        <w:rPr>
          <w:rFonts w:ascii="Times New Roman" w:hAnsi="Times New Roman" w:cs="Times New Roman"/>
          <w:sz w:val="24"/>
          <w:szCs w:val="24"/>
        </w:rPr>
        <w:lastRenderedPageBreak/>
        <w:t>2015</w:t>
      </w:r>
      <w:r w:rsidR="004745CB">
        <w:rPr>
          <w:rFonts w:ascii="Times New Roman" w:hAnsi="Times New Roman" w:cs="Times New Roman"/>
          <w:sz w:val="24"/>
          <w:szCs w:val="24"/>
        </w:rPr>
        <w:t>; See Section 5.4.3</w:t>
      </w:r>
      <w:r w:rsidR="002C6710">
        <w:rPr>
          <w:rFonts w:ascii="Times New Roman" w:hAnsi="Times New Roman" w:cs="Times New Roman"/>
          <w:sz w:val="24"/>
          <w:szCs w:val="24"/>
        </w:rPr>
        <w:t>)</w:t>
      </w:r>
      <w:r w:rsidR="00E64A61">
        <w:rPr>
          <w:rFonts w:ascii="Times New Roman" w:hAnsi="Times New Roman" w:cs="Times New Roman"/>
          <w:sz w:val="24"/>
          <w:szCs w:val="24"/>
        </w:rPr>
        <w:t xml:space="preserve">. </w:t>
      </w:r>
      <w:r>
        <w:rPr>
          <w:rFonts w:ascii="Times New Roman" w:hAnsi="Times New Roman" w:cs="Times New Roman"/>
          <w:sz w:val="24"/>
          <w:szCs w:val="24"/>
        </w:rPr>
        <w:t>This latter possibility is corroborated by the absence of a learning effect on looking times, in contrast to the findings of our previous experiments. Note that on the explicit mentalising measure, however, we did find a learning effect</w:t>
      </w:r>
      <w:r w:rsidR="00615E11">
        <w:rPr>
          <w:rFonts w:ascii="Times New Roman" w:hAnsi="Times New Roman" w:cs="Times New Roman"/>
          <w:sz w:val="24"/>
          <w:szCs w:val="24"/>
        </w:rPr>
        <w:t>, possibly reflecting that participants only settled on a given strategy after a few blocks</w:t>
      </w:r>
      <w:r>
        <w:rPr>
          <w:rFonts w:ascii="Times New Roman" w:hAnsi="Times New Roman" w:cs="Times New Roman"/>
          <w:sz w:val="24"/>
          <w:szCs w:val="24"/>
        </w:rPr>
        <w:t>.</w:t>
      </w:r>
      <w:r w:rsidR="00BC28B6">
        <w:rPr>
          <w:rFonts w:ascii="Times New Roman" w:hAnsi="Times New Roman" w:cs="Times New Roman"/>
          <w:sz w:val="24"/>
          <w:szCs w:val="24"/>
        </w:rPr>
        <w:t xml:space="preserve"> We will discuss the notion of response strategies further in Section 5.4.3.</w:t>
      </w:r>
    </w:p>
    <w:p w14:paraId="1388221B" w14:textId="77777777"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Note that in this experiment, we found no effect on target size on both looking times and explicit answers, indicating that in the no-grip condition participants did not use object saliency as a cue for either looking behaviour or making explicit predictions on outcome. This can tentatively be explained by the absence of the outcome phase: whereas in previous experiments basing your predictions on target size would yield a 50% accuracy rate, rendering this strategy somewhat effective, no such link could -implicitly or otherwise- be established in this experiment. As such, participants may have picked purely at random in this particular grip condition.</w:t>
      </w:r>
    </w:p>
    <w:p w14:paraId="68910FD7" w14:textId="0B520FBA" w:rsidR="00F616B2"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Interestingly, this study points out that our implicit measure (differential looking times score) is strongly correlated with overt, explicit behavioural predictions. Furthermore, this correlation was equally strong in both groups. Unsurprisingly, measures were more strongly correlated in the preshape conditions, and was weaker in when there was no information from motor cues. Notably, the correlation between explicit and implicit measures was still significant in the no-grip condition, pointing out that even here implicit sampling of information was to extent in line with overt prediction making. </w:t>
      </w:r>
      <w:r w:rsidRPr="00DB557B">
        <w:rPr>
          <w:rFonts w:ascii="Times New Roman" w:hAnsi="Times New Roman" w:cs="Times New Roman"/>
          <w:sz w:val="24"/>
          <w:szCs w:val="24"/>
          <w:highlight w:val="yellow"/>
        </w:rPr>
        <w:t xml:space="preserve">We will discuss this topic further in Chapter </w:t>
      </w:r>
      <w:r w:rsidR="00A762C8">
        <w:rPr>
          <w:rFonts w:ascii="Times New Roman" w:hAnsi="Times New Roman" w:cs="Times New Roman"/>
          <w:sz w:val="24"/>
          <w:szCs w:val="24"/>
        </w:rPr>
        <w:t>7</w:t>
      </w:r>
      <w:r>
        <w:rPr>
          <w:rFonts w:ascii="Times New Roman" w:hAnsi="Times New Roman" w:cs="Times New Roman"/>
          <w:sz w:val="24"/>
          <w:szCs w:val="24"/>
        </w:rPr>
        <w:t>.</w:t>
      </w:r>
    </w:p>
    <w:p w14:paraId="6632090B" w14:textId="2891C6DC" w:rsidR="00D14ACB" w:rsidRDefault="00D14ACB" w:rsidP="00F616B2">
      <w:pPr>
        <w:spacing w:line="360" w:lineRule="auto"/>
        <w:jc w:val="both"/>
        <w:rPr>
          <w:rFonts w:ascii="Times New Roman" w:hAnsi="Times New Roman" w:cs="Times New Roman"/>
          <w:sz w:val="24"/>
          <w:szCs w:val="24"/>
        </w:rPr>
      </w:pPr>
    </w:p>
    <w:p w14:paraId="7B86B3EB" w14:textId="082AAC1B" w:rsidR="00D14ACB" w:rsidRPr="00D14ACB" w:rsidRDefault="00D14ACB" w:rsidP="00F616B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5.4.3 Individual differences in response strategy</w:t>
      </w:r>
    </w:p>
    <w:p w14:paraId="3BF156A5" w14:textId="613D5A9C" w:rsidR="00D70C3B"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Breaking away from</w:t>
      </w:r>
      <w:r w:rsidR="00AF75C3">
        <w:rPr>
          <w:rFonts w:ascii="Times New Roman" w:hAnsi="Times New Roman" w:cs="Times New Roman"/>
          <w:sz w:val="24"/>
          <w:szCs w:val="24"/>
        </w:rPr>
        <w:t xml:space="preserve"> the</w:t>
      </w:r>
      <w:r>
        <w:rPr>
          <w:rFonts w:ascii="Times New Roman" w:hAnsi="Times New Roman" w:cs="Times New Roman"/>
          <w:sz w:val="24"/>
          <w:szCs w:val="24"/>
        </w:rPr>
        <w:t xml:space="preserve"> previous experiments</w:t>
      </w:r>
      <w:r w:rsidR="00064C89">
        <w:rPr>
          <w:rFonts w:ascii="Times New Roman" w:hAnsi="Times New Roman" w:cs="Times New Roman"/>
          <w:sz w:val="24"/>
          <w:szCs w:val="24"/>
        </w:rPr>
        <w:t xml:space="preserve"> reported in this thesis</w:t>
      </w:r>
      <w:r>
        <w:rPr>
          <w:rFonts w:ascii="Times New Roman" w:hAnsi="Times New Roman" w:cs="Times New Roman"/>
          <w:sz w:val="24"/>
          <w:szCs w:val="24"/>
        </w:rPr>
        <w:t xml:space="preserve">, </w:t>
      </w:r>
      <w:r w:rsidR="00DD35AE">
        <w:rPr>
          <w:rFonts w:ascii="Times New Roman" w:hAnsi="Times New Roman" w:cs="Times New Roman"/>
          <w:sz w:val="24"/>
          <w:szCs w:val="24"/>
        </w:rPr>
        <w:t xml:space="preserve">we used self-reported prediction strategy as a covariate </w:t>
      </w:r>
      <w:r w:rsidR="00750D2F">
        <w:rPr>
          <w:rFonts w:ascii="Times New Roman" w:hAnsi="Times New Roman" w:cs="Times New Roman"/>
          <w:sz w:val="24"/>
          <w:szCs w:val="24"/>
        </w:rPr>
        <w:t xml:space="preserve">rather than excluding </w:t>
      </w:r>
      <w:r>
        <w:rPr>
          <w:rFonts w:ascii="Times New Roman" w:hAnsi="Times New Roman" w:cs="Times New Roman"/>
          <w:sz w:val="24"/>
          <w:szCs w:val="24"/>
        </w:rPr>
        <w:t xml:space="preserve">explicitly mentalising participants. That is, we asked participants directly what strategy they used to predict what cup the hand would reach for, and then incorporated this into a statistical model of the results. Interestingly, the mentalising strategy was the most common in this study (42% of participants). The second largest group (33.33% of participants) said they based their responses purely on hand preshape. To simplify modelling, we compared mentalising participants with other strategies (mainly comprised of participants using a motor-based strategy). </w:t>
      </w:r>
      <w:r w:rsidR="00DB557B">
        <w:rPr>
          <w:rFonts w:ascii="Times New Roman" w:hAnsi="Times New Roman" w:cs="Times New Roman"/>
          <w:sz w:val="24"/>
          <w:szCs w:val="24"/>
        </w:rPr>
        <w:t>Analyses</w:t>
      </w:r>
      <w:r>
        <w:rPr>
          <w:rFonts w:ascii="Times New Roman" w:hAnsi="Times New Roman" w:cs="Times New Roman"/>
          <w:sz w:val="24"/>
          <w:szCs w:val="24"/>
        </w:rPr>
        <w:t xml:space="preserve"> revealed that while the implemented strategy did not have a direct influence on looking times or explicit predictions, it did interact with belief condition. Specifically, we found that while both strategies showed a </w:t>
      </w:r>
      <w:r>
        <w:rPr>
          <w:rFonts w:ascii="Times New Roman" w:hAnsi="Times New Roman" w:cs="Times New Roman"/>
          <w:sz w:val="24"/>
          <w:szCs w:val="24"/>
        </w:rPr>
        <w:lastRenderedPageBreak/>
        <w:t>clear preshaping effect in the true belief condition, these groups differed vastly in the false belief condition. While mentalising participants had an accuracy at baseline for both implicit looking times and explicit accuracy, participants implementing a different strategy scored significantly below baseline on both measures. That is, their responses were consistently in line with a motor-based strategy. This should not be surprising as the most common self-reported strategy in this group was basing explicit responses on hand preshape.</w:t>
      </w:r>
    </w:p>
    <w:p w14:paraId="39272EEE" w14:textId="1C8AE24D" w:rsidR="00E0009B" w:rsidRPr="004C66F9" w:rsidRDefault="00F616B2"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Moreover, the difference between </w:t>
      </w:r>
      <w:r w:rsidR="004F30CA">
        <w:rPr>
          <w:rFonts w:ascii="Times New Roman" w:hAnsi="Times New Roman" w:cs="Times New Roman"/>
          <w:sz w:val="24"/>
          <w:szCs w:val="24"/>
        </w:rPr>
        <w:t>mentalising and mirroring participants</w:t>
      </w:r>
      <w:r>
        <w:rPr>
          <w:rFonts w:ascii="Times New Roman" w:hAnsi="Times New Roman" w:cs="Times New Roman"/>
          <w:sz w:val="24"/>
          <w:szCs w:val="24"/>
        </w:rPr>
        <w:t xml:space="preserve"> in the false belief condition was significant, on both implicit and explicit measures. Since we had no a priori hypotheses on the effect of grip and this </w:t>
      </w:r>
      <w:r w:rsidR="00D14402">
        <w:rPr>
          <w:rFonts w:ascii="Times New Roman" w:hAnsi="Times New Roman" w:cs="Times New Roman"/>
          <w:sz w:val="24"/>
          <w:szCs w:val="24"/>
        </w:rPr>
        <w:t>wa</w:t>
      </w:r>
      <w:r>
        <w:rPr>
          <w:rFonts w:ascii="Times New Roman" w:hAnsi="Times New Roman" w:cs="Times New Roman"/>
          <w:sz w:val="24"/>
          <w:szCs w:val="24"/>
        </w:rPr>
        <w:t xml:space="preserve">s not a planned comparison, we did not pursue this analysis further, but it points out a number of important considerations. Firstly, it is quite likely that the globally motor-congruent results on both measures are largely driven by the large group of participants that based their predictions purely on hand preshape. </w:t>
      </w:r>
      <w:r w:rsidR="004C66F9">
        <w:rPr>
          <w:rFonts w:ascii="Times New Roman" w:hAnsi="Times New Roman" w:cs="Times New Roman"/>
          <w:sz w:val="24"/>
          <w:szCs w:val="24"/>
        </w:rPr>
        <w:t>This begs the question why such strategy was prevalent. Secondly, while the largest group reported to implement a mentalising strategy, this group only performed at chance level on both implicit and explicit measures of behavioural prediction making.</w:t>
      </w:r>
      <w:r w:rsidR="0036058B">
        <w:rPr>
          <w:rFonts w:ascii="Times New Roman" w:hAnsi="Times New Roman" w:cs="Times New Roman"/>
          <w:sz w:val="24"/>
          <w:szCs w:val="24"/>
        </w:rPr>
        <w:t xml:space="preserve"> This could signal that participants were not very confident in this approach. However, the results of this group, both in terms of looking times and overt predictions, are in line with the looking times of participants in Experiment 2. </w:t>
      </w:r>
      <w:r w:rsidR="008237B1">
        <w:rPr>
          <w:rFonts w:ascii="Times New Roman" w:hAnsi="Times New Roman" w:cs="Times New Roman"/>
          <w:sz w:val="24"/>
          <w:szCs w:val="24"/>
        </w:rPr>
        <w:t xml:space="preserve">As we discussed there, the absence of a clear motor-based effect in the false belief condition lends </w:t>
      </w:r>
      <w:r w:rsidR="00584536">
        <w:rPr>
          <w:rFonts w:ascii="Times New Roman" w:hAnsi="Times New Roman" w:cs="Times New Roman"/>
          <w:sz w:val="24"/>
          <w:szCs w:val="24"/>
        </w:rPr>
        <w:t xml:space="preserve">some degree of </w:t>
      </w:r>
      <w:r w:rsidR="008237B1">
        <w:rPr>
          <w:rFonts w:ascii="Times New Roman" w:hAnsi="Times New Roman" w:cs="Times New Roman"/>
          <w:sz w:val="24"/>
          <w:szCs w:val="24"/>
        </w:rPr>
        <w:t xml:space="preserve">credibility to the notion that </w:t>
      </w:r>
      <w:r w:rsidR="00F8241F">
        <w:rPr>
          <w:rFonts w:ascii="Times New Roman" w:hAnsi="Times New Roman" w:cs="Times New Roman"/>
          <w:sz w:val="24"/>
          <w:szCs w:val="24"/>
        </w:rPr>
        <w:t xml:space="preserve">implicit </w:t>
      </w:r>
      <w:r w:rsidR="008237B1">
        <w:rPr>
          <w:rFonts w:ascii="Times New Roman" w:hAnsi="Times New Roman" w:cs="Times New Roman"/>
          <w:sz w:val="24"/>
          <w:szCs w:val="24"/>
        </w:rPr>
        <w:t>belief-based inferences</w:t>
      </w:r>
      <w:r w:rsidR="00C63F71">
        <w:rPr>
          <w:rFonts w:ascii="Times New Roman" w:hAnsi="Times New Roman" w:cs="Times New Roman"/>
          <w:sz w:val="24"/>
          <w:szCs w:val="24"/>
        </w:rPr>
        <w:t xml:space="preserve"> at least modulated prediction making.</w:t>
      </w:r>
    </w:p>
    <w:p w14:paraId="1A515BA5" w14:textId="22CBEA0D" w:rsidR="007E0F14" w:rsidRPr="009C2550" w:rsidRDefault="009C2550" w:rsidP="00F61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relative prevalence of </w:t>
      </w:r>
      <w:r w:rsidR="00764B1A">
        <w:rPr>
          <w:rFonts w:ascii="Times New Roman" w:hAnsi="Times New Roman" w:cs="Times New Roman"/>
          <w:sz w:val="24"/>
          <w:szCs w:val="24"/>
        </w:rPr>
        <w:t xml:space="preserve">a pure </w:t>
      </w:r>
      <w:r>
        <w:rPr>
          <w:rFonts w:ascii="Times New Roman" w:hAnsi="Times New Roman" w:cs="Times New Roman"/>
          <w:sz w:val="24"/>
          <w:szCs w:val="24"/>
        </w:rPr>
        <w:t xml:space="preserve">motor-based </w:t>
      </w:r>
      <w:r w:rsidR="00764B1A">
        <w:rPr>
          <w:rFonts w:ascii="Times New Roman" w:hAnsi="Times New Roman" w:cs="Times New Roman"/>
          <w:sz w:val="24"/>
          <w:szCs w:val="24"/>
        </w:rPr>
        <w:t>strate</w:t>
      </w:r>
      <w:r w:rsidR="006B40C2">
        <w:rPr>
          <w:rFonts w:ascii="Times New Roman" w:hAnsi="Times New Roman" w:cs="Times New Roman"/>
          <w:sz w:val="24"/>
          <w:szCs w:val="24"/>
        </w:rPr>
        <w:t xml:space="preserve">gy as self-reported by participants can potentially be explained through the results of Ambrosini, </w:t>
      </w:r>
      <w:r w:rsidR="00BA4275">
        <w:rPr>
          <w:rFonts w:ascii="Times New Roman" w:hAnsi="Times New Roman" w:cs="Times New Roman"/>
          <w:sz w:val="24"/>
          <w:szCs w:val="24"/>
        </w:rPr>
        <w:t>Pezzulo &amp; Constantini (2015). In this study</w:t>
      </w:r>
      <w:r w:rsidR="006B4623">
        <w:rPr>
          <w:rFonts w:ascii="Times New Roman" w:hAnsi="Times New Roman" w:cs="Times New Roman"/>
          <w:sz w:val="24"/>
          <w:szCs w:val="24"/>
        </w:rPr>
        <w:t xml:space="preserve"> the researchers used similar stimuli as in Ambrosini et al. (2011) discussed in Chapter 2</w:t>
      </w:r>
      <w:r w:rsidR="00E55B03">
        <w:rPr>
          <w:rFonts w:ascii="Times New Roman" w:hAnsi="Times New Roman" w:cs="Times New Roman"/>
          <w:sz w:val="24"/>
          <w:szCs w:val="24"/>
        </w:rPr>
        <w:t>, measuring proactive eye movement in combination with videos in which a hand reached for either a large or small tomato, preshaping the hand to match the size of the tomato. Crucially, in this experiment, the hand preshaping could be misleading and only matched the size of the tomato in 50% of trials. Moreover, the experimenters included the face of the actor, whose eyes would be directed to one of the tomatoes prior to reaching. Again, actor gaze could be misleading and only matched the reaching target in 50% of trials.</w:t>
      </w:r>
      <w:r w:rsidR="00E87C09">
        <w:rPr>
          <w:rFonts w:ascii="Times New Roman" w:hAnsi="Times New Roman" w:cs="Times New Roman"/>
          <w:sz w:val="24"/>
          <w:szCs w:val="24"/>
        </w:rPr>
        <w:t xml:space="preserve"> In this way, both gaze and preshape could be congruent, both gaze and preshape could be incongruent, gaze could be congruent while preshape was incongruent, and gaze could be incongruent while preshape was congruent.</w:t>
      </w:r>
      <w:r w:rsidR="00EB4CDF">
        <w:rPr>
          <w:rFonts w:ascii="Times New Roman" w:hAnsi="Times New Roman" w:cs="Times New Roman"/>
          <w:sz w:val="24"/>
          <w:szCs w:val="24"/>
        </w:rPr>
        <w:t xml:space="preserve"> The results showed that </w:t>
      </w:r>
      <w:r w:rsidR="00341338">
        <w:rPr>
          <w:rFonts w:ascii="Times New Roman" w:hAnsi="Times New Roman" w:cs="Times New Roman"/>
          <w:sz w:val="24"/>
          <w:szCs w:val="24"/>
        </w:rPr>
        <w:t>while actor gaze influenced anticipatory looking, the motor information in hand preshaping exerted a stronger effect</w:t>
      </w:r>
      <w:r w:rsidR="00EB4CDF">
        <w:rPr>
          <w:rFonts w:ascii="Times New Roman" w:hAnsi="Times New Roman" w:cs="Times New Roman"/>
          <w:sz w:val="24"/>
          <w:szCs w:val="24"/>
        </w:rPr>
        <w:t xml:space="preserve">. Moreover, while participants relied </w:t>
      </w:r>
      <w:r w:rsidR="00EB4CDF">
        <w:rPr>
          <w:rFonts w:ascii="Times New Roman" w:hAnsi="Times New Roman" w:cs="Times New Roman"/>
          <w:sz w:val="24"/>
          <w:szCs w:val="24"/>
        </w:rPr>
        <w:lastRenderedPageBreak/>
        <w:t xml:space="preserve">less on </w:t>
      </w:r>
      <w:r w:rsidR="00341338">
        <w:rPr>
          <w:rFonts w:ascii="Times New Roman" w:hAnsi="Times New Roman" w:cs="Times New Roman"/>
          <w:sz w:val="24"/>
          <w:szCs w:val="24"/>
        </w:rPr>
        <w:t>actor information over time, reflecting a learning effect, no such learning effect was found for preshaping, despite both actor gaze and preshape being equally unreliable. This indicates that participants automatically take advantage of motor cues for behavioural prediction</w:t>
      </w:r>
      <w:r w:rsidR="001E066F">
        <w:rPr>
          <w:rFonts w:ascii="Times New Roman" w:hAnsi="Times New Roman" w:cs="Times New Roman"/>
          <w:sz w:val="24"/>
          <w:szCs w:val="24"/>
        </w:rPr>
        <w:t>, even overriding other potential sources of information.</w:t>
      </w:r>
      <w:r w:rsidR="00F06B81">
        <w:rPr>
          <w:rFonts w:ascii="Times New Roman" w:hAnsi="Times New Roman" w:cs="Times New Roman"/>
          <w:sz w:val="24"/>
          <w:szCs w:val="24"/>
        </w:rPr>
        <w:t xml:space="preserve"> In </w:t>
      </w:r>
      <w:r w:rsidR="00AA2E5F">
        <w:rPr>
          <w:rFonts w:ascii="Times New Roman" w:hAnsi="Times New Roman" w:cs="Times New Roman"/>
          <w:sz w:val="24"/>
          <w:szCs w:val="24"/>
        </w:rPr>
        <w:t>analogy</w:t>
      </w:r>
      <w:r w:rsidR="00F06B81">
        <w:rPr>
          <w:rFonts w:ascii="Times New Roman" w:hAnsi="Times New Roman" w:cs="Times New Roman"/>
          <w:sz w:val="24"/>
          <w:szCs w:val="24"/>
        </w:rPr>
        <w:t>, i</w:t>
      </w:r>
      <w:r w:rsidR="00AA2E5F">
        <w:rPr>
          <w:rFonts w:ascii="Times New Roman" w:hAnsi="Times New Roman" w:cs="Times New Roman"/>
          <w:sz w:val="24"/>
          <w:szCs w:val="24"/>
        </w:rPr>
        <w:t>t</w:t>
      </w:r>
      <w:r w:rsidR="00F06B81">
        <w:rPr>
          <w:rFonts w:ascii="Times New Roman" w:hAnsi="Times New Roman" w:cs="Times New Roman"/>
          <w:sz w:val="24"/>
          <w:szCs w:val="24"/>
        </w:rPr>
        <w:t xml:space="preserve"> could be that in our experiment, the absence of </w:t>
      </w:r>
      <w:r w:rsidR="00C505B5">
        <w:rPr>
          <w:rFonts w:ascii="Times New Roman" w:hAnsi="Times New Roman" w:cs="Times New Roman"/>
          <w:sz w:val="24"/>
          <w:szCs w:val="24"/>
        </w:rPr>
        <w:t>feedback resulted in hesitancy over the reliability of predictive strategies, prompting some participants to rely solely on preshaping information as a more salient, automatically processed source of information.</w:t>
      </w:r>
    </w:p>
    <w:p w14:paraId="6C1D43AB" w14:textId="6E14F9E8" w:rsidR="00E912D0" w:rsidRDefault="00506B63" w:rsidP="008D5E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overall explanation would then be that </w:t>
      </w:r>
      <w:r w:rsidRPr="00C16D78">
        <w:rPr>
          <w:rFonts w:ascii="Times New Roman" w:hAnsi="Times New Roman" w:cs="Times New Roman"/>
          <w:sz w:val="24"/>
          <w:szCs w:val="24"/>
          <w:highlight w:val="yellow"/>
        </w:rPr>
        <w:t xml:space="preserve">in previous experiments </w:t>
      </w:r>
      <w:r w:rsidR="00541F45" w:rsidRPr="00C16D78">
        <w:rPr>
          <w:rFonts w:ascii="Times New Roman" w:hAnsi="Times New Roman" w:cs="Times New Roman"/>
          <w:sz w:val="24"/>
          <w:szCs w:val="24"/>
          <w:highlight w:val="yellow"/>
        </w:rPr>
        <w:t xml:space="preserve">(Experiments 1 and 2, see Chapters 4 and 5) </w:t>
      </w:r>
      <w:r w:rsidRPr="00C16D78">
        <w:rPr>
          <w:rFonts w:ascii="Times New Roman" w:hAnsi="Times New Roman" w:cs="Times New Roman"/>
          <w:sz w:val="24"/>
          <w:szCs w:val="24"/>
          <w:highlight w:val="yellow"/>
        </w:rPr>
        <w:t>the feedback provided at the end of the videos</w:t>
      </w:r>
      <w:r w:rsidR="00FC19DB">
        <w:rPr>
          <w:rFonts w:ascii="Times New Roman" w:hAnsi="Times New Roman" w:cs="Times New Roman"/>
          <w:sz w:val="24"/>
          <w:szCs w:val="24"/>
        </w:rPr>
        <w:t xml:space="preserve"> </w:t>
      </w:r>
      <w:r w:rsidR="00266BD5">
        <w:rPr>
          <w:rFonts w:ascii="Times New Roman" w:hAnsi="Times New Roman" w:cs="Times New Roman"/>
          <w:sz w:val="24"/>
          <w:szCs w:val="24"/>
        </w:rPr>
        <w:t>c</w:t>
      </w:r>
      <w:r>
        <w:rPr>
          <w:rFonts w:ascii="Times New Roman" w:hAnsi="Times New Roman" w:cs="Times New Roman"/>
          <w:sz w:val="24"/>
          <w:szCs w:val="24"/>
        </w:rPr>
        <w:t>ould implicitly reinforce a mentalising strategy based upon statistical learning</w:t>
      </w:r>
      <w:r w:rsidR="00535626">
        <w:rPr>
          <w:rFonts w:ascii="Times New Roman" w:hAnsi="Times New Roman" w:cs="Times New Roman"/>
          <w:sz w:val="24"/>
          <w:szCs w:val="24"/>
        </w:rPr>
        <w:t xml:space="preserve"> (e.g., Ruffman, 2014; </w:t>
      </w:r>
      <w:r w:rsidR="00535626" w:rsidRPr="00234DAB">
        <w:rPr>
          <w:rFonts w:ascii="Times New Roman" w:hAnsi="Times New Roman" w:cs="Times New Roman"/>
          <w:sz w:val="24"/>
          <w:szCs w:val="24"/>
          <w:highlight w:val="yellow"/>
        </w:rPr>
        <w:t>the impact of statistical learning will be further discussed in Chapter 7</w:t>
      </w:r>
      <w:r w:rsidR="00535626">
        <w:rPr>
          <w:rFonts w:ascii="Times New Roman" w:hAnsi="Times New Roman" w:cs="Times New Roman"/>
          <w:sz w:val="24"/>
          <w:szCs w:val="24"/>
        </w:rPr>
        <w:t>)</w:t>
      </w:r>
      <w:r>
        <w:rPr>
          <w:rFonts w:ascii="Times New Roman" w:hAnsi="Times New Roman" w:cs="Times New Roman"/>
          <w:sz w:val="24"/>
          <w:szCs w:val="24"/>
        </w:rPr>
        <w:t>.</w:t>
      </w:r>
      <w:r w:rsidR="002D5CA1">
        <w:rPr>
          <w:rFonts w:ascii="Times New Roman" w:hAnsi="Times New Roman" w:cs="Times New Roman"/>
          <w:sz w:val="24"/>
          <w:szCs w:val="24"/>
        </w:rPr>
        <w:t xml:space="preserve"> This potentially increased the </w:t>
      </w:r>
      <w:commentRangeStart w:id="100"/>
      <w:r w:rsidR="002D5CA1">
        <w:rPr>
          <w:rFonts w:ascii="Times New Roman" w:hAnsi="Times New Roman" w:cs="Times New Roman"/>
          <w:sz w:val="24"/>
          <w:szCs w:val="24"/>
        </w:rPr>
        <w:t xml:space="preserve">incidence of an implicit mentalising strategy in Experiments 1 and 2 </w:t>
      </w:r>
      <w:commentRangeEnd w:id="100"/>
      <w:r w:rsidR="000902BF">
        <w:rPr>
          <w:rStyle w:val="CommentReference"/>
        </w:rPr>
        <w:commentReference w:id="100"/>
      </w:r>
      <w:r w:rsidR="002D5CA1">
        <w:rPr>
          <w:rFonts w:ascii="Times New Roman" w:hAnsi="Times New Roman" w:cs="Times New Roman"/>
          <w:sz w:val="24"/>
          <w:szCs w:val="24"/>
        </w:rPr>
        <w:t xml:space="preserve">relative to Experiment 3. </w:t>
      </w:r>
      <w:r w:rsidR="008A52A5">
        <w:rPr>
          <w:rFonts w:ascii="Times New Roman" w:hAnsi="Times New Roman" w:cs="Times New Roman"/>
          <w:sz w:val="24"/>
          <w:szCs w:val="24"/>
        </w:rPr>
        <w:t>Although speculative</w:t>
      </w:r>
      <w:r w:rsidR="002D5CA1">
        <w:rPr>
          <w:rFonts w:ascii="Times New Roman" w:hAnsi="Times New Roman" w:cs="Times New Roman"/>
          <w:sz w:val="24"/>
          <w:szCs w:val="24"/>
        </w:rPr>
        <w:t>, this account is in line with the learning effects found in Experiments 1 and 2</w:t>
      </w:r>
      <w:r w:rsidR="00800252">
        <w:rPr>
          <w:rFonts w:ascii="Times New Roman" w:hAnsi="Times New Roman" w:cs="Times New Roman"/>
          <w:sz w:val="24"/>
          <w:szCs w:val="24"/>
        </w:rPr>
        <w:t>,</w:t>
      </w:r>
      <w:r w:rsidR="002D5CA1">
        <w:rPr>
          <w:rFonts w:ascii="Times New Roman" w:hAnsi="Times New Roman" w:cs="Times New Roman"/>
          <w:sz w:val="24"/>
          <w:szCs w:val="24"/>
        </w:rPr>
        <w:t xml:space="preserve"> but not </w:t>
      </w:r>
      <w:r w:rsidR="00E9613C">
        <w:rPr>
          <w:rFonts w:ascii="Times New Roman" w:hAnsi="Times New Roman" w:cs="Times New Roman"/>
          <w:sz w:val="24"/>
          <w:szCs w:val="24"/>
        </w:rPr>
        <w:t>Experiment 3</w:t>
      </w:r>
      <w:r w:rsidR="00D26466">
        <w:rPr>
          <w:rFonts w:ascii="Times New Roman" w:hAnsi="Times New Roman" w:cs="Times New Roman"/>
          <w:sz w:val="24"/>
          <w:szCs w:val="24"/>
        </w:rPr>
        <w:t>.</w:t>
      </w:r>
      <w:r w:rsidR="00EA68FF">
        <w:rPr>
          <w:rFonts w:ascii="Times New Roman" w:hAnsi="Times New Roman" w:cs="Times New Roman"/>
          <w:sz w:val="24"/>
          <w:szCs w:val="24"/>
        </w:rPr>
        <w:t xml:space="preserve"> </w:t>
      </w:r>
      <w:r w:rsidR="004F68C0">
        <w:rPr>
          <w:rFonts w:ascii="Times New Roman" w:hAnsi="Times New Roman" w:cs="Times New Roman"/>
          <w:sz w:val="24"/>
          <w:szCs w:val="24"/>
        </w:rPr>
        <w:t xml:space="preserve">In Experiment 3, however, due to the absence of </w:t>
      </w:r>
      <w:r w:rsidR="00FD210F">
        <w:rPr>
          <w:rFonts w:ascii="Times New Roman" w:hAnsi="Times New Roman" w:cs="Times New Roman"/>
          <w:sz w:val="24"/>
          <w:szCs w:val="24"/>
        </w:rPr>
        <w:t>any sort of feedback</w:t>
      </w:r>
      <w:r w:rsidR="004F68C0">
        <w:rPr>
          <w:rFonts w:ascii="Times New Roman" w:hAnsi="Times New Roman" w:cs="Times New Roman"/>
          <w:sz w:val="24"/>
          <w:szCs w:val="24"/>
        </w:rPr>
        <w:t xml:space="preserve">, </w:t>
      </w:r>
      <w:r w:rsidR="00C16D78">
        <w:rPr>
          <w:rFonts w:ascii="Times New Roman" w:hAnsi="Times New Roman" w:cs="Times New Roman"/>
          <w:sz w:val="24"/>
          <w:szCs w:val="24"/>
        </w:rPr>
        <w:t>participants would be unable to explicitly tune their strategy to relations</w:t>
      </w:r>
      <w:r w:rsidR="00E86835">
        <w:rPr>
          <w:rFonts w:ascii="Times New Roman" w:hAnsi="Times New Roman" w:cs="Times New Roman"/>
          <w:sz w:val="24"/>
          <w:szCs w:val="24"/>
        </w:rPr>
        <w:t xml:space="preserve"> between events in the video and the outcome of the video.</w:t>
      </w:r>
      <w:r w:rsidR="00AE7014">
        <w:rPr>
          <w:rFonts w:ascii="Times New Roman" w:hAnsi="Times New Roman" w:cs="Times New Roman"/>
          <w:sz w:val="24"/>
          <w:szCs w:val="24"/>
        </w:rPr>
        <w:t xml:space="preserve"> </w:t>
      </w:r>
      <w:r w:rsidR="00A41F2C">
        <w:rPr>
          <w:rFonts w:ascii="Times New Roman" w:hAnsi="Times New Roman" w:cs="Times New Roman"/>
          <w:sz w:val="24"/>
          <w:szCs w:val="24"/>
        </w:rPr>
        <w:t>A</w:t>
      </w:r>
      <w:r w:rsidR="00034945">
        <w:rPr>
          <w:rFonts w:ascii="Times New Roman" w:hAnsi="Times New Roman" w:cs="Times New Roman"/>
          <w:sz w:val="24"/>
          <w:szCs w:val="24"/>
        </w:rPr>
        <w:t xml:space="preserve"> relatively larger</w:t>
      </w:r>
      <w:r w:rsidR="004F68C0">
        <w:rPr>
          <w:rFonts w:ascii="Times New Roman" w:hAnsi="Times New Roman" w:cs="Times New Roman"/>
          <w:sz w:val="24"/>
          <w:szCs w:val="24"/>
        </w:rPr>
        <w:t xml:space="preserve"> number of participants could </w:t>
      </w:r>
      <w:r w:rsidR="00017CFB">
        <w:rPr>
          <w:rFonts w:ascii="Times New Roman" w:hAnsi="Times New Roman" w:cs="Times New Roman"/>
          <w:sz w:val="24"/>
          <w:szCs w:val="24"/>
        </w:rPr>
        <w:t xml:space="preserve">therefore </w:t>
      </w:r>
      <w:r w:rsidR="004F68C0">
        <w:rPr>
          <w:rFonts w:ascii="Times New Roman" w:hAnsi="Times New Roman" w:cs="Times New Roman"/>
          <w:sz w:val="24"/>
          <w:szCs w:val="24"/>
        </w:rPr>
        <w:t>have defaulted to a motor-based prediction strategy due to the strong cueing effect exerted by automatically processed motor information.</w:t>
      </w:r>
      <w:r w:rsidR="00E05E05">
        <w:rPr>
          <w:rFonts w:ascii="Times New Roman" w:hAnsi="Times New Roman" w:cs="Times New Roman"/>
          <w:sz w:val="24"/>
          <w:szCs w:val="24"/>
        </w:rPr>
        <w:t xml:space="preserve"> Participants that did use a mentalising strategy could have done so only hesitantly</w:t>
      </w:r>
      <w:r w:rsidR="00B742CC">
        <w:rPr>
          <w:rFonts w:ascii="Times New Roman" w:hAnsi="Times New Roman" w:cs="Times New Roman"/>
          <w:sz w:val="24"/>
          <w:szCs w:val="24"/>
        </w:rPr>
        <w:t xml:space="preserve">, as there was no clear indication that their strategy yielded </w:t>
      </w:r>
      <w:r w:rsidR="009E7453">
        <w:rPr>
          <w:rFonts w:ascii="Times New Roman" w:hAnsi="Times New Roman" w:cs="Times New Roman"/>
          <w:sz w:val="24"/>
          <w:szCs w:val="24"/>
        </w:rPr>
        <w:t>correct predictions</w:t>
      </w:r>
      <w:r w:rsidR="00570E35">
        <w:rPr>
          <w:rFonts w:ascii="Times New Roman" w:hAnsi="Times New Roman" w:cs="Times New Roman"/>
          <w:sz w:val="24"/>
          <w:szCs w:val="24"/>
        </w:rPr>
        <w:t>, resulting in no clear bias towards either the motor-congruent or belief-congruent cup in the false belief condition</w:t>
      </w:r>
      <w:r w:rsidR="00E05E05">
        <w:rPr>
          <w:rFonts w:ascii="Times New Roman" w:hAnsi="Times New Roman" w:cs="Times New Roman"/>
          <w:sz w:val="24"/>
          <w:szCs w:val="24"/>
        </w:rPr>
        <w:t>.</w:t>
      </w:r>
      <w:r w:rsidR="0079484B">
        <w:rPr>
          <w:rFonts w:ascii="Times New Roman" w:hAnsi="Times New Roman" w:cs="Times New Roman"/>
          <w:sz w:val="24"/>
          <w:szCs w:val="24"/>
        </w:rPr>
        <w:t xml:space="preserve"> However, at present these remain open questions for future research.</w:t>
      </w:r>
      <w:r w:rsidR="00E05E05">
        <w:rPr>
          <w:rFonts w:ascii="Times New Roman" w:hAnsi="Times New Roman" w:cs="Times New Roman"/>
          <w:sz w:val="24"/>
          <w:szCs w:val="24"/>
        </w:rPr>
        <w:t xml:space="preserve"> </w:t>
      </w:r>
    </w:p>
    <w:p w14:paraId="7493F991" w14:textId="77777777" w:rsidR="00914A25" w:rsidRPr="00AE7014" w:rsidRDefault="00914A25" w:rsidP="008D5EB0">
      <w:pPr>
        <w:spacing w:line="360" w:lineRule="auto"/>
        <w:jc w:val="both"/>
        <w:rPr>
          <w:rFonts w:ascii="Times New Roman" w:hAnsi="Times New Roman" w:cs="Times New Roman"/>
          <w:sz w:val="24"/>
          <w:szCs w:val="24"/>
        </w:rPr>
      </w:pPr>
    </w:p>
    <w:p w14:paraId="0C21A279" w14:textId="354176F3" w:rsidR="00905635" w:rsidRDefault="00E912D0" w:rsidP="00905635">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5.5 Conclusion</w:t>
      </w:r>
    </w:p>
    <w:p w14:paraId="2B7D069F" w14:textId="77777777" w:rsidR="00905635" w:rsidRDefault="00905635" w:rsidP="00905635">
      <w:pPr>
        <w:spacing w:line="360" w:lineRule="auto"/>
        <w:jc w:val="both"/>
        <w:rPr>
          <w:rFonts w:ascii="Times New Roman" w:hAnsi="Times New Roman" w:cs="Times New Roman"/>
          <w:b/>
          <w:bCs/>
          <w:i/>
          <w:iCs/>
          <w:sz w:val="24"/>
          <w:szCs w:val="24"/>
        </w:rPr>
      </w:pPr>
    </w:p>
    <w:p w14:paraId="4ED581A0" w14:textId="79197934" w:rsidR="00CF73A8" w:rsidRPr="00E936DF" w:rsidRDefault="00905635" w:rsidP="00905635">
      <w:pPr>
        <w:spacing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In this experiment we </w:t>
      </w:r>
      <w:r w:rsidR="00686598">
        <w:rPr>
          <w:rFonts w:ascii="Times New Roman" w:hAnsi="Times New Roman" w:cs="Times New Roman"/>
          <w:sz w:val="24"/>
          <w:szCs w:val="24"/>
        </w:rPr>
        <w:t xml:space="preserve">implemented secondary task load and added overt prediction-making as response variable. Results deviated quite significantly from previous experiments. Generally, the responses were strongly in line with hand preshaping but were generally incongruent with </w:t>
      </w:r>
      <w:r w:rsidR="0063371A">
        <w:rPr>
          <w:rFonts w:ascii="Times New Roman" w:hAnsi="Times New Roman" w:cs="Times New Roman"/>
          <w:sz w:val="24"/>
          <w:szCs w:val="24"/>
        </w:rPr>
        <w:t xml:space="preserve">the agent’s </w:t>
      </w:r>
      <w:r w:rsidR="00686598">
        <w:rPr>
          <w:rFonts w:ascii="Times New Roman" w:hAnsi="Times New Roman" w:cs="Times New Roman"/>
          <w:sz w:val="24"/>
          <w:szCs w:val="24"/>
        </w:rPr>
        <w:t xml:space="preserve">belief, indicating that participants did not track the mental states of the agent </w:t>
      </w:r>
      <w:r w:rsidR="00250CF0">
        <w:rPr>
          <w:rFonts w:ascii="Times New Roman" w:hAnsi="Times New Roman" w:cs="Times New Roman"/>
          <w:sz w:val="24"/>
          <w:szCs w:val="24"/>
        </w:rPr>
        <w:t>on n</w:t>
      </w:r>
      <w:r w:rsidR="00686598">
        <w:rPr>
          <w:rFonts w:ascii="Times New Roman" w:hAnsi="Times New Roman" w:cs="Times New Roman"/>
          <w:sz w:val="24"/>
          <w:szCs w:val="24"/>
        </w:rPr>
        <w:t xml:space="preserve">either implicit </w:t>
      </w:r>
      <w:r w:rsidR="00250CF0">
        <w:rPr>
          <w:rFonts w:ascii="Times New Roman" w:hAnsi="Times New Roman" w:cs="Times New Roman"/>
          <w:sz w:val="24"/>
          <w:szCs w:val="24"/>
        </w:rPr>
        <w:t>n</w:t>
      </w:r>
      <w:r w:rsidR="00686598">
        <w:rPr>
          <w:rFonts w:ascii="Times New Roman" w:hAnsi="Times New Roman" w:cs="Times New Roman"/>
          <w:sz w:val="24"/>
          <w:szCs w:val="24"/>
        </w:rPr>
        <w:t>or explicit</w:t>
      </w:r>
      <w:r w:rsidR="00250CF0">
        <w:rPr>
          <w:rFonts w:ascii="Times New Roman" w:hAnsi="Times New Roman" w:cs="Times New Roman"/>
          <w:sz w:val="24"/>
          <w:szCs w:val="24"/>
        </w:rPr>
        <w:t xml:space="preserve"> measures</w:t>
      </w:r>
      <w:r w:rsidR="00686598">
        <w:rPr>
          <w:rFonts w:ascii="Times New Roman" w:hAnsi="Times New Roman" w:cs="Times New Roman"/>
          <w:sz w:val="24"/>
          <w:szCs w:val="24"/>
        </w:rPr>
        <w:t>. This effect was not modulated by secondary task load</w:t>
      </w:r>
      <w:r w:rsidR="0063371A">
        <w:rPr>
          <w:rFonts w:ascii="Times New Roman" w:hAnsi="Times New Roman" w:cs="Times New Roman"/>
          <w:sz w:val="24"/>
          <w:szCs w:val="24"/>
        </w:rPr>
        <w:t xml:space="preserve">, </w:t>
      </w:r>
      <w:r w:rsidR="00BE43B1">
        <w:rPr>
          <w:rFonts w:ascii="Times New Roman" w:hAnsi="Times New Roman" w:cs="Times New Roman"/>
          <w:sz w:val="24"/>
          <w:szCs w:val="24"/>
        </w:rPr>
        <w:t>which runs counter to previous studies on both implicit and explicit forms of mentalising.</w:t>
      </w:r>
      <w:r w:rsidR="00AB4DC8">
        <w:rPr>
          <w:rFonts w:ascii="Times New Roman" w:hAnsi="Times New Roman" w:cs="Times New Roman"/>
          <w:sz w:val="24"/>
          <w:szCs w:val="24"/>
        </w:rPr>
        <w:t xml:space="preserve"> Arguably the most crucial finding is that participants tended to gravitate towards a specific </w:t>
      </w:r>
      <w:r w:rsidR="00AB4DC8">
        <w:rPr>
          <w:rFonts w:ascii="Times New Roman" w:hAnsi="Times New Roman" w:cs="Times New Roman"/>
          <w:sz w:val="24"/>
          <w:szCs w:val="24"/>
        </w:rPr>
        <w:lastRenderedPageBreak/>
        <w:t>response strategy, most primarily basing their responses on either mentalising or motor cues. The absence of belief-based modulation of implicit and explicit mentalising seemed largely driven by the large group of participants using only motor cues. Mentalising participants, however, scored largely around baseline level, in line with Experiment 2.</w:t>
      </w:r>
      <w:r w:rsidR="0095265E">
        <w:rPr>
          <w:rFonts w:ascii="Times New Roman" w:hAnsi="Times New Roman" w:cs="Times New Roman"/>
          <w:sz w:val="24"/>
          <w:szCs w:val="24"/>
        </w:rPr>
        <w:t xml:space="preserve"> A number of potential explanations are suggested, but these remain questions for future studies.</w:t>
      </w:r>
      <w:r w:rsidR="00E936DF">
        <w:rPr>
          <w:rFonts w:ascii="Times New Roman" w:hAnsi="Times New Roman" w:cs="Times New Roman"/>
          <w:sz w:val="24"/>
          <w:szCs w:val="24"/>
        </w:rPr>
        <w:t xml:space="preserve"> Finally, we found a strong positive correlation between anticipatory looking scores, which we took as implicit measure of behavioural </w:t>
      </w:r>
      <w:r w:rsidR="00BB1935">
        <w:rPr>
          <w:rFonts w:ascii="Times New Roman" w:hAnsi="Times New Roman" w:cs="Times New Roman"/>
          <w:sz w:val="24"/>
          <w:szCs w:val="24"/>
        </w:rPr>
        <w:t>prediction, and</w:t>
      </w:r>
      <w:r w:rsidR="00C74FF2">
        <w:rPr>
          <w:rFonts w:ascii="Times New Roman" w:hAnsi="Times New Roman" w:cs="Times New Roman"/>
          <w:sz w:val="24"/>
          <w:szCs w:val="24"/>
        </w:rPr>
        <w:t xml:space="preserve"> explicit behavioural predictions</w:t>
      </w:r>
      <w:r w:rsidR="00BB1935">
        <w:rPr>
          <w:rFonts w:ascii="Times New Roman" w:hAnsi="Times New Roman" w:cs="Times New Roman"/>
          <w:sz w:val="24"/>
          <w:szCs w:val="24"/>
        </w:rPr>
        <w:t xml:space="preserve">. </w:t>
      </w:r>
      <w:r w:rsidR="00BB1935" w:rsidRPr="00AC7D0B">
        <w:rPr>
          <w:rFonts w:ascii="Times New Roman" w:hAnsi="Times New Roman" w:cs="Times New Roman"/>
          <w:sz w:val="24"/>
          <w:szCs w:val="24"/>
          <w:highlight w:val="yellow"/>
        </w:rPr>
        <w:t xml:space="preserve">This suggests that </w:t>
      </w:r>
      <w:r w:rsidR="00620DCB" w:rsidRPr="00AC7D0B">
        <w:rPr>
          <w:rFonts w:ascii="Times New Roman" w:hAnsi="Times New Roman" w:cs="Times New Roman"/>
          <w:sz w:val="24"/>
          <w:szCs w:val="24"/>
          <w:highlight w:val="yellow"/>
        </w:rPr>
        <w:t>in at least in the paradigm outlined in present thesis, anticipatory looking times seem to reflect ongoing predictive processes</w:t>
      </w:r>
      <w:r w:rsidR="00BB1935">
        <w:rPr>
          <w:rFonts w:ascii="Times New Roman" w:hAnsi="Times New Roman" w:cs="Times New Roman"/>
          <w:sz w:val="24"/>
          <w:szCs w:val="24"/>
        </w:rPr>
        <w:t>.</w:t>
      </w:r>
    </w:p>
    <w:sectPr w:rsidR="00CF73A8" w:rsidRPr="00E936D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Pieter Six" w:date="2021-11-01T16:14:00Z" w:initials="PS">
    <w:p w14:paraId="243D57D1" w14:textId="2A8BF74E" w:rsidR="005155F0" w:rsidRPr="005155F0" w:rsidRDefault="005155F0">
      <w:pPr>
        <w:pStyle w:val="CommentText"/>
      </w:pPr>
      <w:r>
        <w:rPr>
          <w:rStyle w:val="CommentReference"/>
        </w:rPr>
        <w:annotationRef/>
      </w:r>
      <w:r>
        <w:t>Rewritten a bit to include some points of the former “stats chapter”</w:t>
      </w:r>
    </w:p>
  </w:comment>
  <w:comment w:id="15" w:author="Pieter Six" w:date="2021-11-01T16:15:00Z" w:initials="PS">
    <w:p w14:paraId="569B3F41" w14:textId="1CD68B3D" w:rsidR="005155F0" w:rsidRDefault="005155F0">
      <w:pPr>
        <w:pStyle w:val="CommentText"/>
      </w:pPr>
      <w:r>
        <w:rPr>
          <w:rStyle w:val="CommentReference"/>
        </w:rPr>
        <w:annotationRef/>
      </w:r>
    </w:p>
  </w:comment>
  <w:comment w:id="16" w:author="mankymoggy@outlook.com" w:date="2021-11-22T18:40:00Z" w:initials="m">
    <w:p w14:paraId="5678DD55" w14:textId="4290A7DA" w:rsidR="00A41FAD" w:rsidRPr="00A41FAD" w:rsidRDefault="00A41FAD">
      <w:pPr>
        <w:pStyle w:val="CommentText"/>
        <w:rPr>
          <w:lang w:val="en-US"/>
        </w:rPr>
      </w:pPr>
      <w:r>
        <w:rPr>
          <w:rStyle w:val="CommentReference"/>
        </w:rPr>
        <w:annotationRef/>
      </w:r>
      <w:r>
        <w:rPr>
          <w:lang w:val="en-US"/>
        </w:rPr>
        <w:t>Good</w:t>
      </w:r>
    </w:p>
  </w:comment>
  <w:comment w:id="17" w:author="mankymoggy@outlook.com" w:date="2021-11-22T18:47:00Z" w:initials="m">
    <w:p w14:paraId="5898D416" w14:textId="2ADBD9CE" w:rsidR="00370B76" w:rsidRPr="00370B76" w:rsidRDefault="00370B76">
      <w:pPr>
        <w:pStyle w:val="CommentText"/>
        <w:rPr>
          <w:lang w:val="en-US"/>
        </w:rPr>
      </w:pPr>
      <w:r>
        <w:rPr>
          <w:rStyle w:val="CommentReference"/>
        </w:rPr>
        <w:annotationRef/>
      </w:r>
      <w:r>
        <w:rPr>
          <w:lang w:val="en-US"/>
        </w:rPr>
        <w:t xml:space="preserve">Something that you might wish to discuss in the General Discussion. Imagine how you might defend your work against Ambrosini who might say – Our tomato studies had so few trials eliminated. Defend your work in the General Discussion and look at how these percentages of trials </w:t>
      </w:r>
      <w:r w:rsidR="005C46DE">
        <w:rPr>
          <w:lang w:val="en-US"/>
        </w:rPr>
        <w:t xml:space="preserve">that are </w:t>
      </w:r>
      <w:r>
        <w:rPr>
          <w:lang w:val="en-US"/>
        </w:rPr>
        <w:t>us</w:t>
      </w:r>
      <w:r w:rsidR="005C46DE">
        <w:rPr>
          <w:lang w:val="en-US"/>
        </w:rPr>
        <w:t>able</w:t>
      </w:r>
      <w:r>
        <w:rPr>
          <w:lang w:val="en-US"/>
        </w:rPr>
        <w:t xml:space="preserve"> compare in the literature.</w:t>
      </w:r>
    </w:p>
  </w:comment>
  <w:comment w:id="29" w:author="Jason Low" w:date="2021-11-23T10:23:00Z" w:initials="JL">
    <w:p w14:paraId="4F3F7326" w14:textId="06E9833D" w:rsidR="005C46DE" w:rsidRDefault="005C46DE">
      <w:pPr>
        <w:pStyle w:val="CommentText"/>
      </w:pPr>
      <w:r>
        <w:rPr>
          <w:rStyle w:val="CommentReference"/>
        </w:rPr>
        <w:annotationRef/>
      </w:r>
      <w:r>
        <w:t>Again, this is very strange to have the captions on top of each other this way – you are going to have to find a way to integrate these. Look at how figures are shown in the literature and you might need to think of putting some of the key information in the table in the text.</w:t>
      </w:r>
    </w:p>
  </w:comment>
  <w:comment w:id="32" w:author="mankymoggy@outlook.com" w:date="2021-11-22T18:09:00Z" w:initials="m">
    <w:p w14:paraId="1E8B09B0" w14:textId="1080183F" w:rsidR="00BC1303" w:rsidRPr="00BC1303" w:rsidRDefault="00BC1303">
      <w:pPr>
        <w:pStyle w:val="CommentText"/>
        <w:rPr>
          <w:lang w:val="en-US"/>
        </w:rPr>
      </w:pPr>
      <w:r>
        <w:rPr>
          <w:rStyle w:val="CommentReference"/>
        </w:rPr>
        <w:annotationRef/>
      </w:r>
      <w:r>
        <w:rPr>
          <w:lang w:val="en-US"/>
        </w:rPr>
        <w:t>What happened to the Table legend? Keep the Table legend with the table – you seem to have fused the table legend with the figure legend.</w:t>
      </w:r>
      <w:r w:rsidR="005C46DE">
        <w:rPr>
          <w:lang w:val="en-US"/>
        </w:rPr>
        <w:t xml:space="preserve"> </w:t>
      </w:r>
      <w:proofErr w:type="gramStart"/>
      <w:r w:rsidR="005C46DE">
        <w:rPr>
          <w:lang w:val="en-US"/>
        </w:rPr>
        <w:t>Also</w:t>
      </w:r>
      <w:proofErr w:type="gramEnd"/>
      <w:r w:rsidR="005C46DE">
        <w:rPr>
          <w:lang w:val="en-US"/>
        </w:rPr>
        <w:t xml:space="preserve"> the table below – surely you can put the means the SE and the 95%CI in text? Too little information </w:t>
      </w:r>
      <w:r w:rsidR="005C46DE">
        <w:rPr>
          <w:lang w:val="en-US"/>
        </w:rPr>
        <w:t>to justify a table.</w:t>
      </w:r>
    </w:p>
  </w:comment>
  <w:comment w:id="33" w:author="mankymoggy@outlook.com" w:date="2021-11-23T09:03:00Z" w:initials="m">
    <w:p w14:paraId="5F735BD5" w14:textId="492B4A83" w:rsidR="00CD350A" w:rsidRPr="00CD350A" w:rsidRDefault="00CD350A">
      <w:pPr>
        <w:pStyle w:val="CommentText"/>
      </w:pPr>
      <w:r>
        <w:rPr>
          <w:rStyle w:val="CommentReference"/>
        </w:rPr>
        <w:annotationRef/>
      </w:r>
      <w:r>
        <w:t xml:space="preserve">Unorthodox to fuse them in this way. </w:t>
      </w:r>
      <w:r>
        <w:t>Try to put some of the table data into the text – that could be one approach. Since the table is just two means – do you really need a table to show that? Why not enter the means, SE and 95CI into the text?</w:t>
      </w:r>
    </w:p>
  </w:comment>
  <w:comment w:id="34" w:author="mankymoggy@outlook.com" w:date="2021-11-23T08:50:00Z" w:initials="m">
    <w:p w14:paraId="27FB4331" w14:textId="5676C1B1" w:rsidR="002024ED" w:rsidRPr="002024ED" w:rsidRDefault="002024ED">
      <w:pPr>
        <w:pStyle w:val="CommentText"/>
      </w:pPr>
      <w:r>
        <w:rPr>
          <w:rStyle w:val="CommentReference"/>
        </w:rPr>
        <w:annotationRef/>
      </w:r>
      <w:r>
        <w:t xml:space="preserve">It is very strange and non-APA to have the table and figure caption on top of each other. This will not work, and I can guarantee your readers not liking this style. If you are to do something like this, all of the table information need to be place into the figure itself, and the t and p values put into the figure legend. </w:t>
      </w:r>
    </w:p>
  </w:comment>
  <w:comment w:id="35" w:author="mankymoggy@outlook.com" w:date="2021-11-23T08:53:00Z" w:initials="m">
    <w:p w14:paraId="24F18C34" w14:textId="397FD022" w:rsidR="002024ED" w:rsidRPr="002024ED" w:rsidRDefault="002024ED">
      <w:pPr>
        <w:pStyle w:val="CommentText"/>
      </w:pPr>
      <w:r>
        <w:rPr>
          <w:rStyle w:val="CommentReference"/>
        </w:rPr>
        <w:annotationRef/>
      </w:r>
      <w:r>
        <w:t>Table A and Figure X must be separate entities – otherwise it is just Figure or just Table – you have to decide how best to do this – but do not have a visual that is a Table and Figure in the one thing.</w:t>
      </w:r>
      <w:r w:rsidR="008E7CCF">
        <w:t xml:space="preserve"> For example, when submitting Manuscripts, Tables and Figures are separated too.</w:t>
      </w:r>
    </w:p>
  </w:comment>
  <w:comment w:id="36" w:author="mankymoggy@outlook.com" w:date="2021-11-23T09:05:00Z" w:initials="m">
    <w:p w14:paraId="1CD65AE2" w14:textId="4AD505FB" w:rsidR="00CD350A" w:rsidRPr="00CD350A" w:rsidRDefault="00CD350A">
      <w:pPr>
        <w:pStyle w:val="CommentText"/>
      </w:pPr>
      <w:r>
        <w:rPr>
          <w:rStyle w:val="CommentReference"/>
        </w:rPr>
        <w:annotationRef/>
      </w:r>
      <w:r>
        <w:t xml:space="preserve">Don’t fuse them together. So little information in Table anyway, so why not put means, </w:t>
      </w:r>
      <w:proofErr w:type="gramStart"/>
      <w:r>
        <w:t>SE</w:t>
      </w:r>
      <w:proofErr w:type="gramEnd"/>
      <w:r>
        <w:t xml:space="preserve"> and 95%CI into the text? </w:t>
      </w:r>
      <w:r w:rsidR="00255549">
        <w:t>Watch the other instances here.</w:t>
      </w:r>
    </w:p>
  </w:comment>
  <w:comment w:id="71" w:author="mankymoggy@outlook.com" w:date="2021-11-22T18:05:00Z" w:initials="m">
    <w:p w14:paraId="3E78AC98" w14:textId="1944B974" w:rsidR="004233C5" w:rsidRPr="004233C5" w:rsidRDefault="004233C5">
      <w:pPr>
        <w:pStyle w:val="CommentText"/>
        <w:rPr>
          <w:lang w:val="en-US"/>
        </w:rPr>
      </w:pPr>
      <w:r>
        <w:rPr>
          <w:rStyle w:val="CommentReference"/>
        </w:rPr>
        <w:annotationRef/>
      </w:r>
      <w:r>
        <w:rPr>
          <w:lang w:val="en-US"/>
        </w:rPr>
        <w:t>Again, Pieter – you need a quick sentence here to explain why these issues popped up in E2? Why did software issues come up here but not in E1</w:t>
      </w:r>
      <w:r w:rsidR="00846634">
        <w:rPr>
          <w:lang w:val="en-US"/>
        </w:rPr>
        <w:t xml:space="preserve">? Why did computer act up here, </w:t>
      </w:r>
      <w:proofErr w:type="gramStart"/>
      <w:r>
        <w:rPr>
          <w:lang w:val="en-US"/>
        </w:rPr>
        <w:t>Explain.</w:t>
      </w:r>
      <w:proofErr w:type="gramEnd"/>
    </w:p>
  </w:comment>
  <w:comment w:id="74" w:author="mankymoggy@outlook.com" w:date="2021-11-22T18:07:00Z" w:initials="m">
    <w:p w14:paraId="69613B64" w14:textId="08BEE605" w:rsidR="004233C5" w:rsidRPr="004233C5" w:rsidRDefault="004233C5">
      <w:pPr>
        <w:pStyle w:val="CommentText"/>
        <w:rPr>
          <w:lang w:val="en-US"/>
        </w:rPr>
      </w:pPr>
      <w:r>
        <w:rPr>
          <w:rStyle w:val="CommentReference"/>
        </w:rPr>
        <w:annotationRef/>
      </w:r>
      <w:r>
        <w:rPr>
          <w:lang w:val="en-US"/>
        </w:rPr>
        <w:t>Make sure you explain WHY the technical difficulty cropped up in the last paragraph on page 37.</w:t>
      </w:r>
      <w:r w:rsidR="00BC1303">
        <w:rPr>
          <w:lang w:val="en-US"/>
        </w:rPr>
        <w:t xml:space="preserve"> The reader is thinking – but Pieter used the same equipment, so why is the equipment playing up during E2?</w:t>
      </w:r>
    </w:p>
  </w:comment>
  <w:comment w:id="84" w:author="Pieter Six" w:date="2021-11-22T14:43:00Z" w:initials="PS">
    <w:p w14:paraId="15BC4A7A" w14:textId="77777777" w:rsidR="006A5F17" w:rsidRDefault="006A5F17" w:rsidP="000630AA">
      <w:pPr>
        <w:pStyle w:val="CommentText"/>
      </w:pPr>
      <w:r>
        <w:rPr>
          <w:rStyle w:val="CommentReference"/>
        </w:rPr>
        <w:annotationRef/>
      </w:r>
      <w:r>
        <w:t>For the record, I think that the choice for this task is suboptimal, both in Michael et al (2017) as in our experiment, and will explain why in this discussion section and the general discussion chapter</w:t>
      </w:r>
    </w:p>
  </w:comment>
  <w:comment w:id="85" w:author="mankymoggy@outlook.com" w:date="2021-11-22T18:35:00Z" w:initials="m">
    <w:p w14:paraId="72CC4FD8" w14:textId="7F1A1789" w:rsidR="00377C64" w:rsidRPr="00377C64" w:rsidRDefault="00377C64">
      <w:pPr>
        <w:pStyle w:val="CommentText"/>
        <w:rPr>
          <w:lang w:val="en-US"/>
        </w:rPr>
      </w:pPr>
      <w:r>
        <w:rPr>
          <w:rStyle w:val="CommentReference"/>
        </w:rPr>
        <w:annotationRef/>
      </w:r>
      <w:r>
        <w:rPr>
          <w:lang w:val="en-US"/>
        </w:rPr>
        <w:t>That said, I am impressed with the tight argument in this paragraph to support us using the task. Good writing.</w:t>
      </w:r>
    </w:p>
  </w:comment>
  <w:comment w:id="86" w:author="mankymoggy@outlook.com" w:date="2021-11-22T18:25:00Z" w:initials="m">
    <w:p w14:paraId="4F435A7A" w14:textId="456C46C7" w:rsidR="00282B35" w:rsidRPr="00282B35" w:rsidRDefault="00282B35">
      <w:pPr>
        <w:pStyle w:val="CommentText"/>
        <w:rPr>
          <w:lang w:val="en-US"/>
        </w:rPr>
      </w:pPr>
      <w:r>
        <w:rPr>
          <w:rStyle w:val="CommentReference"/>
        </w:rPr>
        <w:annotationRef/>
      </w:r>
      <w:r>
        <w:rPr>
          <w:lang w:val="en-US"/>
        </w:rPr>
        <w:t>Excellent writing and justification here.</w:t>
      </w:r>
    </w:p>
  </w:comment>
  <w:comment w:id="87" w:author="mankymoggy@outlook.com" w:date="2021-11-22T18:29:00Z" w:initials="m">
    <w:p w14:paraId="26AE4A78" w14:textId="7516A90C" w:rsidR="00137250" w:rsidRPr="00137250" w:rsidRDefault="00137250">
      <w:pPr>
        <w:pStyle w:val="CommentText"/>
        <w:rPr>
          <w:lang w:val="en-US"/>
        </w:rPr>
      </w:pPr>
      <w:r>
        <w:rPr>
          <w:rStyle w:val="CommentReference"/>
        </w:rPr>
        <w:annotationRef/>
      </w:r>
      <w:r>
        <w:rPr>
          <w:lang w:val="en-US"/>
        </w:rPr>
        <w:t xml:space="preserve">I think you should phrase this exactly like how you phrase the FB condition below where you used the ‘but not’ in phrase – here when you say ‘where there is no need’, it makes the TB condition sound like there was no explicit prediction measured at all in the TB condition. </w:t>
      </w:r>
      <w:proofErr w:type="gramStart"/>
      <w:r>
        <w:rPr>
          <w:lang w:val="en-US"/>
        </w:rPr>
        <w:t>So</w:t>
      </w:r>
      <w:proofErr w:type="gramEnd"/>
      <w:r>
        <w:rPr>
          <w:lang w:val="en-US"/>
        </w:rPr>
        <w:t xml:space="preserve"> rephrase that bit.</w:t>
      </w:r>
    </w:p>
  </w:comment>
  <w:comment w:id="89" w:author="mankymoggy@outlook.com" w:date="2021-11-22T18:37:00Z" w:initials="m">
    <w:p w14:paraId="2705E585" w14:textId="739CD982" w:rsidR="00377C64" w:rsidRPr="00377C64" w:rsidRDefault="00377C64">
      <w:pPr>
        <w:pStyle w:val="CommentText"/>
        <w:rPr>
          <w:lang w:val="en-US"/>
        </w:rPr>
      </w:pPr>
      <w:r>
        <w:rPr>
          <w:rStyle w:val="CommentReference"/>
        </w:rPr>
        <w:annotationRef/>
      </w:r>
      <w:r>
        <w:rPr>
          <w:lang w:val="en-US"/>
        </w:rPr>
        <w:t>Say what these statistical methods are here.</w:t>
      </w:r>
    </w:p>
  </w:comment>
  <w:comment w:id="90" w:author="Pieter Six" w:date="2021-11-11T15:01:00Z" w:initials="PS">
    <w:p w14:paraId="343122FD" w14:textId="7381E848" w:rsidR="00507581" w:rsidRPr="00507581" w:rsidRDefault="00507581" w:rsidP="006A5F17">
      <w:pPr>
        <w:pStyle w:val="CommentText"/>
      </w:pPr>
      <w:r>
        <w:rPr>
          <w:rStyle w:val="CommentReference"/>
        </w:rPr>
        <w:annotationRef/>
      </w:r>
      <w:r>
        <w:t>I hope this makes things clearer. Belief and grip are included in the model (group + belief x grip) but main effects cannot be tested directly and p’s are not reported. Does that make sense?</w:t>
      </w:r>
    </w:p>
  </w:comment>
  <w:comment w:id="91" w:author="mankymoggy@outlook.com" w:date="2021-11-22T18:34:00Z" w:initials="m">
    <w:p w14:paraId="4EF62510" w14:textId="534E02C0" w:rsidR="00377C64" w:rsidRPr="00377C64" w:rsidRDefault="00377C64">
      <w:pPr>
        <w:pStyle w:val="CommentText"/>
        <w:rPr>
          <w:lang w:val="en-US"/>
        </w:rPr>
      </w:pPr>
      <w:r>
        <w:rPr>
          <w:rStyle w:val="CommentReference"/>
        </w:rPr>
        <w:annotationRef/>
      </w:r>
      <w:r>
        <w:rPr>
          <w:lang w:val="en-US"/>
        </w:rPr>
        <w:t>Yes. Good.</w:t>
      </w:r>
    </w:p>
  </w:comment>
  <w:comment w:id="92" w:author="Pieter Six" w:date="2021-11-11T15:53:00Z" w:initials="PS">
    <w:p w14:paraId="25D481B1" w14:textId="404751BC" w:rsidR="00C95265" w:rsidRPr="00C95265" w:rsidRDefault="00C95265">
      <w:pPr>
        <w:pStyle w:val="CommentText"/>
      </w:pPr>
      <w:r>
        <w:rPr>
          <w:rStyle w:val="CommentReference"/>
        </w:rPr>
        <w:annotationRef/>
      </w:r>
      <w:r>
        <w:t>I forgot to write this bit, woops!</w:t>
      </w:r>
    </w:p>
  </w:comment>
  <w:comment w:id="96" w:author="Pieter Six" w:date="2021-11-22T14:45:00Z" w:initials="PS">
    <w:p w14:paraId="2F4FEDB1" w14:textId="77777777" w:rsidR="006A5F17" w:rsidRDefault="006A5F17" w:rsidP="00A41F4D">
      <w:pPr>
        <w:pStyle w:val="CommentText"/>
      </w:pPr>
      <w:r>
        <w:rPr>
          <w:rStyle w:val="CommentReference"/>
        </w:rPr>
        <w:annotationRef/>
      </w:r>
      <w:r>
        <w:t>I dropped all trials from the no-grip condition out of convenience here. We also have no hypotheses regarding these trials here. I am not sure this is the way to go, however, if only for the sake of continuity with previous analyses. What do you think?</w:t>
      </w:r>
    </w:p>
  </w:comment>
  <w:comment w:id="97" w:author="mankymoggy@outlook.com" w:date="2021-11-22T18:32:00Z" w:initials="m">
    <w:p w14:paraId="639384E3" w14:textId="3B2D39A7" w:rsidR="00137250" w:rsidRPr="00137250" w:rsidRDefault="00137250">
      <w:pPr>
        <w:pStyle w:val="CommentText"/>
        <w:rPr>
          <w:lang w:val="en-US"/>
        </w:rPr>
      </w:pPr>
      <w:r>
        <w:rPr>
          <w:rStyle w:val="CommentReference"/>
        </w:rPr>
        <w:annotationRef/>
      </w:r>
      <w:r>
        <w:rPr>
          <w:lang w:val="en-US"/>
        </w:rPr>
        <w:t>I agree with your logic here – I think you can ignore the no-grip group.</w:t>
      </w:r>
    </w:p>
  </w:comment>
  <w:comment w:id="100" w:author="mankymoggy@outlook.com" w:date="2021-11-22T19:04:00Z" w:initials="m">
    <w:p w14:paraId="7C6EB5E0" w14:textId="1B84CB62" w:rsidR="000902BF" w:rsidRPr="008031E0" w:rsidRDefault="000902BF">
      <w:pPr>
        <w:pStyle w:val="CommentText"/>
      </w:pPr>
      <w:r>
        <w:rPr>
          <w:rStyle w:val="CommentReference"/>
        </w:rPr>
        <w:annotationRef/>
      </w:r>
      <w:r w:rsidR="00307496">
        <w:rPr>
          <w:lang w:val="en-US"/>
        </w:rPr>
        <w:t>Check if you really mean</w:t>
      </w:r>
      <w:r w:rsidR="008031E0">
        <w:rPr>
          <w:lang w:val="en-US"/>
        </w:rPr>
        <w:t xml:space="preserve"> to include</w:t>
      </w:r>
      <w:r w:rsidR="00307496">
        <w:rPr>
          <w:lang w:val="en-US"/>
        </w:rPr>
        <w:t xml:space="preserve"> ‘</w:t>
      </w:r>
      <w:r>
        <w:rPr>
          <w:lang w:val="en-US"/>
        </w:rPr>
        <w:t>AND Experiment 2</w:t>
      </w:r>
      <w:r w:rsidR="00307496">
        <w:rPr>
          <w:lang w:val="en-US"/>
        </w:rPr>
        <w:t>’</w:t>
      </w:r>
      <w:r>
        <w:rPr>
          <w:lang w:val="en-US"/>
        </w:rPr>
        <w:t xml:space="preserve">? </w:t>
      </w:r>
      <w:r w:rsidR="00307496">
        <w:rPr>
          <w:lang w:val="en-US"/>
        </w:rPr>
        <w:t>Since</w:t>
      </w:r>
      <w:r>
        <w:rPr>
          <w:lang w:val="en-US"/>
        </w:rPr>
        <w:t xml:space="preserve"> I thought that the implicit mentalizing in the FB condition was very weak</w:t>
      </w:r>
      <w:r w:rsidR="00307496">
        <w:rPr>
          <w:lang w:val="en-US"/>
        </w:rPr>
        <w:t xml:space="preserve"> (close to zero baseline)</w:t>
      </w:r>
      <w:r>
        <w:rPr>
          <w:lang w:val="en-US"/>
        </w:rPr>
        <w:t xml:space="preserve"> in E2 (you get the motor effect</w:t>
      </w:r>
      <w:r w:rsidR="008031E0">
        <w:rPr>
          <w:lang w:val="en-US"/>
        </w:rPr>
        <w:t xml:space="preserve"> in</w:t>
      </w:r>
      <w:r w:rsidR="00307496">
        <w:rPr>
          <w:lang w:val="en-US"/>
        </w:rPr>
        <w:t xml:space="preserve"> E2)</w:t>
      </w:r>
      <w:r>
        <w:rPr>
          <w:lang w:val="en-US"/>
        </w:rPr>
        <w:t xml:space="preserve"> </w:t>
      </w:r>
      <w:r w:rsidR="00307496">
        <w:rPr>
          <w:lang w:val="en-US"/>
        </w:rPr>
        <w:t>(</w:t>
      </w:r>
      <w:r>
        <w:rPr>
          <w:lang w:val="en-US"/>
        </w:rPr>
        <w:t>but not the FB effect</w:t>
      </w:r>
      <w:r w:rsidR="001056FE">
        <w:rPr>
          <w:lang w:val="en-US"/>
        </w:rPr>
        <w:t>?). Please check</w:t>
      </w:r>
      <w:r w:rsidR="00307496">
        <w:rPr>
          <w:lang w:val="en-US"/>
        </w:rPr>
        <w:t xml:space="preserve"> your writing here</w:t>
      </w:r>
      <w:r w:rsidR="008031E0">
        <w:rPr>
          <w:lang w:val="en-US"/>
        </w:rPr>
        <w:t xml:space="preserve"> whether you mean to include the presence of an implicit mentalizing strategy to E2 also</w:t>
      </w:r>
      <w:r w:rsidR="00307496">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3D57D1" w15:done="0"/>
  <w15:commentEx w15:paraId="569B3F41" w15:paraIdParent="243D57D1" w15:done="0"/>
  <w15:commentEx w15:paraId="5678DD55" w15:paraIdParent="243D57D1" w15:done="0"/>
  <w15:commentEx w15:paraId="5898D416" w15:done="0"/>
  <w15:commentEx w15:paraId="4F3F7326" w15:done="0"/>
  <w15:commentEx w15:paraId="1E8B09B0" w15:done="0"/>
  <w15:commentEx w15:paraId="5F735BD5" w15:done="0"/>
  <w15:commentEx w15:paraId="27FB4331" w15:done="0"/>
  <w15:commentEx w15:paraId="24F18C34" w15:done="0"/>
  <w15:commentEx w15:paraId="1CD65AE2" w15:done="0"/>
  <w15:commentEx w15:paraId="3E78AC98" w15:done="0"/>
  <w15:commentEx w15:paraId="69613B64" w15:done="0"/>
  <w15:commentEx w15:paraId="15BC4A7A" w15:done="0"/>
  <w15:commentEx w15:paraId="72CC4FD8" w15:paraIdParent="15BC4A7A" w15:done="0"/>
  <w15:commentEx w15:paraId="4F435A7A" w15:done="0"/>
  <w15:commentEx w15:paraId="26AE4A78" w15:done="0"/>
  <w15:commentEx w15:paraId="2705E585" w15:done="0"/>
  <w15:commentEx w15:paraId="343122FD" w15:done="0"/>
  <w15:commentEx w15:paraId="4EF62510" w15:paraIdParent="343122FD" w15:done="0"/>
  <w15:commentEx w15:paraId="25D481B1" w15:done="0"/>
  <w15:commentEx w15:paraId="2F4FEDB1" w15:done="0"/>
  <w15:commentEx w15:paraId="639384E3" w15:paraIdParent="2F4FEDB1" w15:done="0"/>
  <w15:commentEx w15:paraId="7C6EB5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A9102" w16cex:dateUtc="2021-11-01T03:14:00Z"/>
  <w16cex:commentExtensible w16cex:durableId="252A9123" w16cex:dateUtc="2021-11-01T03:15:00Z"/>
  <w16cex:commentExtensible w16cex:durableId="25466280" w16cex:dateUtc="2021-11-22T05:40:00Z"/>
  <w16cex:commentExtensible w16cex:durableId="2546642C" w16cex:dateUtc="2021-11-22T05:47:00Z"/>
  <w16cex:commentExtensible w16cex:durableId="25473F99" w16cex:dateUtc="2021-11-22T21:23:00Z"/>
  <w16cex:commentExtensible w16cex:durableId="25465B63" w16cex:dateUtc="2021-11-22T05:09:00Z"/>
  <w16cex:commentExtensible w16cex:durableId="25472CD5" w16cex:dateUtc="2021-11-22T20:03:00Z"/>
  <w16cex:commentExtensible w16cex:durableId="254729DF" w16cex:dateUtc="2021-11-22T19:50:00Z"/>
  <w16cex:commentExtensible w16cex:durableId="25472AA7" w16cex:dateUtc="2021-11-22T19:53:00Z"/>
  <w16cex:commentExtensible w16cex:durableId="25472D3C" w16cex:dateUtc="2021-11-22T20:05:00Z"/>
  <w16cex:commentExtensible w16cex:durableId="25465A7A" w16cex:dateUtc="2021-11-22T05:05:00Z"/>
  <w16cex:commentExtensible w16cex:durableId="25465ADF" w16cex:dateUtc="2021-11-22T05:07:00Z"/>
  <w16cex:commentExtensible w16cex:durableId="25462B0E" w16cex:dateUtc="2021-11-22T01:43:00Z"/>
  <w16cex:commentExtensible w16cex:durableId="25466187" w16cex:dateUtc="2021-11-22T05:35:00Z"/>
  <w16cex:commentExtensible w16cex:durableId="25465F2B" w16cex:dateUtc="2021-11-22T05:25:00Z"/>
  <w16cex:commentExtensible w16cex:durableId="25465FFA" w16cex:dateUtc="2021-11-22T05:29:00Z"/>
  <w16cex:commentExtensible w16cex:durableId="254661D9" w16cex:dateUtc="2021-11-22T05:37:00Z"/>
  <w16cex:commentExtensible w16cex:durableId="2537AEBB" w16cex:dateUtc="2021-11-11T02:01:00Z"/>
  <w16cex:commentExtensible w16cex:durableId="25466147" w16cex:dateUtc="2021-11-22T05:34:00Z"/>
  <w16cex:commentExtensible w16cex:durableId="2537BAF4" w16cex:dateUtc="2021-11-11T02:53:00Z"/>
  <w16cex:commentExtensible w16cex:durableId="25462B7A" w16cex:dateUtc="2021-11-22T01:45:00Z"/>
  <w16cex:commentExtensible w16cex:durableId="254660B0" w16cex:dateUtc="2021-11-22T05:32:00Z"/>
  <w16cex:commentExtensible w16cex:durableId="25466830" w16cex:dateUtc="2021-11-22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3D57D1" w16cid:durableId="252A9102"/>
  <w16cid:commentId w16cid:paraId="569B3F41" w16cid:durableId="252A9123"/>
  <w16cid:commentId w16cid:paraId="5678DD55" w16cid:durableId="25466280"/>
  <w16cid:commentId w16cid:paraId="5898D416" w16cid:durableId="2546642C"/>
  <w16cid:commentId w16cid:paraId="4F3F7326" w16cid:durableId="25473F99"/>
  <w16cid:commentId w16cid:paraId="1E8B09B0" w16cid:durableId="25465B63"/>
  <w16cid:commentId w16cid:paraId="5F735BD5" w16cid:durableId="25472CD5"/>
  <w16cid:commentId w16cid:paraId="27FB4331" w16cid:durableId="254729DF"/>
  <w16cid:commentId w16cid:paraId="24F18C34" w16cid:durableId="25472AA7"/>
  <w16cid:commentId w16cid:paraId="1CD65AE2" w16cid:durableId="25472D3C"/>
  <w16cid:commentId w16cid:paraId="3E78AC98" w16cid:durableId="25465A7A"/>
  <w16cid:commentId w16cid:paraId="69613B64" w16cid:durableId="25465ADF"/>
  <w16cid:commentId w16cid:paraId="15BC4A7A" w16cid:durableId="25462B0E"/>
  <w16cid:commentId w16cid:paraId="72CC4FD8" w16cid:durableId="25466187"/>
  <w16cid:commentId w16cid:paraId="4F435A7A" w16cid:durableId="25465F2B"/>
  <w16cid:commentId w16cid:paraId="26AE4A78" w16cid:durableId="25465FFA"/>
  <w16cid:commentId w16cid:paraId="2705E585" w16cid:durableId="254661D9"/>
  <w16cid:commentId w16cid:paraId="343122FD" w16cid:durableId="2537AEBB"/>
  <w16cid:commentId w16cid:paraId="4EF62510" w16cid:durableId="25466147"/>
  <w16cid:commentId w16cid:paraId="25D481B1" w16cid:durableId="2537BAF4"/>
  <w16cid:commentId w16cid:paraId="2F4FEDB1" w16cid:durableId="25462B7A"/>
  <w16cid:commentId w16cid:paraId="639384E3" w16cid:durableId="254660B0"/>
  <w16cid:commentId w16cid:paraId="7C6EB5E0" w16cid:durableId="25466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FD84A" w14:textId="77777777" w:rsidR="0085294B" w:rsidRDefault="0085294B" w:rsidP="00C20AE7">
      <w:pPr>
        <w:spacing w:after="0" w:line="240" w:lineRule="auto"/>
      </w:pPr>
      <w:r>
        <w:separator/>
      </w:r>
    </w:p>
  </w:endnote>
  <w:endnote w:type="continuationSeparator" w:id="0">
    <w:p w14:paraId="5B487522" w14:textId="77777777" w:rsidR="0085294B" w:rsidRDefault="0085294B" w:rsidP="00C2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7CED0" w14:textId="77777777" w:rsidR="0085294B" w:rsidRDefault="0085294B" w:rsidP="00C20AE7">
      <w:pPr>
        <w:spacing w:after="0" w:line="240" w:lineRule="auto"/>
      </w:pPr>
      <w:r>
        <w:separator/>
      </w:r>
    </w:p>
  </w:footnote>
  <w:footnote w:type="continuationSeparator" w:id="0">
    <w:p w14:paraId="5C581BEA" w14:textId="77777777" w:rsidR="0085294B" w:rsidRDefault="0085294B" w:rsidP="00C20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3118A"/>
    <w:multiLevelType w:val="hybridMultilevel"/>
    <w:tmpl w:val="04D00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0D1B84"/>
    <w:multiLevelType w:val="hybridMultilevel"/>
    <w:tmpl w:val="753E36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6664FD"/>
    <w:multiLevelType w:val="hybridMultilevel"/>
    <w:tmpl w:val="EEF48E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716416D"/>
    <w:multiLevelType w:val="hybridMultilevel"/>
    <w:tmpl w:val="45589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44181D"/>
    <w:multiLevelType w:val="hybridMultilevel"/>
    <w:tmpl w:val="989C4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C01173"/>
    <w:multiLevelType w:val="hybridMultilevel"/>
    <w:tmpl w:val="4BC8CF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2CF2858"/>
    <w:multiLevelType w:val="hybridMultilevel"/>
    <w:tmpl w:val="EF289B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3E23DA3"/>
    <w:multiLevelType w:val="hybridMultilevel"/>
    <w:tmpl w:val="961297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F26181"/>
    <w:multiLevelType w:val="hybridMultilevel"/>
    <w:tmpl w:val="A8FE8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90361C4"/>
    <w:multiLevelType w:val="hybridMultilevel"/>
    <w:tmpl w:val="F59E5E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BF7944"/>
    <w:multiLevelType w:val="hybridMultilevel"/>
    <w:tmpl w:val="002C18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77222C5"/>
    <w:multiLevelType w:val="hybridMultilevel"/>
    <w:tmpl w:val="472CD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8842170"/>
    <w:multiLevelType w:val="hybridMultilevel"/>
    <w:tmpl w:val="E598A9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D626696"/>
    <w:multiLevelType w:val="hybridMultilevel"/>
    <w:tmpl w:val="B2829A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6"/>
  </w:num>
  <w:num w:numId="5">
    <w:abstractNumId w:val="7"/>
  </w:num>
  <w:num w:numId="6">
    <w:abstractNumId w:val="9"/>
  </w:num>
  <w:num w:numId="7">
    <w:abstractNumId w:val="2"/>
  </w:num>
  <w:num w:numId="8">
    <w:abstractNumId w:val="5"/>
  </w:num>
  <w:num w:numId="9">
    <w:abstractNumId w:val="13"/>
  </w:num>
  <w:num w:numId="10">
    <w:abstractNumId w:val="1"/>
  </w:num>
  <w:num w:numId="11">
    <w:abstractNumId w:val="8"/>
  </w:num>
  <w:num w:numId="12">
    <w:abstractNumId w:val="3"/>
  </w:num>
  <w:num w:numId="13">
    <w:abstractNumId w:val="12"/>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kymoggy@outlook.com">
    <w15:presenceInfo w15:providerId="Windows Live" w15:userId="bf2d4dfdf3f1097e"/>
  </w15:person>
  <w15:person w15:author="Pieter Six">
    <w15:presenceInfo w15:providerId="None" w15:userId="Pieter Six"/>
  </w15:person>
  <w15:person w15:author="Jason Low">
    <w15:presenceInfo w15:providerId="AD" w15:userId="S::lowja@staff.vuw.ac.nz::2f83a558-6f6d-40a3-b3ff-f0298cf0f3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B2"/>
    <w:rsid w:val="000013FD"/>
    <w:rsid w:val="00001875"/>
    <w:rsid w:val="000039A8"/>
    <w:rsid w:val="000056F6"/>
    <w:rsid w:val="000108E5"/>
    <w:rsid w:val="00010FCE"/>
    <w:rsid w:val="0001664F"/>
    <w:rsid w:val="00017CFB"/>
    <w:rsid w:val="000208FB"/>
    <w:rsid w:val="0002376D"/>
    <w:rsid w:val="00026D4E"/>
    <w:rsid w:val="00030669"/>
    <w:rsid w:val="00034177"/>
    <w:rsid w:val="00034945"/>
    <w:rsid w:val="00035DD5"/>
    <w:rsid w:val="000375AC"/>
    <w:rsid w:val="0004345D"/>
    <w:rsid w:val="000514E8"/>
    <w:rsid w:val="000542C4"/>
    <w:rsid w:val="000546A7"/>
    <w:rsid w:val="00060F3C"/>
    <w:rsid w:val="000619C3"/>
    <w:rsid w:val="00064313"/>
    <w:rsid w:val="00064C89"/>
    <w:rsid w:val="00065C91"/>
    <w:rsid w:val="00065D5B"/>
    <w:rsid w:val="0006685D"/>
    <w:rsid w:val="00067A22"/>
    <w:rsid w:val="00067C58"/>
    <w:rsid w:val="000710A6"/>
    <w:rsid w:val="00073056"/>
    <w:rsid w:val="0007396D"/>
    <w:rsid w:val="00077C89"/>
    <w:rsid w:val="00077E5B"/>
    <w:rsid w:val="00080300"/>
    <w:rsid w:val="00081544"/>
    <w:rsid w:val="00082278"/>
    <w:rsid w:val="000824E4"/>
    <w:rsid w:val="00083E09"/>
    <w:rsid w:val="000902BF"/>
    <w:rsid w:val="00093B4A"/>
    <w:rsid w:val="00093B7F"/>
    <w:rsid w:val="00095D31"/>
    <w:rsid w:val="00095F4F"/>
    <w:rsid w:val="000A004E"/>
    <w:rsid w:val="000A24B5"/>
    <w:rsid w:val="000A62E2"/>
    <w:rsid w:val="000B1C01"/>
    <w:rsid w:val="000B258C"/>
    <w:rsid w:val="000B3B6A"/>
    <w:rsid w:val="000B40FA"/>
    <w:rsid w:val="000B517B"/>
    <w:rsid w:val="000B5201"/>
    <w:rsid w:val="000B65A6"/>
    <w:rsid w:val="000B6CEA"/>
    <w:rsid w:val="000C28B4"/>
    <w:rsid w:val="000C4475"/>
    <w:rsid w:val="000C537D"/>
    <w:rsid w:val="000C5606"/>
    <w:rsid w:val="000D03E9"/>
    <w:rsid w:val="000D3E39"/>
    <w:rsid w:val="000D4D1E"/>
    <w:rsid w:val="000D660A"/>
    <w:rsid w:val="000D7718"/>
    <w:rsid w:val="000E2FBB"/>
    <w:rsid w:val="000E413C"/>
    <w:rsid w:val="000E6761"/>
    <w:rsid w:val="000E702E"/>
    <w:rsid w:val="000E7B64"/>
    <w:rsid w:val="000F5079"/>
    <w:rsid w:val="000F63FB"/>
    <w:rsid w:val="00102AC2"/>
    <w:rsid w:val="001056FE"/>
    <w:rsid w:val="00105A77"/>
    <w:rsid w:val="001114BC"/>
    <w:rsid w:val="00114686"/>
    <w:rsid w:val="00120309"/>
    <w:rsid w:val="0012148E"/>
    <w:rsid w:val="00124F39"/>
    <w:rsid w:val="00125771"/>
    <w:rsid w:val="0012581F"/>
    <w:rsid w:val="00137250"/>
    <w:rsid w:val="0013730F"/>
    <w:rsid w:val="0014208E"/>
    <w:rsid w:val="00144633"/>
    <w:rsid w:val="00154ECC"/>
    <w:rsid w:val="00156E85"/>
    <w:rsid w:val="00157B2A"/>
    <w:rsid w:val="001627D1"/>
    <w:rsid w:val="00162BCD"/>
    <w:rsid w:val="00163719"/>
    <w:rsid w:val="00163B0A"/>
    <w:rsid w:val="001661B3"/>
    <w:rsid w:val="00167A9C"/>
    <w:rsid w:val="00174E49"/>
    <w:rsid w:val="001773C0"/>
    <w:rsid w:val="001777D8"/>
    <w:rsid w:val="001825CF"/>
    <w:rsid w:val="00182C85"/>
    <w:rsid w:val="00182D80"/>
    <w:rsid w:val="001836CA"/>
    <w:rsid w:val="0018447F"/>
    <w:rsid w:val="0018619C"/>
    <w:rsid w:val="00186BB3"/>
    <w:rsid w:val="00187CDB"/>
    <w:rsid w:val="0019028F"/>
    <w:rsid w:val="00193069"/>
    <w:rsid w:val="00193E7A"/>
    <w:rsid w:val="001944BB"/>
    <w:rsid w:val="001948BF"/>
    <w:rsid w:val="0019600C"/>
    <w:rsid w:val="00196166"/>
    <w:rsid w:val="001A03F5"/>
    <w:rsid w:val="001A104B"/>
    <w:rsid w:val="001A1B03"/>
    <w:rsid w:val="001A29C6"/>
    <w:rsid w:val="001A4428"/>
    <w:rsid w:val="001A66B0"/>
    <w:rsid w:val="001A77D6"/>
    <w:rsid w:val="001A7DF5"/>
    <w:rsid w:val="001B146D"/>
    <w:rsid w:val="001B27C0"/>
    <w:rsid w:val="001B6A91"/>
    <w:rsid w:val="001C305A"/>
    <w:rsid w:val="001C47EA"/>
    <w:rsid w:val="001C6A21"/>
    <w:rsid w:val="001D1F38"/>
    <w:rsid w:val="001D2C93"/>
    <w:rsid w:val="001D5357"/>
    <w:rsid w:val="001D7FDB"/>
    <w:rsid w:val="001E066F"/>
    <w:rsid w:val="001E068C"/>
    <w:rsid w:val="001E0E20"/>
    <w:rsid w:val="001E0EEB"/>
    <w:rsid w:val="001E1EA5"/>
    <w:rsid w:val="001E2F5E"/>
    <w:rsid w:val="001E6250"/>
    <w:rsid w:val="001E6C4A"/>
    <w:rsid w:val="001F164D"/>
    <w:rsid w:val="001F4402"/>
    <w:rsid w:val="001F4F59"/>
    <w:rsid w:val="001F5F58"/>
    <w:rsid w:val="001F70ED"/>
    <w:rsid w:val="002024ED"/>
    <w:rsid w:val="002064C4"/>
    <w:rsid w:val="0021266F"/>
    <w:rsid w:val="00212F2D"/>
    <w:rsid w:val="002165D3"/>
    <w:rsid w:val="00216D14"/>
    <w:rsid w:val="002223A8"/>
    <w:rsid w:val="00224055"/>
    <w:rsid w:val="0022454A"/>
    <w:rsid w:val="002278E2"/>
    <w:rsid w:val="002309A8"/>
    <w:rsid w:val="00231308"/>
    <w:rsid w:val="00234DAB"/>
    <w:rsid w:val="0023569F"/>
    <w:rsid w:val="002406FF"/>
    <w:rsid w:val="00242D35"/>
    <w:rsid w:val="00243F0A"/>
    <w:rsid w:val="00244F38"/>
    <w:rsid w:val="0024652B"/>
    <w:rsid w:val="00247D53"/>
    <w:rsid w:val="00250615"/>
    <w:rsid w:val="00250CF0"/>
    <w:rsid w:val="0025181D"/>
    <w:rsid w:val="00252948"/>
    <w:rsid w:val="00253487"/>
    <w:rsid w:val="002544BB"/>
    <w:rsid w:val="00255549"/>
    <w:rsid w:val="00255F50"/>
    <w:rsid w:val="00257794"/>
    <w:rsid w:val="00260D83"/>
    <w:rsid w:val="002633D4"/>
    <w:rsid w:val="00263B1B"/>
    <w:rsid w:val="00263BA3"/>
    <w:rsid w:val="00265D23"/>
    <w:rsid w:val="00265EAE"/>
    <w:rsid w:val="00266BD5"/>
    <w:rsid w:val="002677AB"/>
    <w:rsid w:val="002713A6"/>
    <w:rsid w:val="00271A44"/>
    <w:rsid w:val="00271B8D"/>
    <w:rsid w:val="002723D4"/>
    <w:rsid w:val="00275350"/>
    <w:rsid w:val="00280CE1"/>
    <w:rsid w:val="0028237A"/>
    <w:rsid w:val="00282B35"/>
    <w:rsid w:val="0028405A"/>
    <w:rsid w:val="002849C6"/>
    <w:rsid w:val="00285FA4"/>
    <w:rsid w:val="00287064"/>
    <w:rsid w:val="0029071A"/>
    <w:rsid w:val="002909FE"/>
    <w:rsid w:val="00290BBD"/>
    <w:rsid w:val="00293028"/>
    <w:rsid w:val="00293074"/>
    <w:rsid w:val="00297D5E"/>
    <w:rsid w:val="002A035A"/>
    <w:rsid w:val="002A226C"/>
    <w:rsid w:val="002A48EB"/>
    <w:rsid w:val="002A4B19"/>
    <w:rsid w:val="002B4A82"/>
    <w:rsid w:val="002B6525"/>
    <w:rsid w:val="002B7119"/>
    <w:rsid w:val="002B74D0"/>
    <w:rsid w:val="002B7C8F"/>
    <w:rsid w:val="002C573A"/>
    <w:rsid w:val="002C6710"/>
    <w:rsid w:val="002C69FB"/>
    <w:rsid w:val="002C7ECD"/>
    <w:rsid w:val="002D1E82"/>
    <w:rsid w:val="002D4312"/>
    <w:rsid w:val="002D5CA1"/>
    <w:rsid w:val="002E1D43"/>
    <w:rsid w:val="002E4B85"/>
    <w:rsid w:val="002F1518"/>
    <w:rsid w:val="00300786"/>
    <w:rsid w:val="00301065"/>
    <w:rsid w:val="00302114"/>
    <w:rsid w:val="00304D77"/>
    <w:rsid w:val="0030572F"/>
    <w:rsid w:val="00305E34"/>
    <w:rsid w:val="003064D0"/>
    <w:rsid w:val="00307496"/>
    <w:rsid w:val="00307F5B"/>
    <w:rsid w:val="00314B32"/>
    <w:rsid w:val="00315256"/>
    <w:rsid w:val="00315787"/>
    <w:rsid w:val="003164E2"/>
    <w:rsid w:val="00316E42"/>
    <w:rsid w:val="003228AD"/>
    <w:rsid w:val="00322DD7"/>
    <w:rsid w:val="00324011"/>
    <w:rsid w:val="003262D4"/>
    <w:rsid w:val="00326532"/>
    <w:rsid w:val="00330552"/>
    <w:rsid w:val="003310C1"/>
    <w:rsid w:val="00333A67"/>
    <w:rsid w:val="003352CF"/>
    <w:rsid w:val="0033698C"/>
    <w:rsid w:val="00341338"/>
    <w:rsid w:val="00345980"/>
    <w:rsid w:val="0034616B"/>
    <w:rsid w:val="003464DA"/>
    <w:rsid w:val="0034772A"/>
    <w:rsid w:val="00352745"/>
    <w:rsid w:val="00353792"/>
    <w:rsid w:val="0036058B"/>
    <w:rsid w:val="00362C55"/>
    <w:rsid w:val="00363281"/>
    <w:rsid w:val="00363D32"/>
    <w:rsid w:val="00364BBB"/>
    <w:rsid w:val="003656E1"/>
    <w:rsid w:val="00370B76"/>
    <w:rsid w:val="0037496C"/>
    <w:rsid w:val="00377A24"/>
    <w:rsid w:val="00377C64"/>
    <w:rsid w:val="003801C1"/>
    <w:rsid w:val="00381B0A"/>
    <w:rsid w:val="00385900"/>
    <w:rsid w:val="00386711"/>
    <w:rsid w:val="00390059"/>
    <w:rsid w:val="00391764"/>
    <w:rsid w:val="003A1BC7"/>
    <w:rsid w:val="003A7EF4"/>
    <w:rsid w:val="003A7F72"/>
    <w:rsid w:val="003B000B"/>
    <w:rsid w:val="003B336D"/>
    <w:rsid w:val="003B3F70"/>
    <w:rsid w:val="003B5C4D"/>
    <w:rsid w:val="003B7129"/>
    <w:rsid w:val="003C16F5"/>
    <w:rsid w:val="003C5079"/>
    <w:rsid w:val="003C7F9B"/>
    <w:rsid w:val="003D103A"/>
    <w:rsid w:val="003D6779"/>
    <w:rsid w:val="003E261C"/>
    <w:rsid w:val="003F20BD"/>
    <w:rsid w:val="003F2371"/>
    <w:rsid w:val="003F2F99"/>
    <w:rsid w:val="003F35D7"/>
    <w:rsid w:val="003F3A99"/>
    <w:rsid w:val="003F6AF9"/>
    <w:rsid w:val="004023CE"/>
    <w:rsid w:val="004024EB"/>
    <w:rsid w:val="00403DE3"/>
    <w:rsid w:val="00413FEC"/>
    <w:rsid w:val="0041427C"/>
    <w:rsid w:val="00415950"/>
    <w:rsid w:val="004222B1"/>
    <w:rsid w:val="004233C5"/>
    <w:rsid w:val="004245C1"/>
    <w:rsid w:val="00425046"/>
    <w:rsid w:val="00430E66"/>
    <w:rsid w:val="004338DF"/>
    <w:rsid w:val="004347F1"/>
    <w:rsid w:val="00435F4C"/>
    <w:rsid w:val="00436F7F"/>
    <w:rsid w:val="00441506"/>
    <w:rsid w:val="00446E17"/>
    <w:rsid w:val="00447010"/>
    <w:rsid w:val="0045030C"/>
    <w:rsid w:val="00452F24"/>
    <w:rsid w:val="00454F0B"/>
    <w:rsid w:val="00457B65"/>
    <w:rsid w:val="0046111B"/>
    <w:rsid w:val="00466DF5"/>
    <w:rsid w:val="00470AAE"/>
    <w:rsid w:val="004745A8"/>
    <w:rsid w:val="004745CB"/>
    <w:rsid w:val="00475078"/>
    <w:rsid w:val="00480E3D"/>
    <w:rsid w:val="00481046"/>
    <w:rsid w:val="0048179B"/>
    <w:rsid w:val="004848D4"/>
    <w:rsid w:val="00487093"/>
    <w:rsid w:val="00490312"/>
    <w:rsid w:val="00497009"/>
    <w:rsid w:val="004970BF"/>
    <w:rsid w:val="00497F66"/>
    <w:rsid w:val="004A2706"/>
    <w:rsid w:val="004A3507"/>
    <w:rsid w:val="004A383A"/>
    <w:rsid w:val="004A4767"/>
    <w:rsid w:val="004A577E"/>
    <w:rsid w:val="004A5BEF"/>
    <w:rsid w:val="004A6E86"/>
    <w:rsid w:val="004B4DDA"/>
    <w:rsid w:val="004B5467"/>
    <w:rsid w:val="004B5468"/>
    <w:rsid w:val="004B7372"/>
    <w:rsid w:val="004C6033"/>
    <w:rsid w:val="004C6612"/>
    <w:rsid w:val="004C66F9"/>
    <w:rsid w:val="004D28D2"/>
    <w:rsid w:val="004D2BDE"/>
    <w:rsid w:val="004D4017"/>
    <w:rsid w:val="004D5419"/>
    <w:rsid w:val="004D652F"/>
    <w:rsid w:val="004D72CF"/>
    <w:rsid w:val="004D7F4B"/>
    <w:rsid w:val="004E3782"/>
    <w:rsid w:val="004E6B7C"/>
    <w:rsid w:val="004F2E8A"/>
    <w:rsid w:val="004F30CA"/>
    <w:rsid w:val="004F4E70"/>
    <w:rsid w:val="004F5CE5"/>
    <w:rsid w:val="004F68C0"/>
    <w:rsid w:val="005024A2"/>
    <w:rsid w:val="00505227"/>
    <w:rsid w:val="005061CF"/>
    <w:rsid w:val="00506B63"/>
    <w:rsid w:val="00506B67"/>
    <w:rsid w:val="00506CBE"/>
    <w:rsid w:val="00507581"/>
    <w:rsid w:val="005078CE"/>
    <w:rsid w:val="005155F0"/>
    <w:rsid w:val="00524537"/>
    <w:rsid w:val="00524749"/>
    <w:rsid w:val="00527E2A"/>
    <w:rsid w:val="00533173"/>
    <w:rsid w:val="00535626"/>
    <w:rsid w:val="00540254"/>
    <w:rsid w:val="00540C90"/>
    <w:rsid w:val="00541F45"/>
    <w:rsid w:val="00541F55"/>
    <w:rsid w:val="00545A5A"/>
    <w:rsid w:val="0055011C"/>
    <w:rsid w:val="00550829"/>
    <w:rsid w:val="005508B5"/>
    <w:rsid w:val="0055095D"/>
    <w:rsid w:val="00551F02"/>
    <w:rsid w:val="0055377B"/>
    <w:rsid w:val="005551E8"/>
    <w:rsid w:val="00560A3E"/>
    <w:rsid w:val="00563A9E"/>
    <w:rsid w:val="00563CAD"/>
    <w:rsid w:val="00566475"/>
    <w:rsid w:val="005669A7"/>
    <w:rsid w:val="00567C69"/>
    <w:rsid w:val="00570E35"/>
    <w:rsid w:val="005736FB"/>
    <w:rsid w:val="0057507A"/>
    <w:rsid w:val="0057590D"/>
    <w:rsid w:val="005776C9"/>
    <w:rsid w:val="00582544"/>
    <w:rsid w:val="00584536"/>
    <w:rsid w:val="0058510C"/>
    <w:rsid w:val="005854E3"/>
    <w:rsid w:val="00587FA5"/>
    <w:rsid w:val="005900C9"/>
    <w:rsid w:val="005929B5"/>
    <w:rsid w:val="00592F64"/>
    <w:rsid w:val="005947BD"/>
    <w:rsid w:val="00594C5E"/>
    <w:rsid w:val="0059615B"/>
    <w:rsid w:val="005A19DE"/>
    <w:rsid w:val="005A1C0D"/>
    <w:rsid w:val="005A2F85"/>
    <w:rsid w:val="005A4AEB"/>
    <w:rsid w:val="005A7304"/>
    <w:rsid w:val="005A7422"/>
    <w:rsid w:val="005B005A"/>
    <w:rsid w:val="005B0790"/>
    <w:rsid w:val="005B2A6B"/>
    <w:rsid w:val="005B4C11"/>
    <w:rsid w:val="005B689D"/>
    <w:rsid w:val="005B7CEF"/>
    <w:rsid w:val="005C4237"/>
    <w:rsid w:val="005C46DE"/>
    <w:rsid w:val="005C5758"/>
    <w:rsid w:val="005C722F"/>
    <w:rsid w:val="005D0DA8"/>
    <w:rsid w:val="005D305E"/>
    <w:rsid w:val="005D4CC7"/>
    <w:rsid w:val="005D6276"/>
    <w:rsid w:val="005D7B91"/>
    <w:rsid w:val="005E05DE"/>
    <w:rsid w:val="005E0A10"/>
    <w:rsid w:val="005E37F8"/>
    <w:rsid w:val="005E64A3"/>
    <w:rsid w:val="005E699A"/>
    <w:rsid w:val="005E6C06"/>
    <w:rsid w:val="005F0D5D"/>
    <w:rsid w:val="005F266A"/>
    <w:rsid w:val="005F2797"/>
    <w:rsid w:val="005F5C99"/>
    <w:rsid w:val="00604CA8"/>
    <w:rsid w:val="00607CEB"/>
    <w:rsid w:val="00612B3E"/>
    <w:rsid w:val="00615E11"/>
    <w:rsid w:val="00620DCB"/>
    <w:rsid w:val="006214B9"/>
    <w:rsid w:val="00621A6A"/>
    <w:rsid w:val="00621C0E"/>
    <w:rsid w:val="00622ACB"/>
    <w:rsid w:val="0062421D"/>
    <w:rsid w:val="00626F78"/>
    <w:rsid w:val="00631102"/>
    <w:rsid w:val="006334ED"/>
    <w:rsid w:val="0063371A"/>
    <w:rsid w:val="006348EE"/>
    <w:rsid w:val="00640A17"/>
    <w:rsid w:val="00642CBF"/>
    <w:rsid w:val="00643230"/>
    <w:rsid w:val="0064497B"/>
    <w:rsid w:val="00644997"/>
    <w:rsid w:val="006528AF"/>
    <w:rsid w:val="00652A2C"/>
    <w:rsid w:val="006701D7"/>
    <w:rsid w:val="00680290"/>
    <w:rsid w:val="006812D2"/>
    <w:rsid w:val="006827CE"/>
    <w:rsid w:val="0068411B"/>
    <w:rsid w:val="00684B73"/>
    <w:rsid w:val="00686598"/>
    <w:rsid w:val="006910F9"/>
    <w:rsid w:val="00693EAF"/>
    <w:rsid w:val="006944D2"/>
    <w:rsid w:val="00695CBD"/>
    <w:rsid w:val="006968E4"/>
    <w:rsid w:val="00696F02"/>
    <w:rsid w:val="006A3DDE"/>
    <w:rsid w:val="006A4AB1"/>
    <w:rsid w:val="006A5F17"/>
    <w:rsid w:val="006B009D"/>
    <w:rsid w:val="006B2318"/>
    <w:rsid w:val="006B407C"/>
    <w:rsid w:val="006B40C2"/>
    <w:rsid w:val="006B4623"/>
    <w:rsid w:val="006B4806"/>
    <w:rsid w:val="006B5B5F"/>
    <w:rsid w:val="006C0BF9"/>
    <w:rsid w:val="006C44B1"/>
    <w:rsid w:val="006C4D29"/>
    <w:rsid w:val="006C6AE6"/>
    <w:rsid w:val="006C7A4A"/>
    <w:rsid w:val="006D1A4F"/>
    <w:rsid w:val="006D6C9D"/>
    <w:rsid w:val="006E381C"/>
    <w:rsid w:val="006E5093"/>
    <w:rsid w:val="006E7D47"/>
    <w:rsid w:val="006E7D59"/>
    <w:rsid w:val="006E7DD6"/>
    <w:rsid w:val="006F0359"/>
    <w:rsid w:val="006F2E72"/>
    <w:rsid w:val="006F3742"/>
    <w:rsid w:val="006F4530"/>
    <w:rsid w:val="006F5CA3"/>
    <w:rsid w:val="00702A97"/>
    <w:rsid w:val="00710136"/>
    <w:rsid w:val="00712A8B"/>
    <w:rsid w:val="00713679"/>
    <w:rsid w:val="00715DC9"/>
    <w:rsid w:val="00716809"/>
    <w:rsid w:val="00717F0B"/>
    <w:rsid w:val="007218E5"/>
    <w:rsid w:val="007260AF"/>
    <w:rsid w:val="00731A4C"/>
    <w:rsid w:val="007320EE"/>
    <w:rsid w:val="00732E49"/>
    <w:rsid w:val="00735805"/>
    <w:rsid w:val="007420F2"/>
    <w:rsid w:val="007451AD"/>
    <w:rsid w:val="00747217"/>
    <w:rsid w:val="00750D2F"/>
    <w:rsid w:val="007538D1"/>
    <w:rsid w:val="00755990"/>
    <w:rsid w:val="00755E56"/>
    <w:rsid w:val="007607FF"/>
    <w:rsid w:val="0076340D"/>
    <w:rsid w:val="00764B1A"/>
    <w:rsid w:val="00767355"/>
    <w:rsid w:val="00770A0D"/>
    <w:rsid w:val="00772A25"/>
    <w:rsid w:val="00772DAE"/>
    <w:rsid w:val="0077485F"/>
    <w:rsid w:val="00774D76"/>
    <w:rsid w:val="00780572"/>
    <w:rsid w:val="00781EBD"/>
    <w:rsid w:val="00783055"/>
    <w:rsid w:val="00791F29"/>
    <w:rsid w:val="0079305D"/>
    <w:rsid w:val="0079484B"/>
    <w:rsid w:val="007A069A"/>
    <w:rsid w:val="007A501C"/>
    <w:rsid w:val="007A645B"/>
    <w:rsid w:val="007A7703"/>
    <w:rsid w:val="007B2BE8"/>
    <w:rsid w:val="007B6B17"/>
    <w:rsid w:val="007B6EE8"/>
    <w:rsid w:val="007B7D0A"/>
    <w:rsid w:val="007C014B"/>
    <w:rsid w:val="007C0C42"/>
    <w:rsid w:val="007C6A09"/>
    <w:rsid w:val="007D3893"/>
    <w:rsid w:val="007D530E"/>
    <w:rsid w:val="007D6229"/>
    <w:rsid w:val="007D75A5"/>
    <w:rsid w:val="007E0F14"/>
    <w:rsid w:val="007E4B88"/>
    <w:rsid w:val="007E4B96"/>
    <w:rsid w:val="007E7F43"/>
    <w:rsid w:val="007F2780"/>
    <w:rsid w:val="007F3CE0"/>
    <w:rsid w:val="00800252"/>
    <w:rsid w:val="00801FB2"/>
    <w:rsid w:val="008021D1"/>
    <w:rsid w:val="00802D80"/>
    <w:rsid w:val="008031E0"/>
    <w:rsid w:val="00807331"/>
    <w:rsid w:val="00810AAB"/>
    <w:rsid w:val="00811E1D"/>
    <w:rsid w:val="008137A7"/>
    <w:rsid w:val="0081458A"/>
    <w:rsid w:val="00814C1B"/>
    <w:rsid w:val="00814EAA"/>
    <w:rsid w:val="008237B1"/>
    <w:rsid w:val="00823AB0"/>
    <w:rsid w:val="00825272"/>
    <w:rsid w:val="00825B04"/>
    <w:rsid w:val="00832A8F"/>
    <w:rsid w:val="0083695B"/>
    <w:rsid w:val="00837A0B"/>
    <w:rsid w:val="00837A1D"/>
    <w:rsid w:val="00840115"/>
    <w:rsid w:val="00840C32"/>
    <w:rsid w:val="00840F8B"/>
    <w:rsid w:val="0084276B"/>
    <w:rsid w:val="00843C5E"/>
    <w:rsid w:val="00844B7E"/>
    <w:rsid w:val="00845D23"/>
    <w:rsid w:val="00846634"/>
    <w:rsid w:val="00850216"/>
    <w:rsid w:val="0085294B"/>
    <w:rsid w:val="008536E5"/>
    <w:rsid w:val="008549C3"/>
    <w:rsid w:val="00861FAA"/>
    <w:rsid w:val="008644FC"/>
    <w:rsid w:val="00866A7B"/>
    <w:rsid w:val="00867C92"/>
    <w:rsid w:val="00870798"/>
    <w:rsid w:val="00874769"/>
    <w:rsid w:val="00875107"/>
    <w:rsid w:val="00876521"/>
    <w:rsid w:val="00881C89"/>
    <w:rsid w:val="0088334F"/>
    <w:rsid w:val="0088379D"/>
    <w:rsid w:val="00883B7D"/>
    <w:rsid w:val="00884868"/>
    <w:rsid w:val="00887BEA"/>
    <w:rsid w:val="00887E05"/>
    <w:rsid w:val="008904AD"/>
    <w:rsid w:val="008907B1"/>
    <w:rsid w:val="00890FE8"/>
    <w:rsid w:val="00892131"/>
    <w:rsid w:val="008921E9"/>
    <w:rsid w:val="00892BC7"/>
    <w:rsid w:val="008946AA"/>
    <w:rsid w:val="008974DE"/>
    <w:rsid w:val="00897D81"/>
    <w:rsid w:val="008A30E1"/>
    <w:rsid w:val="008A4479"/>
    <w:rsid w:val="008A52A5"/>
    <w:rsid w:val="008A7BE5"/>
    <w:rsid w:val="008B2DC5"/>
    <w:rsid w:val="008C0258"/>
    <w:rsid w:val="008C54A0"/>
    <w:rsid w:val="008C5DB7"/>
    <w:rsid w:val="008D08C7"/>
    <w:rsid w:val="008D1002"/>
    <w:rsid w:val="008D35F6"/>
    <w:rsid w:val="008D5EB0"/>
    <w:rsid w:val="008D6E3B"/>
    <w:rsid w:val="008E0D63"/>
    <w:rsid w:val="008E1908"/>
    <w:rsid w:val="008E1A38"/>
    <w:rsid w:val="008E31DB"/>
    <w:rsid w:val="008E45F8"/>
    <w:rsid w:val="008E4C2D"/>
    <w:rsid w:val="008E4E02"/>
    <w:rsid w:val="008E51A8"/>
    <w:rsid w:val="008E7CCF"/>
    <w:rsid w:val="008F1A85"/>
    <w:rsid w:val="008F318E"/>
    <w:rsid w:val="008F73BD"/>
    <w:rsid w:val="008F7487"/>
    <w:rsid w:val="00901BAB"/>
    <w:rsid w:val="0090440A"/>
    <w:rsid w:val="00905635"/>
    <w:rsid w:val="0090679B"/>
    <w:rsid w:val="00907826"/>
    <w:rsid w:val="00912C89"/>
    <w:rsid w:val="00914383"/>
    <w:rsid w:val="00914A25"/>
    <w:rsid w:val="009159B5"/>
    <w:rsid w:val="00915B69"/>
    <w:rsid w:val="009217FC"/>
    <w:rsid w:val="00923377"/>
    <w:rsid w:val="00924BB6"/>
    <w:rsid w:val="009309E0"/>
    <w:rsid w:val="00930F94"/>
    <w:rsid w:val="00931F15"/>
    <w:rsid w:val="00937249"/>
    <w:rsid w:val="00937EE4"/>
    <w:rsid w:val="00947142"/>
    <w:rsid w:val="00951E84"/>
    <w:rsid w:val="0095265E"/>
    <w:rsid w:val="00957427"/>
    <w:rsid w:val="009669DF"/>
    <w:rsid w:val="009704B3"/>
    <w:rsid w:val="00970B95"/>
    <w:rsid w:val="009766AC"/>
    <w:rsid w:val="0098293B"/>
    <w:rsid w:val="00982E00"/>
    <w:rsid w:val="009848CB"/>
    <w:rsid w:val="009948A8"/>
    <w:rsid w:val="00997085"/>
    <w:rsid w:val="009970A8"/>
    <w:rsid w:val="009A2A44"/>
    <w:rsid w:val="009A684E"/>
    <w:rsid w:val="009A6B97"/>
    <w:rsid w:val="009B30E0"/>
    <w:rsid w:val="009B35AE"/>
    <w:rsid w:val="009B3AFD"/>
    <w:rsid w:val="009B7A98"/>
    <w:rsid w:val="009B7C39"/>
    <w:rsid w:val="009C2550"/>
    <w:rsid w:val="009C67D5"/>
    <w:rsid w:val="009D2B65"/>
    <w:rsid w:val="009D3284"/>
    <w:rsid w:val="009D589C"/>
    <w:rsid w:val="009D6BE8"/>
    <w:rsid w:val="009D7110"/>
    <w:rsid w:val="009E2536"/>
    <w:rsid w:val="009E637B"/>
    <w:rsid w:val="009E6B8C"/>
    <w:rsid w:val="009E7453"/>
    <w:rsid w:val="009E7D24"/>
    <w:rsid w:val="009F0009"/>
    <w:rsid w:val="009F21C8"/>
    <w:rsid w:val="009F51AD"/>
    <w:rsid w:val="009F669B"/>
    <w:rsid w:val="009F6884"/>
    <w:rsid w:val="009F6DCD"/>
    <w:rsid w:val="009F78BC"/>
    <w:rsid w:val="00A008ED"/>
    <w:rsid w:val="00A00A95"/>
    <w:rsid w:val="00A00D26"/>
    <w:rsid w:val="00A018A6"/>
    <w:rsid w:val="00A019E0"/>
    <w:rsid w:val="00A028FA"/>
    <w:rsid w:val="00A03AAB"/>
    <w:rsid w:val="00A04FAF"/>
    <w:rsid w:val="00A11737"/>
    <w:rsid w:val="00A13497"/>
    <w:rsid w:val="00A13B07"/>
    <w:rsid w:val="00A143FC"/>
    <w:rsid w:val="00A16B4C"/>
    <w:rsid w:val="00A17052"/>
    <w:rsid w:val="00A178CD"/>
    <w:rsid w:val="00A17C32"/>
    <w:rsid w:val="00A20756"/>
    <w:rsid w:val="00A22C82"/>
    <w:rsid w:val="00A237A9"/>
    <w:rsid w:val="00A241F7"/>
    <w:rsid w:val="00A24CC5"/>
    <w:rsid w:val="00A272BA"/>
    <w:rsid w:val="00A27896"/>
    <w:rsid w:val="00A308EB"/>
    <w:rsid w:val="00A3101B"/>
    <w:rsid w:val="00A333C3"/>
    <w:rsid w:val="00A3354E"/>
    <w:rsid w:val="00A3659E"/>
    <w:rsid w:val="00A366EC"/>
    <w:rsid w:val="00A41020"/>
    <w:rsid w:val="00A41F2C"/>
    <w:rsid w:val="00A41FAD"/>
    <w:rsid w:val="00A4314F"/>
    <w:rsid w:val="00A43C2B"/>
    <w:rsid w:val="00A504F7"/>
    <w:rsid w:val="00A51305"/>
    <w:rsid w:val="00A52797"/>
    <w:rsid w:val="00A53AA8"/>
    <w:rsid w:val="00A5516B"/>
    <w:rsid w:val="00A5566F"/>
    <w:rsid w:val="00A56679"/>
    <w:rsid w:val="00A56754"/>
    <w:rsid w:val="00A61D31"/>
    <w:rsid w:val="00A62F66"/>
    <w:rsid w:val="00A6599A"/>
    <w:rsid w:val="00A65B25"/>
    <w:rsid w:val="00A66F16"/>
    <w:rsid w:val="00A72151"/>
    <w:rsid w:val="00A75125"/>
    <w:rsid w:val="00A755D7"/>
    <w:rsid w:val="00A75FDA"/>
    <w:rsid w:val="00A762C8"/>
    <w:rsid w:val="00A83745"/>
    <w:rsid w:val="00A85884"/>
    <w:rsid w:val="00A872E1"/>
    <w:rsid w:val="00A94756"/>
    <w:rsid w:val="00A94E00"/>
    <w:rsid w:val="00A95096"/>
    <w:rsid w:val="00A95DF0"/>
    <w:rsid w:val="00A97298"/>
    <w:rsid w:val="00AA1F4C"/>
    <w:rsid w:val="00AA2304"/>
    <w:rsid w:val="00AA259A"/>
    <w:rsid w:val="00AA2E5F"/>
    <w:rsid w:val="00AA7A31"/>
    <w:rsid w:val="00AA7D22"/>
    <w:rsid w:val="00AB4C91"/>
    <w:rsid w:val="00AB4DC8"/>
    <w:rsid w:val="00AB58A3"/>
    <w:rsid w:val="00AB762B"/>
    <w:rsid w:val="00AC46FC"/>
    <w:rsid w:val="00AC4727"/>
    <w:rsid w:val="00AC6D3A"/>
    <w:rsid w:val="00AC7D0B"/>
    <w:rsid w:val="00AD0AE1"/>
    <w:rsid w:val="00AD12E4"/>
    <w:rsid w:val="00AD49A3"/>
    <w:rsid w:val="00AD63E4"/>
    <w:rsid w:val="00AD6BE2"/>
    <w:rsid w:val="00AE064E"/>
    <w:rsid w:val="00AE339A"/>
    <w:rsid w:val="00AE3912"/>
    <w:rsid w:val="00AE43D8"/>
    <w:rsid w:val="00AE4535"/>
    <w:rsid w:val="00AE7014"/>
    <w:rsid w:val="00AF0DAC"/>
    <w:rsid w:val="00AF5BBC"/>
    <w:rsid w:val="00AF75C3"/>
    <w:rsid w:val="00B00B80"/>
    <w:rsid w:val="00B03275"/>
    <w:rsid w:val="00B04768"/>
    <w:rsid w:val="00B127B0"/>
    <w:rsid w:val="00B136D1"/>
    <w:rsid w:val="00B1757E"/>
    <w:rsid w:val="00B20846"/>
    <w:rsid w:val="00B24D1F"/>
    <w:rsid w:val="00B3111E"/>
    <w:rsid w:val="00B36B7D"/>
    <w:rsid w:val="00B3759F"/>
    <w:rsid w:val="00B40CAC"/>
    <w:rsid w:val="00B41FC1"/>
    <w:rsid w:val="00B519BF"/>
    <w:rsid w:val="00B53A0E"/>
    <w:rsid w:val="00B61407"/>
    <w:rsid w:val="00B61901"/>
    <w:rsid w:val="00B664DB"/>
    <w:rsid w:val="00B66502"/>
    <w:rsid w:val="00B70FA4"/>
    <w:rsid w:val="00B72D6F"/>
    <w:rsid w:val="00B742CC"/>
    <w:rsid w:val="00B74F0F"/>
    <w:rsid w:val="00B77A6E"/>
    <w:rsid w:val="00B81114"/>
    <w:rsid w:val="00B8372C"/>
    <w:rsid w:val="00B83891"/>
    <w:rsid w:val="00B85512"/>
    <w:rsid w:val="00B901DF"/>
    <w:rsid w:val="00B9210A"/>
    <w:rsid w:val="00B936B9"/>
    <w:rsid w:val="00B950C2"/>
    <w:rsid w:val="00B977B5"/>
    <w:rsid w:val="00BA0EE9"/>
    <w:rsid w:val="00BA15F8"/>
    <w:rsid w:val="00BA3732"/>
    <w:rsid w:val="00BA3B1F"/>
    <w:rsid w:val="00BA3DF6"/>
    <w:rsid w:val="00BA4275"/>
    <w:rsid w:val="00BA482C"/>
    <w:rsid w:val="00BB0705"/>
    <w:rsid w:val="00BB1935"/>
    <w:rsid w:val="00BB2760"/>
    <w:rsid w:val="00BC0B8C"/>
    <w:rsid w:val="00BC1303"/>
    <w:rsid w:val="00BC28B6"/>
    <w:rsid w:val="00BD149E"/>
    <w:rsid w:val="00BD455E"/>
    <w:rsid w:val="00BD6EA7"/>
    <w:rsid w:val="00BE0835"/>
    <w:rsid w:val="00BE0D28"/>
    <w:rsid w:val="00BE1655"/>
    <w:rsid w:val="00BE1C05"/>
    <w:rsid w:val="00BE1E19"/>
    <w:rsid w:val="00BE43B1"/>
    <w:rsid w:val="00BE6111"/>
    <w:rsid w:val="00BF3050"/>
    <w:rsid w:val="00BF5081"/>
    <w:rsid w:val="00C00C24"/>
    <w:rsid w:val="00C05788"/>
    <w:rsid w:val="00C0783F"/>
    <w:rsid w:val="00C10462"/>
    <w:rsid w:val="00C127DF"/>
    <w:rsid w:val="00C13DA8"/>
    <w:rsid w:val="00C14BC9"/>
    <w:rsid w:val="00C14C9A"/>
    <w:rsid w:val="00C15242"/>
    <w:rsid w:val="00C16D78"/>
    <w:rsid w:val="00C20AE7"/>
    <w:rsid w:val="00C2179F"/>
    <w:rsid w:val="00C26315"/>
    <w:rsid w:val="00C278E9"/>
    <w:rsid w:val="00C30346"/>
    <w:rsid w:val="00C30F3F"/>
    <w:rsid w:val="00C31816"/>
    <w:rsid w:val="00C36470"/>
    <w:rsid w:val="00C443E8"/>
    <w:rsid w:val="00C5033B"/>
    <w:rsid w:val="00C505B5"/>
    <w:rsid w:val="00C51AA7"/>
    <w:rsid w:val="00C5208A"/>
    <w:rsid w:val="00C52458"/>
    <w:rsid w:val="00C5271A"/>
    <w:rsid w:val="00C5580D"/>
    <w:rsid w:val="00C56375"/>
    <w:rsid w:val="00C57E86"/>
    <w:rsid w:val="00C6084C"/>
    <w:rsid w:val="00C6395F"/>
    <w:rsid w:val="00C63F71"/>
    <w:rsid w:val="00C74BAA"/>
    <w:rsid w:val="00C74EF2"/>
    <w:rsid w:val="00C74FF2"/>
    <w:rsid w:val="00C75D82"/>
    <w:rsid w:val="00C80CDE"/>
    <w:rsid w:val="00C84E4C"/>
    <w:rsid w:val="00C90179"/>
    <w:rsid w:val="00C92366"/>
    <w:rsid w:val="00C925ED"/>
    <w:rsid w:val="00C95265"/>
    <w:rsid w:val="00C957F7"/>
    <w:rsid w:val="00CA0749"/>
    <w:rsid w:val="00CA2D28"/>
    <w:rsid w:val="00CA32EB"/>
    <w:rsid w:val="00CA6F29"/>
    <w:rsid w:val="00CB19AE"/>
    <w:rsid w:val="00CB23B6"/>
    <w:rsid w:val="00CB4853"/>
    <w:rsid w:val="00CB6FCE"/>
    <w:rsid w:val="00CC13FE"/>
    <w:rsid w:val="00CC23B5"/>
    <w:rsid w:val="00CC2804"/>
    <w:rsid w:val="00CC3685"/>
    <w:rsid w:val="00CC39BD"/>
    <w:rsid w:val="00CC41BF"/>
    <w:rsid w:val="00CC5F7D"/>
    <w:rsid w:val="00CC7EB1"/>
    <w:rsid w:val="00CD06A5"/>
    <w:rsid w:val="00CD0BE3"/>
    <w:rsid w:val="00CD2ADB"/>
    <w:rsid w:val="00CD350A"/>
    <w:rsid w:val="00CD3F39"/>
    <w:rsid w:val="00CD7156"/>
    <w:rsid w:val="00CE1323"/>
    <w:rsid w:val="00CE2F8B"/>
    <w:rsid w:val="00CE7519"/>
    <w:rsid w:val="00CE7E46"/>
    <w:rsid w:val="00CF4752"/>
    <w:rsid w:val="00CF483D"/>
    <w:rsid w:val="00CF4C89"/>
    <w:rsid w:val="00CF5536"/>
    <w:rsid w:val="00CF6B5E"/>
    <w:rsid w:val="00CF7543"/>
    <w:rsid w:val="00D00EBE"/>
    <w:rsid w:val="00D02593"/>
    <w:rsid w:val="00D0424F"/>
    <w:rsid w:val="00D06606"/>
    <w:rsid w:val="00D11C39"/>
    <w:rsid w:val="00D13FD2"/>
    <w:rsid w:val="00D14402"/>
    <w:rsid w:val="00D14ACB"/>
    <w:rsid w:val="00D16241"/>
    <w:rsid w:val="00D22CC7"/>
    <w:rsid w:val="00D24677"/>
    <w:rsid w:val="00D247DF"/>
    <w:rsid w:val="00D24B7E"/>
    <w:rsid w:val="00D25C7B"/>
    <w:rsid w:val="00D26466"/>
    <w:rsid w:val="00D267E9"/>
    <w:rsid w:val="00D3320B"/>
    <w:rsid w:val="00D340B4"/>
    <w:rsid w:val="00D34C94"/>
    <w:rsid w:val="00D37222"/>
    <w:rsid w:val="00D450C8"/>
    <w:rsid w:val="00D4519E"/>
    <w:rsid w:val="00D45390"/>
    <w:rsid w:val="00D46AED"/>
    <w:rsid w:val="00D47FBF"/>
    <w:rsid w:val="00D517D0"/>
    <w:rsid w:val="00D52B81"/>
    <w:rsid w:val="00D53B8A"/>
    <w:rsid w:val="00D53BCC"/>
    <w:rsid w:val="00D5551B"/>
    <w:rsid w:val="00D55F13"/>
    <w:rsid w:val="00D61A5C"/>
    <w:rsid w:val="00D623FE"/>
    <w:rsid w:val="00D62C25"/>
    <w:rsid w:val="00D6586F"/>
    <w:rsid w:val="00D70C3B"/>
    <w:rsid w:val="00D714A7"/>
    <w:rsid w:val="00D749D1"/>
    <w:rsid w:val="00D75E2F"/>
    <w:rsid w:val="00D77F75"/>
    <w:rsid w:val="00D83B9C"/>
    <w:rsid w:val="00D8562B"/>
    <w:rsid w:val="00D9215F"/>
    <w:rsid w:val="00D94CF4"/>
    <w:rsid w:val="00D979DA"/>
    <w:rsid w:val="00DA1D69"/>
    <w:rsid w:val="00DA3579"/>
    <w:rsid w:val="00DA4024"/>
    <w:rsid w:val="00DB1AF3"/>
    <w:rsid w:val="00DB31BE"/>
    <w:rsid w:val="00DB3BBD"/>
    <w:rsid w:val="00DB531E"/>
    <w:rsid w:val="00DB557B"/>
    <w:rsid w:val="00DB797E"/>
    <w:rsid w:val="00DC0F9E"/>
    <w:rsid w:val="00DC1AD3"/>
    <w:rsid w:val="00DC217F"/>
    <w:rsid w:val="00DC66AE"/>
    <w:rsid w:val="00DC75B7"/>
    <w:rsid w:val="00DD35AE"/>
    <w:rsid w:val="00DD3986"/>
    <w:rsid w:val="00DD3B00"/>
    <w:rsid w:val="00DD49DB"/>
    <w:rsid w:val="00DD6B28"/>
    <w:rsid w:val="00DD71A6"/>
    <w:rsid w:val="00DD76F3"/>
    <w:rsid w:val="00DE565F"/>
    <w:rsid w:val="00DE6201"/>
    <w:rsid w:val="00DE6B06"/>
    <w:rsid w:val="00DF02BA"/>
    <w:rsid w:val="00DF25AF"/>
    <w:rsid w:val="00DF37C0"/>
    <w:rsid w:val="00DF37C3"/>
    <w:rsid w:val="00DF44E4"/>
    <w:rsid w:val="00DF62A8"/>
    <w:rsid w:val="00DF62D7"/>
    <w:rsid w:val="00E0009B"/>
    <w:rsid w:val="00E01E3F"/>
    <w:rsid w:val="00E03168"/>
    <w:rsid w:val="00E03330"/>
    <w:rsid w:val="00E038BA"/>
    <w:rsid w:val="00E05E05"/>
    <w:rsid w:val="00E06A11"/>
    <w:rsid w:val="00E1087E"/>
    <w:rsid w:val="00E11429"/>
    <w:rsid w:val="00E160D3"/>
    <w:rsid w:val="00E16F1E"/>
    <w:rsid w:val="00E240D9"/>
    <w:rsid w:val="00E24CAF"/>
    <w:rsid w:val="00E25442"/>
    <w:rsid w:val="00E258AA"/>
    <w:rsid w:val="00E2601F"/>
    <w:rsid w:val="00E270CE"/>
    <w:rsid w:val="00E27753"/>
    <w:rsid w:val="00E31FD2"/>
    <w:rsid w:val="00E36075"/>
    <w:rsid w:val="00E430D4"/>
    <w:rsid w:val="00E44DA0"/>
    <w:rsid w:val="00E44DED"/>
    <w:rsid w:val="00E47A79"/>
    <w:rsid w:val="00E50F04"/>
    <w:rsid w:val="00E5296B"/>
    <w:rsid w:val="00E53814"/>
    <w:rsid w:val="00E55B03"/>
    <w:rsid w:val="00E56D67"/>
    <w:rsid w:val="00E61BD2"/>
    <w:rsid w:val="00E631C7"/>
    <w:rsid w:val="00E637D7"/>
    <w:rsid w:val="00E63975"/>
    <w:rsid w:val="00E64A61"/>
    <w:rsid w:val="00E6591D"/>
    <w:rsid w:val="00E65CEC"/>
    <w:rsid w:val="00E71D4A"/>
    <w:rsid w:val="00E7229B"/>
    <w:rsid w:val="00E76210"/>
    <w:rsid w:val="00E77BFE"/>
    <w:rsid w:val="00E808E1"/>
    <w:rsid w:val="00E84796"/>
    <w:rsid w:val="00E8518E"/>
    <w:rsid w:val="00E85C62"/>
    <w:rsid w:val="00E86835"/>
    <w:rsid w:val="00E86DF4"/>
    <w:rsid w:val="00E87C09"/>
    <w:rsid w:val="00E909B1"/>
    <w:rsid w:val="00E912D0"/>
    <w:rsid w:val="00E9251A"/>
    <w:rsid w:val="00E92EE4"/>
    <w:rsid w:val="00E936DF"/>
    <w:rsid w:val="00E94E10"/>
    <w:rsid w:val="00E9613C"/>
    <w:rsid w:val="00EA1344"/>
    <w:rsid w:val="00EA1374"/>
    <w:rsid w:val="00EA16F3"/>
    <w:rsid w:val="00EA20DC"/>
    <w:rsid w:val="00EA3466"/>
    <w:rsid w:val="00EA3D7C"/>
    <w:rsid w:val="00EA649A"/>
    <w:rsid w:val="00EA68FF"/>
    <w:rsid w:val="00EB4CDF"/>
    <w:rsid w:val="00EB5406"/>
    <w:rsid w:val="00EB6D4D"/>
    <w:rsid w:val="00EC4EF3"/>
    <w:rsid w:val="00EC5BD8"/>
    <w:rsid w:val="00EC6147"/>
    <w:rsid w:val="00EC662F"/>
    <w:rsid w:val="00ED1ECB"/>
    <w:rsid w:val="00ED4ECF"/>
    <w:rsid w:val="00ED670C"/>
    <w:rsid w:val="00EE0A42"/>
    <w:rsid w:val="00EE21F7"/>
    <w:rsid w:val="00EE68CF"/>
    <w:rsid w:val="00EF189A"/>
    <w:rsid w:val="00EF32E6"/>
    <w:rsid w:val="00EF3A09"/>
    <w:rsid w:val="00EF7361"/>
    <w:rsid w:val="00EF74E5"/>
    <w:rsid w:val="00EF7764"/>
    <w:rsid w:val="00EF7994"/>
    <w:rsid w:val="00EF7F24"/>
    <w:rsid w:val="00F02D38"/>
    <w:rsid w:val="00F04101"/>
    <w:rsid w:val="00F04C5D"/>
    <w:rsid w:val="00F064C3"/>
    <w:rsid w:val="00F06B81"/>
    <w:rsid w:val="00F071B9"/>
    <w:rsid w:val="00F12924"/>
    <w:rsid w:val="00F1424F"/>
    <w:rsid w:val="00F1676C"/>
    <w:rsid w:val="00F171E3"/>
    <w:rsid w:val="00F17C22"/>
    <w:rsid w:val="00F20C24"/>
    <w:rsid w:val="00F21AB4"/>
    <w:rsid w:val="00F23B08"/>
    <w:rsid w:val="00F2402E"/>
    <w:rsid w:val="00F26518"/>
    <w:rsid w:val="00F30F55"/>
    <w:rsid w:val="00F317B6"/>
    <w:rsid w:val="00F326AA"/>
    <w:rsid w:val="00F33C4E"/>
    <w:rsid w:val="00F33D3C"/>
    <w:rsid w:val="00F35457"/>
    <w:rsid w:val="00F3557D"/>
    <w:rsid w:val="00F37891"/>
    <w:rsid w:val="00F401DB"/>
    <w:rsid w:val="00F456AC"/>
    <w:rsid w:val="00F463D2"/>
    <w:rsid w:val="00F46535"/>
    <w:rsid w:val="00F46E33"/>
    <w:rsid w:val="00F5012F"/>
    <w:rsid w:val="00F53FAE"/>
    <w:rsid w:val="00F53FDA"/>
    <w:rsid w:val="00F56B95"/>
    <w:rsid w:val="00F6140C"/>
    <w:rsid w:val="00F616B2"/>
    <w:rsid w:val="00F65968"/>
    <w:rsid w:val="00F70D91"/>
    <w:rsid w:val="00F71CA4"/>
    <w:rsid w:val="00F72237"/>
    <w:rsid w:val="00F7249D"/>
    <w:rsid w:val="00F72C38"/>
    <w:rsid w:val="00F74120"/>
    <w:rsid w:val="00F75C8A"/>
    <w:rsid w:val="00F81C30"/>
    <w:rsid w:val="00F8241F"/>
    <w:rsid w:val="00F83274"/>
    <w:rsid w:val="00F866D0"/>
    <w:rsid w:val="00F9026D"/>
    <w:rsid w:val="00F92225"/>
    <w:rsid w:val="00F9476D"/>
    <w:rsid w:val="00FA13D2"/>
    <w:rsid w:val="00FA1438"/>
    <w:rsid w:val="00FA1468"/>
    <w:rsid w:val="00FA4584"/>
    <w:rsid w:val="00FB019B"/>
    <w:rsid w:val="00FB0C6D"/>
    <w:rsid w:val="00FB1911"/>
    <w:rsid w:val="00FB724C"/>
    <w:rsid w:val="00FB7FB8"/>
    <w:rsid w:val="00FC19DB"/>
    <w:rsid w:val="00FC3330"/>
    <w:rsid w:val="00FC47AB"/>
    <w:rsid w:val="00FD210F"/>
    <w:rsid w:val="00FD2562"/>
    <w:rsid w:val="00FD4D9C"/>
    <w:rsid w:val="00FD6F8C"/>
    <w:rsid w:val="00FE0725"/>
    <w:rsid w:val="00FE274B"/>
    <w:rsid w:val="00FE4FB5"/>
    <w:rsid w:val="00FE5F2E"/>
    <w:rsid w:val="00FF1480"/>
    <w:rsid w:val="00FF5F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40FD"/>
  <w15:chartTrackingRefBased/>
  <w15:docId w15:val="{E6C190A7-8CC0-4641-ABF2-34849542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6B2"/>
    <w:pPr>
      <w:ind w:left="720"/>
      <w:contextualSpacing/>
    </w:pPr>
  </w:style>
  <w:style w:type="table" w:styleId="ListTable1Light">
    <w:name w:val="List Table 1 Light"/>
    <w:basedOn w:val="TableNormal"/>
    <w:uiPriority w:val="46"/>
    <w:rsid w:val="00F616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616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rsid w:val="00F616B2"/>
  </w:style>
  <w:style w:type="paragraph" w:styleId="Header">
    <w:name w:val="header"/>
    <w:basedOn w:val="Normal"/>
    <w:link w:val="HeaderChar"/>
    <w:uiPriority w:val="99"/>
    <w:unhideWhenUsed/>
    <w:rsid w:val="00F616B2"/>
    <w:pPr>
      <w:tabs>
        <w:tab w:val="center" w:pos="4513"/>
        <w:tab w:val="right" w:pos="9026"/>
      </w:tabs>
      <w:spacing w:after="0" w:line="240" w:lineRule="auto"/>
    </w:pPr>
  </w:style>
  <w:style w:type="character" w:customStyle="1" w:styleId="HeaderChar1">
    <w:name w:val="Header Char1"/>
    <w:basedOn w:val="DefaultParagraphFont"/>
    <w:uiPriority w:val="99"/>
    <w:semiHidden/>
    <w:rsid w:val="00F616B2"/>
  </w:style>
  <w:style w:type="character" w:customStyle="1" w:styleId="FooterChar">
    <w:name w:val="Footer Char"/>
    <w:basedOn w:val="DefaultParagraphFont"/>
    <w:link w:val="Footer"/>
    <w:uiPriority w:val="99"/>
    <w:rsid w:val="00F616B2"/>
  </w:style>
  <w:style w:type="paragraph" w:styleId="Footer">
    <w:name w:val="footer"/>
    <w:basedOn w:val="Normal"/>
    <w:link w:val="FooterChar"/>
    <w:uiPriority w:val="99"/>
    <w:unhideWhenUsed/>
    <w:rsid w:val="00F616B2"/>
    <w:pPr>
      <w:tabs>
        <w:tab w:val="center" w:pos="4513"/>
        <w:tab w:val="right" w:pos="9026"/>
      </w:tabs>
      <w:spacing w:after="0" w:line="240" w:lineRule="auto"/>
    </w:pPr>
  </w:style>
  <w:style w:type="character" w:customStyle="1" w:styleId="FooterChar1">
    <w:name w:val="Footer Char1"/>
    <w:basedOn w:val="DefaultParagraphFont"/>
    <w:uiPriority w:val="99"/>
    <w:semiHidden/>
    <w:rsid w:val="00F616B2"/>
  </w:style>
  <w:style w:type="character" w:styleId="CommentReference">
    <w:name w:val="annotation reference"/>
    <w:basedOn w:val="DefaultParagraphFont"/>
    <w:uiPriority w:val="99"/>
    <w:semiHidden/>
    <w:unhideWhenUsed/>
    <w:rsid w:val="00F616B2"/>
    <w:rPr>
      <w:sz w:val="16"/>
      <w:szCs w:val="16"/>
    </w:rPr>
  </w:style>
  <w:style w:type="paragraph" w:styleId="CommentText">
    <w:name w:val="annotation text"/>
    <w:basedOn w:val="Normal"/>
    <w:link w:val="CommentTextChar"/>
    <w:uiPriority w:val="99"/>
    <w:unhideWhenUsed/>
    <w:rsid w:val="00F616B2"/>
    <w:pPr>
      <w:spacing w:line="240" w:lineRule="auto"/>
    </w:pPr>
    <w:rPr>
      <w:sz w:val="20"/>
      <w:szCs w:val="20"/>
    </w:rPr>
  </w:style>
  <w:style w:type="character" w:customStyle="1" w:styleId="CommentTextChar">
    <w:name w:val="Comment Text Char"/>
    <w:basedOn w:val="DefaultParagraphFont"/>
    <w:link w:val="CommentText"/>
    <w:uiPriority w:val="99"/>
    <w:rsid w:val="00F616B2"/>
    <w:rPr>
      <w:sz w:val="20"/>
      <w:szCs w:val="20"/>
    </w:rPr>
  </w:style>
  <w:style w:type="paragraph" w:styleId="CommentSubject">
    <w:name w:val="annotation subject"/>
    <w:basedOn w:val="CommentText"/>
    <w:next w:val="CommentText"/>
    <w:link w:val="CommentSubjectChar"/>
    <w:uiPriority w:val="99"/>
    <w:semiHidden/>
    <w:unhideWhenUsed/>
    <w:rsid w:val="00F616B2"/>
    <w:rPr>
      <w:b/>
      <w:bCs/>
    </w:rPr>
  </w:style>
  <w:style w:type="character" w:customStyle="1" w:styleId="CommentSubjectChar">
    <w:name w:val="Comment Subject Char"/>
    <w:basedOn w:val="CommentTextChar"/>
    <w:link w:val="CommentSubject"/>
    <w:uiPriority w:val="99"/>
    <w:semiHidden/>
    <w:rsid w:val="00F616B2"/>
    <w:rPr>
      <w:b/>
      <w:bCs/>
      <w:sz w:val="20"/>
      <w:szCs w:val="20"/>
    </w:rPr>
  </w:style>
  <w:style w:type="paragraph" w:styleId="BalloonText">
    <w:name w:val="Balloon Text"/>
    <w:basedOn w:val="Normal"/>
    <w:link w:val="BalloonTextChar"/>
    <w:uiPriority w:val="99"/>
    <w:semiHidden/>
    <w:unhideWhenUsed/>
    <w:rsid w:val="005C4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6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A785D-0F1C-48A2-8AA2-115CC77D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78</Pages>
  <Words>19415</Words>
  <Characters>110671</Characters>
  <Application>Microsoft Office Word</Application>
  <DocSecurity>4</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Six</dc:creator>
  <cp:keywords/>
  <dc:description/>
  <cp:lastModifiedBy>Jason Low</cp:lastModifiedBy>
  <cp:revision>2</cp:revision>
  <dcterms:created xsi:type="dcterms:W3CDTF">2021-11-22T21:26:00Z</dcterms:created>
  <dcterms:modified xsi:type="dcterms:W3CDTF">2021-11-22T21:26:00Z</dcterms:modified>
</cp:coreProperties>
</file>