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73157" w14:textId="77777777" w:rsidR="00674AEC" w:rsidRPr="006443C5" w:rsidRDefault="00674AEC" w:rsidP="00674AEC">
      <w:pPr>
        <w:spacing w:after="0" w:line="360" w:lineRule="auto"/>
        <w:rPr>
          <w:rFonts w:ascii="Garamond" w:hAnsi="Garamond"/>
          <w:b/>
          <w:color w:val="000000" w:themeColor="text1"/>
          <w:sz w:val="24"/>
          <w:szCs w:val="24"/>
        </w:rPr>
      </w:pPr>
      <w:r>
        <w:rPr>
          <w:rFonts w:ascii="Garamond" w:hAnsi="Garamond"/>
          <w:b/>
          <w:color w:val="000000" w:themeColor="text1"/>
          <w:sz w:val="24"/>
          <w:szCs w:val="24"/>
        </w:rPr>
        <w:t>4. Discussion</w:t>
      </w:r>
    </w:p>
    <w:p w14:paraId="6F51B34F" w14:textId="676061C1" w:rsidR="008F73FB" w:rsidDel="009E5432" w:rsidRDefault="00674AEC" w:rsidP="00674AEC">
      <w:pPr>
        <w:spacing w:after="0" w:line="360" w:lineRule="auto"/>
        <w:rPr>
          <w:del w:id="0" w:author="s" w:date="2020-01-23T18:59:00Z"/>
          <w:rFonts w:ascii="Garamond" w:hAnsi="Garamond"/>
          <w:color w:val="000000" w:themeColor="text1"/>
          <w:sz w:val="24"/>
          <w:szCs w:val="24"/>
        </w:rPr>
      </w:pPr>
      <w:r>
        <w:rPr>
          <w:rFonts w:ascii="Garamond" w:hAnsi="Garamond"/>
          <w:color w:val="000000" w:themeColor="text1"/>
          <w:sz w:val="24"/>
          <w:szCs w:val="24"/>
        </w:rPr>
        <w:t xml:space="preserve">     We </w:t>
      </w:r>
      <w:r w:rsidR="008F73FB">
        <w:rPr>
          <w:rFonts w:ascii="Garamond" w:hAnsi="Garamond"/>
          <w:color w:val="000000" w:themeColor="text1"/>
          <w:sz w:val="24"/>
          <w:szCs w:val="24"/>
        </w:rPr>
        <w:t xml:space="preserve">hypothesised </w:t>
      </w:r>
      <w:ins w:id="1" w:author="s" w:date="2020-01-23T18:29:00Z">
        <w:r w:rsidR="008F73FB">
          <w:rPr>
            <w:rFonts w:ascii="Garamond" w:hAnsi="Garamond"/>
            <w:color w:val="000000" w:themeColor="text1"/>
            <w:sz w:val="24"/>
            <w:szCs w:val="24"/>
          </w:rPr>
          <w:t>that</w:t>
        </w:r>
      </w:ins>
      <w:ins w:id="2" w:author="s" w:date="2020-01-23T18:56:00Z">
        <w:r w:rsidR="009E5432">
          <w:rPr>
            <w:rFonts w:ascii="Garamond" w:hAnsi="Garamond"/>
            <w:color w:val="000000" w:themeColor="text1"/>
            <w:sz w:val="24"/>
            <w:szCs w:val="24"/>
          </w:rPr>
          <w:t xml:space="preserve"> </w:t>
        </w:r>
      </w:ins>
      <w:ins w:id="3" w:author="s" w:date="2020-01-23T18:29:00Z">
        <w:r w:rsidR="008F73FB" w:rsidRPr="007C6FA7">
          <w:rPr>
            <w:rFonts w:ascii="Garamond" w:hAnsi="Garamond"/>
            <w:color w:val="000000" w:themeColor="text1"/>
            <w:sz w:val="24"/>
            <w:szCs w:val="24"/>
          </w:rPr>
          <w:t xml:space="preserve">information about beliefs </w:t>
        </w:r>
        <w:r w:rsidR="008F73FB">
          <w:rPr>
            <w:rFonts w:ascii="Garamond" w:hAnsi="Garamond"/>
            <w:color w:val="000000" w:themeColor="text1"/>
            <w:sz w:val="24"/>
            <w:szCs w:val="24"/>
          </w:rPr>
          <w:t xml:space="preserve">can </w:t>
        </w:r>
        <w:r w:rsidR="008F73FB" w:rsidRPr="007C6FA7">
          <w:rPr>
            <w:rFonts w:ascii="Garamond" w:hAnsi="Garamond"/>
            <w:color w:val="000000" w:themeColor="text1"/>
            <w:sz w:val="24"/>
            <w:szCs w:val="24"/>
          </w:rPr>
          <w:t xml:space="preserve">feed into motor predictions concerning </w:t>
        </w:r>
        <w:r w:rsidR="008F73FB">
          <w:rPr>
            <w:rFonts w:ascii="Garamond" w:hAnsi="Garamond"/>
            <w:color w:val="000000" w:themeColor="text1"/>
            <w:sz w:val="24"/>
            <w:szCs w:val="24"/>
          </w:rPr>
          <w:t>an</w:t>
        </w:r>
        <w:r w:rsidR="008F73FB" w:rsidRPr="007C6FA7">
          <w:rPr>
            <w:rFonts w:ascii="Garamond" w:hAnsi="Garamond"/>
            <w:color w:val="000000" w:themeColor="text1"/>
            <w:sz w:val="24"/>
            <w:szCs w:val="24"/>
          </w:rPr>
          <w:t xml:space="preserve"> </w:t>
        </w:r>
      </w:ins>
      <w:ins w:id="4" w:author="s" w:date="2020-01-23T18:40:00Z">
        <w:r w:rsidR="002264F0">
          <w:rPr>
            <w:rFonts w:ascii="Garamond" w:hAnsi="Garamond"/>
            <w:color w:val="000000" w:themeColor="text1"/>
            <w:sz w:val="24"/>
            <w:szCs w:val="24"/>
          </w:rPr>
          <w:t xml:space="preserve">observed </w:t>
        </w:r>
      </w:ins>
      <w:ins w:id="5" w:author="s" w:date="2020-01-23T18:29:00Z">
        <w:r w:rsidR="008F73FB" w:rsidRPr="007C6FA7">
          <w:rPr>
            <w:rFonts w:ascii="Garamond" w:hAnsi="Garamond"/>
            <w:color w:val="000000" w:themeColor="text1"/>
            <w:sz w:val="24"/>
            <w:szCs w:val="24"/>
          </w:rPr>
          <w:t>agent’s potential actions</w:t>
        </w:r>
        <w:r w:rsidR="008F73FB">
          <w:rPr>
            <w:rFonts w:ascii="Garamond" w:hAnsi="Garamond"/>
            <w:color w:val="000000" w:themeColor="text1"/>
            <w:sz w:val="24"/>
            <w:szCs w:val="24"/>
          </w:rPr>
          <w:t xml:space="preserve">. </w:t>
        </w:r>
      </w:ins>
      <w:ins w:id="6" w:author="s" w:date="2020-01-23T18:44:00Z">
        <w:r w:rsidR="006C00A0">
          <w:rPr>
            <w:rFonts w:ascii="Garamond" w:hAnsi="Garamond"/>
            <w:color w:val="000000" w:themeColor="text1"/>
            <w:sz w:val="24"/>
            <w:szCs w:val="24"/>
          </w:rPr>
          <w:t xml:space="preserve">To test this hypothesis, we adapted a widely replicated </w:t>
        </w:r>
        <w:bookmarkStart w:id="7" w:name="OLE_LINK15"/>
        <w:bookmarkStart w:id="8" w:name="OLE_LINK16"/>
        <w:r w:rsidR="006C00A0">
          <w:rPr>
            <w:rFonts w:ascii="Garamond" w:hAnsi="Garamond"/>
            <w:color w:val="000000" w:themeColor="text1"/>
            <w:sz w:val="24"/>
            <w:szCs w:val="24"/>
          </w:rPr>
          <w:t>ball-detection false belief task</w:t>
        </w:r>
        <w:bookmarkEnd w:id="7"/>
        <w:bookmarkEnd w:id="8"/>
        <w:r w:rsidR="006C00A0">
          <w:rPr>
            <w:rFonts w:ascii="Garamond" w:hAnsi="Garamond"/>
            <w:color w:val="000000" w:themeColor="text1"/>
            <w:sz w:val="24"/>
            <w:szCs w:val="24"/>
          </w:rPr>
          <w:t xml:space="preserve">. </w:t>
        </w:r>
      </w:ins>
      <w:ins w:id="9" w:author="s" w:date="2020-01-23T18:29:00Z">
        <w:r w:rsidR="008F73FB">
          <w:rPr>
            <w:rFonts w:ascii="Garamond" w:hAnsi="Garamond"/>
            <w:color w:val="000000" w:themeColor="text1"/>
            <w:sz w:val="24"/>
            <w:szCs w:val="24"/>
          </w:rPr>
          <w:t>Given</w:t>
        </w:r>
      </w:ins>
      <w:ins w:id="10" w:author="s" w:date="2020-01-23T18:30:00Z">
        <w:r w:rsidR="008F73FB">
          <w:rPr>
            <w:rFonts w:ascii="Garamond" w:hAnsi="Garamond"/>
            <w:color w:val="000000" w:themeColor="text1"/>
            <w:sz w:val="24"/>
            <w:szCs w:val="24"/>
          </w:rPr>
          <w:t xml:space="preserve"> existing evidence that</w:t>
        </w:r>
      </w:ins>
      <w:ins w:id="11" w:author="s" w:date="2020-01-23T18:38:00Z">
        <w:r w:rsidR="002264F0">
          <w:rPr>
            <w:rFonts w:ascii="Garamond" w:hAnsi="Garamond"/>
            <w:color w:val="000000" w:themeColor="text1"/>
            <w:sz w:val="24"/>
            <w:szCs w:val="24"/>
          </w:rPr>
          <w:t xml:space="preserve"> such</w:t>
        </w:r>
      </w:ins>
      <w:ins w:id="12" w:author="s" w:date="2020-01-23T18:30:00Z">
        <w:r w:rsidR="008F73FB">
          <w:rPr>
            <w:rFonts w:ascii="Garamond" w:hAnsi="Garamond"/>
            <w:color w:val="000000" w:themeColor="text1"/>
            <w:sz w:val="24"/>
            <w:szCs w:val="24"/>
          </w:rPr>
          <w:t xml:space="preserve"> motor predictions </w:t>
        </w:r>
      </w:ins>
      <w:ins w:id="13" w:author="s" w:date="2020-01-23T18:43:00Z">
        <w:r w:rsidR="006C00A0" w:rsidRPr="006C00A0">
          <w:rPr>
            <w:rFonts w:ascii="Garamond" w:hAnsi="Garamond"/>
            <w:color w:val="000000" w:themeColor="text1"/>
            <w:sz w:val="24"/>
            <w:szCs w:val="24"/>
          </w:rPr>
          <w:t>can accelerate our execution of the same action and decelerate our execution of an incompatible action (Brass, Bekkering, Wohlschlager, &amp; Prinz, 2000; Cracco, Bardi, Desmet, Genschow, Rigoni, De Coster, et al., 2018)</w:t>
        </w:r>
      </w:ins>
      <w:ins w:id="14" w:author="s" w:date="2020-01-23T18:39:00Z">
        <w:r w:rsidR="002264F0">
          <w:rPr>
            <w:rFonts w:ascii="Garamond" w:hAnsi="Garamond"/>
            <w:color w:val="000000" w:themeColor="text1"/>
            <w:sz w:val="24"/>
            <w:szCs w:val="24"/>
          </w:rPr>
          <w:t xml:space="preserve">, </w:t>
        </w:r>
      </w:ins>
      <w:ins w:id="15" w:author="s" w:date="2020-01-23T18:42:00Z">
        <w:r w:rsidR="002264F0">
          <w:rPr>
            <w:rFonts w:ascii="Garamond" w:hAnsi="Garamond"/>
            <w:color w:val="000000" w:themeColor="text1"/>
            <w:sz w:val="24"/>
            <w:szCs w:val="24"/>
          </w:rPr>
          <w:t>our hy</w:t>
        </w:r>
      </w:ins>
      <w:ins w:id="16" w:author="s" w:date="2020-01-23T18:43:00Z">
        <w:r w:rsidR="002264F0">
          <w:rPr>
            <w:rFonts w:ascii="Garamond" w:hAnsi="Garamond"/>
            <w:color w:val="000000" w:themeColor="text1"/>
            <w:sz w:val="24"/>
            <w:szCs w:val="24"/>
          </w:rPr>
          <w:t xml:space="preserve">pothesis </w:t>
        </w:r>
      </w:ins>
      <w:ins w:id="17" w:author="s" w:date="2020-01-23T18:56:00Z">
        <w:r w:rsidR="009E5432">
          <w:rPr>
            <w:rFonts w:ascii="Garamond" w:hAnsi="Garamond"/>
            <w:color w:val="000000" w:themeColor="text1"/>
            <w:sz w:val="24"/>
            <w:szCs w:val="24"/>
          </w:rPr>
          <w:t xml:space="preserve">generates the prediction that these motor predictions </w:t>
        </w:r>
      </w:ins>
      <w:ins w:id="18" w:author="s" w:date="2020-01-23T18:41:00Z">
        <w:r w:rsidR="002264F0">
          <w:rPr>
            <w:rFonts w:ascii="Garamond" w:hAnsi="Garamond"/>
            <w:color w:val="000000" w:themeColor="text1"/>
            <w:sz w:val="24"/>
            <w:szCs w:val="24"/>
          </w:rPr>
          <w:t xml:space="preserve">may be responsible for the P−A+ &lt; P−A− </w:t>
        </w:r>
      </w:ins>
      <w:ins w:id="19" w:author="s" w:date="2020-01-23T18:57:00Z">
        <w:r w:rsidR="009E5432">
          <w:rPr>
            <w:rFonts w:ascii="Garamond" w:hAnsi="Garamond"/>
            <w:color w:val="000000" w:themeColor="text1"/>
            <w:sz w:val="24"/>
            <w:szCs w:val="24"/>
          </w:rPr>
          <w:t xml:space="preserve">(false belief) </w:t>
        </w:r>
      </w:ins>
      <w:ins w:id="20" w:author="s" w:date="2020-01-23T18:41:00Z">
        <w:r w:rsidR="002264F0">
          <w:rPr>
            <w:rFonts w:ascii="Garamond" w:hAnsi="Garamond"/>
            <w:color w:val="000000" w:themeColor="text1"/>
            <w:sz w:val="24"/>
            <w:szCs w:val="24"/>
          </w:rPr>
          <w:t>effect</w:t>
        </w:r>
      </w:ins>
      <w:ins w:id="21" w:author="s" w:date="2020-01-23T18:57:00Z">
        <w:r w:rsidR="009E5432">
          <w:rPr>
            <w:rFonts w:ascii="Garamond" w:hAnsi="Garamond"/>
            <w:color w:val="000000" w:themeColor="text1"/>
            <w:sz w:val="24"/>
            <w:szCs w:val="24"/>
          </w:rPr>
          <w:t xml:space="preserve"> observed </w:t>
        </w:r>
        <w:bookmarkStart w:id="22" w:name="OLE_LINK17"/>
        <w:bookmarkStart w:id="23" w:name="OLE_LINK18"/>
        <w:r w:rsidR="009E5432">
          <w:rPr>
            <w:rFonts w:ascii="Garamond" w:hAnsi="Garamond"/>
            <w:color w:val="000000" w:themeColor="text1"/>
            <w:sz w:val="24"/>
            <w:szCs w:val="24"/>
          </w:rPr>
          <w:t>in the ball-detection task</w:t>
        </w:r>
      </w:ins>
      <w:bookmarkEnd w:id="22"/>
      <w:bookmarkEnd w:id="23"/>
      <w:ins w:id="24" w:author="s" w:date="2020-01-23T18:42:00Z">
        <w:r w:rsidR="002264F0">
          <w:rPr>
            <w:rFonts w:ascii="Garamond" w:hAnsi="Garamond"/>
            <w:color w:val="000000" w:themeColor="text1"/>
            <w:sz w:val="24"/>
            <w:szCs w:val="24"/>
          </w:rPr>
          <w:t xml:space="preserve">. </w:t>
        </w:r>
      </w:ins>
      <w:ins w:id="25" w:author="s" w:date="2020-01-23T18:43:00Z">
        <w:r w:rsidR="002264F0">
          <w:rPr>
            <w:rFonts w:ascii="Garamond" w:hAnsi="Garamond"/>
            <w:color w:val="000000" w:themeColor="text1"/>
            <w:sz w:val="24"/>
            <w:szCs w:val="24"/>
          </w:rPr>
          <w:t>To test this prediction</w:t>
        </w:r>
      </w:ins>
      <w:ins w:id="26" w:author="s" w:date="2020-01-23T18:57:00Z">
        <w:r w:rsidR="009E5432">
          <w:rPr>
            <w:rFonts w:ascii="Garamond" w:hAnsi="Garamond"/>
            <w:color w:val="000000" w:themeColor="text1"/>
            <w:sz w:val="24"/>
            <w:szCs w:val="24"/>
          </w:rPr>
          <w:t xml:space="preserve"> we</w:t>
        </w:r>
      </w:ins>
      <w:ins w:id="27" w:author="s" w:date="2020-01-23T19:03:00Z">
        <w:r w:rsidR="001C67BD">
          <w:rPr>
            <w:rFonts w:ascii="Garamond" w:hAnsi="Garamond"/>
            <w:color w:val="000000" w:themeColor="text1"/>
            <w:sz w:val="24"/>
            <w:szCs w:val="24"/>
          </w:rPr>
          <w:t xml:space="preserve"> used “mumification” to</w:t>
        </w:r>
      </w:ins>
      <w:ins w:id="28" w:author="s" w:date="2020-01-23T18:57:00Z">
        <w:r w:rsidR="009E5432">
          <w:rPr>
            <w:rFonts w:ascii="Garamond" w:hAnsi="Garamond"/>
            <w:color w:val="000000" w:themeColor="text1"/>
            <w:sz w:val="24"/>
            <w:szCs w:val="24"/>
          </w:rPr>
          <w:t xml:space="preserve"> manipulate whether the observed agent in our ball-detection task </w:t>
        </w:r>
      </w:ins>
      <w:ins w:id="29" w:author="s" w:date="2020-01-23T18:58:00Z">
        <w:r w:rsidR="009E5432">
          <w:rPr>
            <w:rFonts w:ascii="Garamond" w:hAnsi="Garamond"/>
            <w:color w:val="000000" w:themeColor="text1"/>
            <w:sz w:val="24"/>
            <w:szCs w:val="24"/>
          </w:rPr>
          <w:t xml:space="preserve">was free to </w:t>
        </w:r>
      </w:ins>
      <w:ins w:id="30" w:author="s" w:date="2020-01-23T18:57:00Z">
        <w:r w:rsidR="009E5432">
          <w:rPr>
            <w:rFonts w:ascii="Garamond" w:hAnsi="Garamond"/>
            <w:color w:val="000000" w:themeColor="text1"/>
            <w:sz w:val="24"/>
            <w:szCs w:val="24"/>
          </w:rPr>
          <w:t>act</w:t>
        </w:r>
      </w:ins>
      <w:ins w:id="31" w:author="s" w:date="2020-01-23T18:58:00Z">
        <w:r w:rsidR="009E5432">
          <w:rPr>
            <w:rFonts w:ascii="Garamond" w:hAnsi="Garamond"/>
            <w:color w:val="000000" w:themeColor="text1"/>
            <w:sz w:val="24"/>
            <w:szCs w:val="24"/>
          </w:rPr>
          <w:t xml:space="preserve"> (Free-Agent version) or whether she was visibly constrained from acting (Constrained-Agent version)</w:t>
        </w:r>
      </w:ins>
      <w:ins w:id="32" w:author="s" w:date="2020-01-23T18:57:00Z">
        <w:r w:rsidR="009E5432">
          <w:rPr>
            <w:rFonts w:ascii="Garamond" w:hAnsi="Garamond"/>
            <w:color w:val="000000" w:themeColor="text1"/>
            <w:sz w:val="24"/>
            <w:szCs w:val="24"/>
          </w:rPr>
          <w:t>.</w:t>
        </w:r>
      </w:ins>
      <w:ins w:id="33" w:author="s" w:date="2020-01-23T18:58:00Z">
        <w:r w:rsidR="009E5432">
          <w:rPr>
            <w:rFonts w:ascii="Garamond" w:hAnsi="Garamond"/>
            <w:color w:val="000000" w:themeColor="text1"/>
            <w:sz w:val="24"/>
            <w:szCs w:val="24"/>
          </w:rPr>
          <w:t xml:space="preserve">  As predicted, we found </w:t>
        </w:r>
      </w:ins>
    </w:p>
    <w:p w14:paraId="664BCF6D" w14:textId="4D835685" w:rsidR="008F73FB" w:rsidDel="009E5432" w:rsidRDefault="008F73FB" w:rsidP="00674AEC">
      <w:pPr>
        <w:spacing w:after="0" w:line="360" w:lineRule="auto"/>
        <w:rPr>
          <w:del w:id="34" w:author="s" w:date="2020-01-23T18:59:00Z"/>
          <w:rFonts w:ascii="Garamond" w:hAnsi="Garamond"/>
          <w:color w:val="000000" w:themeColor="text1"/>
          <w:sz w:val="24"/>
          <w:szCs w:val="24"/>
        </w:rPr>
      </w:pPr>
    </w:p>
    <w:p w14:paraId="18FCC5F4" w14:textId="0605F3C9" w:rsidR="00674AEC" w:rsidRDefault="00674AEC" w:rsidP="009E5432">
      <w:pPr>
        <w:spacing w:after="0" w:line="360" w:lineRule="auto"/>
        <w:rPr>
          <w:rFonts w:ascii="Garamond" w:hAnsi="Garamond"/>
          <w:color w:val="000000" w:themeColor="text1"/>
          <w:sz w:val="24"/>
          <w:szCs w:val="24"/>
        </w:rPr>
      </w:pPr>
      <w:del w:id="35" w:author="s" w:date="2020-01-23T18:59:00Z">
        <w:r w:rsidDel="009E5432">
          <w:rPr>
            <w:rFonts w:ascii="Garamond" w:hAnsi="Garamond"/>
            <w:color w:val="000000" w:themeColor="text1"/>
            <w:sz w:val="24"/>
            <w:szCs w:val="24"/>
          </w:rPr>
          <w:delText>aimed to determine</w:delText>
        </w:r>
        <w:r w:rsidRPr="007C6FA7" w:rsidDel="009E5432">
          <w:rPr>
            <w:rFonts w:ascii="Garamond" w:hAnsi="Garamond"/>
            <w:color w:val="000000" w:themeColor="text1"/>
            <w:sz w:val="24"/>
            <w:szCs w:val="24"/>
          </w:rPr>
          <w:delText xml:space="preserve"> whether and to what extent visibly constraining an agent from potentially interacting with an object modulates observers’ abilities to automatically track that agent’s belief. </w:delText>
        </w:r>
        <w:r w:rsidDel="009E5432">
          <w:rPr>
            <w:rFonts w:ascii="Garamond" w:hAnsi="Garamond"/>
            <w:color w:val="000000" w:themeColor="text1"/>
            <w:sz w:val="24"/>
            <w:szCs w:val="24"/>
          </w:rPr>
          <w:delText>T</w:delText>
        </w:r>
      </w:del>
      <w:ins w:id="36" w:author="s" w:date="2020-01-23T18:59:00Z">
        <w:r w:rsidR="009E5432">
          <w:rPr>
            <w:rFonts w:ascii="Garamond" w:hAnsi="Garamond"/>
            <w:color w:val="000000" w:themeColor="text1"/>
            <w:sz w:val="24"/>
            <w:szCs w:val="24"/>
          </w:rPr>
          <w:t>that t</w:t>
        </w:r>
      </w:ins>
      <w:r>
        <w:rPr>
          <w:rFonts w:ascii="Garamond" w:hAnsi="Garamond"/>
          <w:color w:val="000000" w:themeColor="text1"/>
          <w:sz w:val="24"/>
          <w:szCs w:val="24"/>
        </w:rPr>
        <w:t xml:space="preserve">he </w:t>
      </w:r>
      <w:bookmarkStart w:id="37" w:name="OLE_LINK11"/>
      <w:bookmarkStart w:id="38" w:name="OLE_LINK12"/>
      <w:r>
        <w:rPr>
          <w:rFonts w:ascii="Garamond" w:hAnsi="Garamond"/>
          <w:color w:val="000000" w:themeColor="text1"/>
          <w:sz w:val="24"/>
          <w:szCs w:val="24"/>
        </w:rPr>
        <w:t xml:space="preserve">P−A+ &lt; P−A− effect </w:t>
      </w:r>
      <w:bookmarkEnd w:id="37"/>
      <w:bookmarkEnd w:id="38"/>
      <w:r>
        <w:rPr>
          <w:rFonts w:ascii="Garamond" w:hAnsi="Garamond"/>
          <w:color w:val="000000" w:themeColor="text1"/>
          <w:sz w:val="24"/>
          <w:szCs w:val="24"/>
        </w:rPr>
        <w:t xml:space="preserve">was elicited in the Free-Agent version </w:t>
      </w:r>
      <w:del w:id="39" w:author="s" w:date="2020-01-23T18:59:00Z">
        <w:r w:rsidDel="009E5432">
          <w:rPr>
            <w:rFonts w:ascii="Garamond" w:hAnsi="Garamond"/>
            <w:color w:val="000000" w:themeColor="text1"/>
            <w:sz w:val="24"/>
            <w:szCs w:val="24"/>
          </w:rPr>
          <w:delText>of the ball-detection task where the agent was visibly unconstrained and free to</w:delText>
        </w:r>
        <w:r w:rsidRPr="007C6FA7" w:rsidDel="009E5432">
          <w:rPr>
            <w:rFonts w:ascii="Garamond" w:hAnsi="Garamond"/>
            <w:color w:val="000000" w:themeColor="text1"/>
            <w:sz w:val="24"/>
            <w:szCs w:val="24"/>
          </w:rPr>
          <w:delText xml:space="preserve"> potentially</w:delText>
        </w:r>
        <w:r w:rsidDel="009E5432">
          <w:rPr>
            <w:rFonts w:ascii="Garamond" w:hAnsi="Garamond"/>
            <w:color w:val="000000" w:themeColor="text1"/>
            <w:sz w:val="24"/>
            <w:szCs w:val="24"/>
          </w:rPr>
          <w:delText xml:space="preserve"> </w:delText>
        </w:r>
        <w:r w:rsidRPr="007C6FA7" w:rsidDel="009E5432">
          <w:rPr>
            <w:rFonts w:ascii="Garamond" w:hAnsi="Garamond"/>
            <w:color w:val="000000" w:themeColor="text1"/>
            <w:sz w:val="24"/>
            <w:szCs w:val="24"/>
          </w:rPr>
          <w:delText>act on the ball</w:delText>
        </w:r>
        <w:r w:rsidDel="009E5432">
          <w:rPr>
            <w:rFonts w:ascii="Garamond" w:hAnsi="Garamond"/>
            <w:color w:val="000000" w:themeColor="text1"/>
            <w:sz w:val="24"/>
            <w:szCs w:val="24"/>
          </w:rPr>
          <w:delText>. Importantly, confirming our primary prediction, the P−A+ &lt; P−A− effect was not elicited in</w:delText>
        </w:r>
      </w:del>
      <w:ins w:id="40" w:author="s" w:date="2020-01-23T18:59:00Z">
        <w:r w:rsidR="009E5432">
          <w:rPr>
            <w:rFonts w:ascii="Garamond" w:hAnsi="Garamond"/>
            <w:color w:val="000000" w:themeColor="text1"/>
            <w:sz w:val="24"/>
            <w:szCs w:val="24"/>
          </w:rPr>
          <w:t>but not in</w:t>
        </w:r>
      </w:ins>
      <w:r>
        <w:rPr>
          <w:rFonts w:ascii="Garamond" w:hAnsi="Garamond"/>
          <w:color w:val="000000" w:themeColor="text1"/>
          <w:sz w:val="24"/>
          <w:szCs w:val="24"/>
        </w:rPr>
        <w:t xml:space="preserve"> the Constrained-Agent version</w:t>
      </w:r>
      <w:del w:id="41" w:author="s" w:date="2020-01-23T18:59:00Z">
        <w:r w:rsidDel="009E5432">
          <w:rPr>
            <w:rFonts w:ascii="Garamond" w:hAnsi="Garamond"/>
            <w:color w:val="000000" w:themeColor="text1"/>
            <w:sz w:val="24"/>
            <w:szCs w:val="24"/>
          </w:rPr>
          <w:delText xml:space="preserve"> where </w:delText>
        </w:r>
        <w:r w:rsidRPr="007C6FA7" w:rsidDel="009E5432">
          <w:rPr>
            <w:rFonts w:ascii="Garamond" w:hAnsi="Garamond"/>
            <w:color w:val="000000" w:themeColor="text1"/>
            <w:sz w:val="24"/>
            <w:szCs w:val="24"/>
          </w:rPr>
          <w:delText>the agent was visibly constrained from using his upper body and limbs to</w:delText>
        </w:r>
        <w:r w:rsidDel="009E5432">
          <w:rPr>
            <w:rFonts w:ascii="Garamond" w:hAnsi="Garamond"/>
            <w:color w:val="000000" w:themeColor="text1"/>
            <w:sz w:val="24"/>
            <w:szCs w:val="24"/>
          </w:rPr>
          <w:delText xml:space="preserve"> </w:delText>
        </w:r>
        <w:r w:rsidRPr="007C6FA7" w:rsidDel="009E5432">
          <w:rPr>
            <w:rFonts w:ascii="Garamond" w:hAnsi="Garamond"/>
            <w:color w:val="000000" w:themeColor="text1"/>
            <w:sz w:val="24"/>
            <w:szCs w:val="24"/>
          </w:rPr>
          <w:delText>potentially act on the ball</w:delText>
        </w:r>
      </w:del>
      <w:r>
        <w:rPr>
          <w:rFonts w:ascii="Garamond" w:hAnsi="Garamond"/>
          <w:color w:val="000000" w:themeColor="text1"/>
          <w:sz w:val="24"/>
          <w:szCs w:val="24"/>
        </w:rPr>
        <w:t xml:space="preserve">. </w:t>
      </w:r>
    </w:p>
    <w:p w14:paraId="3442D21F" w14:textId="4753E42A"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Our findings converged with studies of interference effects showing</w:t>
      </w:r>
      <w:r w:rsidRPr="007C6FA7">
        <w:rPr>
          <w:rFonts w:ascii="Garamond" w:hAnsi="Garamond"/>
          <w:color w:val="000000" w:themeColor="text1"/>
          <w:sz w:val="24"/>
          <w:szCs w:val="24"/>
        </w:rPr>
        <w:t xml:space="preserve"> that physical constraints on others’ action possibilities are</w:t>
      </w:r>
      <w:r>
        <w:rPr>
          <w:rFonts w:ascii="Garamond" w:hAnsi="Garamond"/>
          <w:color w:val="000000" w:themeColor="text1"/>
          <w:sz w:val="24"/>
          <w:szCs w:val="24"/>
        </w:rPr>
        <w:t xml:space="preserve"> mapped onto observers’</w:t>
      </w:r>
      <w:r w:rsidRPr="007C6FA7">
        <w:rPr>
          <w:rFonts w:ascii="Garamond" w:hAnsi="Garamond"/>
          <w:color w:val="000000" w:themeColor="text1"/>
          <w:sz w:val="24"/>
          <w:szCs w:val="24"/>
        </w:rPr>
        <w:t xml:space="preserve"> own representations of the environment (</w:t>
      </w:r>
      <w:r>
        <w:rPr>
          <w:rFonts w:ascii="Garamond" w:hAnsi="Garamond"/>
          <w:color w:val="000000" w:themeColor="text1"/>
          <w:sz w:val="24"/>
          <w:szCs w:val="24"/>
        </w:rPr>
        <w:t xml:space="preserve">e.g., </w:t>
      </w:r>
      <w:r w:rsidRPr="007C6FA7">
        <w:rPr>
          <w:rFonts w:ascii="Garamond" w:hAnsi="Garamond"/>
          <w:color w:val="000000" w:themeColor="text1"/>
          <w:sz w:val="24"/>
          <w:szCs w:val="24"/>
        </w:rPr>
        <w:t>Costantini et al., 2011; Liepelt et al., 2009)</w:t>
      </w:r>
      <w:r>
        <w:rPr>
          <w:rFonts w:ascii="Garamond" w:hAnsi="Garamond"/>
          <w:color w:val="000000" w:themeColor="text1"/>
          <w:sz w:val="24"/>
          <w:szCs w:val="24"/>
        </w:rPr>
        <w:t xml:space="preserve">. Costantini et al. documented that reaction-time advantages in adults’ predispositions to act towards a graspable mug – triggered whenever participants observed that the target object was presented within another person’s reaching space – disappeared when a transparent barrier was interposed between the agent and the </w:t>
      </w:r>
      <w:ins w:id="42" w:author="Microsoft Office User" w:date="2020-01-23T20:37:00Z">
        <w:r w:rsidR="00594C9C">
          <w:rPr>
            <w:rFonts w:ascii="Garamond" w:hAnsi="Garamond"/>
            <w:color w:val="000000" w:themeColor="text1"/>
            <w:sz w:val="24"/>
            <w:szCs w:val="24"/>
          </w:rPr>
          <w:t>mug</w:t>
        </w:r>
      </w:ins>
      <w:del w:id="43" w:author="Microsoft Office User" w:date="2020-01-23T20:37:00Z">
        <w:r w:rsidDel="00594C9C">
          <w:rPr>
            <w:rFonts w:ascii="Garamond" w:hAnsi="Garamond"/>
            <w:color w:val="000000" w:themeColor="text1"/>
            <w:sz w:val="24"/>
            <w:szCs w:val="24"/>
          </w:rPr>
          <w:delText>observed object</w:delText>
        </w:r>
      </w:del>
      <w:r>
        <w:rPr>
          <w:rFonts w:ascii="Garamond" w:hAnsi="Garamond"/>
          <w:color w:val="000000" w:themeColor="text1"/>
          <w:sz w:val="24"/>
          <w:szCs w:val="24"/>
        </w:rPr>
        <w:t xml:space="preserve">. Their argument was that the transparent barrier prevented any potential action on the part of the agent, and inhibition of motor simulation impacted upon participants’ own representation of appropriate goal-related acts towards the object. Our findings add that </w:t>
      </w:r>
      <w:del w:id="44" w:author="s" w:date="2020-01-23T19:01:00Z">
        <w:r w:rsidDel="001C67BD">
          <w:rPr>
            <w:rFonts w:ascii="Garamond" w:hAnsi="Garamond"/>
            <w:color w:val="000000" w:themeColor="text1"/>
            <w:sz w:val="24"/>
            <w:szCs w:val="24"/>
          </w:rPr>
          <w:delText>motor representations are not merely relevant to the prediction of another person’s goal-directed behaviour but they are also take into account information as though things were as they are believed as being (rather than they actually are), and intervening on how we represent another’s potential action motorically also affects our belief tracking. “Mummification” of the agent in the Constrained-version of the ball-detection task prevented participants from representing any kind of apparent ball-directed action motorically, and blocking motor tracking of potential goal-directed action meant that the belief-tracking process had nothing to facilitate</w:delText>
        </w:r>
      </w:del>
      <w:ins w:id="45" w:author="s" w:date="2020-01-23T19:01:00Z">
        <w:r w:rsidR="001C67BD">
          <w:rPr>
            <w:rFonts w:ascii="Garamond" w:hAnsi="Garamond"/>
            <w:color w:val="000000" w:themeColor="text1"/>
            <w:sz w:val="24"/>
            <w:szCs w:val="24"/>
          </w:rPr>
          <w:t>reaction-time effects which are sensitive to an observed agent’s beliefs (</w:t>
        </w:r>
      </w:ins>
      <w:ins w:id="46" w:author="s" w:date="2020-01-23T19:02:00Z">
        <w:r w:rsidR="001C67BD">
          <w:rPr>
            <w:rFonts w:ascii="Garamond" w:hAnsi="Garamond"/>
            <w:color w:val="000000" w:themeColor="text1"/>
            <w:sz w:val="24"/>
            <w:szCs w:val="24"/>
          </w:rPr>
          <w:t xml:space="preserve">and </w:t>
        </w:r>
      </w:ins>
      <w:ins w:id="47" w:author="s" w:date="2020-01-23T19:01:00Z">
        <w:r w:rsidR="001C67BD">
          <w:rPr>
            <w:rFonts w:ascii="Garamond" w:hAnsi="Garamond"/>
            <w:color w:val="000000" w:themeColor="text1"/>
            <w:sz w:val="24"/>
            <w:szCs w:val="24"/>
          </w:rPr>
          <w:t xml:space="preserve">not merely </w:t>
        </w:r>
      </w:ins>
      <w:ins w:id="48" w:author="Microsoft Office User" w:date="2020-01-23T20:38:00Z">
        <w:r w:rsidR="00F546CC">
          <w:rPr>
            <w:rFonts w:ascii="Garamond" w:hAnsi="Garamond"/>
            <w:color w:val="000000" w:themeColor="text1"/>
            <w:sz w:val="24"/>
            <w:szCs w:val="24"/>
          </w:rPr>
          <w:t xml:space="preserve">to </w:t>
        </w:r>
      </w:ins>
      <w:ins w:id="49" w:author="s" w:date="2020-01-23T19:01:00Z">
        <w:r w:rsidR="001C67BD">
          <w:rPr>
            <w:rFonts w:ascii="Garamond" w:hAnsi="Garamond"/>
            <w:color w:val="000000" w:themeColor="text1"/>
            <w:sz w:val="24"/>
            <w:szCs w:val="24"/>
          </w:rPr>
          <w:t xml:space="preserve">her </w:t>
        </w:r>
      </w:ins>
      <w:ins w:id="50" w:author="s" w:date="2020-01-23T19:02:00Z">
        <w:r w:rsidR="001C67BD">
          <w:rPr>
            <w:rFonts w:ascii="Garamond" w:hAnsi="Garamond"/>
            <w:color w:val="000000" w:themeColor="text1"/>
            <w:sz w:val="24"/>
            <w:szCs w:val="24"/>
          </w:rPr>
          <w:t>action possibilities</w:t>
        </w:r>
      </w:ins>
      <w:ins w:id="51" w:author="s" w:date="2020-01-23T19:01:00Z">
        <w:r w:rsidR="001C67BD">
          <w:rPr>
            <w:rFonts w:ascii="Garamond" w:hAnsi="Garamond"/>
            <w:color w:val="000000" w:themeColor="text1"/>
            <w:sz w:val="24"/>
            <w:szCs w:val="24"/>
          </w:rPr>
          <w:t>)</w:t>
        </w:r>
      </w:ins>
      <w:ins w:id="52" w:author="s" w:date="2020-01-23T19:02:00Z">
        <w:r w:rsidR="001C67BD">
          <w:rPr>
            <w:rFonts w:ascii="Garamond" w:hAnsi="Garamond"/>
            <w:color w:val="000000" w:themeColor="text1"/>
            <w:sz w:val="24"/>
            <w:szCs w:val="24"/>
          </w:rPr>
          <w:t xml:space="preserve"> can be similarly modulated by preventing any potential action on the part of the observed agent</w:t>
        </w:r>
      </w:ins>
      <w:r w:rsidRPr="007C6FA7">
        <w:rPr>
          <w:rFonts w:ascii="Garamond" w:hAnsi="Garamond"/>
          <w:color w:val="000000" w:themeColor="text1"/>
          <w:sz w:val="24"/>
          <w:szCs w:val="24"/>
        </w:rPr>
        <w:t>.</w:t>
      </w:r>
    </w:p>
    <w:p w14:paraId="0283B6BF" w14:textId="56DCF1CA" w:rsidR="00674AEC" w:rsidRDefault="00674AEC" w:rsidP="00674A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del w:id="53" w:author="s" w:date="2020-01-23T19:02:00Z">
        <w:r w:rsidDel="001C67BD">
          <w:rPr>
            <w:rFonts w:ascii="Garamond" w:hAnsi="Garamond"/>
            <w:color w:val="000000" w:themeColor="text1"/>
            <w:sz w:val="24"/>
            <w:szCs w:val="24"/>
          </w:rPr>
          <w:delText>However,</w:delText>
        </w:r>
      </w:del>
      <w:ins w:id="54" w:author="s" w:date="2020-01-23T19:02:00Z">
        <w:r w:rsidR="001C67BD">
          <w:rPr>
            <w:rFonts w:ascii="Garamond" w:hAnsi="Garamond"/>
            <w:color w:val="000000" w:themeColor="text1"/>
            <w:sz w:val="24"/>
            <w:szCs w:val="24"/>
          </w:rPr>
          <w:t>Just her</w:t>
        </w:r>
      </w:ins>
      <w:ins w:id="55" w:author="s" w:date="2020-01-23T19:03:00Z">
        <w:r w:rsidR="001C67BD">
          <w:rPr>
            <w:rFonts w:ascii="Garamond" w:hAnsi="Garamond"/>
            <w:color w:val="000000" w:themeColor="text1"/>
            <w:sz w:val="24"/>
            <w:szCs w:val="24"/>
          </w:rPr>
          <w:t>e we face an objection.</w:t>
        </w:r>
      </w:ins>
      <w:r>
        <w:rPr>
          <w:rFonts w:ascii="Garamond" w:hAnsi="Garamond"/>
          <w:color w:val="000000" w:themeColor="text1"/>
          <w:sz w:val="24"/>
          <w:szCs w:val="24"/>
        </w:rPr>
        <w:t xml:space="preserve"> </w:t>
      </w:r>
      <w:del w:id="56" w:author="s" w:date="2020-01-23T19:03:00Z">
        <w:r w:rsidRPr="00653ACB" w:rsidDel="001C67BD">
          <w:rPr>
            <w:rFonts w:ascii="Garamond" w:hAnsi="Garamond"/>
            <w:color w:val="000000" w:themeColor="text1"/>
            <w:sz w:val="24"/>
            <w:szCs w:val="24"/>
          </w:rPr>
          <w:delText xml:space="preserve">participants </w:delText>
        </w:r>
      </w:del>
      <w:ins w:id="57" w:author="s" w:date="2020-01-23T19:03:00Z">
        <w:r w:rsidR="001C67BD">
          <w:rPr>
            <w:rFonts w:ascii="Garamond" w:hAnsi="Garamond"/>
            <w:color w:val="000000" w:themeColor="text1"/>
            <w:sz w:val="24"/>
            <w:szCs w:val="24"/>
          </w:rPr>
          <w:t>P</w:t>
        </w:r>
        <w:r w:rsidR="001C67BD" w:rsidRPr="00653ACB">
          <w:rPr>
            <w:rFonts w:ascii="Garamond" w:hAnsi="Garamond"/>
            <w:color w:val="000000" w:themeColor="text1"/>
            <w:sz w:val="24"/>
            <w:szCs w:val="24"/>
          </w:rPr>
          <w:t xml:space="preserve">articipants </w:t>
        </w:r>
      </w:ins>
      <w:r>
        <w:rPr>
          <w:rFonts w:ascii="Garamond" w:hAnsi="Garamond"/>
          <w:color w:val="000000" w:themeColor="text1"/>
          <w:sz w:val="24"/>
          <w:szCs w:val="24"/>
        </w:rPr>
        <w:t xml:space="preserve">may not have shown reaction time benefits in the Constrained-Agent version of the ball-detection task because </w:t>
      </w:r>
      <w:r w:rsidRPr="007C6FA7">
        <w:rPr>
          <w:rFonts w:ascii="Garamond" w:hAnsi="Garamond"/>
          <w:color w:val="000000" w:themeColor="text1"/>
          <w:sz w:val="24"/>
          <w:szCs w:val="24"/>
        </w:rPr>
        <w:t xml:space="preserve">the agent’s </w:t>
      </w:r>
      <w:r>
        <w:rPr>
          <w:rFonts w:ascii="Garamond" w:hAnsi="Garamond"/>
          <w:color w:val="000000" w:themeColor="text1"/>
          <w:sz w:val="24"/>
          <w:szCs w:val="24"/>
        </w:rPr>
        <w:t>“mummified”</w:t>
      </w:r>
      <w:r w:rsidRPr="007C6FA7">
        <w:rPr>
          <w:rFonts w:ascii="Garamond" w:hAnsi="Garamond"/>
          <w:color w:val="000000" w:themeColor="text1"/>
          <w:sz w:val="24"/>
          <w:szCs w:val="24"/>
        </w:rPr>
        <w:t xml:space="preserve"> appearance in the outcome phase</w:t>
      </w:r>
      <w:r>
        <w:rPr>
          <w:rFonts w:ascii="Garamond" w:hAnsi="Garamond"/>
          <w:color w:val="000000" w:themeColor="text1"/>
          <w:sz w:val="24"/>
          <w:szCs w:val="24"/>
        </w:rPr>
        <w:t xml:space="preserve"> was perceptually novel. </w:t>
      </w:r>
      <w:ins w:id="58" w:author="s" w:date="2020-01-23T19:04:00Z">
        <w:r w:rsidR="00810CB9">
          <w:rPr>
            <w:rFonts w:ascii="Garamond" w:hAnsi="Garamond"/>
            <w:color w:val="000000" w:themeColor="text1"/>
            <w:sz w:val="24"/>
            <w:szCs w:val="24"/>
          </w:rPr>
          <w:t xml:space="preserve">Anticipating this objection, we included </w:t>
        </w:r>
      </w:ins>
      <w:del w:id="59" w:author="s" w:date="2020-01-23T19:04:00Z">
        <w:r w:rsidDel="00810CB9">
          <w:rPr>
            <w:rFonts w:ascii="Garamond" w:hAnsi="Garamond"/>
            <w:color w:val="000000" w:themeColor="text1"/>
            <w:sz w:val="24"/>
            <w:szCs w:val="24"/>
          </w:rPr>
          <w:delText xml:space="preserve">Our </w:delText>
        </w:r>
      </w:del>
      <w:ins w:id="60" w:author="s" w:date="2020-01-23T19:04:00Z">
        <w:r w:rsidR="00810CB9">
          <w:rPr>
            <w:rFonts w:ascii="Garamond" w:hAnsi="Garamond"/>
            <w:color w:val="000000" w:themeColor="text1"/>
            <w:sz w:val="24"/>
            <w:szCs w:val="24"/>
          </w:rPr>
          <w:t xml:space="preserve">a third, </w:t>
        </w:r>
      </w:ins>
      <w:r>
        <w:rPr>
          <w:rFonts w:ascii="Garamond" w:hAnsi="Garamond"/>
          <w:color w:val="000000" w:themeColor="text1"/>
          <w:sz w:val="24"/>
          <w:szCs w:val="24"/>
        </w:rPr>
        <w:t xml:space="preserve">Loose-Sheet version of the ball-detection task </w:t>
      </w:r>
      <w:del w:id="61" w:author="s" w:date="2020-01-23T19:04:00Z">
        <w:r w:rsidDel="00810CB9">
          <w:rPr>
            <w:rFonts w:ascii="Garamond" w:hAnsi="Garamond"/>
            <w:color w:val="000000" w:themeColor="text1"/>
            <w:sz w:val="24"/>
            <w:szCs w:val="24"/>
          </w:rPr>
          <w:delText xml:space="preserve">served as an important </w:delText>
        </w:r>
      </w:del>
      <w:ins w:id="62" w:author="s" w:date="2020-01-23T19:04:00Z">
        <w:del w:id="63" w:author="Microsoft Office User" w:date="2020-01-23T20:39:00Z">
          <w:r w:rsidR="00810CB9" w:rsidDel="00F546CC">
            <w:rPr>
              <w:rFonts w:ascii="Garamond" w:hAnsi="Garamond"/>
              <w:color w:val="000000" w:themeColor="text1"/>
              <w:sz w:val="24"/>
              <w:szCs w:val="24"/>
            </w:rPr>
            <w:delText xml:space="preserve"> </w:delText>
          </w:r>
        </w:del>
        <w:r w:rsidR="00810CB9">
          <w:rPr>
            <w:rFonts w:ascii="Garamond" w:hAnsi="Garamond"/>
            <w:color w:val="000000" w:themeColor="text1"/>
            <w:sz w:val="24"/>
            <w:szCs w:val="24"/>
          </w:rPr>
          <w:t xml:space="preserve">as a </w:t>
        </w:r>
      </w:ins>
      <w:r>
        <w:rPr>
          <w:rFonts w:ascii="Garamond" w:hAnsi="Garamond"/>
          <w:color w:val="000000" w:themeColor="text1"/>
          <w:sz w:val="24"/>
          <w:szCs w:val="24"/>
        </w:rPr>
        <w:t xml:space="preserve">control </w:t>
      </w:r>
      <w:del w:id="64" w:author="s" w:date="2020-01-23T19:04:00Z">
        <w:r w:rsidDel="00810CB9">
          <w:rPr>
            <w:rFonts w:ascii="Garamond" w:hAnsi="Garamond"/>
            <w:color w:val="000000" w:themeColor="text1"/>
            <w:sz w:val="24"/>
            <w:szCs w:val="24"/>
          </w:rPr>
          <w:delText xml:space="preserve">that helped us to rule out a low-level interpretation based on </w:delText>
        </w:r>
      </w:del>
      <w:ins w:id="65" w:author="s" w:date="2020-01-23T19:04:00Z">
        <w:r w:rsidR="00810CB9">
          <w:rPr>
            <w:rFonts w:ascii="Garamond" w:hAnsi="Garamond"/>
            <w:color w:val="000000" w:themeColor="text1"/>
            <w:sz w:val="24"/>
            <w:szCs w:val="24"/>
          </w:rPr>
          <w:t xml:space="preserve">for </w:t>
        </w:r>
      </w:ins>
      <w:r>
        <w:rPr>
          <w:rFonts w:ascii="Garamond" w:hAnsi="Garamond"/>
          <w:color w:val="000000" w:themeColor="text1"/>
          <w:sz w:val="24"/>
          <w:szCs w:val="24"/>
        </w:rPr>
        <w:t>perceptual novelty. In the Loose-Sheet version</w:t>
      </w:r>
      <w:r w:rsidRPr="007C6FA7">
        <w:rPr>
          <w:rFonts w:ascii="Garamond" w:hAnsi="Garamond"/>
          <w:color w:val="000000" w:themeColor="text1"/>
          <w:sz w:val="24"/>
          <w:szCs w:val="24"/>
        </w:rPr>
        <w:t>, the agent also returned with a novel appearance</w:t>
      </w:r>
      <w:ins w:id="66" w:author="s" w:date="2020-01-23T19:04:00Z">
        <w:r w:rsidR="00810CB9">
          <w:rPr>
            <w:rFonts w:ascii="Garamond" w:hAnsi="Garamond"/>
            <w:color w:val="000000" w:themeColor="text1"/>
            <w:sz w:val="24"/>
            <w:szCs w:val="24"/>
          </w:rPr>
          <w:t xml:space="preserve"> involving a sheet</w:t>
        </w:r>
      </w:ins>
      <w:r w:rsidRPr="007C6FA7">
        <w:rPr>
          <w:rFonts w:ascii="Garamond" w:hAnsi="Garamond"/>
          <w:color w:val="000000" w:themeColor="text1"/>
          <w:sz w:val="24"/>
          <w:szCs w:val="24"/>
        </w:rPr>
        <w:t>, but he remained visibly able</w:t>
      </w:r>
      <w:del w:id="67" w:author="Microsoft Office User" w:date="2020-01-23T20:39:00Z">
        <w:r w:rsidRPr="007C6FA7" w:rsidDel="00F546CC">
          <w:rPr>
            <w:rFonts w:ascii="Garamond" w:hAnsi="Garamond"/>
            <w:color w:val="000000" w:themeColor="text1"/>
            <w:sz w:val="24"/>
            <w:szCs w:val="24"/>
          </w:rPr>
          <w:delText xml:space="preserve"> to move his upper body and limbs and</w:delText>
        </w:r>
      </w:del>
      <w:r w:rsidRPr="007C6FA7">
        <w:rPr>
          <w:rFonts w:ascii="Garamond" w:hAnsi="Garamond"/>
          <w:color w:val="000000" w:themeColor="text1"/>
          <w:sz w:val="24"/>
          <w:szCs w:val="24"/>
        </w:rPr>
        <w:t xml:space="preserve">, potentially, to act upon the ball. </w:t>
      </w:r>
      <w:r>
        <w:rPr>
          <w:rFonts w:ascii="Garamond" w:hAnsi="Garamond"/>
          <w:color w:val="000000" w:themeColor="text1"/>
          <w:sz w:val="24"/>
          <w:szCs w:val="24"/>
        </w:rPr>
        <w:t>In further support of our primary prediction, we found that the P−A+ &lt; P−A−</w:t>
      </w:r>
      <w:r w:rsidRPr="007C6FA7">
        <w:rPr>
          <w:rFonts w:ascii="Garamond" w:hAnsi="Garamond"/>
          <w:color w:val="000000" w:themeColor="text1"/>
          <w:sz w:val="24"/>
          <w:szCs w:val="24"/>
        </w:rPr>
        <w:t xml:space="preserve"> effect </w:t>
      </w:r>
      <w:r>
        <w:rPr>
          <w:rFonts w:ascii="Garamond" w:hAnsi="Garamond"/>
          <w:color w:val="000000" w:themeColor="text1"/>
          <w:sz w:val="24"/>
          <w:szCs w:val="24"/>
        </w:rPr>
        <w:t>was elicited</w:t>
      </w:r>
      <w:r w:rsidRPr="007C6FA7">
        <w:rPr>
          <w:rFonts w:ascii="Garamond" w:hAnsi="Garamond"/>
          <w:color w:val="000000" w:themeColor="text1"/>
          <w:sz w:val="24"/>
          <w:szCs w:val="24"/>
        </w:rPr>
        <w:t xml:space="preserve"> in the Free-Agent </w:t>
      </w:r>
      <w:r w:rsidRPr="0092182B">
        <w:rPr>
          <w:rFonts w:ascii="Garamond" w:hAnsi="Garamond"/>
          <w:i/>
          <w:color w:val="000000" w:themeColor="text1"/>
          <w:sz w:val="24"/>
          <w:szCs w:val="24"/>
        </w:rPr>
        <w:t>and</w:t>
      </w:r>
      <w:r w:rsidRPr="007C6FA7">
        <w:rPr>
          <w:rFonts w:ascii="Garamond" w:hAnsi="Garamond"/>
          <w:color w:val="000000" w:themeColor="text1"/>
          <w:sz w:val="24"/>
          <w:szCs w:val="24"/>
        </w:rPr>
        <w:t xml:space="preserve"> Loose-Sheet versions but obstructed in the Agent-Constrained version.</w:t>
      </w:r>
      <w:ins w:id="68" w:author="s" w:date="2020-01-23T19:05:00Z">
        <w:r w:rsidR="00810CB9">
          <w:rPr>
            <w:rFonts w:ascii="Garamond" w:hAnsi="Garamond"/>
            <w:color w:val="000000" w:themeColor="text1"/>
            <w:sz w:val="24"/>
            <w:szCs w:val="24"/>
          </w:rPr>
          <w:t xml:space="preserve"> This is in line with the predictions of our hypothesis and contrary to what we would expect if the objection about perceptual novelty were correct.</w:t>
        </w:r>
      </w:ins>
    </w:p>
    <w:p w14:paraId="20968DD1" w14:textId="77777777" w:rsidR="00DA4843" w:rsidRDefault="00674AEC" w:rsidP="00BE1CF4">
      <w:pPr>
        <w:spacing w:after="0" w:line="360" w:lineRule="auto"/>
        <w:rPr>
          <w:ins w:id="69" w:author="Microsoft Office User" w:date="2020-01-23T21:27:00Z"/>
          <w:rFonts w:ascii="Garamond" w:hAnsi="Garamond"/>
          <w:color w:val="000000" w:themeColor="text1"/>
          <w:sz w:val="24"/>
          <w:szCs w:val="24"/>
        </w:rPr>
      </w:pPr>
      <w:r>
        <w:rPr>
          <w:rFonts w:ascii="Garamond" w:hAnsi="Garamond"/>
          <w:color w:val="000000" w:themeColor="text1"/>
          <w:sz w:val="24"/>
          <w:szCs w:val="24"/>
        </w:rPr>
        <w:lastRenderedPageBreak/>
        <w:t xml:space="preserve">     </w:t>
      </w:r>
      <w:del w:id="70" w:author="s" w:date="2020-01-23T19:06:00Z">
        <w:r w:rsidDel="0073239A">
          <w:rPr>
            <w:rFonts w:ascii="Garamond" w:hAnsi="Garamond"/>
            <w:color w:val="000000" w:themeColor="text1"/>
            <w:sz w:val="24"/>
            <w:szCs w:val="24"/>
          </w:rPr>
          <w:delText>Therefore, with respect to the P+A- &lt; P-A- effect found in the Free-Agent and Loose-Sheet versions of the ball-detection task, a bold explanation is that the facilitation in response times is a consequence of motor tracking that is modulated by belief tracking. In the Free-Agent and Loose-Sheet versions of the ball-detection task</w:delText>
        </w:r>
        <w:r w:rsidRPr="00441191" w:rsidDel="0073239A">
          <w:rPr>
            <w:rFonts w:ascii="Garamond" w:hAnsi="Garamond"/>
            <w:color w:val="000000" w:themeColor="text1"/>
            <w:sz w:val="24"/>
            <w:szCs w:val="24"/>
          </w:rPr>
          <w:delText>,</w:delText>
        </w:r>
        <w:r w:rsidDel="0073239A">
          <w:rPr>
            <w:rFonts w:ascii="Garamond" w:hAnsi="Garamond"/>
            <w:color w:val="000000" w:themeColor="text1"/>
            <w:sz w:val="24"/>
            <w:szCs w:val="24"/>
          </w:rPr>
          <w:delText xml:space="preserve"> the agent can potentially reach for the ball which he believes is present, and it is that motor representation of potential outcome (modulated by belief tracking) which speeds up participants’ ball-detection responses. In the Constrained-Agent version of the task, the agent is in no position to interact motorically with the ball; since there is no affordance for action, motor representations of outcome are stalled and the information that is held about the agent’s belief-like state is lost. </w:delText>
        </w:r>
      </w:del>
      <w:r>
        <w:rPr>
          <w:rFonts w:ascii="Garamond" w:hAnsi="Garamond"/>
          <w:color w:val="000000" w:themeColor="text1"/>
          <w:sz w:val="24"/>
          <w:szCs w:val="24"/>
        </w:rPr>
        <w:t xml:space="preserve">Our </w:t>
      </w:r>
      <w:ins w:id="71" w:author="s" w:date="2020-01-23T19:15:00Z">
        <w:r w:rsidR="004E13E7">
          <w:rPr>
            <w:rFonts w:ascii="Garamond" w:hAnsi="Garamond"/>
            <w:color w:val="000000" w:themeColor="text1"/>
            <w:sz w:val="24"/>
            <w:szCs w:val="24"/>
          </w:rPr>
          <w:t xml:space="preserve">inspiration was </w:t>
        </w:r>
        <w:bookmarkStart w:id="72" w:name="OLE_LINK1"/>
        <w:bookmarkStart w:id="73" w:name="OLE_LINK2"/>
        <w:r w:rsidR="004E13E7" w:rsidRPr="007C6FA7">
          <w:rPr>
            <w:rFonts w:ascii="Garamond" w:hAnsi="Garamond"/>
            <w:color w:val="000000" w:themeColor="text1"/>
            <w:sz w:val="24"/>
            <w:szCs w:val="24"/>
          </w:rPr>
          <w:t>Bardi and Brass (2016</w:t>
        </w:r>
        <w:bookmarkEnd w:id="72"/>
        <w:bookmarkEnd w:id="73"/>
        <w:r w:rsidR="004E13E7" w:rsidRPr="007C6FA7">
          <w:rPr>
            <w:rFonts w:ascii="Garamond" w:hAnsi="Garamond"/>
            <w:color w:val="000000" w:themeColor="text1"/>
            <w:sz w:val="24"/>
            <w:szCs w:val="24"/>
          </w:rPr>
          <w:t>)</w:t>
        </w:r>
        <w:r w:rsidR="004E13E7">
          <w:rPr>
            <w:rFonts w:ascii="Garamond" w:hAnsi="Garamond"/>
            <w:color w:val="000000" w:themeColor="text1"/>
            <w:sz w:val="24"/>
            <w:szCs w:val="24"/>
          </w:rPr>
          <w:t>’s</w:t>
        </w:r>
        <w:r w:rsidR="004E13E7" w:rsidRPr="007C6FA7">
          <w:rPr>
            <w:rFonts w:ascii="Garamond" w:hAnsi="Garamond"/>
            <w:color w:val="000000" w:themeColor="text1"/>
            <w:sz w:val="24"/>
            <w:szCs w:val="24"/>
          </w:rPr>
          <w:t xml:space="preserve"> </w:t>
        </w:r>
        <w:r w:rsidR="004E13E7">
          <w:rPr>
            <w:rFonts w:ascii="Garamond" w:hAnsi="Garamond"/>
            <w:color w:val="000000" w:themeColor="text1"/>
            <w:sz w:val="24"/>
            <w:szCs w:val="24"/>
          </w:rPr>
          <w:t xml:space="preserve">suggestion that </w:t>
        </w:r>
      </w:ins>
      <w:ins w:id="74" w:author="s" w:date="2020-01-23T19:16:00Z">
        <w:r w:rsidR="004E13E7">
          <w:rPr>
            <w:rFonts w:ascii="Garamond" w:hAnsi="Garamond"/>
            <w:color w:val="000000" w:themeColor="text1"/>
            <w:sz w:val="24"/>
            <w:szCs w:val="24"/>
          </w:rPr>
          <w:t>motor processes and belief tracking may be connected</w:t>
        </w:r>
      </w:ins>
      <w:ins w:id="75" w:author="s" w:date="2020-01-23T19:15:00Z">
        <w:r w:rsidR="004E13E7" w:rsidRPr="007C6FA7">
          <w:rPr>
            <w:rFonts w:ascii="Garamond" w:hAnsi="Garamond"/>
            <w:color w:val="000000" w:themeColor="text1"/>
            <w:sz w:val="24"/>
            <w:szCs w:val="24"/>
          </w:rPr>
          <w:t>.</w:t>
        </w:r>
      </w:ins>
      <w:ins w:id="76" w:author="s" w:date="2020-01-23T19:16:00Z">
        <w:r w:rsidR="004E13E7">
          <w:rPr>
            <w:rFonts w:ascii="Garamond" w:hAnsi="Garamond"/>
            <w:color w:val="000000" w:themeColor="text1"/>
            <w:sz w:val="24"/>
            <w:szCs w:val="24"/>
          </w:rPr>
          <w:t xml:space="preserve"> </w:t>
        </w:r>
      </w:ins>
      <w:ins w:id="77" w:author="s" w:date="2020-01-23T19:21:00Z">
        <w:r w:rsidR="00BE1CF4">
          <w:rPr>
            <w:rFonts w:ascii="Garamond" w:hAnsi="Garamond"/>
            <w:color w:val="000000" w:themeColor="text1"/>
            <w:sz w:val="24"/>
            <w:szCs w:val="24"/>
          </w:rPr>
          <w:t xml:space="preserve">As they note, it is now well established that motor processes </w:t>
        </w:r>
      </w:ins>
      <w:ins w:id="78" w:author="s" w:date="2020-01-23T19:23:00Z">
        <w:r w:rsidR="00BE1CF4">
          <w:rPr>
            <w:rFonts w:ascii="Garamond" w:hAnsi="Garamond"/>
            <w:color w:val="000000" w:themeColor="text1"/>
            <w:sz w:val="24"/>
            <w:szCs w:val="24"/>
          </w:rPr>
          <w:t>may be influenced by facts about the goals</w:t>
        </w:r>
      </w:ins>
      <w:ins w:id="79" w:author="s" w:date="2020-01-23T19:21:00Z">
        <w:r w:rsidR="00BE1CF4">
          <w:rPr>
            <w:rFonts w:ascii="Garamond" w:hAnsi="Garamond"/>
            <w:color w:val="000000" w:themeColor="text1"/>
            <w:sz w:val="24"/>
            <w:szCs w:val="24"/>
          </w:rPr>
          <w:t xml:space="preserve"> of withheld actions (e.g., Avenanti, Annella, </w:t>
        </w:r>
        <w:r w:rsidR="00BE1CF4" w:rsidRPr="00221A29">
          <w:rPr>
            <w:rFonts w:ascii="Garamond" w:hAnsi="Garamond"/>
            <w:color w:val="000000" w:themeColor="text1"/>
            <w:sz w:val="24"/>
            <w:szCs w:val="24"/>
          </w:rPr>
          <w:t>Candidi, Urgesi, &amp; Aglioti, 2013</w:t>
        </w:r>
        <w:r w:rsidR="00BE1CF4">
          <w:rPr>
            <w:rFonts w:ascii="Garamond" w:hAnsi="Garamond"/>
            <w:color w:val="000000" w:themeColor="text1"/>
            <w:sz w:val="24"/>
            <w:szCs w:val="24"/>
          </w:rPr>
          <w:t xml:space="preserve">; Bonini, Maranesi, Fogassi, &amp; Rizzolatti, 2014; Kühn, Gevers, &amp; Brass, 2009; </w:t>
        </w:r>
        <w:r w:rsidR="00BE1CF4" w:rsidRPr="00834D8E">
          <w:rPr>
            <w:rFonts w:ascii="Garamond" w:hAnsi="Garamond"/>
            <w:color w:val="000000" w:themeColor="text1"/>
            <w:sz w:val="24"/>
            <w:szCs w:val="24"/>
          </w:rPr>
          <w:t>Maranesi, Livi, Fogassi, Rizzolatti, &amp; Bonini, 2014</w:t>
        </w:r>
        <w:r w:rsidR="00BE1CF4">
          <w:rPr>
            <w:rFonts w:ascii="Garamond" w:hAnsi="Garamond"/>
            <w:color w:val="000000" w:themeColor="text1"/>
            <w:sz w:val="24"/>
            <w:szCs w:val="24"/>
          </w:rPr>
          <w:t>).</w:t>
        </w:r>
        <w:commentRangeStart w:id="80"/>
        <w:r w:rsidR="00BE1CF4">
          <w:rPr>
            <w:rFonts w:ascii="Garamond" w:hAnsi="Garamond"/>
            <w:color w:val="000000" w:themeColor="text1"/>
            <w:sz w:val="24"/>
            <w:szCs w:val="24"/>
          </w:rPr>
          <w:t xml:space="preserve"> </w:t>
        </w:r>
        <w:del w:id="81" w:author="Microsoft Office User" w:date="2020-01-23T20:58:00Z">
          <w:r w:rsidR="00BE1CF4" w:rsidDel="005E7847">
            <w:rPr>
              <w:rFonts w:ascii="Garamond" w:hAnsi="Garamond"/>
              <w:color w:val="000000" w:themeColor="text1"/>
              <w:sz w:val="24"/>
              <w:szCs w:val="24"/>
            </w:rPr>
            <w:delText>Further, as Costantini et al.</w:delText>
          </w:r>
        </w:del>
        <w:del w:id="82" w:author="Microsoft Office User" w:date="2020-01-23T20:51:00Z">
          <w:r w:rsidR="00BE1CF4" w:rsidDel="00AB5B10">
            <w:rPr>
              <w:rFonts w:ascii="Garamond" w:hAnsi="Garamond"/>
              <w:color w:val="000000" w:themeColor="text1"/>
              <w:sz w:val="24"/>
              <w:szCs w:val="24"/>
            </w:rPr>
            <w:delText>’s</w:delText>
          </w:r>
        </w:del>
        <w:del w:id="83" w:author="Microsoft Office User" w:date="2020-01-23T20:58:00Z">
          <w:r w:rsidR="00BE1CF4" w:rsidDel="005E7847">
            <w:rPr>
              <w:rFonts w:ascii="Garamond" w:hAnsi="Garamond"/>
              <w:color w:val="000000" w:themeColor="text1"/>
              <w:sz w:val="24"/>
              <w:szCs w:val="24"/>
            </w:rPr>
            <w:delText xml:space="preserve"> (2011) show, there is no need for participants to witness any goal-directed action being performed by the agent for participants to map the agent’s action space onto their own frames of reference. </w:delText>
          </w:r>
        </w:del>
      </w:ins>
      <w:commentRangeEnd w:id="80"/>
      <w:r w:rsidR="005E7847">
        <w:rPr>
          <w:rStyle w:val="CommentReference"/>
        </w:rPr>
        <w:commentReference w:id="80"/>
      </w:r>
      <w:ins w:id="84" w:author="s" w:date="2020-01-23T19:21:00Z">
        <w:r w:rsidR="00BE1CF4">
          <w:rPr>
            <w:rFonts w:ascii="Garamond" w:hAnsi="Garamond"/>
            <w:color w:val="000000" w:themeColor="text1"/>
            <w:sz w:val="24"/>
            <w:szCs w:val="24"/>
          </w:rPr>
          <w:t xml:space="preserve">Our findings </w:t>
        </w:r>
      </w:ins>
      <w:del w:id="85" w:author="s" w:date="2020-01-23T19:23:00Z">
        <w:r w:rsidDel="00BE1CF4">
          <w:rPr>
            <w:rFonts w:ascii="Garamond" w:hAnsi="Garamond"/>
            <w:color w:val="000000" w:themeColor="text1"/>
            <w:sz w:val="24"/>
            <w:szCs w:val="24"/>
          </w:rPr>
          <w:delText xml:space="preserve">findings </w:delText>
        </w:r>
      </w:del>
      <w:r>
        <w:rPr>
          <w:rFonts w:ascii="Garamond" w:hAnsi="Garamond"/>
          <w:color w:val="000000" w:themeColor="text1"/>
          <w:sz w:val="24"/>
          <w:szCs w:val="24"/>
        </w:rPr>
        <w:t xml:space="preserve">raise the new and exciting possibility that motor representations </w:t>
      </w:r>
      <w:ins w:id="86" w:author="s" w:date="2020-01-23T19:18:00Z">
        <w:r w:rsidR="004F26F5">
          <w:rPr>
            <w:rFonts w:ascii="Garamond" w:hAnsi="Garamond"/>
            <w:color w:val="000000" w:themeColor="text1"/>
            <w:sz w:val="24"/>
            <w:szCs w:val="24"/>
          </w:rPr>
          <w:t xml:space="preserve">in an observer may be influenced not only by goals of the observed agent’s actions but even by the observed agent’s beliefs.  </w:t>
        </w:r>
      </w:ins>
    </w:p>
    <w:p w14:paraId="12067BCE" w14:textId="75870029" w:rsidR="00674AEC" w:rsidRDefault="004F26F5" w:rsidP="00DA4843">
      <w:pPr>
        <w:spacing w:after="0" w:line="360" w:lineRule="auto"/>
        <w:ind w:firstLine="720"/>
        <w:rPr>
          <w:ins w:id="87" w:author="s" w:date="2020-01-23T19:25:00Z"/>
          <w:rFonts w:ascii="Garamond" w:hAnsi="Garamond"/>
          <w:color w:val="000000" w:themeColor="text1"/>
          <w:sz w:val="24"/>
          <w:szCs w:val="24"/>
        </w:rPr>
        <w:pPrChange w:id="88" w:author="Microsoft Office User" w:date="2020-01-23T21:27:00Z">
          <w:pPr>
            <w:spacing w:after="0" w:line="360" w:lineRule="auto"/>
          </w:pPr>
        </w:pPrChange>
      </w:pPr>
      <w:ins w:id="89" w:author="s" w:date="2020-01-23T19:19:00Z">
        <w:r>
          <w:rPr>
            <w:rFonts w:ascii="Garamond" w:hAnsi="Garamond"/>
            <w:color w:val="000000" w:themeColor="text1"/>
            <w:sz w:val="24"/>
            <w:szCs w:val="24"/>
          </w:rPr>
          <w:t>Theoretically, this leaves many possibilities open. One</w:t>
        </w:r>
      </w:ins>
      <w:ins w:id="90" w:author="s" w:date="2020-01-23T19:24:00Z">
        <w:r w:rsidR="00BE1CF4">
          <w:rPr>
            <w:rFonts w:ascii="Garamond" w:hAnsi="Garamond"/>
            <w:color w:val="000000" w:themeColor="text1"/>
            <w:sz w:val="24"/>
            <w:szCs w:val="24"/>
          </w:rPr>
          <w:t xml:space="preserve"> such possibility</w:t>
        </w:r>
      </w:ins>
      <w:ins w:id="91" w:author="s" w:date="2020-01-23T19:19:00Z">
        <w:r>
          <w:rPr>
            <w:rFonts w:ascii="Garamond" w:hAnsi="Garamond"/>
            <w:color w:val="000000" w:themeColor="text1"/>
            <w:sz w:val="24"/>
            <w:szCs w:val="24"/>
          </w:rPr>
          <w:t xml:space="preserve"> is that a</w:t>
        </w:r>
      </w:ins>
      <w:del w:id="92" w:author="s" w:date="2020-01-23T19:18:00Z">
        <w:r w:rsidR="00674AEC" w:rsidDel="004F26F5">
          <w:rPr>
            <w:rFonts w:ascii="Garamond" w:hAnsi="Garamond"/>
            <w:color w:val="000000" w:themeColor="text1"/>
            <w:sz w:val="24"/>
            <w:szCs w:val="24"/>
          </w:rPr>
          <w:delText>can be situated a relatively high level of abstraction. Motor representations can carry information about an agent’s belief-based potential action, and the automatic belief tracking signalled in the ball-detection task is a consequence of the motor processes that generate behavioural expectations of potential action. In other words, a</w:delText>
        </w:r>
      </w:del>
      <w:r w:rsidR="00674AEC">
        <w:rPr>
          <w:rFonts w:ascii="Garamond" w:hAnsi="Garamond"/>
          <w:color w:val="000000" w:themeColor="text1"/>
          <w:sz w:val="24"/>
          <w:szCs w:val="24"/>
        </w:rPr>
        <w:t xml:space="preserve">utomatic belief-tracking </w:t>
      </w:r>
      <w:ins w:id="93" w:author="s" w:date="2020-01-23T19:19:00Z">
        <w:r>
          <w:rPr>
            <w:rFonts w:ascii="Garamond" w:hAnsi="Garamond"/>
            <w:color w:val="000000" w:themeColor="text1"/>
            <w:sz w:val="24"/>
            <w:szCs w:val="24"/>
          </w:rPr>
          <w:t xml:space="preserve">processes are distinct from, but </w:t>
        </w:r>
      </w:ins>
      <w:r w:rsidR="00674AEC">
        <w:rPr>
          <w:rFonts w:ascii="Garamond" w:hAnsi="Garamond"/>
          <w:color w:val="000000" w:themeColor="text1"/>
          <w:sz w:val="24"/>
          <w:szCs w:val="24"/>
        </w:rPr>
        <w:t>can influence</w:t>
      </w:r>
      <w:del w:id="94" w:author="s" w:date="2020-01-23T19:19:00Z">
        <w:r w:rsidR="00674AEC" w:rsidDel="004F26F5">
          <w:rPr>
            <w:rFonts w:ascii="Garamond" w:hAnsi="Garamond"/>
            <w:color w:val="000000" w:themeColor="text1"/>
            <w:sz w:val="24"/>
            <w:szCs w:val="24"/>
          </w:rPr>
          <w:delText>, and be influenced by,</w:delText>
        </w:r>
      </w:del>
      <w:ins w:id="95" w:author="s" w:date="2020-01-23T19:19:00Z">
        <w:r>
          <w:rPr>
            <w:rFonts w:ascii="Garamond" w:hAnsi="Garamond"/>
            <w:color w:val="000000" w:themeColor="text1"/>
            <w:sz w:val="24"/>
            <w:szCs w:val="24"/>
          </w:rPr>
          <w:t xml:space="preserve">, </w:t>
        </w:r>
      </w:ins>
      <w:del w:id="96" w:author="s" w:date="2020-01-23T19:19:00Z">
        <w:r w:rsidR="00674AEC" w:rsidDel="004F26F5">
          <w:rPr>
            <w:rFonts w:ascii="Garamond" w:hAnsi="Garamond"/>
            <w:color w:val="000000" w:themeColor="text1"/>
            <w:sz w:val="24"/>
            <w:szCs w:val="24"/>
          </w:rPr>
          <w:delText xml:space="preserve"> </w:delText>
        </w:r>
      </w:del>
      <w:r w:rsidR="00674AEC">
        <w:rPr>
          <w:rFonts w:ascii="Garamond" w:hAnsi="Garamond"/>
          <w:color w:val="000000" w:themeColor="text1"/>
          <w:sz w:val="24"/>
          <w:szCs w:val="24"/>
        </w:rPr>
        <w:t>motor processes.</w:t>
      </w:r>
      <w:ins w:id="97" w:author="s" w:date="2020-01-23T19:24:00Z">
        <w:r w:rsidR="00BE1CF4">
          <w:rPr>
            <w:rFonts w:ascii="Garamond" w:hAnsi="Garamond"/>
            <w:color w:val="000000" w:themeColor="text1"/>
            <w:sz w:val="24"/>
            <w:szCs w:val="24"/>
          </w:rPr>
          <w:t xml:space="preserve"> If this possibility is correct, we would expect that </w:t>
        </w:r>
        <w:bookmarkStart w:id="98" w:name="OLE_LINK21"/>
        <w:bookmarkStart w:id="99" w:name="OLE_LINK22"/>
        <w:r w:rsidR="00BE1CF4">
          <w:rPr>
            <w:rFonts w:ascii="Garamond" w:hAnsi="Garamond"/>
            <w:color w:val="000000" w:themeColor="text1"/>
            <w:sz w:val="24"/>
            <w:szCs w:val="24"/>
          </w:rPr>
          <w:t xml:space="preserve">belief tracking is still occurring in the Constrained-Agent version </w:t>
        </w:r>
        <w:bookmarkEnd w:id="98"/>
        <w:bookmarkEnd w:id="99"/>
        <w:r w:rsidR="00BE1CF4">
          <w:rPr>
            <w:rFonts w:ascii="Garamond" w:hAnsi="Garamond"/>
            <w:color w:val="000000" w:themeColor="text1"/>
            <w:sz w:val="24"/>
            <w:szCs w:val="24"/>
          </w:rPr>
          <w:t xml:space="preserve">of the ball-detection task, </w:t>
        </w:r>
      </w:ins>
      <w:ins w:id="100" w:author="s" w:date="2020-01-23T19:25:00Z">
        <w:r w:rsidR="00BE1CF4">
          <w:rPr>
            <w:rFonts w:ascii="Garamond" w:hAnsi="Garamond"/>
            <w:color w:val="000000" w:themeColor="text1"/>
            <w:sz w:val="24"/>
            <w:szCs w:val="24"/>
          </w:rPr>
          <w:t xml:space="preserve">but that it is not </w:t>
        </w:r>
      </w:ins>
      <w:ins w:id="101" w:author="s" w:date="2020-01-23T19:24:00Z">
        <w:r w:rsidR="00BE1CF4">
          <w:rPr>
            <w:rFonts w:ascii="Garamond" w:hAnsi="Garamond"/>
            <w:color w:val="000000" w:themeColor="text1"/>
            <w:sz w:val="24"/>
            <w:szCs w:val="24"/>
          </w:rPr>
          <w:t xml:space="preserve">feeding into motor processes to </w:t>
        </w:r>
        <w:del w:id="102" w:author="Microsoft Office User" w:date="2020-01-23T21:00:00Z">
          <w:r w:rsidR="00BE1CF4" w:rsidDel="00DF5254">
            <w:rPr>
              <w:rFonts w:ascii="Garamond" w:hAnsi="Garamond"/>
              <w:color w:val="000000" w:themeColor="text1"/>
              <w:sz w:val="24"/>
              <w:szCs w:val="24"/>
            </w:rPr>
            <w:delText>facilitate</w:delText>
          </w:r>
        </w:del>
      </w:ins>
      <w:ins w:id="103" w:author="Microsoft Office User" w:date="2020-01-23T21:00:00Z">
        <w:r w:rsidR="00DF5254">
          <w:rPr>
            <w:rFonts w:ascii="Garamond" w:hAnsi="Garamond"/>
            <w:color w:val="000000" w:themeColor="text1"/>
            <w:sz w:val="24"/>
            <w:szCs w:val="24"/>
          </w:rPr>
          <w:t>modulate</w:t>
        </w:r>
      </w:ins>
      <w:ins w:id="104" w:author="s" w:date="2020-01-23T19:24:00Z">
        <w:r w:rsidR="00BE1CF4">
          <w:rPr>
            <w:rFonts w:ascii="Garamond" w:hAnsi="Garamond"/>
            <w:color w:val="000000" w:themeColor="text1"/>
            <w:sz w:val="24"/>
            <w:szCs w:val="24"/>
          </w:rPr>
          <w:t xml:space="preserve"> participants’ behavioural responses.</w:t>
        </w:r>
      </w:ins>
      <w:ins w:id="105" w:author="s" w:date="2020-01-23T19:25:00Z">
        <w:r w:rsidR="00BE1CF4">
          <w:rPr>
            <w:rFonts w:ascii="Garamond" w:hAnsi="Garamond"/>
            <w:color w:val="000000" w:themeColor="text1"/>
            <w:sz w:val="24"/>
            <w:szCs w:val="24"/>
          </w:rPr>
          <w:t xml:space="preserve"> </w:t>
        </w:r>
      </w:ins>
      <w:ins w:id="106" w:author="s" w:date="2020-01-23T19:19:00Z">
        <w:r>
          <w:rPr>
            <w:rFonts w:ascii="Garamond" w:hAnsi="Garamond"/>
            <w:color w:val="000000" w:themeColor="text1"/>
            <w:sz w:val="24"/>
            <w:szCs w:val="24"/>
          </w:rPr>
          <w:t xml:space="preserve"> Another, more radical possibility is that some automatic belief</w:t>
        </w:r>
        <w:del w:id="107" w:author="Microsoft Office User" w:date="2020-01-23T21:00:00Z">
          <w:r w:rsidDel="00DF5254">
            <w:rPr>
              <w:rFonts w:ascii="Garamond" w:hAnsi="Garamond"/>
              <w:color w:val="000000" w:themeColor="text1"/>
              <w:sz w:val="24"/>
              <w:szCs w:val="24"/>
            </w:rPr>
            <w:delText xml:space="preserve"> </w:delText>
          </w:r>
        </w:del>
      </w:ins>
      <w:ins w:id="108" w:author="Microsoft Office User" w:date="2020-01-23T21:00:00Z">
        <w:r w:rsidR="00DF5254">
          <w:rPr>
            <w:rFonts w:ascii="Garamond" w:hAnsi="Garamond"/>
            <w:color w:val="000000" w:themeColor="text1"/>
            <w:sz w:val="24"/>
            <w:szCs w:val="24"/>
          </w:rPr>
          <w:t>-</w:t>
        </w:r>
      </w:ins>
      <w:ins w:id="109" w:author="s" w:date="2020-01-23T19:19:00Z">
        <w:r>
          <w:rPr>
            <w:rFonts w:ascii="Garamond" w:hAnsi="Garamond"/>
            <w:color w:val="000000" w:themeColor="text1"/>
            <w:sz w:val="24"/>
            <w:szCs w:val="24"/>
          </w:rPr>
          <w:t>tracking process</w:t>
        </w:r>
      </w:ins>
      <w:ins w:id="110" w:author="Microsoft Office User" w:date="2020-01-23T21:04:00Z">
        <w:r w:rsidR="00DE2F4D">
          <w:rPr>
            <w:rFonts w:ascii="Garamond" w:hAnsi="Garamond"/>
            <w:color w:val="000000" w:themeColor="text1"/>
            <w:sz w:val="24"/>
            <w:szCs w:val="24"/>
          </w:rPr>
          <w:t>es</w:t>
        </w:r>
      </w:ins>
      <w:ins w:id="111" w:author="s" w:date="2020-01-23T19:19:00Z">
        <w:r>
          <w:rPr>
            <w:rFonts w:ascii="Garamond" w:hAnsi="Garamond"/>
            <w:color w:val="000000" w:themeColor="text1"/>
            <w:sz w:val="24"/>
            <w:szCs w:val="24"/>
          </w:rPr>
          <w:t xml:space="preserve"> </w:t>
        </w:r>
      </w:ins>
      <w:ins w:id="112" w:author="Microsoft Office User" w:date="2020-01-23T21:03:00Z">
        <w:r w:rsidR="00DF5254">
          <w:rPr>
            <w:rFonts w:ascii="Garamond" w:hAnsi="Garamond"/>
            <w:color w:val="000000" w:themeColor="text1"/>
            <w:sz w:val="24"/>
            <w:szCs w:val="24"/>
          </w:rPr>
          <w:t xml:space="preserve">are </w:t>
        </w:r>
      </w:ins>
      <w:ins w:id="113" w:author="s" w:date="2020-01-23T19:19:00Z">
        <w:del w:id="114" w:author="Microsoft Office User" w:date="2020-01-23T21:03:00Z">
          <w:r w:rsidDel="00DF5254">
            <w:rPr>
              <w:rFonts w:ascii="Garamond" w:hAnsi="Garamond"/>
              <w:color w:val="000000" w:themeColor="text1"/>
              <w:sz w:val="24"/>
              <w:szCs w:val="24"/>
            </w:rPr>
            <w:delText xml:space="preserve">are in </w:delText>
          </w:r>
        </w:del>
      </w:ins>
      <w:ins w:id="115" w:author="Microsoft Office User" w:date="2020-01-23T21:03:00Z">
        <w:r w:rsidR="00DF5254">
          <w:rPr>
            <w:rFonts w:ascii="Garamond" w:hAnsi="Garamond"/>
            <w:color w:val="000000" w:themeColor="text1"/>
            <w:sz w:val="24"/>
            <w:szCs w:val="24"/>
          </w:rPr>
          <w:t xml:space="preserve">so closely bound up with </w:t>
        </w:r>
      </w:ins>
      <w:ins w:id="116" w:author="s" w:date="2020-01-23T19:19:00Z">
        <w:del w:id="117" w:author="Microsoft Office User" w:date="2020-01-23T21:03:00Z">
          <w:r w:rsidDel="00DF5254">
            <w:rPr>
              <w:rFonts w:ascii="Garamond" w:hAnsi="Garamond"/>
              <w:color w:val="000000" w:themeColor="text1"/>
              <w:sz w:val="24"/>
              <w:szCs w:val="24"/>
            </w:rPr>
            <w:delText xml:space="preserve">fact </w:delText>
          </w:r>
        </w:del>
        <w:r>
          <w:rPr>
            <w:rFonts w:ascii="Garamond" w:hAnsi="Garamond"/>
            <w:color w:val="000000" w:themeColor="text1"/>
            <w:sz w:val="24"/>
            <w:szCs w:val="24"/>
          </w:rPr>
          <w:t xml:space="preserve">motor </w:t>
        </w:r>
      </w:ins>
      <w:ins w:id="118" w:author="s" w:date="2020-01-23T19:20:00Z">
        <w:r>
          <w:rPr>
            <w:rFonts w:ascii="Garamond" w:hAnsi="Garamond"/>
            <w:color w:val="000000" w:themeColor="text1"/>
            <w:sz w:val="24"/>
            <w:szCs w:val="24"/>
          </w:rPr>
          <w:t>processes</w:t>
        </w:r>
      </w:ins>
      <w:ins w:id="119" w:author="Microsoft Office User" w:date="2020-01-23T21:03:00Z">
        <w:r w:rsidR="00DF5254">
          <w:rPr>
            <w:rFonts w:ascii="Garamond" w:hAnsi="Garamond"/>
            <w:color w:val="000000" w:themeColor="text1"/>
            <w:sz w:val="24"/>
            <w:szCs w:val="24"/>
          </w:rPr>
          <w:t xml:space="preserve"> that impairing the motor processes </w:t>
        </w:r>
      </w:ins>
      <w:ins w:id="120" w:author="Microsoft Office User" w:date="2020-01-23T21:04:00Z">
        <w:r w:rsidR="00DE2F4D">
          <w:rPr>
            <w:rFonts w:ascii="Garamond" w:hAnsi="Garamond"/>
            <w:color w:val="000000" w:themeColor="text1"/>
            <w:sz w:val="24"/>
            <w:szCs w:val="24"/>
          </w:rPr>
          <w:t xml:space="preserve">also </w:t>
        </w:r>
      </w:ins>
      <w:ins w:id="121" w:author="Microsoft Office User" w:date="2020-01-23T21:03:00Z">
        <w:r w:rsidR="00DF5254">
          <w:rPr>
            <w:rFonts w:ascii="Garamond" w:hAnsi="Garamond"/>
            <w:color w:val="000000" w:themeColor="text1"/>
            <w:sz w:val="24"/>
            <w:szCs w:val="24"/>
          </w:rPr>
          <w:t xml:space="preserve">prevents </w:t>
        </w:r>
      </w:ins>
      <w:ins w:id="122" w:author="Microsoft Office User" w:date="2020-01-23T21:04:00Z">
        <w:r w:rsidR="00DE2F4D">
          <w:rPr>
            <w:rFonts w:ascii="Garamond" w:hAnsi="Garamond"/>
            <w:color w:val="000000" w:themeColor="text1"/>
            <w:sz w:val="24"/>
            <w:szCs w:val="24"/>
          </w:rPr>
          <w:t xml:space="preserve">those </w:t>
        </w:r>
      </w:ins>
      <w:ins w:id="123" w:author="Microsoft Office User" w:date="2020-01-23T21:03:00Z">
        <w:r w:rsidR="00DF5254">
          <w:rPr>
            <w:rFonts w:ascii="Garamond" w:hAnsi="Garamond"/>
            <w:color w:val="000000" w:themeColor="text1"/>
            <w:sz w:val="24"/>
            <w:szCs w:val="24"/>
          </w:rPr>
          <w:t>belief-tracking process from o</w:t>
        </w:r>
      </w:ins>
      <w:ins w:id="124" w:author="Microsoft Office User" w:date="2020-01-23T21:04:00Z">
        <w:r w:rsidR="00DF5254">
          <w:rPr>
            <w:rFonts w:ascii="Garamond" w:hAnsi="Garamond"/>
            <w:color w:val="000000" w:themeColor="text1"/>
            <w:sz w:val="24"/>
            <w:szCs w:val="24"/>
          </w:rPr>
          <w:t>c</w:t>
        </w:r>
      </w:ins>
      <w:ins w:id="125" w:author="Microsoft Office User" w:date="2020-01-23T21:03:00Z">
        <w:r w:rsidR="00DF5254">
          <w:rPr>
            <w:rFonts w:ascii="Garamond" w:hAnsi="Garamond"/>
            <w:color w:val="000000" w:themeColor="text1"/>
            <w:sz w:val="24"/>
            <w:szCs w:val="24"/>
          </w:rPr>
          <w:t>cu</w:t>
        </w:r>
      </w:ins>
      <w:ins w:id="126" w:author="Microsoft Office User" w:date="2020-01-23T21:04:00Z">
        <w:r w:rsidR="00DF5254">
          <w:rPr>
            <w:rFonts w:ascii="Garamond" w:hAnsi="Garamond"/>
            <w:color w:val="000000" w:themeColor="text1"/>
            <w:sz w:val="24"/>
            <w:szCs w:val="24"/>
          </w:rPr>
          <w:t>r</w:t>
        </w:r>
      </w:ins>
      <w:ins w:id="127" w:author="Microsoft Office User" w:date="2020-01-23T21:03:00Z">
        <w:r w:rsidR="00DF5254">
          <w:rPr>
            <w:rFonts w:ascii="Garamond" w:hAnsi="Garamond"/>
            <w:color w:val="000000" w:themeColor="text1"/>
            <w:sz w:val="24"/>
            <w:szCs w:val="24"/>
          </w:rPr>
          <w:t>ring</w:t>
        </w:r>
      </w:ins>
      <w:ins w:id="128" w:author="s" w:date="2020-01-23T19:20:00Z">
        <w:r>
          <w:rPr>
            <w:rFonts w:ascii="Garamond" w:hAnsi="Garamond"/>
            <w:color w:val="000000" w:themeColor="text1"/>
            <w:sz w:val="24"/>
            <w:szCs w:val="24"/>
          </w:rPr>
          <w:t>.</w:t>
        </w:r>
      </w:ins>
      <w:ins w:id="129" w:author="s" w:date="2020-01-23T19:25:00Z">
        <w:r w:rsidR="00BE1CF4">
          <w:rPr>
            <w:rFonts w:ascii="Garamond" w:hAnsi="Garamond"/>
            <w:color w:val="000000" w:themeColor="text1"/>
            <w:sz w:val="24"/>
            <w:szCs w:val="24"/>
          </w:rPr>
          <w:t xml:space="preserve">  If so, we would expect that belief tracking is not occurring (or not occurring in the same way) in the Constrained-Agent version.</w:t>
        </w:r>
      </w:ins>
      <w:ins w:id="130" w:author="Microsoft Office User" w:date="2020-01-23T21:27:00Z">
        <w:r w:rsidR="00DA4843">
          <w:rPr>
            <w:rFonts w:ascii="Garamond" w:hAnsi="Garamond"/>
            <w:color w:val="000000" w:themeColor="text1"/>
            <w:sz w:val="24"/>
            <w:szCs w:val="24"/>
          </w:rPr>
          <w:t xml:space="preserve">  </w:t>
        </w:r>
      </w:ins>
    </w:p>
    <w:p w14:paraId="6C5E0E5B" w14:textId="60A38776" w:rsidR="00BE1CF4" w:rsidDel="00BE1CF4" w:rsidRDefault="00BE1CF4" w:rsidP="00BE1CF4">
      <w:pPr>
        <w:spacing w:after="0" w:line="360" w:lineRule="auto"/>
        <w:rPr>
          <w:del w:id="131" w:author="s" w:date="2020-01-23T19:26:00Z"/>
          <w:rFonts w:ascii="Garamond" w:hAnsi="Garamond"/>
          <w:color w:val="000000" w:themeColor="text1"/>
          <w:sz w:val="24"/>
          <w:szCs w:val="24"/>
        </w:rPr>
      </w:pPr>
    </w:p>
    <w:p w14:paraId="1DC84D15" w14:textId="39FF6B51" w:rsidR="00674AEC" w:rsidDel="00BE1CF4" w:rsidRDefault="00674AEC" w:rsidP="00674AEC">
      <w:pPr>
        <w:spacing w:after="0" w:line="360" w:lineRule="auto"/>
        <w:rPr>
          <w:del w:id="132" w:author="s" w:date="2020-01-23T19:24:00Z"/>
          <w:rFonts w:ascii="Garamond" w:hAnsi="Garamond"/>
          <w:color w:val="000000" w:themeColor="text1"/>
          <w:sz w:val="24"/>
          <w:szCs w:val="24"/>
        </w:rPr>
      </w:pPr>
      <w:del w:id="133" w:author="s" w:date="2020-01-23T19:24:00Z">
        <w:r w:rsidDel="00BE1CF4">
          <w:rPr>
            <w:rFonts w:ascii="Garamond" w:hAnsi="Garamond"/>
            <w:color w:val="000000" w:themeColor="text1"/>
            <w:sz w:val="24"/>
            <w:szCs w:val="24"/>
          </w:rPr>
          <w:delText xml:space="preserve">     </w:delText>
        </w:r>
      </w:del>
      <w:del w:id="134" w:author="s" w:date="2020-01-23T19:20:00Z">
        <w:r w:rsidDel="00BE1CF4">
          <w:rPr>
            <w:rFonts w:ascii="Garamond" w:hAnsi="Garamond"/>
            <w:color w:val="000000" w:themeColor="text1"/>
            <w:sz w:val="24"/>
            <w:szCs w:val="24"/>
          </w:rPr>
          <w:delText xml:space="preserve">Classically speaking, motor activity can be reactive and responds to others’ ongoing movements towards some outcome. Where the stimuli depicted in the ball-detection task are concerned, however, participants never got to see the agent perform an action directed to an outcome at all (e.g., reaching to grasp a ball behind the wall). The agent never did anything with the ball aside from placing the ball onto the table; there was nothing obvious about what the outcome of the observed action might be. The broader literature indicates that whilst our motor system can discharge reactively to the visual features of others’ actions, a subset of motor activations can anticipate actions ahead of their unfolding and can represent inferred goals of withheld actions (e.g., Avenanti, Annella, </w:delText>
        </w:r>
        <w:r w:rsidRPr="00221A29" w:rsidDel="00BE1CF4">
          <w:rPr>
            <w:rFonts w:ascii="Garamond" w:hAnsi="Garamond"/>
            <w:color w:val="000000" w:themeColor="text1"/>
            <w:sz w:val="24"/>
            <w:szCs w:val="24"/>
          </w:rPr>
          <w:delText>Candidi, Urgesi, &amp; Aglioti, 2013</w:delText>
        </w:r>
        <w:r w:rsidDel="00BE1CF4">
          <w:rPr>
            <w:rFonts w:ascii="Garamond" w:hAnsi="Garamond"/>
            <w:color w:val="000000" w:themeColor="text1"/>
            <w:sz w:val="24"/>
            <w:szCs w:val="24"/>
          </w:rPr>
          <w:delText xml:space="preserve">; Bonini, Maranesi, Fogassi, &amp; Rizzolatti, 2014; Kühn, Gevers, &amp; Brass, 2009; </w:delText>
        </w:r>
        <w:r w:rsidRPr="00834D8E" w:rsidDel="00BE1CF4">
          <w:rPr>
            <w:rFonts w:ascii="Garamond" w:hAnsi="Garamond"/>
            <w:color w:val="000000" w:themeColor="text1"/>
            <w:sz w:val="24"/>
            <w:szCs w:val="24"/>
          </w:rPr>
          <w:delText>Maranesi, Livi, Fogassi, Rizzolatti, &amp; Bonini, 2014</w:delText>
        </w:r>
        <w:r w:rsidDel="00BE1CF4">
          <w:rPr>
            <w:rFonts w:ascii="Garamond" w:hAnsi="Garamond"/>
            <w:color w:val="000000" w:themeColor="text1"/>
            <w:sz w:val="24"/>
            <w:szCs w:val="24"/>
          </w:rPr>
          <w:delText xml:space="preserve">). It is worthwhile pointing out that in Costantini et al.’s (2011) study, there was also no need for participants to witness any goal-directed action being performed by the agent for participants to map the agent’s action space onto their own frames of reference. </w:delText>
        </w:r>
      </w:del>
      <w:del w:id="135" w:author="s" w:date="2020-01-23T19:22:00Z">
        <w:r w:rsidDel="00BE1CF4">
          <w:rPr>
            <w:rFonts w:ascii="Garamond" w:hAnsi="Garamond"/>
            <w:color w:val="000000" w:themeColor="text1"/>
            <w:sz w:val="24"/>
            <w:szCs w:val="24"/>
          </w:rPr>
          <w:delText xml:space="preserve">Analogously, our research points to a tight connection between motor and belief-tracking processes producing behavioural expectations that facilitate response times even when participants did not witness a clear goal-directed action being performed by the agent. </w:delText>
        </w:r>
      </w:del>
      <w:del w:id="136" w:author="s" w:date="2020-01-23T19:24:00Z">
        <w:r w:rsidDel="00BE1CF4">
          <w:rPr>
            <w:rFonts w:ascii="Garamond" w:hAnsi="Garamond"/>
            <w:color w:val="000000" w:themeColor="text1"/>
            <w:sz w:val="24"/>
            <w:szCs w:val="24"/>
          </w:rPr>
          <w:delText xml:space="preserve">Adults’ abilities to generate belief-based motor representations of others’ potential action could be useful for monitoring what others are refraining from doing. </w:delText>
        </w:r>
      </w:del>
    </w:p>
    <w:p w14:paraId="6E69A226" w14:textId="0236509D" w:rsidR="005970F6" w:rsidRDefault="00674AEC" w:rsidP="00BE1CF4">
      <w:pPr>
        <w:spacing w:after="0" w:line="360" w:lineRule="auto"/>
        <w:ind w:firstLine="720"/>
        <w:rPr>
          <w:ins w:id="137" w:author="s" w:date="2020-01-23T19:27:00Z"/>
          <w:rFonts w:ascii="Garamond" w:hAnsi="Garamond"/>
          <w:color w:val="000000" w:themeColor="text1"/>
          <w:sz w:val="24"/>
          <w:szCs w:val="24"/>
        </w:rPr>
      </w:pPr>
      <w:del w:id="138" w:author="s" w:date="2020-01-23T19:26:00Z">
        <w:r w:rsidDel="00BE1CF4">
          <w:rPr>
            <w:rFonts w:ascii="Garamond" w:hAnsi="Garamond"/>
            <w:color w:val="000000" w:themeColor="text1"/>
            <w:sz w:val="24"/>
            <w:szCs w:val="24"/>
          </w:rPr>
          <w:delText xml:space="preserve">          We are open to possibility that </w:delText>
        </w:r>
      </w:del>
      <w:del w:id="139" w:author="s" w:date="2020-01-23T19:24:00Z">
        <w:r w:rsidDel="00BE1CF4">
          <w:rPr>
            <w:rFonts w:ascii="Garamond" w:hAnsi="Garamond"/>
            <w:color w:val="000000" w:themeColor="text1"/>
            <w:sz w:val="24"/>
            <w:szCs w:val="24"/>
          </w:rPr>
          <w:delText xml:space="preserve">belief tracking is preserved and somehow still occurring in the Constrained-Agent version of the ball-detection task, and that the mindreading process is not feeding into motor processes to facilitate participants’ behavioural responses when motor representations are disrupted. </w:delText>
        </w:r>
      </w:del>
      <w:r>
        <w:rPr>
          <w:rFonts w:ascii="Garamond" w:hAnsi="Garamond"/>
          <w:color w:val="000000" w:themeColor="text1"/>
          <w:sz w:val="24"/>
          <w:szCs w:val="24"/>
        </w:rPr>
        <w:t xml:space="preserve">More research will be needed to determine whether </w:t>
      </w:r>
      <w:del w:id="140" w:author="s" w:date="2020-01-23T19:26:00Z">
        <w:r w:rsidDel="00BE1CF4">
          <w:rPr>
            <w:rFonts w:ascii="Garamond" w:hAnsi="Garamond"/>
            <w:color w:val="000000" w:themeColor="text1"/>
            <w:sz w:val="24"/>
            <w:szCs w:val="24"/>
          </w:rPr>
          <w:delText xml:space="preserve">the </w:delText>
        </w:r>
      </w:del>
      <w:r>
        <w:rPr>
          <w:rFonts w:ascii="Garamond" w:hAnsi="Garamond"/>
          <w:color w:val="000000" w:themeColor="text1"/>
          <w:sz w:val="24"/>
          <w:szCs w:val="24"/>
        </w:rPr>
        <w:t>belief</w:t>
      </w:r>
      <w:del w:id="141" w:author="Microsoft Office User" w:date="2020-01-23T21:00:00Z">
        <w:r w:rsidDel="00DF5254">
          <w:rPr>
            <w:rFonts w:ascii="Garamond" w:hAnsi="Garamond"/>
            <w:color w:val="000000" w:themeColor="text1"/>
            <w:sz w:val="24"/>
            <w:szCs w:val="24"/>
          </w:rPr>
          <w:delText xml:space="preserve"> </w:delText>
        </w:r>
      </w:del>
      <w:ins w:id="142" w:author="Microsoft Office User" w:date="2020-01-23T21:00:00Z">
        <w:r w:rsidR="00DF5254">
          <w:rPr>
            <w:rFonts w:ascii="Garamond" w:hAnsi="Garamond"/>
            <w:color w:val="000000" w:themeColor="text1"/>
            <w:sz w:val="24"/>
            <w:szCs w:val="24"/>
          </w:rPr>
          <w:t>-</w:t>
        </w:r>
      </w:ins>
      <w:r>
        <w:rPr>
          <w:rFonts w:ascii="Garamond" w:hAnsi="Garamond"/>
          <w:color w:val="000000" w:themeColor="text1"/>
          <w:sz w:val="24"/>
          <w:szCs w:val="24"/>
        </w:rPr>
        <w:t>tracking process</w:t>
      </w:r>
      <w:ins w:id="143" w:author="Microsoft Office User" w:date="2020-01-23T21:27:00Z">
        <w:r w:rsidR="00040872">
          <w:rPr>
            <w:rFonts w:ascii="Garamond" w:hAnsi="Garamond"/>
            <w:color w:val="000000" w:themeColor="text1"/>
            <w:sz w:val="24"/>
            <w:szCs w:val="24"/>
          </w:rPr>
          <w:t>es</w:t>
        </w:r>
      </w:ins>
      <w:r>
        <w:rPr>
          <w:rFonts w:ascii="Garamond" w:hAnsi="Garamond"/>
          <w:color w:val="000000" w:themeColor="text1"/>
          <w:sz w:val="24"/>
          <w:szCs w:val="24"/>
        </w:rPr>
        <w:t xml:space="preserve"> </w:t>
      </w:r>
      <w:del w:id="144" w:author="Microsoft Office User" w:date="2020-01-23T21:29:00Z">
        <w:r w:rsidDel="00DA4843">
          <w:rPr>
            <w:rFonts w:ascii="Garamond" w:hAnsi="Garamond"/>
            <w:color w:val="000000" w:themeColor="text1"/>
            <w:sz w:val="24"/>
            <w:szCs w:val="24"/>
          </w:rPr>
          <w:delText>could be detectable</w:delText>
        </w:r>
      </w:del>
      <w:ins w:id="145" w:author="Microsoft Office User" w:date="2020-01-23T21:29:00Z">
        <w:r w:rsidR="00DA4843">
          <w:rPr>
            <w:rFonts w:ascii="Garamond" w:hAnsi="Garamond"/>
            <w:color w:val="000000" w:themeColor="text1"/>
            <w:sz w:val="24"/>
            <w:szCs w:val="24"/>
          </w:rPr>
          <w:t>occur even when motor processes in participants are impaired</w:t>
        </w:r>
      </w:ins>
      <w:ins w:id="146" w:author="s" w:date="2020-01-23T19:26:00Z">
        <w:r w:rsidR="00BE1CF4">
          <w:rPr>
            <w:rFonts w:ascii="Garamond" w:hAnsi="Garamond"/>
            <w:color w:val="000000" w:themeColor="text1"/>
            <w:sz w:val="24"/>
            <w:szCs w:val="24"/>
          </w:rPr>
          <w:t>. For example</w:t>
        </w:r>
      </w:ins>
      <w:ins w:id="147" w:author="Microsoft Office User" w:date="2020-01-23T21:29:00Z">
        <w:r w:rsidR="00DA4843">
          <w:rPr>
            <w:rFonts w:ascii="Garamond" w:hAnsi="Garamond"/>
            <w:color w:val="000000" w:themeColor="text1"/>
            <w:sz w:val="24"/>
            <w:szCs w:val="24"/>
          </w:rPr>
          <w:t>,</w:t>
        </w:r>
      </w:ins>
      <w:del w:id="148" w:author="s" w:date="2020-01-23T19:26:00Z">
        <w:r w:rsidDel="00BE1CF4">
          <w:rPr>
            <w:rFonts w:ascii="Garamond" w:hAnsi="Garamond"/>
            <w:color w:val="000000" w:themeColor="text1"/>
            <w:sz w:val="24"/>
            <w:szCs w:val="24"/>
          </w:rPr>
          <w:delText xml:space="preserve"> if we,</w:delText>
        </w:r>
      </w:del>
      <w:r>
        <w:rPr>
          <w:rFonts w:ascii="Garamond" w:hAnsi="Garamond"/>
          <w:color w:val="000000" w:themeColor="text1"/>
          <w:sz w:val="24"/>
          <w:szCs w:val="24"/>
        </w:rPr>
        <w:t xml:space="preserve"> aside from measuring the latencies of participants’ key-press responses, </w:t>
      </w:r>
      <w:ins w:id="149" w:author="s" w:date="2020-01-23T19:26:00Z">
        <w:r w:rsidR="00BE1CF4">
          <w:rPr>
            <w:rFonts w:ascii="Garamond" w:hAnsi="Garamond"/>
            <w:color w:val="000000" w:themeColor="text1"/>
            <w:sz w:val="24"/>
            <w:szCs w:val="24"/>
          </w:rPr>
          <w:t xml:space="preserve">researchers might </w:t>
        </w:r>
      </w:ins>
      <w:r>
        <w:rPr>
          <w:rFonts w:ascii="Garamond" w:hAnsi="Garamond"/>
          <w:color w:val="000000" w:themeColor="text1"/>
          <w:sz w:val="24"/>
          <w:szCs w:val="24"/>
        </w:rPr>
        <w:t>simultaneously measure</w:t>
      </w:r>
      <w:del w:id="150" w:author="s" w:date="2020-01-23T19:26:00Z">
        <w:r w:rsidDel="00BE1CF4">
          <w:rPr>
            <w:rFonts w:ascii="Garamond" w:hAnsi="Garamond"/>
            <w:color w:val="000000" w:themeColor="text1"/>
            <w:sz w:val="24"/>
            <w:szCs w:val="24"/>
          </w:rPr>
          <w:delText>d</w:delText>
        </w:r>
      </w:del>
      <w:r>
        <w:rPr>
          <w:rFonts w:ascii="Garamond" w:hAnsi="Garamond"/>
          <w:color w:val="000000" w:themeColor="text1"/>
          <w:sz w:val="24"/>
          <w:szCs w:val="24"/>
        </w:rPr>
        <w:t xml:space="preserve"> skin conductance and pupil dilation effects</w:t>
      </w:r>
      <w:ins w:id="151" w:author="Microsoft Office User" w:date="2020-01-23T21:29:00Z">
        <w:r w:rsidR="00DA4843">
          <w:rPr>
            <w:rFonts w:ascii="Garamond" w:hAnsi="Garamond"/>
            <w:color w:val="000000" w:themeColor="text1"/>
            <w:sz w:val="24"/>
            <w:szCs w:val="24"/>
          </w:rPr>
          <w:t xml:space="preserve"> (*citations)</w:t>
        </w:r>
      </w:ins>
      <w:r>
        <w:rPr>
          <w:rFonts w:ascii="Garamond" w:hAnsi="Garamond"/>
          <w:color w:val="000000" w:themeColor="text1"/>
          <w:sz w:val="24"/>
          <w:szCs w:val="24"/>
        </w:rPr>
        <w:t xml:space="preserve">. </w:t>
      </w:r>
      <w:ins w:id="152" w:author="s" w:date="2020-01-23T19:27:00Z">
        <w:r w:rsidR="005970F6">
          <w:rPr>
            <w:rFonts w:ascii="Garamond" w:hAnsi="Garamond"/>
            <w:color w:val="000000" w:themeColor="text1"/>
            <w:sz w:val="24"/>
            <w:szCs w:val="24"/>
          </w:rPr>
          <w:t xml:space="preserve">If automatic belief tracking processes are motor processes, we would expect “mummification” to eliminate indications of belief tracking </w:t>
        </w:r>
      </w:ins>
      <w:ins w:id="153" w:author="s" w:date="2020-01-23T19:28:00Z">
        <w:r w:rsidR="005970F6">
          <w:rPr>
            <w:rFonts w:ascii="Garamond" w:hAnsi="Garamond"/>
            <w:color w:val="000000" w:themeColor="text1"/>
            <w:sz w:val="24"/>
            <w:szCs w:val="24"/>
          </w:rPr>
          <w:t>not only in response times but also in skin conductance and pupil dilation</w:t>
        </w:r>
      </w:ins>
      <w:ins w:id="154" w:author="s" w:date="2020-01-23T19:27:00Z">
        <w:r w:rsidR="005970F6">
          <w:rPr>
            <w:rFonts w:ascii="Garamond" w:hAnsi="Garamond"/>
            <w:color w:val="000000" w:themeColor="text1"/>
            <w:sz w:val="24"/>
            <w:szCs w:val="24"/>
          </w:rPr>
          <w:t>.</w:t>
        </w:r>
      </w:ins>
      <w:ins w:id="155" w:author="s" w:date="2020-01-23T19:28:00Z">
        <w:r w:rsidR="005970F6">
          <w:rPr>
            <w:rFonts w:ascii="Garamond" w:hAnsi="Garamond"/>
            <w:color w:val="000000" w:themeColor="text1"/>
            <w:sz w:val="24"/>
            <w:szCs w:val="24"/>
          </w:rPr>
          <w:t xml:space="preserve"> </w:t>
        </w:r>
      </w:ins>
    </w:p>
    <w:p w14:paraId="2841CE6F" w14:textId="40143267" w:rsidR="00674AEC" w:rsidDel="0071642D" w:rsidRDefault="00674AEC">
      <w:pPr>
        <w:spacing w:after="0" w:line="360" w:lineRule="auto"/>
        <w:ind w:firstLine="720"/>
        <w:rPr>
          <w:del w:id="156" w:author="s" w:date="2020-01-23T19:32:00Z"/>
          <w:rFonts w:ascii="Garamond" w:hAnsi="Garamond"/>
          <w:color w:val="000000" w:themeColor="text1"/>
          <w:sz w:val="24"/>
          <w:szCs w:val="24"/>
        </w:rPr>
        <w:pPrChange w:id="157" w:author="s" w:date="2020-01-23T19:26:00Z">
          <w:pPr>
            <w:spacing w:after="0" w:line="360" w:lineRule="auto"/>
          </w:pPr>
        </w:pPrChange>
      </w:pPr>
      <w:del w:id="158" w:author="s" w:date="2020-01-23T19:32:00Z">
        <w:r w:rsidDel="0071642D">
          <w:rPr>
            <w:rFonts w:ascii="Garamond" w:hAnsi="Garamond"/>
            <w:color w:val="000000" w:themeColor="text1"/>
            <w:sz w:val="24"/>
            <w:szCs w:val="24"/>
          </w:rPr>
          <w:delText xml:space="preserve">Researchers still do not have a good handle over whether and to what extent different responses may be dominated by certain processes and representations (Butterfill &amp; Apperly, 2013; Edwards &amp; Low, 2017). However, if the P+A- &lt; P-A- effect is a consequence of the way that information about beliefs feeds into motor predictions of the agent and how those motor representations then facilitate (or not facilitate) response times – as our current findings documented – then we can begin to appreciate that automatic belief tracking can have functional consequences for generating expectations of potential action by how it interfaces with motor control.   </w:delText>
        </w:r>
      </w:del>
    </w:p>
    <w:p w14:paraId="11EF9DA7" w14:textId="77777777" w:rsidR="00B43A94" w:rsidRDefault="00674AEC" w:rsidP="00FC0F91">
      <w:pPr>
        <w:spacing w:after="0" w:line="360" w:lineRule="auto"/>
        <w:rPr>
          <w:ins w:id="159" w:author="Microsoft Office User" w:date="2020-01-23T21:57:00Z"/>
          <w:rFonts w:ascii="Garamond" w:hAnsi="Garamond"/>
          <w:color w:val="000000" w:themeColor="text1"/>
          <w:sz w:val="24"/>
          <w:szCs w:val="24"/>
        </w:rPr>
      </w:pPr>
      <w:r w:rsidRPr="008D4F05">
        <w:rPr>
          <w:rFonts w:ascii="Garamond" w:hAnsi="Garamond"/>
          <w:color w:val="000000" w:themeColor="text1"/>
          <w:sz w:val="24"/>
          <w:szCs w:val="24"/>
        </w:rPr>
        <w:t xml:space="preserve">     </w:t>
      </w:r>
      <w:del w:id="160" w:author="s" w:date="2020-01-23T19:29:00Z">
        <w:r w:rsidRPr="008D4F05" w:rsidDel="00FC0F91">
          <w:rPr>
            <w:rFonts w:ascii="Garamond" w:hAnsi="Garamond"/>
            <w:color w:val="000000" w:themeColor="text1"/>
            <w:sz w:val="24"/>
            <w:szCs w:val="24"/>
          </w:rPr>
          <w:delText xml:space="preserve">Do we </w:delText>
        </w:r>
      </w:del>
      <w:ins w:id="161" w:author="s" w:date="2020-01-23T19:29:00Z">
        <w:r w:rsidR="00FC0F91">
          <w:rPr>
            <w:rFonts w:ascii="Garamond" w:hAnsi="Garamond"/>
            <w:color w:val="000000" w:themeColor="text1"/>
            <w:sz w:val="24"/>
            <w:szCs w:val="24"/>
          </w:rPr>
          <w:t xml:space="preserve">Do our findings allow us to </w:t>
        </w:r>
      </w:ins>
      <w:del w:id="162" w:author="s" w:date="2020-01-23T19:29:00Z">
        <w:r w:rsidRPr="008D4F05" w:rsidDel="00FC0F91">
          <w:rPr>
            <w:rFonts w:ascii="Garamond" w:hAnsi="Garamond"/>
            <w:color w:val="000000" w:themeColor="text1"/>
            <w:sz w:val="24"/>
            <w:szCs w:val="24"/>
          </w:rPr>
          <w:delText xml:space="preserve">want to </w:delText>
        </w:r>
      </w:del>
      <w:r w:rsidRPr="008D4F05">
        <w:rPr>
          <w:rFonts w:ascii="Garamond" w:hAnsi="Garamond"/>
          <w:color w:val="000000" w:themeColor="text1"/>
          <w:sz w:val="24"/>
          <w:szCs w:val="24"/>
        </w:rPr>
        <w:t xml:space="preserve">predict that </w:t>
      </w:r>
      <w:del w:id="163" w:author="s" w:date="2020-01-23T19:29:00Z">
        <w:r w:rsidRPr="008D4F05" w:rsidDel="00FC0F91">
          <w:rPr>
            <w:rFonts w:ascii="Garamond" w:hAnsi="Garamond"/>
            <w:color w:val="000000" w:themeColor="text1"/>
            <w:sz w:val="24"/>
            <w:szCs w:val="24"/>
          </w:rPr>
          <w:delText xml:space="preserve">anytime </w:delText>
        </w:r>
      </w:del>
      <w:ins w:id="164" w:author="s" w:date="2020-01-23T19:29:00Z">
        <w:r w:rsidR="00FC0F91">
          <w:rPr>
            <w:rFonts w:ascii="Garamond" w:hAnsi="Garamond"/>
            <w:color w:val="000000" w:themeColor="text1"/>
            <w:sz w:val="24"/>
            <w:szCs w:val="24"/>
          </w:rPr>
          <w:t>wherever</w:t>
        </w:r>
        <w:r w:rsidR="00FC0F91" w:rsidRPr="008D4F05">
          <w:rPr>
            <w:rFonts w:ascii="Garamond" w:hAnsi="Garamond"/>
            <w:color w:val="000000" w:themeColor="text1"/>
            <w:sz w:val="24"/>
            <w:szCs w:val="24"/>
          </w:rPr>
          <w:t xml:space="preserve"> </w:t>
        </w:r>
      </w:ins>
      <w:r w:rsidRPr="008D4F05">
        <w:rPr>
          <w:rFonts w:ascii="Garamond" w:hAnsi="Garamond"/>
          <w:color w:val="000000" w:themeColor="text1"/>
          <w:sz w:val="24"/>
          <w:szCs w:val="24"/>
        </w:rPr>
        <w:t>we have a fast belief-tracking process, impairing motor</w:t>
      </w:r>
      <w:r>
        <w:rPr>
          <w:rFonts w:ascii="Garamond" w:hAnsi="Garamond"/>
          <w:color w:val="000000" w:themeColor="text1"/>
          <w:sz w:val="24"/>
          <w:szCs w:val="24"/>
        </w:rPr>
        <w:t xml:space="preserve"> representations will impair the process? We </w:t>
      </w:r>
      <w:del w:id="165" w:author="s" w:date="2020-01-23T19:29:00Z">
        <w:r w:rsidDel="00FC0F91">
          <w:rPr>
            <w:rFonts w:ascii="Garamond" w:hAnsi="Garamond"/>
            <w:color w:val="000000" w:themeColor="text1"/>
            <w:sz w:val="24"/>
            <w:szCs w:val="24"/>
          </w:rPr>
          <w:delText>probably do not</w:delText>
        </w:r>
      </w:del>
      <w:ins w:id="166" w:author="s" w:date="2020-01-23T19:29:00Z">
        <w:r w:rsidR="00FC0F91">
          <w:rPr>
            <w:rFonts w:ascii="Garamond" w:hAnsi="Garamond"/>
            <w:color w:val="000000" w:themeColor="text1"/>
            <w:sz w:val="24"/>
            <w:szCs w:val="24"/>
          </w:rPr>
          <w:t>think they do not</w:t>
        </w:r>
      </w:ins>
      <w:r>
        <w:rPr>
          <w:rFonts w:ascii="Garamond" w:hAnsi="Garamond"/>
          <w:color w:val="000000" w:themeColor="text1"/>
          <w:sz w:val="24"/>
          <w:szCs w:val="24"/>
        </w:rPr>
        <w:t xml:space="preserve">. </w:t>
      </w:r>
      <w:ins w:id="167" w:author="s" w:date="2020-01-23T19:29:00Z">
        <w:r w:rsidR="00FC0F91">
          <w:rPr>
            <w:rFonts w:ascii="Garamond" w:hAnsi="Garamond"/>
            <w:color w:val="000000" w:themeColor="text1"/>
            <w:sz w:val="24"/>
            <w:szCs w:val="24"/>
          </w:rPr>
          <w:t xml:space="preserve">Our findings indicate that </w:t>
        </w:r>
      </w:ins>
      <w:del w:id="168" w:author="s" w:date="2020-01-23T19:29:00Z">
        <w:r w:rsidRPr="00036FA8" w:rsidDel="00FC0F91">
          <w:rPr>
            <w:rFonts w:ascii="Garamond" w:hAnsi="Garamond"/>
            <w:i/>
            <w:color w:val="000000" w:themeColor="text1"/>
            <w:sz w:val="24"/>
            <w:szCs w:val="24"/>
            <w:rPrChange w:id="169" w:author="Microsoft Office User" w:date="2020-01-23T21:47:00Z">
              <w:rPr>
                <w:rFonts w:ascii="Garamond" w:hAnsi="Garamond"/>
                <w:color w:val="000000" w:themeColor="text1"/>
                <w:sz w:val="24"/>
                <w:szCs w:val="24"/>
              </w:rPr>
            </w:rPrChange>
          </w:rPr>
          <w:delText xml:space="preserve">It is possible that </w:delText>
        </w:r>
      </w:del>
      <w:r w:rsidRPr="00036FA8">
        <w:rPr>
          <w:rFonts w:ascii="Garamond" w:hAnsi="Garamond"/>
          <w:i/>
          <w:color w:val="000000" w:themeColor="text1"/>
          <w:sz w:val="24"/>
          <w:szCs w:val="24"/>
          <w:rPrChange w:id="170" w:author="Microsoft Office User" w:date="2020-01-23T21:47:00Z">
            <w:rPr>
              <w:rFonts w:ascii="Garamond" w:hAnsi="Garamond"/>
              <w:color w:val="000000" w:themeColor="text1"/>
              <w:sz w:val="24"/>
              <w:szCs w:val="24"/>
            </w:rPr>
          </w:rPrChange>
        </w:rPr>
        <w:t>some</w:t>
      </w:r>
      <w:r>
        <w:rPr>
          <w:rFonts w:ascii="Garamond" w:hAnsi="Garamond"/>
          <w:color w:val="000000" w:themeColor="text1"/>
          <w:sz w:val="24"/>
          <w:szCs w:val="24"/>
        </w:rPr>
        <w:t xml:space="preserve"> of the fast belief-tracking processes </w:t>
      </w:r>
      <w:ins w:id="171" w:author="s" w:date="2020-01-23T19:30:00Z">
        <w:r w:rsidR="00FC0F91">
          <w:rPr>
            <w:rFonts w:ascii="Garamond" w:hAnsi="Garamond"/>
            <w:color w:val="000000" w:themeColor="text1"/>
            <w:sz w:val="24"/>
            <w:szCs w:val="24"/>
          </w:rPr>
          <w:t xml:space="preserve">may </w:t>
        </w:r>
        <w:del w:id="172" w:author="Microsoft Office User" w:date="2020-01-23T21:46:00Z">
          <w:r w:rsidR="00FC0F91" w:rsidDel="00D1121C">
            <w:rPr>
              <w:rFonts w:ascii="Garamond" w:hAnsi="Garamond"/>
              <w:color w:val="000000" w:themeColor="text1"/>
              <w:sz w:val="24"/>
              <w:szCs w:val="24"/>
            </w:rPr>
            <w:delText xml:space="preserve">be </w:delText>
          </w:r>
        </w:del>
        <w:r w:rsidR="00FC0F91">
          <w:rPr>
            <w:rFonts w:ascii="Garamond" w:hAnsi="Garamond"/>
            <w:color w:val="000000" w:themeColor="text1"/>
            <w:sz w:val="24"/>
            <w:szCs w:val="24"/>
          </w:rPr>
          <w:t xml:space="preserve">influence, or </w:t>
        </w:r>
      </w:ins>
      <w:ins w:id="173" w:author="Microsoft Office User" w:date="2020-01-23T21:46:00Z">
        <w:r w:rsidR="00D1121C">
          <w:rPr>
            <w:rFonts w:ascii="Garamond" w:hAnsi="Garamond"/>
            <w:color w:val="000000" w:themeColor="text1"/>
            <w:sz w:val="24"/>
            <w:szCs w:val="24"/>
          </w:rPr>
          <w:t xml:space="preserve">may even </w:t>
        </w:r>
      </w:ins>
      <w:ins w:id="174" w:author="s" w:date="2020-01-23T19:30:00Z">
        <w:r w:rsidR="00FC0F91">
          <w:rPr>
            <w:rFonts w:ascii="Garamond" w:hAnsi="Garamond"/>
            <w:color w:val="000000" w:themeColor="text1"/>
            <w:sz w:val="24"/>
            <w:szCs w:val="24"/>
          </w:rPr>
          <w:t>be</w:t>
        </w:r>
      </w:ins>
      <w:ins w:id="175" w:author="Microsoft Office User" w:date="2020-01-23T21:46:00Z">
        <w:r w:rsidR="00D1121C">
          <w:rPr>
            <w:rFonts w:ascii="Garamond" w:hAnsi="Garamond"/>
            <w:color w:val="000000" w:themeColor="text1"/>
            <w:sz w:val="24"/>
            <w:szCs w:val="24"/>
          </w:rPr>
          <w:t xml:space="preserve"> bound up with</w:t>
        </w:r>
      </w:ins>
      <w:ins w:id="176" w:author="s" w:date="2020-01-23T19:30:00Z">
        <w:r w:rsidR="00FC0F91">
          <w:rPr>
            <w:rFonts w:ascii="Garamond" w:hAnsi="Garamond"/>
            <w:color w:val="000000" w:themeColor="text1"/>
            <w:sz w:val="24"/>
            <w:szCs w:val="24"/>
          </w:rPr>
          <w:t xml:space="preserve">, </w:t>
        </w:r>
      </w:ins>
      <w:del w:id="177" w:author="s" w:date="2020-01-23T19:30:00Z">
        <w:r w:rsidDel="00FC0F91">
          <w:rPr>
            <w:rFonts w:ascii="Garamond" w:hAnsi="Garamond"/>
            <w:color w:val="000000" w:themeColor="text1"/>
            <w:sz w:val="24"/>
            <w:szCs w:val="24"/>
          </w:rPr>
          <w:delText xml:space="preserve">are based on </w:delText>
        </w:r>
      </w:del>
      <w:r>
        <w:rPr>
          <w:rFonts w:ascii="Garamond" w:hAnsi="Garamond"/>
          <w:color w:val="000000" w:themeColor="text1"/>
          <w:sz w:val="24"/>
          <w:szCs w:val="24"/>
        </w:rPr>
        <w:t xml:space="preserve">motor </w:t>
      </w:r>
      <w:del w:id="178" w:author="Microsoft Office User" w:date="2020-01-23T21:56:00Z">
        <w:r w:rsidDel="00036FA8">
          <w:rPr>
            <w:rFonts w:ascii="Garamond" w:hAnsi="Garamond"/>
            <w:color w:val="000000" w:themeColor="text1"/>
            <w:sz w:val="24"/>
            <w:szCs w:val="24"/>
          </w:rPr>
          <w:delText>representations</w:delText>
        </w:r>
      </w:del>
      <w:ins w:id="179" w:author="Microsoft Office User" w:date="2020-01-23T21:56:00Z">
        <w:r w:rsidR="00036FA8">
          <w:rPr>
            <w:rFonts w:ascii="Garamond" w:hAnsi="Garamond"/>
            <w:color w:val="000000" w:themeColor="text1"/>
            <w:sz w:val="24"/>
            <w:szCs w:val="24"/>
          </w:rPr>
          <w:t>processes</w:t>
        </w:r>
      </w:ins>
      <w:ins w:id="180" w:author="s" w:date="2020-01-23T19:30:00Z">
        <w:r w:rsidR="00FC0F91">
          <w:rPr>
            <w:rFonts w:ascii="Garamond" w:hAnsi="Garamond"/>
            <w:color w:val="000000" w:themeColor="text1"/>
            <w:sz w:val="24"/>
            <w:szCs w:val="24"/>
          </w:rPr>
          <w:t>.</w:t>
        </w:r>
      </w:ins>
      <w:r>
        <w:rPr>
          <w:rFonts w:ascii="Garamond" w:hAnsi="Garamond"/>
          <w:color w:val="000000" w:themeColor="text1"/>
          <w:sz w:val="24"/>
          <w:szCs w:val="24"/>
        </w:rPr>
        <w:t xml:space="preserve"> </w:t>
      </w:r>
      <w:del w:id="181" w:author="s" w:date="2020-01-23T19:30:00Z">
        <w:r w:rsidDel="00FC0F91">
          <w:rPr>
            <w:rFonts w:ascii="Garamond" w:hAnsi="Garamond"/>
            <w:color w:val="000000" w:themeColor="text1"/>
            <w:sz w:val="24"/>
            <w:szCs w:val="24"/>
          </w:rPr>
          <w:delText xml:space="preserve">but </w:delText>
        </w:r>
      </w:del>
      <w:ins w:id="182" w:author="s" w:date="2020-01-23T19:30:00Z">
        <w:r w:rsidR="00FC0F91">
          <w:rPr>
            <w:rFonts w:ascii="Garamond" w:hAnsi="Garamond"/>
            <w:color w:val="000000" w:themeColor="text1"/>
            <w:sz w:val="24"/>
            <w:szCs w:val="24"/>
          </w:rPr>
          <w:t xml:space="preserve">But accepting this conclusion leaves us open to the possibility that </w:t>
        </w:r>
      </w:ins>
      <w:del w:id="183" w:author="s" w:date="2020-01-23T19:30:00Z">
        <w:r w:rsidRPr="00036FA8" w:rsidDel="00FC0F91">
          <w:rPr>
            <w:rFonts w:ascii="Garamond" w:hAnsi="Garamond"/>
            <w:i/>
            <w:color w:val="000000" w:themeColor="text1"/>
            <w:sz w:val="24"/>
            <w:szCs w:val="24"/>
            <w:rPrChange w:id="184" w:author="Microsoft Office User" w:date="2020-01-23T21:47:00Z">
              <w:rPr>
                <w:rFonts w:ascii="Garamond" w:hAnsi="Garamond"/>
                <w:color w:val="000000" w:themeColor="text1"/>
                <w:sz w:val="24"/>
                <w:szCs w:val="24"/>
              </w:rPr>
            </w:rPrChange>
          </w:rPr>
          <w:delText xml:space="preserve">it could be that some of the </w:delText>
        </w:r>
      </w:del>
      <w:ins w:id="185" w:author="s" w:date="2020-01-23T19:30:00Z">
        <w:r w:rsidR="00FC0F91" w:rsidRPr="00036FA8">
          <w:rPr>
            <w:rFonts w:ascii="Garamond" w:hAnsi="Garamond"/>
            <w:i/>
            <w:color w:val="000000" w:themeColor="text1"/>
            <w:sz w:val="24"/>
            <w:szCs w:val="24"/>
            <w:rPrChange w:id="186" w:author="Microsoft Office User" w:date="2020-01-23T21:47:00Z">
              <w:rPr>
                <w:rFonts w:ascii="Garamond" w:hAnsi="Garamond"/>
                <w:color w:val="000000" w:themeColor="text1"/>
                <w:sz w:val="24"/>
                <w:szCs w:val="24"/>
              </w:rPr>
            </w:rPrChange>
          </w:rPr>
          <w:t>other</w:t>
        </w:r>
        <w:r w:rsidR="00FC0F91">
          <w:rPr>
            <w:rFonts w:ascii="Garamond" w:hAnsi="Garamond"/>
            <w:color w:val="000000" w:themeColor="text1"/>
            <w:sz w:val="24"/>
            <w:szCs w:val="24"/>
          </w:rPr>
          <w:t xml:space="preserve"> </w:t>
        </w:r>
      </w:ins>
      <w:r>
        <w:rPr>
          <w:rFonts w:ascii="Garamond" w:hAnsi="Garamond"/>
          <w:color w:val="000000" w:themeColor="text1"/>
          <w:sz w:val="24"/>
          <w:szCs w:val="24"/>
        </w:rPr>
        <w:t xml:space="preserve">fast belief-tracking processes </w:t>
      </w:r>
      <w:ins w:id="187" w:author="Microsoft Office User" w:date="2020-01-23T21:56:00Z">
        <w:r w:rsidR="00036FA8">
          <w:rPr>
            <w:rFonts w:ascii="Garamond" w:hAnsi="Garamond"/>
            <w:color w:val="000000" w:themeColor="text1"/>
            <w:sz w:val="24"/>
            <w:szCs w:val="24"/>
          </w:rPr>
          <w:t xml:space="preserve">have nothing at all to do with motor processes. </w:t>
        </w:r>
      </w:ins>
      <w:ins w:id="188" w:author="Microsoft Office User" w:date="2020-01-23T21:57:00Z">
        <w:r w:rsidR="00036FA8">
          <w:rPr>
            <w:rFonts w:ascii="Garamond" w:hAnsi="Garamond"/>
            <w:color w:val="000000" w:themeColor="text1"/>
            <w:sz w:val="24"/>
            <w:szCs w:val="24"/>
          </w:rPr>
          <w:t xml:space="preserve">For instance, some belief-tracking may be </w:t>
        </w:r>
      </w:ins>
      <w:del w:id="189" w:author="Microsoft Office User" w:date="2020-01-23T21:57:00Z">
        <w:r w:rsidDel="00036FA8">
          <w:rPr>
            <w:rFonts w:ascii="Garamond" w:hAnsi="Garamond"/>
            <w:color w:val="000000" w:themeColor="text1"/>
            <w:sz w:val="24"/>
            <w:szCs w:val="24"/>
          </w:rPr>
          <w:delText xml:space="preserve">are </w:delText>
        </w:r>
      </w:del>
      <w:r>
        <w:rPr>
          <w:rFonts w:ascii="Garamond" w:hAnsi="Garamond"/>
          <w:color w:val="000000" w:themeColor="text1"/>
          <w:sz w:val="24"/>
          <w:szCs w:val="24"/>
        </w:rPr>
        <w:t xml:space="preserve">based on perceptual </w:t>
      </w:r>
      <w:del w:id="190" w:author="Microsoft Office User" w:date="2020-01-23T21:57:00Z">
        <w:r w:rsidDel="00036FA8">
          <w:rPr>
            <w:rFonts w:ascii="Garamond" w:hAnsi="Garamond"/>
            <w:color w:val="000000" w:themeColor="text1"/>
            <w:sz w:val="24"/>
            <w:szCs w:val="24"/>
          </w:rPr>
          <w:delText>representations</w:delText>
        </w:r>
      </w:del>
      <w:ins w:id="191" w:author="Microsoft Office User" w:date="2020-01-23T21:57:00Z">
        <w:r w:rsidR="00036FA8">
          <w:rPr>
            <w:rFonts w:ascii="Garamond" w:hAnsi="Garamond"/>
            <w:color w:val="000000" w:themeColor="text1"/>
            <w:sz w:val="24"/>
            <w:szCs w:val="24"/>
          </w:rPr>
          <w:t>processes</w:t>
        </w:r>
      </w:ins>
      <w:r>
        <w:rPr>
          <w:rFonts w:ascii="Garamond" w:hAnsi="Garamond"/>
          <w:color w:val="000000" w:themeColor="text1"/>
          <w:sz w:val="24"/>
          <w:szCs w:val="24"/>
        </w:rPr>
        <w:t xml:space="preserve">. We </w:t>
      </w:r>
      <w:ins w:id="192" w:author="Microsoft Office User" w:date="2020-01-23T21:57:00Z">
        <w:r w:rsidR="00036FA8">
          <w:rPr>
            <w:rFonts w:ascii="Garamond" w:hAnsi="Garamond"/>
            <w:color w:val="000000" w:themeColor="text1"/>
            <w:sz w:val="24"/>
            <w:szCs w:val="24"/>
          </w:rPr>
          <w:t xml:space="preserve">therefore </w:t>
        </w:r>
      </w:ins>
      <w:r>
        <w:rPr>
          <w:rFonts w:ascii="Garamond" w:hAnsi="Garamond"/>
          <w:color w:val="000000" w:themeColor="text1"/>
          <w:sz w:val="24"/>
          <w:szCs w:val="24"/>
        </w:rPr>
        <w:t xml:space="preserve">remain open to the idea that there </w:t>
      </w:r>
      <w:del w:id="193" w:author="Microsoft Office User" w:date="2020-01-23T21:57:00Z">
        <w:r w:rsidDel="00036FA8">
          <w:rPr>
            <w:rFonts w:ascii="Garamond" w:hAnsi="Garamond"/>
            <w:color w:val="000000" w:themeColor="text1"/>
            <w:sz w:val="24"/>
            <w:szCs w:val="24"/>
          </w:rPr>
          <w:delText xml:space="preserve">may be </w:delText>
        </w:r>
      </w:del>
      <w:ins w:id="194" w:author="Microsoft Office User" w:date="2020-01-23T21:57:00Z">
        <w:r w:rsidR="00036FA8">
          <w:rPr>
            <w:rFonts w:ascii="Garamond" w:hAnsi="Garamond"/>
            <w:color w:val="000000" w:themeColor="text1"/>
            <w:sz w:val="24"/>
            <w:szCs w:val="24"/>
          </w:rPr>
          <w:t xml:space="preserve">is </w:t>
        </w:r>
      </w:ins>
      <w:del w:id="195" w:author="s" w:date="2020-01-23T19:30:00Z">
        <w:r w:rsidDel="00FC0F91">
          <w:rPr>
            <w:rFonts w:ascii="Garamond" w:hAnsi="Garamond"/>
            <w:color w:val="000000" w:themeColor="text1"/>
            <w:sz w:val="24"/>
            <w:szCs w:val="24"/>
          </w:rPr>
          <w:delText xml:space="preserve">some level of </w:delText>
        </w:r>
      </w:del>
      <w:r>
        <w:rPr>
          <w:rFonts w:ascii="Garamond" w:hAnsi="Garamond"/>
          <w:color w:val="000000" w:themeColor="text1"/>
          <w:sz w:val="24"/>
          <w:szCs w:val="24"/>
        </w:rPr>
        <w:t xml:space="preserve">heterogeneity in the </w:t>
      </w:r>
      <w:ins w:id="196" w:author="s" w:date="2020-01-23T19:31:00Z">
        <w:r w:rsidR="00FC0F91">
          <w:rPr>
            <w:rFonts w:ascii="Garamond" w:hAnsi="Garamond"/>
            <w:color w:val="000000" w:themeColor="text1"/>
            <w:sz w:val="24"/>
            <w:szCs w:val="24"/>
          </w:rPr>
          <w:t xml:space="preserve">processes and </w:t>
        </w:r>
      </w:ins>
      <w:r>
        <w:rPr>
          <w:rFonts w:ascii="Garamond" w:hAnsi="Garamond"/>
          <w:color w:val="000000" w:themeColor="text1"/>
          <w:sz w:val="24"/>
          <w:szCs w:val="24"/>
        </w:rPr>
        <w:t xml:space="preserve">representations </w:t>
      </w:r>
      <w:del w:id="197" w:author="Microsoft Office User" w:date="2020-01-23T21:57:00Z">
        <w:r w:rsidDel="00036FA8">
          <w:rPr>
            <w:rFonts w:ascii="Garamond" w:hAnsi="Garamond"/>
            <w:color w:val="000000" w:themeColor="text1"/>
            <w:sz w:val="24"/>
            <w:szCs w:val="24"/>
          </w:rPr>
          <w:delText xml:space="preserve">that </w:delText>
        </w:r>
      </w:del>
      <w:r>
        <w:rPr>
          <w:rFonts w:ascii="Garamond" w:hAnsi="Garamond"/>
          <w:color w:val="000000" w:themeColor="text1"/>
          <w:sz w:val="24"/>
          <w:szCs w:val="24"/>
        </w:rPr>
        <w:t>support</w:t>
      </w:r>
      <w:ins w:id="198" w:author="Microsoft Office User" w:date="2020-01-23T21:57:00Z">
        <w:r w:rsidR="00036FA8">
          <w:rPr>
            <w:rFonts w:ascii="Garamond" w:hAnsi="Garamond"/>
            <w:color w:val="000000" w:themeColor="text1"/>
            <w:sz w:val="24"/>
            <w:szCs w:val="24"/>
          </w:rPr>
          <w:t>ing</w:t>
        </w:r>
      </w:ins>
      <w:r>
        <w:rPr>
          <w:rFonts w:ascii="Garamond" w:hAnsi="Garamond"/>
          <w:color w:val="000000" w:themeColor="text1"/>
          <w:sz w:val="24"/>
          <w:szCs w:val="24"/>
        </w:rPr>
        <w:t xml:space="preserve"> belief-tracking</w:t>
      </w:r>
      <w:del w:id="199" w:author="s" w:date="2020-01-23T19:31:00Z">
        <w:r w:rsidDel="00FC0F91">
          <w:rPr>
            <w:rFonts w:ascii="Garamond" w:hAnsi="Garamond"/>
            <w:color w:val="000000" w:themeColor="text1"/>
            <w:sz w:val="24"/>
            <w:szCs w:val="24"/>
          </w:rPr>
          <w:delText xml:space="preserve"> processes</w:delText>
        </w:r>
      </w:del>
      <w:r>
        <w:rPr>
          <w:rFonts w:ascii="Garamond" w:hAnsi="Garamond"/>
          <w:color w:val="000000" w:themeColor="text1"/>
          <w:sz w:val="24"/>
          <w:szCs w:val="24"/>
        </w:rPr>
        <w:t xml:space="preserve">. </w:t>
      </w:r>
    </w:p>
    <w:p w14:paraId="7F994DD0" w14:textId="0E7A7470" w:rsidR="00674AEC" w:rsidRPr="00453102" w:rsidRDefault="00674AEC" w:rsidP="00B43A94">
      <w:pPr>
        <w:spacing w:after="0" w:line="360" w:lineRule="auto"/>
        <w:ind w:firstLine="720"/>
        <w:rPr>
          <w:ins w:id="200" w:author="s" w:date="2020-01-23T19:32:00Z"/>
          <w:rFonts w:ascii="Garamond" w:hAnsi="Garamond" w:cs="Times New Roman (Body CS)"/>
          <w:strike/>
          <w:color w:val="000000" w:themeColor="text1"/>
          <w:sz w:val="24"/>
          <w:szCs w:val="24"/>
          <w:rPrChange w:id="201" w:author="Microsoft Office User" w:date="2020-01-23T22:49:00Z">
            <w:rPr>
              <w:ins w:id="202" w:author="s" w:date="2020-01-23T19:32:00Z"/>
              <w:rFonts w:ascii="Garamond" w:hAnsi="Garamond"/>
              <w:color w:val="000000" w:themeColor="text1"/>
              <w:sz w:val="24"/>
              <w:szCs w:val="24"/>
            </w:rPr>
          </w:rPrChange>
        </w:rPr>
        <w:pPrChange w:id="203" w:author="Microsoft Office User" w:date="2020-01-23T22:01:00Z">
          <w:pPr>
            <w:spacing w:after="0" w:line="360" w:lineRule="auto"/>
          </w:pPr>
        </w:pPrChange>
      </w:pPr>
      <w:commentRangeStart w:id="204"/>
      <w:r w:rsidRPr="00453102">
        <w:rPr>
          <w:rFonts w:ascii="Garamond" w:hAnsi="Garamond" w:cs="Times New Roman (Body CS)"/>
          <w:strike/>
          <w:color w:val="000000" w:themeColor="text1"/>
          <w:sz w:val="24"/>
          <w:szCs w:val="24"/>
          <w:rPrChange w:id="205" w:author="Microsoft Office User" w:date="2020-01-23T22:49:00Z">
            <w:rPr>
              <w:rFonts w:ascii="Garamond" w:hAnsi="Garamond"/>
              <w:color w:val="000000" w:themeColor="text1"/>
              <w:sz w:val="24"/>
              <w:szCs w:val="24"/>
            </w:rPr>
          </w:rPrChange>
        </w:rPr>
        <w:t xml:space="preserve">What would distinguish when fast belief-tracking is motorically or perceptually based? </w:t>
      </w:r>
      <w:del w:id="206" w:author="Microsoft Office User" w:date="2020-01-23T21:59:00Z">
        <w:r w:rsidRPr="00453102" w:rsidDel="00B43A94">
          <w:rPr>
            <w:rFonts w:ascii="Garamond" w:hAnsi="Garamond" w:cs="Times New Roman (Body CS)"/>
            <w:strike/>
            <w:color w:val="000000" w:themeColor="text1"/>
            <w:sz w:val="24"/>
            <w:szCs w:val="24"/>
            <w:rPrChange w:id="207" w:author="Microsoft Office User" w:date="2020-01-23T22:49:00Z">
              <w:rPr>
                <w:rFonts w:ascii="Garamond" w:hAnsi="Garamond"/>
                <w:color w:val="000000" w:themeColor="text1"/>
                <w:sz w:val="24"/>
                <w:szCs w:val="24"/>
              </w:rPr>
            </w:rPrChange>
          </w:rPr>
          <w:delText>One thought would be to run experiments that</w:delText>
        </w:r>
      </w:del>
      <w:ins w:id="208" w:author="Microsoft Office User" w:date="2020-01-23T21:59:00Z">
        <w:r w:rsidR="00B43A94" w:rsidRPr="00453102">
          <w:rPr>
            <w:rFonts w:ascii="Garamond" w:hAnsi="Garamond" w:cs="Times New Roman (Body CS)"/>
            <w:strike/>
            <w:color w:val="000000" w:themeColor="text1"/>
            <w:sz w:val="24"/>
            <w:szCs w:val="24"/>
            <w:rPrChange w:id="209" w:author="Microsoft Office User" w:date="2020-01-23T22:49:00Z">
              <w:rPr>
                <w:rFonts w:ascii="Garamond" w:hAnsi="Garamond"/>
                <w:color w:val="000000" w:themeColor="text1"/>
                <w:sz w:val="24"/>
                <w:szCs w:val="24"/>
              </w:rPr>
            </w:rPrChange>
          </w:rPr>
          <w:t>Different manipluations</w:t>
        </w:r>
      </w:ins>
      <w:r w:rsidRPr="00453102">
        <w:rPr>
          <w:rFonts w:ascii="Garamond" w:hAnsi="Garamond" w:cs="Times New Roman (Body CS)"/>
          <w:strike/>
          <w:color w:val="000000" w:themeColor="text1"/>
          <w:sz w:val="24"/>
          <w:szCs w:val="24"/>
          <w:rPrChange w:id="210" w:author="Microsoft Office User" w:date="2020-01-23T22:49:00Z">
            <w:rPr>
              <w:rFonts w:ascii="Garamond" w:hAnsi="Garamond"/>
              <w:color w:val="000000" w:themeColor="text1"/>
              <w:sz w:val="24"/>
              <w:szCs w:val="24"/>
            </w:rPr>
          </w:rPrChange>
        </w:rPr>
        <w:t xml:space="preserve"> selectively interfere with either kind</w:t>
      </w:r>
      <w:del w:id="211" w:author="Microsoft Office User" w:date="2020-01-23T21:47:00Z">
        <w:r w:rsidRPr="00453102" w:rsidDel="00036FA8">
          <w:rPr>
            <w:rFonts w:ascii="Garamond" w:hAnsi="Garamond" w:cs="Times New Roman (Body CS)"/>
            <w:strike/>
            <w:color w:val="000000" w:themeColor="text1"/>
            <w:sz w:val="24"/>
            <w:szCs w:val="24"/>
            <w:rPrChange w:id="212" w:author="Microsoft Office User" w:date="2020-01-23T22:49:00Z">
              <w:rPr>
                <w:rFonts w:ascii="Garamond" w:hAnsi="Garamond"/>
                <w:color w:val="000000" w:themeColor="text1"/>
                <w:sz w:val="24"/>
                <w:szCs w:val="24"/>
              </w:rPr>
            </w:rPrChange>
          </w:rPr>
          <w:delText>s</w:delText>
        </w:r>
      </w:del>
      <w:r w:rsidRPr="00453102">
        <w:rPr>
          <w:rFonts w:ascii="Garamond" w:hAnsi="Garamond" w:cs="Times New Roman (Body CS)"/>
          <w:strike/>
          <w:color w:val="000000" w:themeColor="text1"/>
          <w:sz w:val="24"/>
          <w:szCs w:val="24"/>
          <w:rPrChange w:id="213" w:author="Microsoft Office User" w:date="2020-01-23T22:49:00Z">
            <w:rPr>
              <w:rFonts w:ascii="Garamond" w:hAnsi="Garamond"/>
              <w:color w:val="000000" w:themeColor="text1"/>
              <w:sz w:val="24"/>
              <w:szCs w:val="24"/>
            </w:rPr>
          </w:rPrChange>
        </w:rPr>
        <w:t xml:space="preserve"> of representation</w:t>
      </w:r>
      <w:del w:id="214" w:author="Microsoft Office User" w:date="2020-01-23T21:59:00Z">
        <w:r w:rsidRPr="00453102" w:rsidDel="00B43A94">
          <w:rPr>
            <w:rFonts w:ascii="Garamond" w:hAnsi="Garamond" w:cs="Times New Roman (Body CS)"/>
            <w:strike/>
            <w:color w:val="000000" w:themeColor="text1"/>
            <w:sz w:val="24"/>
            <w:szCs w:val="24"/>
            <w:rPrChange w:id="215" w:author="Microsoft Office User" w:date="2020-01-23T22:49:00Z">
              <w:rPr>
                <w:rFonts w:ascii="Garamond" w:hAnsi="Garamond"/>
                <w:color w:val="000000" w:themeColor="text1"/>
                <w:sz w:val="24"/>
                <w:szCs w:val="24"/>
              </w:rPr>
            </w:rPrChange>
          </w:rPr>
          <w:delText>s;</w:delText>
        </w:r>
      </w:del>
      <w:ins w:id="216" w:author="Microsoft Office User" w:date="2020-01-23T21:59:00Z">
        <w:r w:rsidR="00B43A94" w:rsidRPr="00453102">
          <w:rPr>
            <w:rFonts w:ascii="Garamond" w:hAnsi="Garamond" w:cs="Times New Roman (Body CS)"/>
            <w:strike/>
            <w:color w:val="000000" w:themeColor="text1"/>
            <w:sz w:val="24"/>
            <w:szCs w:val="24"/>
            <w:rPrChange w:id="217" w:author="Microsoft Office User" w:date="2020-01-23T22:49:00Z">
              <w:rPr>
                <w:rFonts w:ascii="Garamond" w:hAnsi="Garamond"/>
                <w:color w:val="000000" w:themeColor="text1"/>
                <w:sz w:val="24"/>
                <w:szCs w:val="24"/>
              </w:rPr>
            </w:rPrChange>
          </w:rPr>
          <w:t>:</w:t>
        </w:r>
      </w:ins>
      <w:r w:rsidRPr="00453102">
        <w:rPr>
          <w:rFonts w:ascii="Garamond" w:hAnsi="Garamond" w:cs="Times New Roman (Body CS)"/>
          <w:strike/>
          <w:color w:val="000000" w:themeColor="text1"/>
          <w:sz w:val="24"/>
          <w:szCs w:val="24"/>
          <w:rPrChange w:id="218" w:author="Microsoft Office User" w:date="2020-01-23T22:49:00Z">
            <w:rPr>
              <w:rFonts w:ascii="Garamond" w:hAnsi="Garamond"/>
              <w:color w:val="000000" w:themeColor="text1"/>
              <w:sz w:val="24"/>
              <w:szCs w:val="24"/>
            </w:rPr>
          </w:rPrChange>
        </w:rPr>
        <w:t xml:space="preserve"> </w:t>
      </w:r>
      <w:del w:id="219" w:author="Microsoft Office User" w:date="2020-01-23T21:59:00Z">
        <w:r w:rsidRPr="00453102" w:rsidDel="00B43A94">
          <w:rPr>
            <w:rFonts w:ascii="Garamond" w:hAnsi="Garamond" w:cs="Times New Roman (Body CS)"/>
            <w:strike/>
            <w:color w:val="000000" w:themeColor="text1"/>
            <w:sz w:val="24"/>
            <w:szCs w:val="24"/>
            <w:rPrChange w:id="220" w:author="Microsoft Office User" w:date="2020-01-23T22:49:00Z">
              <w:rPr>
                <w:rFonts w:ascii="Garamond" w:hAnsi="Garamond"/>
                <w:color w:val="000000" w:themeColor="text1"/>
                <w:sz w:val="24"/>
                <w:szCs w:val="24"/>
              </w:rPr>
            </w:rPrChange>
          </w:rPr>
          <w:delText>physical binding</w:delText>
        </w:r>
      </w:del>
      <w:ins w:id="221" w:author="Microsoft Office User" w:date="2020-01-23T21:59:00Z">
        <w:r w:rsidR="00B43A94" w:rsidRPr="00453102">
          <w:rPr>
            <w:rFonts w:ascii="Garamond" w:hAnsi="Garamond" w:cs="Times New Roman (Body CS)"/>
            <w:strike/>
            <w:color w:val="000000" w:themeColor="text1"/>
            <w:sz w:val="24"/>
            <w:szCs w:val="24"/>
            <w:rPrChange w:id="222" w:author="Microsoft Office User" w:date="2020-01-23T22:49:00Z">
              <w:rPr>
                <w:rFonts w:ascii="Garamond" w:hAnsi="Garamond"/>
                <w:color w:val="000000" w:themeColor="text1"/>
                <w:sz w:val="24"/>
                <w:szCs w:val="24"/>
              </w:rPr>
            </w:rPrChange>
          </w:rPr>
          <w:t>mummification</w:t>
        </w:r>
      </w:ins>
      <w:r w:rsidRPr="00453102">
        <w:rPr>
          <w:rFonts w:ascii="Garamond" w:hAnsi="Garamond" w:cs="Times New Roman (Body CS)"/>
          <w:strike/>
          <w:color w:val="000000" w:themeColor="text1"/>
          <w:sz w:val="24"/>
          <w:szCs w:val="24"/>
          <w:rPrChange w:id="223" w:author="Microsoft Office User" w:date="2020-01-23T22:49:00Z">
            <w:rPr>
              <w:rFonts w:ascii="Garamond" w:hAnsi="Garamond"/>
              <w:color w:val="000000" w:themeColor="text1"/>
              <w:sz w:val="24"/>
              <w:szCs w:val="24"/>
            </w:rPr>
          </w:rPrChange>
        </w:rPr>
        <w:t xml:space="preserve"> of an agent should </w:t>
      </w:r>
      <w:ins w:id="224" w:author="Microsoft Office User" w:date="2020-01-23T21:59:00Z">
        <w:r w:rsidR="00B43A94" w:rsidRPr="00453102">
          <w:rPr>
            <w:rFonts w:ascii="Garamond" w:hAnsi="Garamond" w:cs="Times New Roman (Body CS)"/>
            <w:strike/>
            <w:color w:val="000000" w:themeColor="text1"/>
            <w:sz w:val="24"/>
            <w:szCs w:val="24"/>
            <w:rPrChange w:id="225" w:author="Microsoft Office User" w:date="2020-01-23T22:49:00Z">
              <w:rPr>
                <w:rFonts w:ascii="Garamond" w:hAnsi="Garamond"/>
                <w:color w:val="000000" w:themeColor="text1"/>
                <w:sz w:val="24"/>
                <w:szCs w:val="24"/>
              </w:rPr>
            </w:rPrChange>
          </w:rPr>
          <w:t xml:space="preserve">impair motor but </w:t>
        </w:r>
      </w:ins>
      <w:r w:rsidRPr="00453102">
        <w:rPr>
          <w:rFonts w:ascii="Garamond" w:hAnsi="Garamond" w:cs="Times New Roman (Body CS)"/>
          <w:strike/>
          <w:color w:val="000000" w:themeColor="text1"/>
          <w:sz w:val="24"/>
          <w:szCs w:val="24"/>
          <w:rPrChange w:id="226" w:author="Microsoft Office User" w:date="2020-01-23T22:49:00Z">
            <w:rPr>
              <w:rFonts w:ascii="Garamond" w:hAnsi="Garamond"/>
              <w:color w:val="000000" w:themeColor="text1"/>
              <w:sz w:val="24"/>
              <w:szCs w:val="24"/>
            </w:rPr>
          </w:rPrChange>
        </w:rPr>
        <w:t xml:space="preserve">not </w:t>
      </w:r>
      <w:del w:id="227" w:author="Microsoft Office User" w:date="2020-01-23T21:59:00Z">
        <w:r w:rsidRPr="00453102" w:rsidDel="00B43A94">
          <w:rPr>
            <w:rFonts w:ascii="Garamond" w:hAnsi="Garamond" w:cs="Times New Roman (Body CS)"/>
            <w:strike/>
            <w:color w:val="000000" w:themeColor="text1"/>
            <w:sz w:val="24"/>
            <w:szCs w:val="24"/>
            <w:rPrChange w:id="228" w:author="Microsoft Office User" w:date="2020-01-23T22:49:00Z">
              <w:rPr>
                <w:rFonts w:ascii="Garamond" w:hAnsi="Garamond"/>
                <w:color w:val="000000" w:themeColor="text1"/>
                <w:sz w:val="24"/>
                <w:szCs w:val="24"/>
              </w:rPr>
            </w:rPrChange>
          </w:rPr>
          <w:delText xml:space="preserve">change </w:delText>
        </w:r>
      </w:del>
      <w:r w:rsidRPr="00453102">
        <w:rPr>
          <w:rFonts w:ascii="Garamond" w:hAnsi="Garamond" w:cs="Times New Roman (Body CS)"/>
          <w:strike/>
          <w:color w:val="000000" w:themeColor="text1"/>
          <w:sz w:val="24"/>
          <w:szCs w:val="24"/>
          <w:rPrChange w:id="229" w:author="Microsoft Office User" w:date="2020-01-23T22:49:00Z">
            <w:rPr>
              <w:rFonts w:ascii="Garamond" w:hAnsi="Garamond"/>
              <w:color w:val="000000" w:themeColor="text1"/>
              <w:sz w:val="24"/>
              <w:szCs w:val="24"/>
            </w:rPr>
          </w:rPrChange>
        </w:rPr>
        <w:t xml:space="preserve">perceptual </w:t>
      </w:r>
      <w:ins w:id="230" w:author="Microsoft Office User" w:date="2020-01-23T22:00:00Z">
        <w:r w:rsidR="00B43A94" w:rsidRPr="00453102">
          <w:rPr>
            <w:rFonts w:ascii="Garamond" w:hAnsi="Garamond" w:cs="Times New Roman (Body CS)"/>
            <w:strike/>
            <w:color w:val="000000" w:themeColor="text1"/>
            <w:sz w:val="24"/>
            <w:szCs w:val="24"/>
            <w:rPrChange w:id="231" w:author="Microsoft Office User" w:date="2020-01-23T22:49:00Z">
              <w:rPr>
                <w:rFonts w:ascii="Garamond" w:hAnsi="Garamond"/>
                <w:color w:val="000000" w:themeColor="text1"/>
                <w:sz w:val="24"/>
                <w:szCs w:val="24"/>
              </w:rPr>
            </w:rPrChange>
          </w:rPr>
          <w:t>processes</w:t>
        </w:r>
        <w:r w:rsidR="00B43A94" w:rsidRPr="00453102">
          <w:rPr>
            <w:rFonts w:ascii="Garamond" w:hAnsi="Garamond" w:cs="Times New Roman (Body CS)"/>
            <w:strike/>
            <w:color w:val="000000" w:themeColor="text1"/>
            <w:sz w:val="24"/>
            <w:szCs w:val="24"/>
            <w:rPrChange w:id="232" w:author="Microsoft Office User" w:date="2020-01-23T22:49:00Z">
              <w:rPr>
                <w:rFonts w:ascii="Garamond" w:hAnsi="Garamond"/>
                <w:color w:val="000000" w:themeColor="text1"/>
                <w:sz w:val="24"/>
                <w:szCs w:val="24"/>
              </w:rPr>
            </w:rPrChange>
          </w:rPr>
          <w:t xml:space="preserve">; while </w:t>
        </w:r>
      </w:ins>
      <w:del w:id="233" w:author="Microsoft Office User" w:date="2020-01-23T22:00:00Z">
        <w:r w:rsidRPr="00453102" w:rsidDel="00B43A94">
          <w:rPr>
            <w:rFonts w:ascii="Garamond" w:hAnsi="Garamond" w:cs="Times New Roman (Body CS)"/>
            <w:strike/>
            <w:color w:val="000000" w:themeColor="text1"/>
            <w:sz w:val="24"/>
            <w:szCs w:val="24"/>
            <w:rPrChange w:id="234" w:author="Microsoft Office User" w:date="2020-01-23T22:49:00Z">
              <w:rPr>
                <w:rFonts w:ascii="Garamond" w:hAnsi="Garamond"/>
                <w:color w:val="000000" w:themeColor="text1"/>
                <w:sz w:val="24"/>
                <w:szCs w:val="24"/>
              </w:rPr>
            </w:rPrChange>
          </w:rPr>
          <w:delText xml:space="preserve">representations of the action context whereas </w:delText>
        </w:r>
      </w:del>
      <w:r w:rsidRPr="00453102">
        <w:rPr>
          <w:rFonts w:ascii="Garamond" w:hAnsi="Garamond" w:cs="Times New Roman (Body CS)"/>
          <w:strike/>
          <w:color w:val="000000" w:themeColor="text1"/>
          <w:sz w:val="24"/>
          <w:szCs w:val="24"/>
          <w:rPrChange w:id="235" w:author="Microsoft Office User" w:date="2020-01-23T22:49:00Z">
            <w:rPr>
              <w:rFonts w:ascii="Garamond" w:hAnsi="Garamond"/>
              <w:color w:val="000000" w:themeColor="text1"/>
              <w:sz w:val="24"/>
              <w:szCs w:val="24"/>
            </w:rPr>
          </w:rPrChange>
        </w:rPr>
        <w:t xml:space="preserve">manipulation of lighting effects (e.g., an object that is suddenly masked by darkness) should </w:t>
      </w:r>
      <w:del w:id="236" w:author="Microsoft Office User" w:date="2020-01-23T22:00:00Z">
        <w:r w:rsidRPr="00453102" w:rsidDel="00B43A94">
          <w:rPr>
            <w:rFonts w:ascii="Garamond" w:hAnsi="Garamond" w:cs="Times New Roman (Body CS)"/>
            <w:strike/>
            <w:color w:val="000000" w:themeColor="text1"/>
            <w:sz w:val="24"/>
            <w:szCs w:val="24"/>
            <w:rPrChange w:id="237" w:author="Microsoft Office User" w:date="2020-01-23T22:49:00Z">
              <w:rPr>
                <w:rFonts w:ascii="Garamond" w:hAnsi="Garamond"/>
                <w:color w:val="000000" w:themeColor="text1"/>
                <w:sz w:val="24"/>
                <w:szCs w:val="24"/>
              </w:rPr>
            </w:rPrChange>
          </w:rPr>
          <w:delText>not affect motor representations of the scene</w:delText>
        </w:r>
      </w:del>
      <w:ins w:id="238" w:author="Microsoft Office User" w:date="2020-01-23T22:00:00Z">
        <w:r w:rsidR="00B43A94" w:rsidRPr="00453102">
          <w:rPr>
            <w:rFonts w:ascii="Garamond" w:hAnsi="Garamond" w:cs="Times New Roman (Body CS)"/>
            <w:strike/>
            <w:color w:val="000000" w:themeColor="text1"/>
            <w:sz w:val="24"/>
            <w:szCs w:val="24"/>
            <w:rPrChange w:id="239" w:author="Microsoft Office User" w:date="2020-01-23T22:49:00Z">
              <w:rPr>
                <w:rFonts w:ascii="Garamond" w:hAnsi="Garamond"/>
                <w:color w:val="000000" w:themeColor="text1"/>
                <w:sz w:val="24"/>
                <w:szCs w:val="24"/>
              </w:rPr>
            </w:rPrChange>
          </w:rPr>
          <w:t xml:space="preserve">impair perceptual </w:t>
        </w:r>
      </w:ins>
      <w:ins w:id="240" w:author="Microsoft Office User" w:date="2020-01-23T22:01:00Z">
        <w:r w:rsidR="00B43A94" w:rsidRPr="00453102">
          <w:rPr>
            <w:rFonts w:ascii="Garamond" w:hAnsi="Garamond" w:cs="Times New Roman (Body CS)"/>
            <w:strike/>
            <w:color w:val="000000" w:themeColor="text1"/>
            <w:sz w:val="24"/>
            <w:szCs w:val="24"/>
            <w:rPrChange w:id="241" w:author="Microsoft Office User" w:date="2020-01-23T22:49:00Z">
              <w:rPr>
                <w:rFonts w:ascii="Garamond" w:hAnsi="Garamond"/>
                <w:color w:val="000000" w:themeColor="text1"/>
                <w:sz w:val="24"/>
                <w:szCs w:val="24"/>
              </w:rPr>
            </w:rPrChange>
          </w:rPr>
          <w:t xml:space="preserve">processes </w:t>
        </w:r>
        <w:r w:rsidR="00B43A94" w:rsidRPr="00453102">
          <w:rPr>
            <w:rFonts w:ascii="Garamond" w:hAnsi="Garamond" w:cs="Times New Roman (Body CS)"/>
            <w:strike/>
            <w:color w:val="000000" w:themeColor="text1"/>
            <w:sz w:val="24"/>
            <w:szCs w:val="24"/>
            <w:rPrChange w:id="242" w:author="Microsoft Office User" w:date="2020-01-23T22:49:00Z">
              <w:rPr>
                <w:rFonts w:ascii="Garamond" w:hAnsi="Garamond"/>
                <w:color w:val="000000" w:themeColor="text1"/>
                <w:sz w:val="24"/>
                <w:szCs w:val="24"/>
              </w:rPr>
            </w:rPrChange>
          </w:rPr>
          <w:lastRenderedPageBreak/>
          <w:t xml:space="preserve">involved in maintain representations of a scene while not impairing </w:t>
        </w:r>
      </w:ins>
      <w:ins w:id="243" w:author="Microsoft Office User" w:date="2020-01-23T22:00:00Z">
        <w:r w:rsidR="00B43A94" w:rsidRPr="00453102">
          <w:rPr>
            <w:rFonts w:ascii="Garamond" w:hAnsi="Garamond" w:cs="Times New Roman (Body CS)"/>
            <w:strike/>
            <w:color w:val="000000" w:themeColor="text1"/>
            <w:sz w:val="24"/>
            <w:szCs w:val="24"/>
            <w:rPrChange w:id="244" w:author="Microsoft Office User" w:date="2020-01-23T22:49:00Z">
              <w:rPr>
                <w:rFonts w:ascii="Garamond" w:hAnsi="Garamond"/>
                <w:color w:val="000000" w:themeColor="text1"/>
                <w:sz w:val="24"/>
                <w:szCs w:val="24"/>
              </w:rPr>
            </w:rPrChange>
          </w:rPr>
          <w:t>motor processes</w:t>
        </w:r>
      </w:ins>
      <w:r w:rsidRPr="00453102">
        <w:rPr>
          <w:rFonts w:ascii="Garamond" w:hAnsi="Garamond" w:cs="Times New Roman (Body CS)"/>
          <w:strike/>
          <w:color w:val="000000" w:themeColor="text1"/>
          <w:sz w:val="24"/>
          <w:szCs w:val="24"/>
          <w:rPrChange w:id="245" w:author="Microsoft Office User" w:date="2020-01-23T22:49:00Z">
            <w:rPr>
              <w:rFonts w:ascii="Garamond" w:hAnsi="Garamond"/>
              <w:color w:val="000000" w:themeColor="text1"/>
              <w:sz w:val="24"/>
              <w:szCs w:val="24"/>
            </w:rPr>
          </w:rPrChange>
        </w:rPr>
        <w:t>.</w:t>
      </w:r>
      <w:ins w:id="246" w:author="s" w:date="2020-01-23T19:32:00Z">
        <w:r w:rsidR="0071642D" w:rsidRPr="00453102">
          <w:rPr>
            <w:rFonts w:ascii="Garamond" w:hAnsi="Garamond" w:cs="Times New Roman (Body CS)"/>
            <w:strike/>
            <w:color w:val="000000" w:themeColor="text1"/>
            <w:sz w:val="24"/>
            <w:szCs w:val="24"/>
            <w:rPrChange w:id="247" w:author="Microsoft Office User" w:date="2020-01-23T22:49:00Z">
              <w:rPr>
                <w:rFonts w:ascii="Garamond" w:hAnsi="Garamond"/>
                <w:color w:val="000000" w:themeColor="text1"/>
                <w:sz w:val="24"/>
                <w:szCs w:val="24"/>
              </w:rPr>
            </w:rPrChange>
          </w:rPr>
          <w:t xml:space="preserve"> [EXPAND]</w:t>
        </w:r>
      </w:ins>
      <w:commentRangeEnd w:id="204"/>
      <w:r w:rsidR="00453102">
        <w:rPr>
          <w:rStyle w:val="CommentReference"/>
        </w:rPr>
        <w:commentReference w:id="204"/>
      </w:r>
    </w:p>
    <w:p w14:paraId="4CB3F8EC" w14:textId="623D7639" w:rsidR="0071642D" w:rsidRDefault="0071642D" w:rsidP="00C51A1A">
      <w:pPr>
        <w:spacing w:after="0" w:line="360" w:lineRule="auto"/>
        <w:ind w:firstLine="720"/>
        <w:rPr>
          <w:ins w:id="248" w:author="Microsoft Office User" w:date="2020-01-23T22:51:00Z"/>
          <w:rFonts w:ascii="Garamond" w:hAnsi="Garamond"/>
          <w:color w:val="000000" w:themeColor="text1"/>
          <w:sz w:val="24"/>
          <w:szCs w:val="24"/>
        </w:rPr>
      </w:pPr>
      <w:ins w:id="249" w:author="s" w:date="2020-01-23T19:32:00Z">
        <w:r>
          <w:rPr>
            <w:rFonts w:ascii="Garamond" w:hAnsi="Garamond"/>
            <w:color w:val="000000" w:themeColor="text1"/>
            <w:sz w:val="24"/>
            <w:szCs w:val="24"/>
          </w:rPr>
          <w:t xml:space="preserve">To conclude, </w:t>
        </w:r>
      </w:ins>
      <w:ins w:id="250" w:author="s" w:date="2020-01-23T19:33:00Z">
        <w:r>
          <w:rPr>
            <w:rFonts w:ascii="Garamond" w:hAnsi="Garamond"/>
            <w:color w:val="000000" w:themeColor="text1"/>
            <w:sz w:val="24"/>
            <w:szCs w:val="24"/>
          </w:rPr>
          <w:t xml:space="preserve">we have been </w:t>
        </w:r>
      </w:ins>
      <w:ins w:id="251" w:author="Microsoft Office User" w:date="2020-01-23T22:56:00Z">
        <w:r w:rsidR="00C51A1A">
          <w:rPr>
            <w:rFonts w:ascii="Garamond" w:hAnsi="Garamond"/>
            <w:color w:val="000000" w:themeColor="text1"/>
            <w:sz w:val="24"/>
            <w:szCs w:val="24"/>
          </w:rPr>
          <w:t xml:space="preserve">building on evidence </w:t>
        </w:r>
      </w:ins>
      <w:ins w:id="252" w:author="Microsoft Office User" w:date="2020-01-23T22:57:00Z">
        <w:r w:rsidR="00C51A1A">
          <w:rPr>
            <w:rFonts w:ascii="Garamond" w:hAnsi="Garamond"/>
            <w:color w:val="000000" w:themeColor="text1"/>
            <w:sz w:val="24"/>
            <w:szCs w:val="24"/>
          </w:rPr>
          <w:t xml:space="preserve">about the role of </w:t>
        </w:r>
      </w:ins>
      <w:bookmarkStart w:id="253" w:name="OLE_LINK13"/>
      <w:bookmarkStart w:id="254" w:name="OLE_LINK14"/>
      <w:ins w:id="255" w:author="Microsoft Office User" w:date="2020-01-23T22:56:00Z">
        <w:r w:rsidR="00C51A1A" w:rsidRPr="007C6FA7">
          <w:rPr>
            <w:rFonts w:ascii="Garamond" w:hAnsi="Garamond"/>
            <w:color w:val="000000" w:themeColor="text1"/>
            <w:sz w:val="24"/>
            <w:szCs w:val="24"/>
          </w:rPr>
          <w:t xml:space="preserve">motor </w:t>
        </w:r>
      </w:ins>
      <w:ins w:id="256" w:author="Microsoft Office User" w:date="2020-01-23T22:57:00Z">
        <w:r w:rsidR="00C51A1A">
          <w:rPr>
            <w:rFonts w:ascii="Garamond" w:hAnsi="Garamond"/>
            <w:color w:val="000000" w:themeColor="text1"/>
            <w:sz w:val="24"/>
            <w:szCs w:val="24"/>
          </w:rPr>
          <w:t xml:space="preserve">processes </w:t>
        </w:r>
        <w:bookmarkEnd w:id="253"/>
        <w:bookmarkEnd w:id="254"/>
        <w:r w:rsidR="00C51A1A">
          <w:rPr>
            <w:rFonts w:ascii="Garamond" w:hAnsi="Garamond"/>
            <w:color w:val="000000" w:themeColor="text1"/>
            <w:sz w:val="24"/>
            <w:szCs w:val="24"/>
          </w:rPr>
          <w:t xml:space="preserve">in </w:t>
        </w:r>
      </w:ins>
      <w:ins w:id="257" w:author="Microsoft Office User" w:date="2020-01-23T22:56:00Z">
        <w:r w:rsidR="00C51A1A" w:rsidRPr="007C6FA7">
          <w:rPr>
            <w:rFonts w:ascii="Garamond" w:hAnsi="Garamond"/>
            <w:color w:val="000000" w:themeColor="text1"/>
            <w:sz w:val="24"/>
            <w:szCs w:val="24"/>
          </w:rPr>
          <w:t>enabl</w:t>
        </w:r>
      </w:ins>
      <w:ins w:id="258" w:author="Microsoft Office User" w:date="2020-01-23T22:57:00Z">
        <w:r w:rsidR="00C51A1A">
          <w:rPr>
            <w:rFonts w:ascii="Garamond" w:hAnsi="Garamond"/>
            <w:color w:val="000000" w:themeColor="text1"/>
            <w:sz w:val="24"/>
            <w:szCs w:val="24"/>
          </w:rPr>
          <w:t>ing</w:t>
        </w:r>
      </w:ins>
      <w:ins w:id="259" w:author="Microsoft Office User" w:date="2020-01-23T22:56:00Z">
        <w:r w:rsidR="00C51A1A" w:rsidRPr="007C6FA7">
          <w:rPr>
            <w:rFonts w:ascii="Garamond" w:hAnsi="Garamond"/>
            <w:color w:val="000000" w:themeColor="text1"/>
            <w:sz w:val="24"/>
            <w:szCs w:val="24"/>
          </w:rPr>
          <w:t xml:space="preserve"> us to </w:t>
        </w:r>
      </w:ins>
      <w:ins w:id="260" w:author="Microsoft Office User" w:date="2020-01-23T22:57:00Z">
        <w:r w:rsidR="00C51A1A">
          <w:rPr>
            <w:rFonts w:ascii="Garamond" w:hAnsi="Garamond"/>
            <w:color w:val="000000" w:themeColor="text1"/>
            <w:sz w:val="24"/>
            <w:szCs w:val="24"/>
          </w:rPr>
          <w:t>understand others. Until now, most evidence concerns t</w:t>
        </w:r>
      </w:ins>
      <w:ins w:id="261" w:author="Microsoft Office User" w:date="2020-01-23T22:56:00Z">
        <w:r w:rsidR="00C51A1A" w:rsidRPr="007C6FA7">
          <w:rPr>
            <w:rFonts w:ascii="Garamond" w:hAnsi="Garamond"/>
            <w:color w:val="000000" w:themeColor="text1"/>
            <w:sz w:val="24"/>
            <w:szCs w:val="24"/>
          </w:rPr>
          <w:t>rack</w:t>
        </w:r>
      </w:ins>
      <w:ins w:id="262" w:author="Microsoft Office User" w:date="2020-01-23T22:57:00Z">
        <w:r w:rsidR="00C51A1A">
          <w:rPr>
            <w:rFonts w:ascii="Garamond" w:hAnsi="Garamond"/>
            <w:color w:val="000000" w:themeColor="text1"/>
            <w:sz w:val="24"/>
            <w:szCs w:val="24"/>
          </w:rPr>
          <w:t>ing</w:t>
        </w:r>
      </w:ins>
      <w:ins w:id="263" w:author="Microsoft Office User" w:date="2020-01-23T22:56:00Z">
        <w:r w:rsidR="00C51A1A" w:rsidRPr="007C6FA7">
          <w:rPr>
            <w:rFonts w:ascii="Garamond" w:hAnsi="Garamond"/>
            <w:color w:val="000000" w:themeColor="text1"/>
            <w:sz w:val="24"/>
            <w:szCs w:val="24"/>
          </w:rPr>
          <w:t xml:space="preserve"> the goals of others’ actions</w:t>
        </w:r>
        <w:r w:rsidR="00C51A1A">
          <w:rPr>
            <w:rFonts w:ascii="Garamond" w:hAnsi="Garamond"/>
            <w:color w:val="000000" w:themeColor="text1"/>
            <w:sz w:val="24"/>
            <w:szCs w:val="24"/>
          </w:rPr>
          <w:t xml:space="preserve">. </w:t>
        </w:r>
      </w:ins>
      <w:ins w:id="264" w:author="Microsoft Office User" w:date="2020-01-23T23:07:00Z">
        <w:r w:rsidR="00CF2D18">
          <w:rPr>
            <w:rFonts w:ascii="Garamond" w:hAnsi="Garamond"/>
            <w:color w:val="000000" w:themeColor="text1"/>
            <w:sz w:val="24"/>
            <w:szCs w:val="24"/>
          </w:rPr>
          <w:t>O</w:t>
        </w:r>
      </w:ins>
      <w:ins w:id="265" w:author="Microsoft Office User" w:date="2020-01-23T22:58:00Z">
        <w:r w:rsidR="00C51A1A">
          <w:rPr>
            <w:rFonts w:ascii="Garamond" w:hAnsi="Garamond"/>
            <w:color w:val="000000" w:themeColor="text1"/>
            <w:sz w:val="24"/>
            <w:szCs w:val="24"/>
          </w:rPr>
          <w:t>ur</w:t>
        </w:r>
      </w:ins>
      <w:ins w:id="266" w:author="Microsoft Office User" w:date="2020-01-23T22:59:00Z">
        <w:r w:rsidR="00C51A1A">
          <w:rPr>
            <w:rFonts w:ascii="Garamond" w:hAnsi="Garamond"/>
            <w:color w:val="000000" w:themeColor="text1"/>
            <w:sz w:val="24"/>
            <w:szCs w:val="24"/>
          </w:rPr>
          <w:t xml:space="preserve"> novel</w:t>
        </w:r>
      </w:ins>
      <w:ins w:id="267" w:author="Microsoft Office User" w:date="2020-01-23T22:58:00Z">
        <w:r w:rsidR="00C51A1A">
          <w:rPr>
            <w:rFonts w:ascii="Garamond" w:hAnsi="Garamond"/>
            <w:color w:val="000000" w:themeColor="text1"/>
            <w:sz w:val="24"/>
            <w:szCs w:val="24"/>
          </w:rPr>
          <w:t xml:space="preserve"> finding is that </w:t>
        </w:r>
      </w:ins>
      <w:ins w:id="268" w:author="s" w:date="2020-01-23T19:33:00Z">
        <w:del w:id="269" w:author="Microsoft Office User" w:date="2020-01-23T22:58:00Z">
          <w:r w:rsidDel="00C51A1A">
            <w:rPr>
              <w:rFonts w:ascii="Garamond" w:hAnsi="Garamond"/>
              <w:color w:val="000000" w:themeColor="text1"/>
              <w:sz w:val="24"/>
              <w:szCs w:val="24"/>
            </w:rPr>
            <w:delText xml:space="preserve">concerned with whether </w:delText>
          </w:r>
        </w:del>
      </w:ins>
      <w:ins w:id="270" w:author="Microsoft Office User" w:date="2020-01-23T22:52:00Z">
        <w:r w:rsidR="00C51A1A">
          <w:rPr>
            <w:rFonts w:ascii="Garamond" w:hAnsi="Garamond"/>
            <w:color w:val="000000" w:themeColor="text1"/>
            <w:sz w:val="24"/>
            <w:szCs w:val="24"/>
          </w:rPr>
          <w:t xml:space="preserve">information about another’s </w:t>
        </w:r>
      </w:ins>
      <w:ins w:id="271" w:author="Microsoft Office User" w:date="2020-01-23T23:01:00Z">
        <w:r w:rsidR="00C51A1A">
          <w:rPr>
            <w:rFonts w:ascii="Garamond" w:hAnsi="Garamond"/>
            <w:color w:val="000000" w:themeColor="text1"/>
            <w:sz w:val="24"/>
            <w:szCs w:val="24"/>
          </w:rPr>
          <w:t xml:space="preserve">false </w:t>
        </w:r>
      </w:ins>
      <w:ins w:id="272" w:author="Microsoft Office User" w:date="2020-01-23T22:52:00Z">
        <w:r w:rsidR="00C51A1A">
          <w:rPr>
            <w:rFonts w:ascii="Garamond" w:hAnsi="Garamond"/>
            <w:color w:val="000000" w:themeColor="text1"/>
            <w:sz w:val="24"/>
            <w:szCs w:val="24"/>
          </w:rPr>
          <w:t xml:space="preserve">beliefs can influence motor processes in an observer. </w:t>
        </w:r>
      </w:ins>
      <w:ins w:id="273" w:author="Microsoft Office User" w:date="2020-01-23T23:10:00Z">
        <w:r w:rsidR="00CF2D18">
          <w:rPr>
            <w:rFonts w:ascii="Garamond" w:hAnsi="Garamond"/>
            <w:color w:val="000000" w:themeColor="text1"/>
            <w:sz w:val="24"/>
            <w:szCs w:val="24"/>
          </w:rPr>
          <w:t>To make a leap, t</w:t>
        </w:r>
      </w:ins>
      <w:ins w:id="274" w:author="Microsoft Office User" w:date="2020-01-23T23:05:00Z">
        <w:r w:rsidR="00CF2D18">
          <w:rPr>
            <w:rFonts w:ascii="Garamond" w:hAnsi="Garamond"/>
            <w:color w:val="000000" w:themeColor="text1"/>
            <w:sz w:val="24"/>
            <w:szCs w:val="24"/>
          </w:rPr>
          <w:t xml:space="preserve">his </w:t>
        </w:r>
      </w:ins>
      <w:ins w:id="275" w:author="Microsoft Office User" w:date="2020-01-23T23:09:00Z">
        <w:r w:rsidR="00CF2D18">
          <w:rPr>
            <w:rFonts w:ascii="Garamond" w:hAnsi="Garamond"/>
            <w:color w:val="000000" w:themeColor="text1"/>
            <w:sz w:val="24"/>
            <w:szCs w:val="24"/>
          </w:rPr>
          <w:t>is a hint</w:t>
        </w:r>
      </w:ins>
      <w:ins w:id="276" w:author="Microsoft Office User" w:date="2020-01-23T23:05:00Z">
        <w:r w:rsidR="00CF2D18">
          <w:rPr>
            <w:rFonts w:ascii="Garamond" w:hAnsi="Garamond"/>
            <w:color w:val="000000" w:themeColor="text1"/>
            <w:sz w:val="24"/>
            <w:szCs w:val="24"/>
          </w:rPr>
          <w:t xml:space="preserve"> that </w:t>
        </w:r>
      </w:ins>
      <w:ins w:id="277" w:author="Microsoft Office User" w:date="2020-01-23T23:07:00Z">
        <w:r w:rsidR="00CF2D18" w:rsidRPr="007C6FA7">
          <w:rPr>
            <w:rFonts w:ascii="Garamond" w:hAnsi="Garamond"/>
            <w:color w:val="000000" w:themeColor="text1"/>
            <w:sz w:val="24"/>
            <w:szCs w:val="24"/>
          </w:rPr>
          <w:t xml:space="preserve">motor </w:t>
        </w:r>
        <w:r w:rsidR="00CF2D18">
          <w:rPr>
            <w:rFonts w:ascii="Garamond" w:hAnsi="Garamond"/>
            <w:color w:val="000000" w:themeColor="text1"/>
            <w:sz w:val="24"/>
            <w:szCs w:val="24"/>
          </w:rPr>
          <w:t>processes</w:t>
        </w:r>
        <w:r w:rsidR="00CF2D18">
          <w:rPr>
            <w:rFonts w:ascii="Garamond" w:hAnsi="Garamond"/>
            <w:color w:val="000000" w:themeColor="text1"/>
            <w:sz w:val="24"/>
            <w:szCs w:val="24"/>
          </w:rPr>
          <w:t xml:space="preserve"> may</w:t>
        </w:r>
      </w:ins>
      <w:ins w:id="278" w:author="Microsoft Office User" w:date="2020-01-23T23:09:00Z">
        <w:r w:rsidR="00CF2D18">
          <w:rPr>
            <w:rFonts w:ascii="Garamond" w:hAnsi="Garamond"/>
            <w:color w:val="000000" w:themeColor="text1"/>
            <w:sz w:val="24"/>
            <w:szCs w:val="24"/>
          </w:rPr>
          <w:t xml:space="preserve"> underpin</w:t>
        </w:r>
      </w:ins>
      <w:ins w:id="279" w:author="Microsoft Office User" w:date="2020-01-23T23:07:00Z">
        <w:r w:rsidR="00CF2D18">
          <w:rPr>
            <w:rFonts w:ascii="Garamond" w:hAnsi="Garamond"/>
            <w:color w:val="000000" w:themeColor="text1"/>
            <w:sz w:val="24"/>
            <w:szCs w:val="24"/>
          </w:rPr>
          <w:t xml:space="preserve"> </w:t>
        </w:r>
      </w:ins>
      <w:ins w:id="280" w:author="Microsoft Office User" w:date="2020-01-23T23:09:00Z">
        <w:r w:rsidR="00CF2D18" w:rsidRPr="007C6FA7">
          <w:rPr>
            <w:rFonts w:ascii="Garamond" w:hAnsi="Garamond"/>
            <w:color w:val="000000" w:themeColor="text1"/>
            <w:sz w:val="24"/>
            <w:szCs w:val="24"/>
          </w:rPr>
          <w:t>the primary ways in which human beings engage in social cognition</w:t>
        </w:r>
      </w:ins>
      <w:ins w:id="281" w:author="Microsoft Office User" w:date="2020-01-23T23:08:00Z">
        <w:r w:rsidR="00CF2D18">
          <w:rPr>
            <w:rFonts w:ascii="Garamond" w:hAnsi="Garamond"/>
            <w:color w:val="000000" w:themeColor="text1"/>
            <w:sz w:val="24"/>
            <w:szCs w:val="24"/>
          </w:rPr>
          <w:t>.</w:t>
        </w:r>
      </w:ins>
    </w:p>
    <w:p w14:paraId="0D90877D" w14:textId="77777777" w:rsidR="003F6F8E" w:rsidRPr="00CF2D18" w:rsidRDefault="003F6F8E" w:rsidP="0071642D">
      <w:pPr>
        <w:spacing w:after="0" w:line="360" w:lineRule="auto"/>
        <w:ind w:firstLine="720"/>
        <w:rPr>
          <w:ins w:id="282" w:author="s" w:date="2020-01-23T19:32:00Z"/>
          <w:rFonts w:ascii="Garamond" w:hAnsi="Garamond" w:cs="Times New Roman (Body CS)"/>
          <w:strike/>
          <w:color w:val="000000" w:themeColor="text1"/>
          <w:sz w:val="24"/>
          <w:szCs w:val="24"/>
          <w:rPrChange w:id="283" w:author="Microsoft Office User" w:date="2020-01-23T23:10:00Z">
            <w:rPr>
              <w:ins w:id="284" w:author="s" w:date="2020-01-23T19:32:00Z"/>
              <w:rFonts w:ascii="Garamond" w:hAnsi="Garamond"/>
              <w:color w:val="000000" w:themeColor="text1"/>
              <w:sz w:val="24"/>
              <w:szCs w:val="24"/>
            </w:rPr>
          </w:rPrChange>
        </w:rPr>
      </w:pPr>
      <w:commentRangeStart w:id="285"/>
    </w:p>
    <w:p w14:paraId="3BE92B19" w14:textId="1DC293FC" w:rsidR="0071642D" w:rsidRPr="00CF2D18" w:rsidRDefault="0071642D" w:rsidP="0071642D">
      <w:pPr>
        <w:spacing w:after="0" w:line="360" w:lineRule="auto"/>
        <w:ind w:firstLine="720"/>
        <w:rPr>
          <w:ins w:id="286" w:author="s" w:date="2020-01-23T19:32:00Z"/>
          <w:rFonts w:ascii="Garamond" w:hAnsi="Garamond" w:cs="Times New Roman (Body CS)"/>
          <w:strike/>
          <w:color w:val="000000" w:themeColor="text1"/>
          <w:sz w:val="24"/>
          <w:szCs w:val="24"/>
          <w:rPrChange w:id="287" w:author="Microsoft Office User" w:date="2020-01-23T23:10:00Z">
            <w:rPr>
              <w:ins w:id="288" w:author="s" w:date="2020-01-23T19:32:00Z"/>
              <w:rFonts w:ascii="Garamond" w:hAnsi="Garamond"/>
              <w:color w:val="000000" w:themeColor="text1"/>
              <w:sz w:val="24"/>
              <w:szCs w:val="24"/>
            </w:rPr>
          </w:rPrChange>
        </w:rPr>
      </w:pPr>
      <w:ins w:id="289" w:author="s" w:date="2020-01-23T19:32:00Z">
        <w:r w:rsidRPr="00CF2D18">
          <w:rPr>
            <w:rFonts w:ascii="Garamond" w:hAnsi="Garamond" w:cs="Times New Roman (Body CS)"/>
            <w:strike/>
            <w:color w:val="000000" w:themeColor="text1"/>
            <w:sz w:val="24"/>
            <w:szCs w:val="24"/>
            <w:rPrChange w:id="290" w:author="Microsoft Office User" w:date="2020-01-23T23:10:00Z">
              <w:rPr>
                <w:rFonts w:ascii="Garamond" w:hAnsi="Garamond"/>
                <w:color w:val="000000" w:themeColor="text1"/>
                <w:sz w:val="24"/>
                <w:szCs w:val="24"/>
              </w:rPr>
            </w:rPrChange>
          </w:rPr>
          <w:t xml:space="preserve">Researchers still do not have a good handle over whether and to what extent different responses may be dominated by certain processes and representations (Butterfill &amp; Apperly, 2013; Edwards &amp; Low, 2017). However, if the P+A- &lt; P-A- effect is a consequence of the way that information about beliefs feeds into motor predictions of the agent and how those motor representations then facilitate (or not facilitate) response times – as our current findings documented – then we can begin to appreciate that automatic belief tracking can have functional consequences for generating expectations of potential action by how it interfaces with motor control.   </w:t>
        </w:r>
      </w:ins>
      <w:commentRangeEnd w:id="285"/>
      <w:r w:rsidR="00CF2D18">
        <w:rPr>
          <w:rStyle w:val="CommentReference"/>
        </w:rPr>
        <w:commentReference w:id="285"/>
      </w:r>
    </w:p>
    <w:p w14:paraId="6C2754B2" w14:textId="77777777" w:rsidR="0071642D" w:rsidRDefault="0071642D" w:rsidP="00FC0F91">
      <w:pPr>
        <w:spacing w:after="0" w:line="360" w:lineRule="auto"/>
        <w:rPr>
          <w:rFonts w:ascii="Garamond" w:hAnsi="Garamond"/>
          <w:color w:val="000000" w:themeColor="text1"/>
          <w:sz w:val="24"/>
          <w:szCs w:val="24"/>
        </w:rPr>
      </w:pPr>
    </w:p>
    <w:p w14:paraId="374B2E6E" w14:textId="77777777" w:rsidR="004A4656" w:rsidRDefault="00BA41C8"/>
    <w:sectPr w:rsidR="004A46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Microsoft Office User" w:date="2020-01-23T20:58:00Z" w:initials="MOU">
    <w:p w14:paraId="08FF5452" w14:textId="5686F47E" w:rsidR="005E7847" w:rsidRDefault="005E7847">
      <w:pPr>
        <w:pStyle w:val="CommentText"/>
        <w:rPr>
          <w:rFonts w:ascii="Garamond" w:hAnsi="Garamond"/>
          <w:color w:val="000000" w:themeColor="text1"/>
          <w:sz w:val="24"/>
          <w:szCs w:val="24"/>
        </w:rPr>
      </w:pPr>
      <w:r>
        <w:rPr>
          <w:rStyle w:val="CommentReference"/>
        </w:rPr>
        <w:annotationRef/>
      </w:r>
      <w:r>
        <w:rPr>
          <w:rFonts w:ascii="Garamond" w:hAnsi="Garamond"/>
          <w:color w:val="000000" w:themeColor="text1"/>
          <w:sz w:val="24"/>
          <w:szCs w:val="24"/>
        </w:rPr>
        <w:t>MOVE TO INTRO AS KEY CLARIFICATION (already made in Intro?)</w:t>
      </w:r>
    </w:p>
    <w:p w14:paraId="67D0ECE1" w14:textId="77777777" w:rsidR="005E7847" w:rsidRDefault="005E7847">
      <w:pPr>
        <w:pStyle w:val="CommentText"/>
        <w:rPr>
          <w:rFonts w:ascii="Garamond" w:hAnsi="Garamond"/>
          <w:color w:val="000000" w:themeColor="text1"/>
          <w:sz w:val="24"/>
          <w:szCs w:val="24"/>
        </w:rPr>
      </w:pPr>
    </w:p>
    <w:p w14:paraId="164B1689" w14:textId="46528BFB" w:rsidR="005E7847" w:rsidRDefault="005E7847">
      <w:pPr>
        <w:pStyle w:val="CommentText"/>
      </w:pPr>
      <w:r>
        <w:rPr>
          <w:rFonts w:ascii="Garamond" w:hAnsi="Garamond"/>
          <w:color w:val="000000" w:themeColor="text1"/>
          <w:sz w:val="24"/>
          <w:szCs w:val="24"/>
        </w:rPr>
        <w:t>Further, as Costantini et al. (2011) show, there is no need for participants to witness any goal-directed action being performed by the agent for participants to map the agent’s action space onto their own frames of reference.</w:t>
      </w:r>
      <w:r>
        <w:rPr>
          <w:rFonts w:ascii="Garamond" w:hAnsi="Garamond"/>
          <w:color w:val="000000" w:themeColor="text1"/>
          <w:sz w:val="24"/>
          <w:szCs w:val="24"/>
        </w:rPr>
        <w:t xml:space="preserve"> </w:t>
      </w:r>
      <w:r>
        <w:rPr>
          <w:rFonts w:ascii="Garamond" w:hAnsi="Garamond"/>
          <w:color w:val="000000" w:themeColor="text1"/>
          <w:sz w:val="24"/>
          <w:szCs w:val="24"/>
        </w:rPr>
        <w:t>Analogously, our research points to a tight connection between motor and belief-tracking processes producing behavioural expectations that facilitate response times even when participants did not witness a clear goal-directed action being performed by the agent.</w:t>
      </w:r>
    </w:p>
  </w:comment>
  <w:comment w:id="204" w:author="Microsoft Office User" w:date="2020-01-23T22:49:00Z" w:initials="MOU">
    <w:p w14:paraId="2B026444" w14:textId="1EEE60D6" w:rsidR="00453102" w:rsidRDefault="00453102">
      <w:pPr>
        <w:pStyle w:val="CommentText"/>
      </w:pPr>
      <w:r>
        <w:rPr>
          <w:rStyle w:val="CommentReference"/>
        </w:rPr>
        <w:annotationRef/>
      </w:r>
      <w:r>
        <w:t>BRING THIS BACK if you can find a paradigm where perceptual object tracking, but not motor tracking, is impaired.</w:t>
      </w:r>
    </w:p>
  </w:comment>
  <w:comment w:id="285" w:author="Microsoft Office User" w:date="2020-01-23T23:10:00Z" w:initials="MOU">
    <w:p w14:paraId="6AED64DC" w14:textId="3DCA4923" w:rsidR="00CF2D18" w:rsidRDefault="00CF2D18">
      <w:pPr>
        <w:pStyle w:val="CommentText"/>
      </w:pPr>
      <w:r>
        <w:rPr>
          <w:rStyle w:val="CommentReference"/>
        </w:rPr>
        <w:annotationRef/>
      </w:r>
      <w:r>
        <w:t>Can we work this in earlier?</w:t>
      </w:r>
      <w:bookmarkStart w:id="291" w:name="_GoBack"/>
      <w:bookmarkEnd w:id="29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B1689" w15:done="0"/>
  <w15:commentEx w15:paraId="2B026444" w15:done="0"/>
  <w15:commentEx w15:paraId="6AED64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B1689" w16cid:durableId="21D48770"/>
  <w16cid:commentId w16cid:paraId="2B026444" w16cid:durableId="21D4A16F"/>
  <w16cid:commentId w16cid:paraId="6AED64DC" w16cid:durableId="21D4A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08FA8" w14:textId="77777777" w:rsidR="00BA41C8" w:rsidRDefault="00BA41C8" w:rsidP="00453102">
      <w:pPr>
        <w:spacing w:after="0" w:line="240" w:lineRule="auto"/>
      </w:pPr>
      <w:r>
        <w:separator/>
      </w:r>
    </w:p>
  </w:endnote>
  <w:endnote w:type="continuationSeparator" w:id="0">
    <w:p w14:paraId="41F11A9D" w14:textId="77777777" w:rsidR="00BA41C8" w:rsidRDefault="00BA41C8" w:rsidP="0045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42042" w14:textId="77777777" w:rsidR="00BA41C8" w:rsidRDefault="00BA41C8" w:rsidP="00453102">
      <w:pPr>
        <w:spacing w:after="0" w:line="240" w:lineRule="auto"/>
      </w:pPr>
      <w:r>
        <w:separator/>
      </w:r>
    </w:p>
  </w:footnote>
  <w:footnote w:type="continuationSeparator" w:id="0">
    <w:p w14:paraId="72A2A72A" w14:textId="77777777" w:rsidR="00BA41C8" w:rsidRDefault="00BA41C8" w:rsidP="0045310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w15:presenceInfo w15:providerId="None" w15:userId="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AEC"/>
    <w:rsid w:val="00036FA8"/>
    <w:rsid w:val="00040872"/>
    <w:rsid w:val="00082B5E"/>
    <w:rsid w:val="001C67BD"/>
    <w:rsid w:val="002264F0"/>
    <w:rsid w:val="00331DAF"/>
    <w:rsid w:val="003F6F8E"/>
    <w:rsid w:val="00453102"/>
    <w:rsid w:val="004E13E7"/>
    <w:rsid w:val="004F26F5"/>
    <w:rsid w:val="00594C9C"/>
    <w:rsid w:val="005970F6"/>
    <w:rsid w:val="005D3C9F"/>
    <w:rsid w:val="005E7847"/>
    <w:rsid w:val="00650848"/>
    <w:rsid w:val="00674AEC"/>
    <w:rsid w:val="006C00A0"/>
    <w:rsid w:val="0071642D"/>
    <w:rsid w:val="0073239A"/>
    <w:rsid w:val="00810CB9"/>
    <w:rsid w:val="008F73FB"/>
    <w:rsid w:val="009058A8"/>
    <w:rsid w:val="009E5432"/>
    <w:rsid w:val="00AB5B10"/>
    <w:rsid w:val="00B43A94"/>
    <w:rsid w:val="00BA41C8"/>
    <w:rsid w:val="00BE1CF4"/>
    <w:rsid w:val="00C51A1A"/>
    <w:rsid w:val="00CF2D18"/>
    <w:rsid w:val="00D1121C"/>
    <w:rsid w:val="00DA4843"/>
    <w:rsid w:val="00DE2F4D"/>
    <w:rsid w:val="00DF5254"/>
    <w:rsid w:val="00F546CC"/>
    <w:rsid w:val="00FC0F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7AAA"/>
  <w15:chartTrackingRefBased/>
  <w15:docId w15:val="{05ED2C52-942C-40D8-AD67-D7F8D702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64F0"/>
    <w:rPr>
      <w:sz w:val="16"/>
      <w:szCs w:val="16"/>
    </w:rPr>
  </w:style>
  <w:style w:type="paragraph" w:styleId="CommentText">
    <w:name w:val="annotation text"/>
    <w:basedOn w:val="Normal"/>
    <w:link w:val="CommentTextChar"/>
    <w:uiPriority w:val="99"/>
    <w:semiHidden/>
    <w:unhideWhenUsed/>
    <w:rsid w:val="002264F0"/>
    <w:pPr>
      <w:spacing w:line="240" w:lineRule="auto"/>
    </w:pPr>
    <w:rPr>
      <w:sz w:val="20"/>
      <w:szCs w:val="20"/>
    </w:rPr>
  </w:style>
  <w:style w:type="character" w:customStyle="1" w:styleId="CommentTextChar">
    <w:name w:val="Comment Text Char"/>
    <w:basedOn w:val="DefaultParagraphFont"/>
    <w:link w:val="CommentText"/>
    <w:uiPriority w:val="99"/>
    <w:semiHidden/>
    <w:rsid w:val="002264F0"/>
    <w:rPr>
      <w:sz w:val="20"/>
      <w:szCs w:val="20"/>
    </w:rPr>
  </w:style>
  <w:style w:type="paragraph" w:styleId="CommentSubject">
    <w:name w:val="annotation subject"/>
    <w:basedOn w:val="CommentText"/>
    <w:next w:val="CommentText"/>
    <w:link w:val="CommentSubjectChar"/>
    <w:uiPriority w:val="99"/>
    <w:semiHidden/>
    <w:unhideWhenUsed/>
    <w:rsid w:val="002264F0"/>
    <w:rPr>
      <w:b/>
      <w:bCs/>
    </w:rPr>
  </w:style>
  <w:style w:type="character" w:customStyle="1" w:styleId="CommentSubjectChar">
    <w:name w:val="Comment Subject Char"/>
    <w:basedOn w:val="CommentTextChar"/>
    <w:link w:val="CommentSubject"/>
    <w:uiPriority w:val="99"/>
    <w:semiHidden/>
    <w:rsid w:val="002264F0"/>
    <w:rPr>
      <w:b/>
      <w:bCs/>
      <w:sz w:val="20"/>
      <w:szCs w:val="20"/>
    </w:rPr>
  </w:style>
  <w:style w:type="paragraph" w:styleId="BalloonText">
    <w:name w:val="Balloon Text"/>
    <w:basedOn w:val="Normal"/>
    <w:link w:val="BalloonTextChar"/>
    <w:uiPriority w:val="99"/>
    <w:semiHidden/>
    <w:unhideWhenUsed/>
    <w:rsid w:val="002264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64F0"/>
    <w:rPr>
      <w:rFonts w:ascii="Times New Roman" w:hAnsi="Times New Roman" w:cs="Times New Roman"/>
      <w:sz w:val="18"/>
      <w:szCs w:val="18"/>
    </w:rPr>
  </w:style>
  <w:style w:type="paragraph" w:styleId="Header">
    <w:name w:val="header"/>
    <w:basedOn w:val="Normal"/>
    <w:link w:val="HeaderChar"/>
    <w:uiPriority w:val="99"/>
    <w:unhideWhenUsed/>
    <w:rsid w:val="0045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02"/>
  </w:style>
  <w:style w:type="paragraph" w:styleId="Footer">
    <w:name w:val="footer"/>
    <w:basedOn w:val="Normal"/>
    <w:link w:val="FooterChar"/>
    <w:uiPriority w:val="99"/>
    <w:unhideWhenUsed/>
    <w:rsid w:val="0045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Microsoft Office User</cp:lastModifiedBy>
  <cp:revision>16</cp:revision>
  <dcterms:created xsi:type="dcterms:W3CDTF">2020-01-23T18:24:00Z</dcterms:created>
  <dcterms:modified xsi:type="dcterms:W3CDTF">2020-01-23T23:10:00Z</dcterms:modified>
</cp:coreProperties>
</file>